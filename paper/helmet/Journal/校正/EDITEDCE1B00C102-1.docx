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FF330" w14:textId="77777777" w:rsidR="00DA7CAC" w:rsidRPr="0006583B" w:rsidRDefault="00DA7CAC">
      <w:pPr>
        <w:rPr>
          <w:rFonts w:ascii="Aharoni" w:eastAsia="Aharoni" w:hAnsi="Aharoni" w:cs="Aharoni"/>
          <w:sz w:val="30"/>
          <w:szCs w:val="30"/>
        </w:rPr>
      </w:pPr>
      <w:r w:rsidRPr="0006583B">
        <w:rPr>
          <w:rFonts w:ascii="Aharoni" w:eastAsia="Aharoni" w:hAnsi="Aharoni" w:cs="Aharoni"/>
          <w:spacing w:val="10"/>
          <w:sz w:val="30"/>
          <w:szCs w:val="30"/>
          <w:lang w:eastAsia="en-US"/>
        </w:rPr>
        <w:t>User Identification Method based on Head Shape using a Helmet with Pressure Sensors</w:t>
      </w:r>
    </w:p>
    <w:p w14:paraId="1E41331C" w14:textId="77777777" w:rsidR="00DA7CAC" w:rsidRPr="0006583B" w:rsidRDefault="00DA7CAC">
      <w:pPr>
        <w:rPr>
          <w:rFonts w:ascii="Angsana New" w:eastAsia="Angsana New" w:hAnsi="Angsana New" w:cs="Angsana New"/>
          <w:sz w:val="34"/>
          <w:szCs w:val="34"/>
        </w:rPr>
      </w:pP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Atsuhiro Fujii</w:t>
      </w:r>
    </w:p>
    <w:p w14:paraId="46527544" w14:textId="77777777" w:rsidR="00DA7CAC" w:rsidRPr="0006583B" w:rsidRDefault="00DA7CAC">
      <w:pPr>
        <w:rPr>
          <w:rFonts w:ascii="Angsana New" w:eastAsia="Angsana New" w:hAnsi="Angsana New" w:cs="Angsana New"/>
          <w:sz w:val="28"/>
          <w:szCs w:val="28"/>
        </w:rPr>
      </w:pPr>
      <w:r w:rsidRPr="0006583B">
        <w:rPr>
          <w:rFonts w:ascii="Angsana New" w:eastAsia="Angsana New" w:hAnsi="Angsana New" w:cs="Angsana New"/>
          <w:sz w:val="28"/>
          <w:szCs w:val="28"/>
          <w:lang w:eastAsia="en-US"/>
        </w:rPr>
        <w:t xml:space="preserve">Ritsumeikan University Shiga, Japan </w:t>
      </w:r>
      <w:hyperlink r:id="rId5" w:history="1">
        <w:r w:rsidRPr="0006583B">
          <w:rPr>
            <w:rFonts w:ascii="Angsana New" w:eastAsia="Angsana New" w:hAnsi="Angsana New" w:cs="Angsana New"/>
            <w:color w:val="0066CC"/>
            <w:sz w:val="28"/>
            <w:szCs w:val="28"/>
            <w:u w:val="single"/>
            <w:lang w:eastAsia="en-US"/>
          </w:rPr>
          <w:t>atsuhiro.fujii@iis.ise.ritsumei.ac.jp</w:t>
        </w:r>
      </w:hyperlink>
    </w:p>
    <w:p w14:paraId="64697F1A" w14:textId="77777777" w:rsidR="00DA7CAC" w:rsidRPr="0006583B" w:rsidRDefault="00DA7CAC">
      <w:pPr>
        <w:rPr>
          <w:rFonts w:ascii="Angsana New" w:eastAsia="Angsana New" w:hAnsi="Angsana New" w:cs="Angsana New"/>
          <w:sz w:val="34"/>
          <w:szCs w:val="34"/>
        </w:rPr>
      </w:pP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Kazuya Murao</w:t>
      </w:r>
    </w:p>
    <w:p w14:paraId="3E3DFAA3" w14:textId="77777777" w:rsidR="00DA7CAC" w:rsidRPr="0006583B" w:rsidRDefault="00DA7CAC">
      <w:pPr>
        <w:rPr>
          <w:rFonts w:ascii="Angsana New" w:eastAsia="Angsana New" w:hAnsi="Angsana New" w:cs="Angsana New"/>
          <w:sz w:val="28"/>
          <w:szCs w:val="28"/>
        </w:rPr>
      </w:pPr>
      <w:r w:rsidRPr="0006583B">
        <w:rPr>
          <w:rFonts w:ascii="Angsana New" w:eastAsia="Angsana New" w:hAnsi="Angsana New" w:cs="Angsana New"/>
          <w:sz w:val="28"/>
          <w:szCs w:val="28"/>
          <w:lang w:eastAsia="en-US"/>
        </w:rPr>
        <w:t>Ritsumeikan University</w:t>
      </w:r>
    </w:p>
    <w:p w14:paraId="6AC51228" w14:textId="77777777" w:rsidR="00DA7CAC" w:rsidRPr="0006583B" w:rsidRDefault="00DA7CAC">
      <w:pPr>
        <w:rPr>
          <w:rFonts w:ascii="Angsana New" w:eastAsia="Angsana New" w:hAnsi="Angsana New" w:cs="Angsana New"/>
          <w:sz w:val="28"/>
          <w:szCs w:val="28"/>
        </w:rPr>
      </w:pPr>
      <w:r w:rsidRPr="0006583B">
        <w:rPr>
          <w:rFonts w:ascii="Angsana New" w:eastAsia="Angsana New" w:hAnsi="Angsana New" w:cs="Angsana New"/>
          <w:sz w:val="28"/>
          <w:szCs w:val="28"/>
          <w:lang w:eastAsia="en-US"/>
        </w:rPr>
        <w:t xml:space="preserve">Shiga, Japan </w:t>
      </w:r>
      <w:hyperlink r:id="rId6" w:history="1">
        <w:r w:rsidRPr="0006583B">
          <w:rPr>
            <w:rFonts w:ascii="Angsana New" w:eastAsia="Angsana New" w:hAnsi="Angsana New" w:cs="Angsana New"/>
            <w:color w:val="0066CC"/>
            <w:sz w:val="28"/>
            <w:szCs w:val="28"/>
            <w:u w:val="single"/>
            <w:lang w:eastAsia="en-US"/>
          </w:rPr>
          <w:t>murao@cs.ritsumei.ac.jp</w:t>
        </w:r>
      </w:hyperlink>
    </w:p>
    <w:p w14:paraId="25568BA8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ABSTRACT</w:t>
      </w:r>
    </w:p>
    <w:p w14:paraId="04388114" w14:textId="5A71554B" w:rsidR="00DA7CAC" w:rsidRPr="0006583B" w:rsidRDefault="00A20A83">
      <w:pPr>
        <w:rPr>
          <w:rFonts w:ascii="Angsana New" w:eastAsia="Angsana New" w:hAnsi="Angsana New" w:cs="Angsana New"/>
          <w:sz w:val="22"/>
          <w:szCs w:val="22"/>
        </w:rPr>
      </w:pPr>
      <w:ins w:id="0" w:author="Author" w:date="2020-07-07T12:55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V</w:t>
        </w:r>
      </w:ins>
      <w:ins w:id="1" w:author="Author" w:date="2020-07-07T10:44:00Z">
        <w:r w:rsidR="000534D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arious </w:t>
        </w:r>
      </w:ins>
      <w:ins w:id="2" w:author="Author" w:date="2020-07-07T10:45:00Z">
        <w:r w:rsidR="000534D2">
          <w:rPr>
            <w:rFonts w:ascii="Angsana New" w:eastAsia="Angsana New" w:hAnsi="Angsana New" w:cs="Angsana New"/>
            <w:sz w:val="22"/>
            <w:szCs w:val="22"/>
            <w:lang w:eastAsia="en-US"/>
          </w:rPr>
          <w:t>types of h</w:t>
        </w:r>
      </w:ins>
      <w:del w:id="3" w:author="Author" w:date="2020-07-07T10:45:00Z">
        <w:r w:rsidR="00DA7CAC" w:rsidRPr="0006583B" w:rsidDel="000534D2">
          <w:rPr>
            <w:rFonts w:ascii="Angsana New" w:eastAsia="Angsana New" w:hAnsi="Angsana New" w:cs="Angsana New"/>
            <w:sz w:val="22"/>
            <w:szCs w:val="22"/>
            <w:lang w:eastAsia="en-US"/>
          </w:rPr>
          <w:delText>H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elmets</w:t>
      </w:r>
      <w:ins w:id="4" w:author="Author" w:date="2020-07-07T12:55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exist</w:t>
        </w:r>
      </w:ins>
      <w:ins w:id="5" w:author="Author" w:date="2020-07-07T10:45:00Z">
        <w:r w:rsidR="000534D2">
          <w:rPr>
            <w:rFonts w:ascii="Angsana New" w:eastAsia="Angsana New" w:hAnsi="Angsana New" w:cs="Angsana New"/>
            <w:sz w:val="22"/>
            <w:szCs w:val="22"/>
            <w:lang w:eastAsia="en-US"/>
          </w:rPr>
          <w:t>, including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6" w:author="Author" w:date="2020-07-07T10:45:00Z">
        <w:r w:rsidR="00DA7CAC" w:rsidRPr="0006583B" w:rsidDel="000534D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are used for various purposes such as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industrial protec</w:t>
      </w:r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tive </w:t>
      </w:r>
      <w:del w:id="7" w:author="Author" w:date="2020-07-07T10:45:00Z">
        <w:r w:rsidR="00DA7CAC" w:rsidRPr="0006583B" w:rsidDel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hat (work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helmet</w:t>
      </w:r>
      <w:ins w:id="8" w:author="Author" w:date="2020-07-07T10:45:00Z">
        <w:r w:rsidR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9" w:author="Author" w:date="2020-07-07T10:45:00Z">
        <w:r w:rsidR="00DA7CAC" w:rsidRPr="0006583B" w:rsidDel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delText>)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motorcycle </w:t>
      </w:r>
      <w:ins w:id="10" w:author="Author" w:date="2020-07-07T10:45:00Z">
        <w:r w:rsidR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t>h</w:t>
        </w:r>
      </w:ins>
      <w:del w:id="11" w:author="Author" w:date="2020-07-07T10:45:00Z">
        <w:r w:rsidR="00DA7CAC" w:rsidRPr="0006583B" w:rsidDel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delText>H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elmet</w:t>
      </w:r>
      <w:ins w:id="12" w:author="Author" w:date="2020-07-07T10:45:00Z">
        <w:r w:rsidR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sports helmet</w:t>
      </w:r>
      <w:ins w:id="13" w:author="Author" w:date="2020-07-07T10:45:00Z">
        <w:r w:rsidR="008163B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and military/police helmet</w:t>
      </w:r>
      <w:ins w:id="14" w:author="Author" w:date="2020-07-07T10:45:00Z">
        <w:r w:rsidR="006A4A4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15" w:author="Author" w:date="2020-07-07T15:26:00Z">
        <w:r w:rsidR="00DA7CAC" w:rsidRPr="0006583B" w:rsidDel="00845F0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If </w:delText>
        </w:r>
      </w:del>
      <w:ins w:id="16" w:author="Author" w:date="2020-07-07T15:26:00Z">
        <w:r w:rsidR="00845F07">
          <w:rPr>
            <w:rFonts w:ascii="Angsana New" w:eastAsia="Angsana New" w:hAnsi="Angsana New" w:cs="Angsana New"/>
            <w:sz w:val="22"/>
            <w:szCs w:val="22"/>
            <w:lang w:eastAsia="en-US"/>
          </w:rPr>
          <w:t>By identifying</w:t>
        </w:r>
        <w:r w:rsidR="00845F0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7" w:author="Author" w:date="2020-07-07T12:56:00Z">
        <w:r w:rsidR="00DA7CAC" w:rsidRPr="0006583B" w:rsidDel="00B2078C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wearer</w:delText>
        </w:r>
      </w:del>
      <w:ins w:id="18" w:author="Author" w:date="2020-07-07T12:56:00Z">
        <w:r w:rsidR="00B2078C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883E93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9" w:author="Author" w:date="2020-07-07T12:56:00Z">
        <w:r w:rsidR="00DA7CAC" w:rsidRPr="0006583B" w:rsidDel="00883E9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  <w:r w:rsidR="00DA7CAC" w:rsidRPr="0006583B" w:rsidDel="00E71C3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known </w:delText>
        </w:r>
        <w:r w:rsidR="00DA7CAC" w:rsidRPr="0006583B" w:rsidDel="00B76D8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through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wearing a </w:t>
      </w:r>
      <w:del w:id="20" w:author="Author" w:date="2020-07-07T15:26:00Z">
        <w:r w:rsidR="00DA7CAC" w:rsidRPr="0006583B" w:rsidDel="008A6D3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shared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helmet, </w:t>
      </w:r>
      <w:ins w:id="21" w:author="Author" w:date="2020-07-07T12:56:00Z">
        <w:r w:rsidR="00883E9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their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name, affiliation, </w:t>
      </w:r>
      <w:ins w:id="22" w:author="Author" w:date="2020-07-07T12:57:00Z">
        <w:r w:rsidR="0036525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and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qualification can be </w:t>
      </w:r>
      <w:del w:id="23" w:author="Author" w:date="2020-07-07T15:26:00Z">
        <w:r w:rsidR="00DA7CAC" w:rsidRPr="0006583B" w:rsidDel="001B4A8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24" w:author="Author" w:date="2020-07-07T15:26:00Z">
        <w:r w:rsidR="001B4A84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1B4A8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on a display mounted on the helmet, and sensor data collected through </w:t>
      </w:r>
      <w:ins w:id="25" w:author="Author" w:date="2020-07-07T12:57:00Z">
        <w:r w:rsidR="005E7D0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helmet</w:t>
      </w:r>
      <w:ins w:id="26" w:author="Author" w:date="2020-07-07T10:45:00Z">
        <w:r w:rsidR="00B670C9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acceleration</w:t>
      </w:r>
      <w:ins w:id="27" w:author="Author" w:date="2020-07-07T12:57:00Z">
        <w:r w:rsidR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8" w:author="Author" w:date="2020-07-07T12:57:00Z">
        <w:r w:rsidR="00DA7CAC" w:rsidRPr="0006583B" w:rsidDel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data,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video</w:t>
      </w:r>
      <w:ins w:id="29" w:author="Author" w:date="2020-07-07T12:57:00Z">
        <w:r w:rsidR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t>, and</w:t>
        </w:r>
      </w:ins>
      <w:del w:id="30" w:author="Author" w:date="2020-07-07T12:57:00Z">
        <w:r w:rsidR="00DA7CAC" w:rsidRPr="0006583B" w:rsidDel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eye</w:t>
      </w:r>
      <w:ins w:id="31" w:author="Author" w:date="2020-07-07T12:57:00Z">
        <w:r w:rsidR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t>-</w:t>
        </w:r>
      </w:ins>
      <w:del w:id="32" w:author="Author" w:date="2020-07-07T12:57:00Z">
        <w:r w:rsidR="00DA7CAC" w:rsidRPr="0006583B" w:rsidDel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track</w:t>
      </w:r>
      <w:ins w:id="33" w:author="Author" w:date="2020-07-07T12:57:00Z">
        <w:r w:rsidR="0018550B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data</w:t>
      </w:r>
      <w:ins w:id="34" w:author="Author" w:date="2020-07-07T10:45:00Z">
        <w:r w:rsidR="00DE24D5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can be labeled with </w:t>
      </w:r>
      <w:ins w:id="35" w:author="Author" w:date="2020-07-07T10:45:00Z">
        <w:r w:rsidR="004325C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del w:id="36" w:author="Author" w:date="2020-07-07T15:27:00Z">
        <w:r w:rsidR="00DA7CAC" w:rsidRPr="0006583B" w:rsidDel="00FA0FC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wearer's </w:delText>
        </w:r>
      </w:del>
      <w:ins w:id="37" w:author="Author" w:date="2020-07-07T15:27:00Z">
        <w:r w:rsidR="00FA0FCB">
          <w:rPr>
            <w:rFonts w:ascii="Angsana New" w:eastAsia="Angsana New" w:hAnsi="Angsana New" w:cs="Angsana New"/>
            <w:sz w:val="22"/>
            <w:szCs w:val="22"/>
            <w:lang w:eastAsia="en-US"/>
          </w:rPr>
          <w:t>user's</w:t>
        </w:r>
        <w:r w:rsidR="00FA0FC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ID. In this paper, we propose a user identification method based on </w:t>
      </w:r>
      <w:del w:id="38" w:author="Author" w:date="2020-07-07T10:45:00Z">
        <w:r w:rsidR="00DA7CAC" w:rsidRPr="0006583B" w:rsidDel="006D52CF">
          <w:rPr>
            <w:rFonts w:ascii="Angsana New" w:eastAsia="Angsana New" w:hAnsi="Angsana New" w:cs="Angsana New"/>
            <w:sz w:val="22"/>
            <w:szCs w:val="22"/>
            <w:lang w:eastAsia="en-US"/>
          </w:rPr>
          <w:delText>U</w:delText>
        </w:r>
      </w:del>
      <w:del w:id="39" w:author="Author" w:date="2020-07-07T15:28:00Z">
        <w:r w:rsidR="00DA7CAC" w:rsidRPr="0006583B" w:rsidDel="00A9617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ser's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head shape using a helmet equipped with 32 pressure sensors. Our method has two functions:</w:t>
      </w:r>
      <w:ins w:id="40" w:author="Author" w:date="2020-07-07T12:57:00Z">
        <w:r w:rsidR="00CB1EA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user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identification and authentication. Identification </w:t>
      </w:r>
      <w:del w:id="41" w:author="Author" w:date="2020-07-07T12:57:00Z">
        <w:r w:rsidR="00DA7CAC" w:rsidRPr="0006583B" w:rsidDel="00E02BF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42" w:author="Author" w:date="2020-07-07T12:57:00Z">
        <w:r w:rsidR="00E02BF9">
          <w:rPr>
            <w:rFonts w:ascii="Angsana New" w:eastAsia="Angsana New" w:hAnsi="Angsana New" w:cs="Angsana New"/>
            <w:sz w:val="22"/>
            <w:szCs w:val="22"/>
            <w:lang w:eastAsia="en-US"/>
          </w:rPr>
          <w:t>aims</w:t>
        </w:r>
        <w:r w:rsidR="00E02BF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classify </w:t>
      </w:r>
      <w:ins w:id="43" w:author="Author" w:date="2020-07-07T15:29:00Z">
        <w:r w:rsidR="005059C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</w:t>
      </w:r>
      <w:del w:id="44" w:author="Author" w:date="2020-07-07T15:29:00Z">
        <w:r w:rsidR="00DA7CAC" w:rsidRPr="0006583B" w:rsidDel="005059C7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45" w:author="Author" w:date="2020-07-07T12:58:00Z">
        <w:r w:rsidR="00DA7CAC" w:rsidRPr="0006583B" w:rsidDel="00570A7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into </w:delText>
        </w:r>
      </w:del>
      <w:ins w:id="46" w:author="Author" w:date="2020-07-07T12:58:00Z">
        <w:r w:rsidR="00570A7A">
          <w:rPr>
            <w:rFonts w:ascii="Angsana New" w:eastAsia="Angsana New" w:hAnsi="Angsana New" w:cs="Angsana New"/>
            <w:sz w:val="22"/>
            <w:szCs w:val="22"/>
            <w:lang w:eastAsia="en-US"/>
          </w:rPr>
          <w:t>as</w:t>
        </w:r>
        <w:r w:rsidR="00570A7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47" w:author="Author" w:date="2020-07-07T12:58:00Z">
        <w:r w:rsidR="00DA7CAC" w:rsidRPr="0006583B" w:rsidDel="00570A7A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one of the</w:delText>
        </w:r>
      </w:del>
      <w:ins w:id="48" w:author="Author" w:date="2020-07-07T12:58:00Z">
        <w:r w:rsidR="00570A7A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registered user</w:t>
      </w:r>
      <w:del w:id="49" w:author="Author" w:date="2020-07-07T12:59:00Z">
        <w:r w:rsidR="00DA7CAC" w:rsidRPr="0006583B" w:rsidDel="00570A7A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ins w:id="50" w:author="Author" w:date="2020-07-07T10:45:00Z">
        <w:r w:rsidR="00FE726D">
          <w:rPr>
            <w:rFonts w:ascii="Angsana New" w:eastAsia="Angsana New" w:hAnsi="Angsana New" w:cs="Angsana New"/>
            <w:sz w:val="22"/>
            <w:szCs w:val="22"/>
            <w:lang w:eastAsia="en-US"/>
          </w:rPr>
          <w:t>, while</w:t>
        </w:r>
      </w:ins>
      <w:del w:id="51" w:author="Author" w:date="2020-07-07T10:45:00Z">
        <w:r w:rsidR="00DA7CAC" w:rsidRPr="0006583B" w:rsidDel="00FE726D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52" w:author="Author" w:date="2020-07-07T10:45:00Z">
        <w:r w:rsidR="00FE726D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del w:id="53" w:author="Author" w:date="2020-07-07T10:45:00Z">
        <w:r w:rsidR="00DA7CAC" w:rsidRPr="0006583B" w:rsidDel="00FE726D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uthentication </w:t>
      </w:r>
      <w:del w:id="54" w:author="Author" w:date="2020-07-07T12:59:00Z">
        <w:r w:rsidR="00DA7CAC" w:rsidRPr="0006583B" w:rsidDel="00FC289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55" w:author="Author" w:date="2020-07-07T12:59:00Z">
        <w:r w:rsidR="00FC289E">
          <w:rPr>
            <w:rFonts w:ascii="Angsana New" w:eastAsia="Angsana New" w:hAnsi="Angsana New" w:cs="Angsana New"/>
            <w:sz w:val="22"/>
            <w:szCs w:val="22"/>
            <w:lang w:eastAsia="en-US"/>
          </w:rPr>
          <w:t>aims</w:t>
        </w:r>
        <w:r w:rsidR="00FC289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accept users who </w:t>
      </w:r>
      <w:del w:id="56" w:author="Author" w:date="2020-07-07T15:29:00Z">
        <w:r w:rsidR="00DA7CAC" w:rsidRPr="0006583B" w:rsidDel="00EE7E75">
          <w:rPr>
            <w:rFonts w:ascii="Angsana New" w:eastAsia="Angsana New" w:hAnsi="Angsana New" w:cs="Angsana New"/>
            <w:sz w:val="22"/>
            <w:szCs w:val="22"/>
            <w:lang w:eastAsia="en-US"/>
          </w:rPr>
          <w:delText>have been</w:delText>
        </w:r>
      </w:del>
      <w:ins w:id="57" w:author="Author" w:date="2020-07-07T15:29:00Z">
        <w:r w:rsidR="00EE7E75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registered </w:t>
      </w:r>
      <w:del w:id="58" w:author="Author" w:date="2020-07-07T12:59:00Z">
        <w:r w:rsidR="00DA7CAC" w:rsidRPr="0006583B" w:rsidDel="00B2100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59" w:author="Author" w:date="2020-07-07T12:59:00Z">
        <w:r w:rsidR="00B21003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B2100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system and reject unknown users. We </w:t>
      </w:r>
      <w:del w:id="60" w:author="Author" w:date="2020-07-07T10:45:00Z">
        <w:r w:rsidR="00DA7CAC" w:rsidRPr="0006583B" w:rsidDel="005044A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have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implemented a prototype helmet device and collected data from nine subjects, resulting in 100% accuracy for user identification and </w:t>
      </w:r>
      <w:ins w:id="61" w:author="Author" w:date="2020-07-07T12:59:00Z">
        <w:r w:rsidR="0079103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 average equal error rate of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0.076 </w:t>
      </w:r>
      <w:del w:id="62" w:author="Author" w:date="2020-07-07T12:59:00Z">
        <w:r w:rsidR="00DA7CAC" w:rsidRPr="0006583B" w:rsidDel="0079103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average EER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 user authentication.</w:t>
      </w:r>
    </w:p>
    <w:p w14:paraId="06BC95F7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CCS CONCEPTS ^ ^</w:t>
      </w:r>
    </w:p>
    <w:p w14:paraId="0BD1D2F7" w14:textId="7777777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•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Computer systems organization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—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Embedded systems;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dundancy; Robotics; •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Networks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— Network reliability.</w:t>
      </w:r>
    </w:p>
    <w:p w14:paraId="0B9703FB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KEYWORDS</w:t>
      </w:r>
    </w:p>
    <w:p w14:paraId="3B807B24" w14:textId="7777777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identification, pressure sensor, helmet, head shape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ACM Reference Format:</w:t>
      </w:r>
    </w:p>
    <w:p w14:paraId="4B00EE71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  <w:lang w:eastAsia="en-US"/>
        </w:rPr>
        <w:t xml:space="preserve">Atsuhiro Fujii and Kazuya Murao. 2020. User Identification Method based on Head Shape using a Helmet with Pressure Sensors. In </w:t>
      </w:r>
      <w:r w:rsidRPr="0006583B">
        <w:rPr>
          <w:rFonts w:ascii="Angsana New" w:eastAsia="Angsana New" w:hAnsi="Angsana New" w:cs="Angsana New"/>
          <w:i/>
          <w:iCs/>
          <w:sz w:val="20"/>
          <w:szCs w:val="20"/>
          <w:lang w:eastAsia="en-US"/>
        </w:rPr>
        <w:t xml:space="preserve">Proceedings of ACM Conference (Conference 17). </w:t>
      </w:r>
      <w:r w:rsidRPr="0006583B">
        <w:rPr>
          <w:rFonts w:ascii="Angsana New" w:eastAsia="Angsana New" w:hAnsi="Angsana New" w:cs="Angsana New"/>
          <w:sz w:val="20"/>
          <w:szCs w:val="20"/>
          <w:lang w:eastAsia="en-US"/>
        </w:rPr>
        <w:t>ACM, New York, NY, USA,</w:t>
      </w:r>
      <w:hyperlink w:anchor="bookmark26" w:history="1">
        <w:r w:rsidRPr="0006583B">
          <w:rPr>
            <w:rFonts w:ascii="Angsana New" w:eastAsia="Angsana New" w:hAnsi="Angsana New" w:cs="Angsana New"/>
            <w:sz w:val="20"/>
            <w:szCs w:val="20"/>
            <w:lang w:eastAsia="en-US"/>
          </w:rPr>
          <w:t xml:space="preserve"> 8 </w:t>
        </w:r>
      </w:hyperlink>
      <w:r w:rsidRPr="0006583B">
        <w:rPr>
          <w:rFonts w:ascii="Angsana New" w:eastAsia="Angsana New" w:hAnsi="Angsana New" w:cs="Angsana New"/>
          <w:sz w:val="20"/>
          <w:szCs w:val="20"/>
          <w:lang w:eastAsia="en-US"/>
        </w:rPr>
        <w:t xml:space="preserve">pages. </w:t>
      </w:r>
      <w:hyperlink r:id="rId7" w:history="1">
        <w:r w:rsidRPr="0006583B">
          <w:rPr>
            <w:rFonts w:ascii="Angsana New" w:eastAsia="Angsana New" w:hAnsi="Angsana New" w:cs="Angsana New"/>
            <w:color w:val="0066CC"/>
            <w:sz w:val="20"/>
            <w:szCs w:val="20"/>
            <w:u w:val="single"/>
            <w:lang w:eastAsia="en-US"/>
          </w:rPr>
          <w:t>https: //doi.org/10.1145/1122445.1122456</w:t>
        </w:r>
      </w:hyperlink>
      <w:r w:rsidRPr="0006583B">
        <w:rPr>
          <w:rFonts w:ascii="Angsana New" w:eastAsia="Angsana New" w:hAnsi="Angsana New" w:cs="Angsana New"/>
          <w:sz w:val="20"/>
          <w:szCs w:val="20"/>
          <w:lang w:eastAsia="en-US"/>
        </w:rPr>
        <w:t>,^^^^,</w:t>
      </w:r>
    </w:p>
    <w:p w14:paraId="7DC84122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1 INTRODUCTION</w:t>
      </w:r>
    </w:p>
    <w:p w14:paraId="0677BEA0" w14:textId="41E520B8" w:rsidR="00DA7CAC" w:rsidRPr="0006583B" w:rsidRDefault="00A3061F">
      <w:pPr>
        <w:rPr>
          <w:rFonts w:ascii="Angsana New" w:eastAsia="Angsana New" w:hAnsi="Angsana New" w:cs="Angsana New"/>
          <w:sz w:val="22"/>
          <w:szCs w:val="22"/>
        </w:rPr>
      </w:pPr>
      <w:ins w:id="63" w:author="Author" w:date="2020-07-07T10:4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There are various types of h</w:t>
        </w:r>
      </w:ins>
      <w:del w:id="64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H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elmets</w:t>
      </w:r>
      <w:del w:id="65" w:author="Author" w:date="2020-07-07T10:48:00Z">
        <w:r w:rsidR="00DA7CAC" w:rsidRPr="0006583B" w:rsidDel="001227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del w:id="66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are </w:delText>
        </w:r>
      </w:del>
      <w:del w:id="67" w:author="Author" w:date="2020-07-07T10:48:00Z">
        <w:r w:rsidR="00DA7CAC" w:rsidRPr="0006583B" w:rsidDel="0012279B">
          <w:rPr>
            <w:rFonts w:ascii="Angsana New" w:eastAsia="Angsana New" w:hAnsi="Angsana New" w:cs="Angsana New"/>
            <w:sz w:val="22"/>
            <w:szCs w:val="22"/>
            <w:lang w:eastAsia="en-US"/>
          </w:rPr>
          <w:delText>used for various purposes</w:delText>
        </w:r>
      </w:del>
      <w:ins w:id="68" w:author="Author" w:date="2020-07-07T10:4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69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such as</w:delText>
        </w:r>
      </w:del>
      <w:ins w:id="70" w:author="Author" w:date="2020-07-07T10:48:00Z">
        <w:r w:rsidR="0012279B">
          <w:rPr>
            <w:rFonts w:ascii="Angsana New" w:eastAsia="Angsana New" w:hAnsi="Angsana New" w:cs="Angsana New"/>
            <w:sz w:val="22"/>
            <w:szCs w:val="22"/>
            <w:lang w:eastAsia="en-US"/>
          </w:rPr>
          <w:t>such as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industrial protec</w:t>
      </w:r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tive </w:t>
      </w:r>
      <w:del w:id="71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hat (work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helmet</w:t>
      </w:r>
      <w:ins w:id="72" w:author="Author" w:date="2020-07-07T10:4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73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)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motorcycle </w:t>
      </w:r>
      <w:ins w:id="74" w:author="Author" w:date="2020-07-07T10:47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and bicycle </w:t>
        </w:r>
      </w:ins>
      <w:ins w:id="75" w:author="Author" w:date="2020-07-07T10:4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h</w:t>
        </w:r>
      </w:ins>
      <w:del w:id="76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H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elmet</w:t>
      </w:r>
      <w:ins w:id="77" w:author="Author" w:date="2020-07-07T10:4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78" w:author="Author" w:date="2020-07-07T10:47:00Z">
        <w:r w:rsidR="00DA7CAC" w:rsidRPr="0006583B" w:rsidDel="0095798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(bi</w:delText>
        </w:r>
      </w:del>
      <w:del w:id="79" w:author="Author" w:date="2020-07-07T10:46:00Z">
        <w:r w:rsidR="00DA7CAC" w:rsidRPr="0006583B" w:rsidDel="00A306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ke</w:delText>
        </w:r>
      </w:del>
      <w:del w:id="80" w:author="Author" w:date="2020-07-07T10:47:00Z">
        <w:r w:rsidR="00DA7CAC" w:rsidRPr="0006583B" w:rsidDel="00957984">
          <w:rPr>
            <w:rFonts w:ascii="Angsana New" w:eastAsia="Angsana New" w:hAnsi="Angsana New" w:cs="Angsana New"/>
            <w:sz w:val="22"/>
            <w:szCs w:val="22"/>
            <w:lang w:eastAsia="en-US"/>
          </w:rPr>
          <w:delText>, car, bicycle, etc.)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sports helmet</w:t>
      </w:r>
      <w:ins w:id="81" w:author="Author" w:date="2020-07-07T10:48:00Z">
        <w:r w:rsidR="00413DED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(</w:t>
      </w:r>
      <w:ins w:id="82" w:author="Author" w:date="2020-07-07T10:48:00Z">
        <w:r w:rsidR="00413DE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for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American football, baseball, ice ho</w:t>
      </w:r>
      <w:ins w:id="83" w:author="Author" w:date="2020-07-07T10:48:00Z">
        <w:r w:rsidR="00D1629B">
          <w:rPr>
            <w:rFonts w:ascii="Angsana New" w:eastAsia="Angsana New" w:hAnsi="Angsana New" w:cs="Angsana New"/>
            <w:sz w:val="22"/>
            <w:szCs w:val="22"/>
            <w:lang w:eastAsia="en-US"/>
          </w:rPr>
          <w:t>c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key, etc.), and military/police helmet</w:t>
      </w:r>
      <w:ins w:id="84" w:author="Author" w:date="2020-07-07T10:48:00Z">
        <w:r w:rsidR="002C5E49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These are all worn to protect the head in the event of an accident</w:t>
      </w:r>
      <w:ins w:id="85" w:author="Author" w:date="2020-07-07T10:48:00Z">
        <w:r w:rsidR="00F60F9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1" w:history="1">
        <w:r w:rsidR="00DA7CA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3</w:t>
        </w:r>
      </w:hyperlink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]. </w:t>
      </w:r>
      <w:del w:id="86" w:author="Author" w:date="2020-07-07T10:49:00Z">
        <w:r w:rsidR="00DA7CAC" w:rsidRPr="0006583B" w:rsidDel="00D67552">
          <w:rPr>
            <w:rFonts w:ascii="Angsana New" w:eastAsia="Angsana New" w:hAnsi="Angsana New" w:cs="Angsana New"/>
            <w:sz w:val="22"/>
            <w:szCs w:val="22"/>
            <w:lang w:eastAsia="en-US"/>
          </w:rPr>
          <w:delText>It is considered important f</w:delText>
        </w:r>
      </w:del>
      <w:ins w:id="87" w:author="Author" w:date="2020-07-07T10:49:00Z">
        <w:r w:rsidR="00D67552">
          <w:rPr>
            <w:rFonts w:ascii="Angsana New" w:eastAsia="Angsana New" w:hAnsi="Angsana New" w:cs="Angsana New"/>
            <w:sz w:val="22"/>
            <w:szCs w:val="22"/>
            <w:lang w:eastAsia="en-US"/>
          </w:rPr>
          <w:t>F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rom a safety point of view</w:t>
      </w:r>
      <w:ins w:id="88" w:author="Author" w:date="2020-07-07T10:49:00Z">
        <w:r w:rsidR="00D67552">
          <w:rPr>
            <w:rFonts w:ascii="Angsana New" w:eastAsia="Angsana New" w:hAnsi="Angsana New" w:cs="Angsana New"/>
            <w:sz w:val="22"/>
            <w:szCs w:val="22"/>
            <w:lang w:eastAsia="en-US"/>
          </w:rPr>
          <w:t>, it is important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that there is no gap between the head and the helmet.</w:t>
      </w:r>
    </w:p>
    <w:p w14:paraId="3AD8AA9C" w14:textId="2756D84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Workers in factories and disaster sites </w:t>
      </w:r>
      <w:del w:id="89" w:author="Author" w:date="2020-07-07T10:49:00Z">
        <w:r w:rsidRPr="0006583B" w:rsidDel="009249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have </w:delText>
        </w:r>
      </w:del>
      <w:ins w:id="90" w:author="Author" w:date="2020-07-07T10:49:00Z">
        <w:r w:rsidR="00924918">
          <w:rPr>
            <w:rFonts w:ascii="Angsana New" w:eastAsia="Angsana New" w:hAnsi="Angsana New" w:cs="Angsana New"/>
            <w:sz w:val="22"/>
            <w:szCs w:val="22"/>
            <w:lang w:eastAsia="en-US"/>
          </w:rPr>
          <w:t>must</w:t>
        </w:r>
        <w:r w:rsidR="0092491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91" w:author="Author" w:date="2020-07-07T10:49:00Z">
        <w:r w:rsidRPr="0006583B" w:rsidDel="009249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92" w:author="Author" w:date="2020-07-07T10:49:00Z">
        <w:r w:rsidR="00924918">
          <w:rPr>
            <w:rFonts w:ascii="Angsana New" w:eastAsia="Angsana New" w:hAnsi="Angsana New" w:cs="Angsana New"/>
            <w:sz w:val="22"/>
            <w:szCs w:val="22"/>
            <w:lang w:eastAsia="en-US"/>
          </w:rPr>
          <w:t>also</w:t>
        </w:r>
      </w:ins>
      <w:ins w:id="93" w:author="Author" w:date="2020-07-07T13:32:00Z">
        <w:r w:rsidR="00C46BD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often</w:t>
        </w:r>
      </w:ins>
      <w:ins w:id="94" w:author="Author" w:date="2020-07-07T10:49:00Z">
        <w:r w:rsidR="0092491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 helmets. </w:t>
      </w:r>
      <w:ins w:id="95" w:author="Author" w:date="2020-07-07T13:33:00Z">
        <w:r w:rsidR="006E7A3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Wearing a helmet can allow </w:t>
        </w:r>
      </w:ins>
      <w:del w:id="96" w:author="Author" w:date="2020-07-07T13:33:00Z">
        <w:r w:rsidRPr="0006583B" w:rsidDel="006E7A3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There are also various </w:delText>
        </w:r>
      </w:del>
      <w:del w:id="97" w:author="Author" w:date="2020-07-07T10:50:00Z">
        <w:r w:rsidRPr="0006583B" w:rsidDel="00356D4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people </w:delText>
        </w:r>
      </w:del>
      <w:ins w:id="98" w:author="Author" w:date="2020-07-07T10:50:00Z">
        <w:r w:rsidR="00356D41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individuals</w:t>
        </w:r>
        <w:r w:rsidR="00356D4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who do not know each other, such as</w:t>
      </w:r>
    </w:p>
    <w:p w14:paraId="2515FC23" w14:textId="77777777" w:rsidR="00DA7CAC" w:rsidRPr="0006583B" w:rsidRDefault="00DA7CAC">
      <w:pPr>
        <w:rPr>
          <w:rFonts w:ascii="Angsana New" w:eastAsia="Angsana New" w:hAnsi="Angsana New" w:cs="Angsana New"/>
          <w:sz w:val="14"/>
          <w:szCs w:val="14"/>
        </w:rPr>
      </w:pP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classroom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use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is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granted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without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fee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provided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that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copies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are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not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made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or</w:t>
      </w:r>
      <w:r w:rsidRPr="0006583B">
        <w:rPr>
          <w:rFonts w:ascii="Angsana New" w:eastAsia="Angsana New" w:hAnsi="Angsana New" w:cs="Angsana New"/>
          <w:sz w:val="14"/>
          <w:szCs w:val="14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14"/>
          <w:szCs w:val="14"/>
          <w:vertAlign w:val="subscript"/>
          <w:lang w:eastAsia="en-US"/>
        </w:rPr>
        <w:t>distributed</w:t>
      </w:r>
    </w:p>
    <w:p w14:paraId="57769FE8" w14:textId="2579E722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short-term workers and vendors</w:t>
      </w:r>
      <w:ins w:id="99" w:author="Author" w:date="2020-07-07T13:33:00Z">
        <w:r w:rsidR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100" w:author="Author" w:date="2020-07-07T13:33:00Z">
        <w:r w:rsidRPr="0006583B" w:rsidDel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01" w:author="Author" w:date="2020-07-07T13:34:00Z">
        <w:r w:rsidRPr="0006583B" w:rsidDel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If these </w:delText>
        </w:r>
      </w:del>
      <w:del w:id="102" w:author="Author" w:date="2020-07-07T10:50:00Z">
        <w:r w:rsidRPr="0006583B" w:rsidDel="00E5059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people </w:delText>
        </w:r>
      </w:del>
      <w:del w:id="103" w:author="Author" w:date="2020-07-07T13:34:00Z">
        <w:r w:rsidRPr="0006583B" w:rsidDel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delText>have</w:delText>
        </w:r>
      </w:del>
      <w:del w:id="104" w:author="Author" w:date="2020-07-07T10:50:00Z">
        <w:r w:rsidRPr="0006583B" w:rsidDel="00FD514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own </w:delText>
        </w:r>
      </w:del>
      <w:del w:id="105" w:author="Author" w:date="2020-07-07T13:34:00Z">
        <w:r w:rsidRPr="0006583B" w:rsidDel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delText>helmet,</w:delText>
        </w:r>
      </w:del>
      <w:ins w:id="106" w:author="Author" w:date="2020-07-07T13:34:00Z">
        <w:r w:rsidR="007F436C">
          <w:rPr>
            <w:rFonts w:ascii="Angsana New" w:eastAsia="Angsana New" w:hAnsi="Angsana New" w:cs="Angsana New"/>
            <w:sz w:val="22"/>
            <w:szCs w:val="22"/>
            <w:lang w:eastAsia="en-US"/>
          </w:rPr>
          <w:t>to be identified by</w:t>
        </w:r>
        <w:r w:rsidR="008A16D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displaying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07" w:author="Author" w:date="2020-07-07T10:50:00Z">
        <w:r w:rsidRPr="0006583B" w:rsidDel="002D63B5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wearer's</w:delText>
        </w:r>
      </w:del>
      <w:ins w:id="108" w:author="Author" w:date="2020-07-07T10:50:00Z">
        <w:r w:rsidR="002D63B5">
          <w:rPr>
            <w:rFonts w:ascii="Angsana New" w:eastAsia="Angsana New" w:hAnsi="Angsana New" w:cs="Angsana New"/>
            <w:sz w:val="22"/>
            <w:szCs w:val="22"/>
            <w:lang w:eastAsia="en-US"/>
          </w:rPr>
          <w:t>their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name</w:t>
      </w:r>
      <w:ins w:id="109" w:author="Author" w:date="2020-07-07T10:50:00Z">
        <w:r w:rsidR="002D63B5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work division </w:t>
      </w:r>
      <w:del w:id="110" w:author="Author" w:date="2020-07-07T10:50:00Z">
        <w:r w:rsidRPr="0006583B" w:rsidDel="002D63B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are </w:delText>
        </w:r>
      </w:del>
      <w:del w:id="111" w:author="Author" w:date="2020-07-07T13:34:00Z">
        <w:r w:rsidRPr="0006583B" w:rsidDel="008A16D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on the</w:t>
      </w:r>
      <w:ins w:id="112" w:author="Author" w:date="2020-07-07T13:36:00Z">
        <w:r w:rsidR="001C7D27">
          <w:rPr>
            <w:rFonts w:ascii="Angsana New" w:eastAsia="Angsana New" w:hAnsi="Angsana New" w:cs="Angsana New"/>
            <w:sz w:val="22"/>
            <w:szCs w:val="22"/>
            <w:lang w:eastAsia="en-US"/>
          </w:rPr>
          <w:t>ir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helmet</w:t>
      </w:r>
      <w:ins w:id="113" w:author="Author" w:date="2020-07-07T13:36:00Z">
        <w:r w:rsidR="001C7D27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ins w:id="114" w:author="Author" w:date="2020-07-07T13:34:00Z">
        <w:r w:rsidR="00A926F7">
          <w:rPr>
            <w:rFonts w:ascii="Angsana New" w:eastAsia="Angsana New" w:hAnsi="Angsana New" w:cs="Angsana New"/>
            <w:sz w:val="22"/>
            <w:szCs w:val="22"/>
            <w:lang w:eastAsia="en-US"/>
          </w:rPr>
          <w:t>. Helmets can also</w:t>
        </w:r>
      </w:ins>
      <w:del w:id="115" w:author="Author" w:date="2020-07-07T13:34:00Z">
        <w:r w:rsidRPr="0006583B" w:rsidDel="00A926F7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allow</w:t>
      </w:r>
      <w:del w:id="116" w:author="Author" w:date="2020-07-07T13:34:00Z">
        <w:r w:rsidRPr="0006583B" w:rsidDel="00A926F7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17" w:author="Author" w:date="2020-07-07T13:34:00Z">
        <w:r w:rsidRPr="0006583B" w:rsidDel="00A926F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helmet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wearer</w:t>
      </w:r>
      <w:ins w:id="118" w:author="Author" w:date="2020-07-07T10:50:00Z">
        <w:r w:rsidR="00E01D8E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 be identified from a distance or over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head even if the</w:t>
      </w:r>
      <w:ins w:id="119" w:author="Author" w:date="2020-07-07T10:50:00Z">
        <w:r w:rsidR="001E6B76">
          <w:rPr>
            <w:rFonts w:ascii="Angsana New" w:eastAsia="Angsana New" w:hAnsi="Angsana New" w:cs="Angsana New"/>
            <w:sz w:val="22"/>
            <w:szCs w:val="22"/>
            <w:lang w:eastAsia="en-US"/>
          </w:rPr>
          <w:t>ir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20" w:author="Author" w:date="2020-07-07T10:50:00Z">
        <w:r w:rsidRPr="0006583B" w:rsidDel="001E6B7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wearer's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face</w:t>
      </w:r>
      <w:ins w:id="121" w:author="Author" w:date="2020-07-07T10:50:00Z">
        <w:r w:rsidR="001E6B76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cannot </w:t>
      </w:r>
      <w:ins w:id="122" w:author="Author" w:date="2020-07-07T10:50:00Z">
        <w:r w:rsidR="008A1CA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be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clearly </w:t>
      </w:r>
      <w:del w:id="123" w:author="Author" w:date="2020-07-07T10:50:00Z">
        <w:r w:rsidRPr="0006583B" w:rsidDel="008A1CA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seen. Identifying individuals </w:t>
      </w:r>
      <w:del w:id="124" w:author="Author" w:date="2020-07-07T13:37:00Z">
        <w:r w:rsidRPr="0006583B" w:rsidDel="003E2E6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25" w:author="Author" w:date="2020-07-07T13:37:00Z">
        <w:r w:rsidR="002D237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also </w:t>
        </w:r>
        <w:r w:rsidR="003E2E6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serves as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deterrent to trespassers. In addition, </w:t>
      </w:r>
      <w:del w:id="126" w:author="Author" w:date="2020-07-07T10:50:00Z">
        <w:r w:rsidRPr="0006583B" w:rsidDel="00CB61A0">
          <w:rPr>
            <w:rFonts w:ascii="Angsana New" w:eastAsia="Angsana New" w:hAnsi="Angsana New" w:cs="Angsana New"/>
            <w:sz w:val="22"/>
            <w:szCs w:val="22"/>
            <w:lang w:eastAsia="en-US"/>
          </w:rPr>
          <w:delText>showing the</w:delText>
        </w:r>
      </w:del>
      <w:ins w:id="127" w:author="Author" w:date="2020-07-07T10:50:00Z">
        <w:r w:rsidR="00CB61A0">
          <w:rPr>
            <w:rFonts w:ascii="Angsana New" w:eastAsia="Angsana New" w:hAnsi="Angsana New" w:cs="Angsana New"/>
            <w:sz w:val="22"/>
            <w:szCs w:val="22"/>
            <w:lang w:eastAsia="en-US"/>
          </w:rPr>
          <w:t>displaying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qualifications</w:t>
      </w:r>
      <w:ins w:id="128" w:author="Author" w:date="2020-07-07T10:51:00Z">
        <w:r w:rsidR="000502F2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a hazardous materials engineer's license and </w:t>
      </w:r>
      <w:ins w:id="129" w:author="Author" w:date="2020-07-07T10:51:00Z">
        <w:r w:rsidR="000502F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heavy machinery licen</w:t>
      </w:r>
      <w:ins w:id="130" w:author="Author" w:date="2020-07-07T10:51:00Z">
        <w:r w:rsidR="000502F2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131" w:author="Author" w:date="2020-07-07T10:51:00Z">
        <w:r w:rsidRPr="0006583B" w:rsidDel="000502F2">
          <w:rPr>
            <w:rFonts w:ascii="Angsana New" w:eastAsia="Angsana New" w:hAnsi="Angsana New" w:cs="Angsana New"/>
            <w:sz w:val="22"/>
            <w:szCs w:val="22"/>
            <w:lang w:eastAsia="en-US"/>
          </w:rPr>
          <w:delText>c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</w:t>
      </w:r>
      <w:ins w:id="132" w:author="Author" w:date="2020-07-07T10:51:00Z">
        <w:r w:rsidR="00726003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33" w:author="Author" w:date="2020-07-07T10:51:00Z">
        <w:r w:rsidR="00AE50E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can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help</w:t>
      </w:r>
      <w:del w:id="134" w:author="Author" w:date="2020-07-07T10:51:00Z">
        <w:r w:rsidRPr="0006583B" w:rsidDel="00AE50E0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create a safe work environment. In many cases, </w:t>
      </w:r>
      <w:del w:id="135" w:author="Author" w:date="2020-07-07T13:44:00Z">
        <w:r w:rsidRPr="0006583B" w:rsidDel="00D91EE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such </w:delText>
        </w:r>
      </w:del>
      <w:ins w:id="136" w:author="Author" w:date="2020-07-07T13:44:00Z">
        <w:r w:rsidR="00D91EE7">
          <w:rPr>
            <w:rFonts w:ascii="Angsana New" w:eastAsia="Angsana New" w:hAnsi="Angsana New" w:cs="Angsana New"/>
            <w:sz w:val="22"/>
            <w:szCs w:val="22"/>
            <w:lang w:eastAsia="en-US"/>
          </w:rPr>
          <w:t>this</w:t>
        </w:r>
        <w:r w:rsidR="00D91EE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information is </w:t>
      </w:r>
      <w:del w:id="137" w:author="Author" w:date="2020-07-07T10:51:00Z">
        <w:r w:rsidRPr="0006583B" w:rsidDel="00507D3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directly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written </w:t>
      </w:r>
      <w:ins w:id="138" w:author="Author" w:date="2020-07-07T10:51:00Z">
        <w:r w:rsidR="00507D3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directly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on the helmet</w:t>
      </w:r>
      <w:ins w:id="139" w:author="Author" w:date="2020-07-07T10:51:00Z">
        <w:r w:rsidR="00C16E86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or an identifiable sticker is attached to the helmet. However, </w:t>
      </w:r>
      <w:del w:id="140" w:author="Author" w:date="2020-07-07T13:42:00Z">
        <w:r w:rsidRPr="0006583B" w:rsidDel="004A30D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such an analog </w:t>
      </w:r>
      <w:del w:id="141" w:author="Author" w:date="2020-07-07T13:42:00Z">
        <w:r w:rsidRPr="0006583B" w:rsidDel="004A30D0">
          <w:rPr>
            <w:rFonts w:ascii="Angsana New" w:eastAsia="Angsana New" w:hAnsi="Angsana New" w:cs="Angsana New"/>
            <w:sz w:val="22"/>
            <w:szCs w:val="22"/>
            <w:lang w:eastAsia="en-US"/>
          </w:rPr>
          <w:delText>operation</w:delText>
        </w:r>
      </w:del>
      <w:ins w:id="142" w:author="Author" w:date="2020-07-07T13:42:00Z">
        <w:r w:rsidR="004A30D0">
          <w:rPr>
            <w:rFonts w:ascii="Angsana New" w:eastAsia="Angsana New" w:hAnsi="Angsana New" w:cs="Angsana New"/>
            <w:sz w:val="22"/>
            <w:szCs w:val="22"/>
            <w:lang w:eastAsia="en-US"/>
          </w:rPr>
          <w:t>system</w:t>
        </w:r>
        <w:r w:rsidR="00057E5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143" w:author="Author" w:date="2020-07-07T13:43:00Z">
        <w:r w:rsidR="00597108">
          <w:rPr>
            <w:rFonts w:ascii="Angsana New" w:eastAsia="Angsana New" w:hAnsi="Angsana New" w:cs="Angsana New"/>
            <w:sz w:val="22"/>
            <w:szCs w:val="22"/>
            <w:lang w:eastAsia="en-US"/>
          </w:rPr>
          <w:t>makes it possible for</w:t>
        </w:r>
      </w:ins>
      <w:del w:id="144" w:author="Author" w:date="2020-07-07T13:42:00Z">
        <w:r w:rsidRPr="0006583B" w:rsidDel="00057E59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45" w:author="Author" w:date="2020-07-07T10:51:00Z">
        <w:r w:rsidRPr="0006583B" w:rsidDel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is easy for 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trespasser</w:t>
      </w:r>
      <w:ins w:id="146" w:author="Author" w:date="2020-07-07T10:51:00Z">
        <w:r w:rsidR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s </w:t>
        </w:r>
      </w:ins>
      <w:ins w:id="147" w:author="Author" w:date="2020-07-07T13:43:00Z">
        <w:r w:rsidR="00057E59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</w:ins>
      <w:ins w:id="148" w:author="Author" w:date="2020-07-07T10:51:00Z">
        <w:r w:rsidR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easily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49" w:author="Author" w:date="2020-07-07T10:51:00Z">
        <w:r w:rsidRPr="0006583B" w:rsidDel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disguise </w:t>
      </w:r>
      <w:del w:id="150" w:author="Author" w:date="2020-07-07T10:52:00Z">
        <w:r w:rsidRPr="0006583B" w:rsidDel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himself </w:delText>
        </w:r>
      </w:del>
      <w:ins w:id="151" w:author="Author" w:date="2020-07-07T10:52:00Z">
        <w:r w:rsidR="00F13254">
          <w:rPr>
            <w:rFonts w:ascii="Angsana New" w:eastAsia="Angsana New" w:hAnsi="Angsana New" w:cs="Angsana New"/>
            <w:sz w:val="22"/>
            <w:szCs w:val="22"/>
            <w:lang w:eastAsia="en-US"/>
          </w:rPr>
          <w:t>themselves</w:t>
        </w:r>
        <w:r w:rsidR="00F1325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by </w:t>
      </w:r>
      <w:del w:id="152" w:author="Author" w:date="2020-07-07T10:52:00Z">
        <w:r w:rsidRPr="0006583B" w:rsidDel="00AB591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writing </w:delText>
        </w:r>
      </w:del>
      <w:ins w:id="153" w:author="Author" w:date="2020-07-07T10:52:00Z">
        <w:r w:rsidR="00AB5912">
          <w:rPr>
            <w:rFonts w:ascii="Angsana New" w:eastAsia="Angsana New" w:hAnsi="Angsana New" w:cs="Angsana New"/>
            <w:sz w:val="22"/>
            <w:szCs w:val="22"/>
            <w:lang w:eastAsia="en-US"/>
          </w:rPr>
          <w:t>forging</w:t>
        </w:r>
        <w:r w:rsidR="00AB591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or stealing a sticker. </w:t>
      </w:r>
      <w:del w:id="154" w:author="Author" w:date="2020-07-07T10:52:00Z">
        <w:r w:rsidRPr="0006583B" w:rsidDel="007A2831">
          <w:rPr>
            <w:rFonts w:ascii="Angsana New" w:eastAsia="Angsana New" w:hAnsi="Angsana New" w:cs="Angsana New"/>
            <w:sz w:val="22"/>
            <w:szCs w:val="22"/>
            <w:lang w:eastAsia="en-US"/>
          </w:rPr>
          <w:delText>Moreover</w:delText>
        </w:r>
      </w:del>
      <w:ins w:id="155" w:author="Author" w:date="2020-07-07T10:52:00Z">
        <w:r w:rsidR="007A2831">
          <w:rPr>
            <w:rFonts w:ascii="Angsana New" w:eastAsia="Angsana New" w:hAnsi="Angsana New" w:cs="Angsana New"/>
            <w:sz w:val="22"/>
            <w:szCs w:val="22"/>
            <w:lang w:eastAsia="en-US"/>
          </w:rPr>
          <w:t>In addition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</w:t>
      </w:r>
      <w:del w:id="156" w:author="Author" w:date="2020-07-07T10:52:00Z">
        <w:r w:rsidRPr="0006583B" w:rsidDel="007A283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even </w:delText>
        </w:r>
      </w:del>
      <w:del w:id="157" w:author="Author" w:date="2020-07-07T13:45:00Z">
        <w:r w:rsidRPr="0006583B" w:rsidDel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if </w:delText>
        </w:r>
      </w:del>
      <w:del w:id="158" w:author="Author" w:date="2020-07-07T10:52:00Z">
        <w:r w:rsidRPr="0006583B" w:rsidDel="007A283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59" w:author="Author" w:date="2020-07-07T10:52:00Z">
        <w:r w:rsidR="007A2831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7A283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worker </w:t>
      </w:r>
      <w:ins w:id="160" w:author="Author" w:date="2020-07-07T13:45:00Z">
        <w:r w:rsidR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can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put</w:t>
      </w:r>
      <w:del w:id="161" w:author="Author" w:date="2020-07-07T13:45:00Z">
        <w:r w:rsidRPr="0006583B" w:rsidDel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on </w:t>
      </w:r>
      <w:ins w:id="162" w:author="Author" w:date="2020-07-07T10:52:00Z">
        <w:r w:rsidR="00DE0ACF">
          <w:rPr>
            <w:rFonts w:ascii="Angsana New" w:eastAsia="Angsana New" w:hAnsi="Angsana New" w:cs="Angsana New"/>
            <w:sz w:val="22"/>
            <w:szCs w:val="22"/>
            <w:lang w:eastAsia="en-US"/>
          </w:rPr>
          <w:t>an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other </w:t>
      </w:r>
      <w:del w:id="163" w:author="Author" w:date="2020-07-07T10:52:00Z">
        <w:r w:rsidRPr="0006583B" w:rsidDel="00DE0AC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people's </w:delText>
        </w:r>
      </w:del>
      <w:ins w:id="164" w:author="Author" w:date="2020-07-07T13:44:00Z">
        <w:r w:rsidR="00B26955">
          <w:rPr>
            <w:rFonts w:ascii="Angsana New" w:eastAsia="Angsana New" w:hAnsi="Angsana New" w:cs="Angsana New"/>
            <w:sz w:val="22"/>
            <w:szCs w:val="22"/>
            <w:lang w:eastAsia="en-US"/>
          </w:rPr>
          <w:t>worker's</w:t>
        </w:r>
      </w:ins>
      <w:ins w:id="165" w:author="Author" w:date="2020-07-07T10:52:00Z">
        <w:r w:rsidR="00DE0AC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helmet</w:t>
      </w:r>
      <w:del w:id="166" w:author="Author" w:date="2020-07-07T13:45:00Z">
        <w:r w:rsidRPr="0006583B" w:rsidDel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7" w:author="Author" w:date="2020-07-07T10:52:00Z">
        <w:r w:rsidRPr="0006583B" w:rsidDel="00C95EE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they </w:delText>
        </w:r>
      </w:del>
      <w:ins w:id="168" w:author="Author" w:date="2020-07-07T13:45:00Z">
        <w:r w:rsidR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t>without</w:t>
        </w:r>
      </w:ins>
      <w:del w:id="169" w:author="Author" w:date="2020-07-07T10:52:00Z">
        <w:r w:rsidRPr="0006583B" w:rsidDel="00C95EE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are </w:delText>
        </w:r>
      </w:del>
      <w:del w:id="170" w:author="Author" w:date="2020-07-07T13:45:00Z">
        <w:r w:rsidRPr="0006583B" w:rsidDel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delText>not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71" w:author="Author" w:date="2020-07-07T10:52:00Z">
        <w:r w:rsidR="00D34D12">
          <w:rPr>
            <w:rFonts w:ascii="Angsana New" w:eastAsia="Angsana New" w:hAnsi="Angsana New" w:cs="Angsana New"/>
            <w:sz w:val="22"/>
            <w:szCs w:val="22"/>
            <w:lang w:eastAsia="en-US"/>
          </w:rPr>
          <w:t>be</w:t>
        </w:r>
      </w:ins>
      <w:ins w:id="172" w:author="Author" w:date="2020-07-07T13:45:00Z">
        <w:r w:rsidR="0091182D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ins w:id="173" w:author="Author" w:date="2020-07-07T10:52:00Z">
        <w:r w:rsidR="00D34D1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aware of it</w:t>
      </w:r>
      <w:ins w:id="174" w:author="Author" w:date="2020-07-07T10:52:00Z">
        <w:r w:rsidR="00423A39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del w:id="175" w:author="Author" w:date="2020-07-07T10:52:00Z">
        <w:r w:rsidRPr="0006583B" w:rsidDel="00423A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wrong </w:delText>
        </w:r>
      </w:del>
      <w:ins w:id="176" w:author="Author" w:date="2020-07-07T10:52:00Z">
        <w:r w:rsidR="00423A39">
          <w:rPr>
            <w:rFonts w:ascii="Angsana New" w:eastAsia="Angsana New" w:hAnsi="Angsana New" w:cs="Angsana New"/>
            <w:sz w:val="22"/>
            <w:szCs w:val="22"/>
            <w:lang w:eastAsia="en-US"/>
          </w:rPr>
          <w:t>incorrect</w:t>
        </w:r>
        <w:r w:rsidR="00423A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infor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mation </w:t>
      </w:r>
      <w:del w:id="177" w:author="Author" w:date="2020-07-07T13:44:00Z">
        <w:r w:rsidRPr="0006583B" w:rsidDel="00ED39C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78" w:author="Author" w:date="2020-07-07T13:44:00Z">
        <w:r w:rsidR="00ED39CC">
          <w:rPr>
            <w:rFonts w:ascii="Angsana New" w:eastAsia="Angsana New" w:hAnsi="Angsana New" w:cs="Angsana New"/>
            <w:sz w:val="22"/>
            <w:szCs w:val="22"/>
            <w:lang w:eastAsia="en-US"/>
          </w:rPr>
          <w:t>will be</w:t>
        </w:r>
        <w:r w:rsidR="00ED39C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displayed. If </w:t>
      </w:r>
      <w:del w:id="179" w:author="Author" w:date="2020-07-07T10:53:00Z">
        <w:r w:rsidRPr="0006583B" w:rsidDel="00DA0AE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helmets are shared among </w:t>
      </w:r>
      <w:del w:id="180" w:author="Author" w:date="2020-07-07T10:53:00Z">
        <w:r w:rsidRPr="0006583B" w:rsidDel="00B83FA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workers, </w:t>
      </w:r>
      <w:del w:id="181" w:author="Author" w:date="2020-07-07T10:53:00Z">
        <w:r w:rsidRPr="0006583B" w:rsidDel="007012B5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helmet is</w:delText>
        </w:r>
      </w:del>
      <w:ins w:id="182" w:author="Author" w:date="2020-07-07T10:53:00Z">
        <w:r w:rsidR="007012B5">
          <w:rPr>
            <w:rFonts w:ascii="Angsana New" w:eastAsia="Angsana New" w:hAnsi="Angsana New" w:cs="Angsana New"/>
            <w:sz w:val="22"/>
            <w:szCs w:val="22"/>
            <w:lang w:eastAsia="en-US"/>
          </w:rPr>
          <w:t>they are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not marked with </w:t>
      </w:r>
      <w:del w:id="183" w:author="Author" w:date="2020-07-07T10:53:00Z">
        <w:r w:rsidRPr="0006583B" w:rsidDel="00601A4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identifiable information.</w:t>
      </w:r>
    </w:p>
    <w:p w14:paraId="7CE17546" w14:textId="4761E1A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 this paper, we propose a method that identifies users based on the shape of their heads by installing pressure sensors inside a helmet. We implemented a prototype helmet with 32 pressure sensors. Our method calculates the similarity between the wear</w:t>
      </w:r>
      <w:ins w:id="184" w:author="Author" w:date="2020-07-07T10:55:00Z">
        <w:r w:rsidR="00EB7654">
          <w:rPr>
            <w:rFonts w:ascii="Angsana New" w:eastAsia="Angsana New" w:hAnsi="Angsana New" w:cs="Angsana New"/>
            <w:sz w:val="22"/>
            <w:szCs w:val="22"/>
            <w:lang w:eastAsia="en-US"/>
          </w:rPr>
          <w:t>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's data and registered users' data and outputs the user </w:t>
      </w:r>
      <w:ins w:id="185" w:author="Author" w:date="2020-07-07T13:48:00Z">
        <w:r w:rsidR="00F62CFC">
          <w:rPr>
            <w:rFonts w:ascii="Angsana New" w:eastAsia="Angsana New" w:hAnsi="Angsana New" w:cs="Angsana New"/>
            <w:sz w:val="22"/>
            <w:szCs w:val="22"/>
            <w:lang w:eastAsia="en-US"/>
          </w:rPr>
          <w:t>with the</w:t>
        </w:r>
      </w:ins>
      <w:ins w:id="186" w:author="Author" w:date="2020-07-07T13:47:00Z">
        <w:r w:rsidR="0058040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87" w:author="Author" w:date="2020-07-07T10:55:00Z">
        <w:r w:rsidRPr="0006583B" w:rsidDel="001D7FF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del w:id="188" w:author="Author" w:date="2020-07-07T13:48:00Z">
        <w:r w:rsidRPr="0006583B" w:rsidDel="00F62CF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most similar</w:t>
      </w:r>
      <w:ins w:id="189" w:author="Author" w:date="2020-07-07T13:48:00Z">
        <w:r w:rsidR="00F62CF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data</w:t>
        </w:r>
      </w:ins>
      <w:del w:id="190" w:author="Author" w:date="2020-07-07T13:48:00Z">
        <w:r w:rsidRPr="0006583B" w:rsidDel="005125F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  <w:r w:rsidRPr="0006583B" w:rsidDel="002533F8">
          <w:rPr>
            <w:rFonts w:ascii="Angsana New" w:eastAsia="Angsana New" w:hAnsi="Angsana New" w:cs="Angsana New"/>
            <w:sz w:val="22"/>
            <w:szCs w:val="22"/>
            <w:lang w:eastAsia="en-US"/>
          </w:rPr>
          <w:delText>data</w:delText>
        </w:r>
      </w:del>
      <w:del w:id="191" w:author="Author" w:date="2020-07-07T13:47:00Z">
        <w:r w:rsidRPr="0006583B" w:rsidDel="0058040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as </w:delText>
        </w:r>
      </w:del>
      <w:del w:id="192" w:author="Author" w:date="2020-07-07T10:55:00Z">
        <w:r w:rsidRPr="0006583B" w:rsidDel="009327D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del w:id="193" w:author="Author" w:date="2020-07-07T13:47:00Z">
        <w:r w:rsidRPr="0006583B" w:rsidDel="00580404">
          <w:rPr>
            <w:rFonts w:ascii="Angsana New" w:eastAsia="Angsana New" w:hAnsi="Angsana New" w:cs="Angsana New"/>
            <w:sz w:val="22"/>
            <w:szCs w:val="22"/>
            <w:lang w:eastAsia="en-US"/>
          </w:rPr>
          <w:delText>identification result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705CF124" w14:textId="3FA19B2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prototype helmet has a display to </w:t>
      </w:r>
      <w:del w:id="194" w:author="Author" w:date="2020-07-07T13:49:00Z">
        <w:r w:rsidRPr="0006583B" w:rsidDel="009D123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 </w:delText>
        </w:r>
      </w:del>
      <w:ins w:id="195" w:author="Author" w:date="2020-07-07T13:49:00Z">
        <w:r w:rsidR="009D123C">
          <w:rPr>
            <w:rFonts w:ascii="Angsana New" w:eastAsia="Angsana New" w:hAnsi="Angsana New" w:cs="Angsana New"/>
            <w:sz w:val="22"/>
            <w:szCs w:val="22"/>
            <w:lang w:eastAsia="en-US"/>
          </w:rPr>
          <w:t>indicate</w:t>
        </w:r>
        <w:r w:rsidR="009D123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196" w:author="Author" w:date="2020-07-07T10:57:00Z">
        <w:r w:rsidR="00B20F7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user's name and credentials </w:t>
      </w:r>
      <w:del w:id="197" w:author="Author" w:date="2020-07-07T10:57:00Z">
        <w:r w:rsidRPr="0006583B" w:rsidDel="00DE37F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upon </w:delText>
        </w:r>
      </w:del>
      <w:ins w:id="198" w:author="Author" w:date="2020-07-07T10:57:00Z">
        <w:r w:rsidR="00DE37FA">
          <w:rPr>
            <w:rFonts w:ascii="Angsana New" w:eastAsia="Angsana New" w:hAnsi="Angsana New" w:cs="Angsana New"/>
            <w:sz w:val="22"/>
            <w:szCs w:val="22"/>
            <w:lang w:eastAsia="en-US"/>
          </w:rPr>
          <w:t>based on</w:t>
        </w:r>
        <w:r w:rsidR="00DE37F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identification result</w:t>
      </w:r>
      <w:ins w:id="199" w:author="Author" w:date="2020-07-07T11:01:00Z">
        <w:r w:rsidR="009570A4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ins w:id="200" w:author="Author" w:date="2020-07-07T10:57:00Z">
        <w:r w:rsidR="00651B3C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201" w:author="Author" w:date="2020-07-07T10:57:00Z">
        <w:r w:rsidRPr="0006583B" w:rsidDel="00651B3C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therefore, </w:t>
      </w:r>
      <w:del w:id="202" w:author="Author" w:date="2020-07-07T10:57:00Z">
        <w:r w:rsidRPr="0006583B" w:rsidDel="002E54D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wrong </w:delText>
        </w:r>
      </w:del>
      <w:ins w:id="203" w:author="Author" w:date="2020-07-07T10:57:00Z">
        <w:r w:rsidR="002E54DD">
          <w:rPr>
            <w:rFonts w:ascii="Angsana New" w:eastAsia="Angsana New" w:hAnsi="Angsana New" w:cs="Angsana New"/>
            <w:sz w:val="22"/>
            <w:szCs w:val="22"/>
            <w:lang w:eastAsia="en-US"/>
          </w:rPr>
          <w:t>incorrect</w:t>
        </w:r>
        <w:r w:rsidR="002E54D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infor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mation is not displayed on the helmet if a helmet </w:t>
      </w:r>
      <w:del w:id="204" w:author="Author" w:date="2020-07-07T10:58:00Z">
        <w:r w:rsidRPr="0006583B" w:rsidDel="00C33C8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205" w:author="Author" w:date="2020-07-07T10:58:00Z">
        <w:r w:rsidR="00C33C8A">
          <w:rPr>
            <w:rFonts w:ascii="Angsana New" w:eastAsia="Angsana New" w:hAnsi="Angsana New" w:cs="Angsana New"/>
            <w:sz w:val="22"/>
            <w:szCs w:val="22"/>
            <w:lang w:eastAsia="en-US"/>
          </w:rPr>
          <w:t>belonging to</w:t>
        </w:r>
        <w:r w:rsidR="00C33C8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someone else is used. </w:t>
      </w:r>
      <w:ins w:id="206" w:author="Author" w:date="2020-07-07T13:50:00Z">
        <w:r w:rsidR="00D8520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One advantage of this system is </w:t>
        </w:r>
      </w:ins>
      <w:del w:id="207" w:author="Author" w:date="2020-07-07T13:50:00Z">
        <w:r w:rsidRPr="0006583B" w:rsidDel="00D8520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is useful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that</w:t>
      </w:r>
      <w:del w:id="208" w:author="Author" w:date="2020-07-07T13:50:00Z">
        <w:r w:rsidRPr="0006583B" w:rsidDel="002C188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the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identification information is automatically displayed on a shared helmet</w:t>
      </w:r>
      <w:ins w:id="209" w:author="Author" w:date="2020-07-07T13:51:00Z">
        <w:r w:rsidR="003E455D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10" w:author="Author" w:date="2020-07-07T13:51:00Z">
        <w:r w:rsidRPr="0006583B" w:rsidDel="003E455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ins w:id="211" w:author="Author" w:date="2020-07-07T13:51:00Z">
        <w:r w:rsidR="003E455D">
          <w:rPr>
            <w:rFonts w:ascii="Angsana New" w:eastAsia="Angsana New" w:hAnsi="Angsana New" w:cs="Angsana New"/>
            <w:sz w:val="22"/>
            <w:szCs w:val="22"/>
            <w:lang w:eastAsia="en-US"/>
          </w:rPr>
          <w:t>allowing</w:t>
        </w:r>
        <w:r w:rsidR="003E455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workers </w:t>
      </w:r>
      <w:del w:id="212" w:author="Author" w:date="2020-07-07T13:51:00Z">
        <w:r w:rsidRPr="0006583B" w:rsidDel="003E455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can </w:delText>
        </w:r>
      </w:del>
      <w:ins w:id="213" w:author="Author" w:date="2020-07-07T13:51:00Z">
        <w:r w:rsidR="003E455D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  <w:r w:rsidR="003E455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214" w:author="Author" w:date="2020-07-08T21:38:00Z">
        <w:r w:rsidR="002E3AAE" w:rsidRPr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>identify</w:t>
        </w:r>
        <w:r w:rsidR="002E3AAE" w:rsidRPr="002E3AAE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215" w:author="Author" w:date="2020-07-08T21:38:00Z">
        <w:r w:rsidRPr="0006583B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recognize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each other. </w:t>
      </w:r>
      <w:del w:id="216" w:author="Author" w:date="2020-07-07T11:02:00Z">
        <w:r w:rsidRPr="0006583B" w:rsidDel="00506D6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addition, </w:delText>
        </w:r>
      </w:del>
      <w:ins w:id="217" w:author="Author" w:date="2020-07-07T11:02:00Z">
        <w:r w:rsidR="00506D6E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del w:id="218" w:author="Author" w:date="2020-07-07T11:02:00Z">
        <w:r w:rsidRPr="0006583B" w:rsidDel="00506D6E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nother advantage of user identification is data anno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tation. Data collected </w:t>
      </w:r>
      <w:del w:id="219" w:author="Author" w:date="2020-07-07T13:52:00Z">
        <w:r w:rsidRPr="0006583B" w:rsidDel="007D3D2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through </w:delText>
        </w:r>
      </w:del>
      <w:ins w:id="220" w:author="Author" w:date="2020-07-07T13:52:00Z">
        <w:r w:rsidR="007D3D2B">
          <w:rPr>
            <w:rFonts w:ascii="Angsana New" w:eastAsia="Angsana New" w:hAnsi="Angsana New" w:cs="Angsana New"/>
            <w:sz w:val="22"/>
            <w:szCs w:val="22"/>
            <w:lang w:eastAsia="en-US"/>
          </w:rPr>
          <w:t>by</w:t>
        </w:r>
        <w:r w:rsidR="007D3D2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sensors attached to the helmet or wear</w:t>
      </w:r>
      <w:ins w:id="221" w:author="Author" w:date="2020-07-07T11:02:00Z">
        <w:r w:rsidR="00F50DD2">
          <w:rPr>
            <w:rFonts w:ascii="Angsana New" w:eastAsia="Angsana New" w:hAnsi="Angsana New" w:cs="Angsana New"/>
            <w:sz w:val="22"/>
            <w:szCs w:val="22"/>
            <w:lang w:eastAsia="en-US"/>
          </w:rPr>
          <w:t>er</w:t>
        </w:r>
      </w:ins>
      <w:ins w:id="222" w:author="Author" w:date="2020-07-07T13:52:00Z">
        <w:r w:rsidR="00986E0E">
          <w:rPr>
            <w:rFonts w:ascii="Angsana New" w:eastAsia="Angsana New" w:hAnsi="Angsana New" w:cs="Angsana New"/>
            <w:sz w:val="22"/>
            <w:szCs w:val="22"/>
            <w:lang w:eastAsia="en-US"/>
          </w:rPr>
          <w:t>'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</w:t>
      </w:r>
      <w:del w:id="223" w:author="Author" w:date="2020-07-07T13:52:00Z">
        <w:r w:rsidRPr="0006583B" w:rsidDel="00986E0E">
          <w:rPr>
            <w:rFonts w:ascii="Angsana New" w:eastAsia="Angsana New" w:hAnsi="Angsana New" w:cs="Angsana New"/>
            <w:sz w:val="22"/>
            <w:szCs w:val="22"/>
            <w:lang w:eastAsia="en-US"/>
          </w:rPr>
          <w:delText>'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body</w:t>
      </w:r>
      <w:ins w:id="224" w:author="Author" w:date="2020-07-07T11:02:00Z">
        <w:r w:rsidR="00F10F40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a camera, </w:t>
      </w:r>
      <w:del w:id="225" w:author="Author" w:date="2020-07-07T11:02:00Z">
        <w:r w:rsidRPr="0006583B" w:rsidDel="00AF1EB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eye tracker, and </w:t>
      </w:r>
      <w:del w:id="226" w:author="Author" w:date="2020-07-07T11:02:00Z">
        <w:r w:rsidRPr="0006583B" w:rsidDel="00AF1EB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accelerometer</w:t>
      </w:r>
      <w:ins w:id="227" w:author="Author" w:date="2020-07-07T11:02:00Z">
        <w:r w:rsidR="00AF1EB5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can</w:t>
      </w:r>
      <w:ins w:id="228" w:author="Author" w:date="2020-07-07T11:02:00Z">
        <w:r w:rsidR="00172E6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be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automatically </w:t>
      </w:r>
      <w:del w:id="229" w:author="Author" w:date="2020-07-07T11:02:00Z">
        <w:r w:rsidRPr="0006583B" w:rsidDel="00172E6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annotated with the wear</w:t>
      </w:r>
      <w:ins w:id="230" w:author="Author" w:date="2020-07-07T11:02:00Z">
        <w:r w:rsidR="00482E70">
          <w:rPr>
            <w:rFonts w:ascii="Angsana New" w:eastAsia="Angsana New" w:hAnsi="Angsana New" w:cs="Angsana New"/>
            <w:sz w:val="22"/>
            <w:szCs w:val="22"/>
            <w:lang w:eastAsia="en-US"/>
          </w:rPr>
          <w:t>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's ID. By attaching a </w:t>
      </w:r>
      <w:ins w:id="231" w:author="Author" w:date="2020-07-07T13:55:00Z">
        <w:r w:rsidR="008C417E" w:rsidRPr="008C417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Global </w:t>
        </w:r>
        <w:r w:rsidR="008C417E" w:rsidRPr="008C417E">
          <w:rPr>
            <w:rFonts w:ascii="Angsana New" w:eastAsia="Angsana New" w:hAnsi="Angsana New" w:cs="Angsana New"/>
            <w:sz w:val="22"/>
            <w:szCs w:val="22"/>
            <w:lang w:eastAsia="en-US"/>
          </w:rPr>
          <w:lastRenderedPageBreak/>
          <w:t>Positioning System</w:t>
        </w:r>
        <w:r w:rsidR="008C417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GPS</w:t>
      </w:r>
      <w:ins w:id="232" w:author="Author" w:date="2020-07-07T13:55:00Z">
        <w:r w:rsidR="008C417E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module or </w:t>
      </w:r>
      <w:del w:id="233" w:author="Author" w:date="2020-07-07T11:03:00Z">
        <w:r w:rsidRPr="0006583B" w:rsidDel="00BB648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antenna to localize the user</w:t>
      </w:r>
      <w:ins w:id="234" w:author="Author" w:date="2020-07-07T11:03:00Z">
        <w:r w:rsidR="00655C4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0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12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], the name and location of </w:t>
      </w:r>
      <w:del w:id="235" w:author="Author" w:date="2020-07-07T13:53:00Z">
        <w:r w:rsidRPr="0006583B" w:rsidDel="00216F1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236" w:author="Author" w:date="2020-07-07T13:55:00Z">
        <w:r w:rsidR="004E3F31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ins w:id="237" w:author="Author" w:date="2020-07-07T13:53:00Z">
        <w:r w:rsidR="00216F1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worker can be determined in real time</w:t>
      </w:r>
      <w:ins w:id="238" w:author="Author" w:date="2020-07-07T11:03:00Z">
        <w:r w:rsidR="00BC03E9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39" w:author="Author" w:date="2020-07-07T13:53:00Z">
        <w:r w:rsidRPr="0006583B" w:rsidDel="00937890">
          <w:rPr>
            <w:rFonts w:ascii="Angsana New" w:eastAsia="Angsana New" w:hAnsi="Angsana New" w:cs="Angsana New"/>
            <w:sz w:val="22"/>
            <w:szCs w:val="22"/>
            <w:lang w:eastAsia="en-US"/>
          </w:rPr>
          <w:delText>and it will be easier for</w:delText>
        </w:r>
      </w:del>
      <w:ins w:id="240" w:author="Author" w:date="2020-07-07T13:53:00Z">
        <w:r w:rsidR="00937890">
          <w:rPr>
            <w:rFonts w:ascii="Angsana New" w:eastAsia="Angsana New" w:hAnsi="Angsana New" w:cs="Angsana New"/>
            <w:sz w:val="22"/>
            <w:szCs w:val="22"/>
            <w:lang w:eastAsia="en-US"/>
          </w:rPr>
          <w:t>allowing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fore</w:t>
      </w:r>
      <w:del w:id="241" w:author="Author" w:date="2020-07-07T11:04:00Z">
        <w:r w:rsidRPr="0006583B" w:rsidDel="00BC03E9">
          <w:rPr>
            <w:rFonts w:ascii="Angsana New" w:eastAsia="Angsana New" w:hAnsi="Angsana New" w:cs="Angsana New"/>
            <w:sz w:val="22"/>
            <w:szCs w:val="22"/>
            <w:lang w:eastAsia="en-US"/>
          </w:rPr>
          <w:delText>ma</w:delText>
        </w:r>
      </w:del>
      <w:ins w:id="242" w:author="Author" w:date="2020-07-07T11:04:00Z">
        <w:r w:rsidR="00BC03E9">
          <w:rPr>
            <w:rFonts w:ascii="Angsana New" w:eastAsia="Angsana New" w:hAnsi="Angsana New" w:cs="Angsana New"/>
            <w:sz w:val="22"/>
            <w:szCs w:val="22"/>
            <w:lang w:eastAsia="en-US"/>
          </w:rPr>
          <w:t>person</w:t>
        </w:r>
      </w:ins>
      <w:del w:id="243" w:author="Author" w:date="2020-07-07T11:04:00Z">
        <w:r w:rsidRPr="0006583B" w:rsidDel="00BC03E9">
          <w:rPr>
            <w:rFonts w:ascii="Angsana New" w:eastAsia="Angsana New" w:hAnsi="Angsana New" w:cs="Angsana New"/>
            <w:sz w:val="22"/>
            <w:szCs w:val="22"/>
            <w:lang w:eastAsia="en-US"/>
          </w:rPr>
          <w:delText>n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 </w:t>
      </w:r>
      <w:ins w:id="244" w:author="Author" w:date="2020-07-07T13:53:00Z">
        <w:r w:rsidR="003C333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have a </w:t>
        </w:r>
        <w:r w:rsidR="00A04F3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better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understand</w:t>
      </w:r>
      <w:ins w:id="245" w:author="Author" w:date="2020-07-07T13:53:00Z">
        <w:r w:rsidR="003C3339">
          <w:rPr>
            <w:rFonts w:ascii="Angsana New" w:eastAsia="Angsana New" w:hAnsi="Angsana New" w:cs="Angsana New"/>
            <w:sz w:val="22"/>
            <w:szCs w:val="22"/>
            <w:lang w:eastAsia="en-US"/>
          </w:rPr>
          <w:t>ing of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overall situation in the field. Furthermore, from the pressure data between the helmet and the head, it is possible to </w:t>
      </w:r>
      <w:del w:id="246" w:author="Author" w:date="2020-07-07T11:05:00Z">
        <w:r w:rsidRPr="0006583B" w:rsidDel="0010006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check </w:delText>
        </w:r>
      </w:del>
      <w:ins w:id="247" w:author="Author" w:date="2020-07-07T11:05:00Z">
        <w:r w:rsidR="0010006F">
          <w:rPr>
            <w:rFonts w:ascii="Angsana New" w:eastAsia="Angsana New" w:hAnsi="Angsana New" w:cs="Angsana New"/>
            <w:sz w:val="22"/>
            <w:szCs w:val="22"/>
            <w:lang w:eastAsia="en-US"/>
          </w:rPr>
          <w:t>verify</w:t>
        </w:r>
        <w:r w:rsidR="0010006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whether the shape of the head matches the helmet</w:t>
      </w:r>
      <w:ins w:id="248" w:author="Author" w:date="2020-07-07T11:05:00Z">
        <w:r w:rsidR="009C5C65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</w:t>
      </w:r>
      <w:ins w:id="249" w:author="Author" w:date="2020-07-07T11:05:00Z">
        <w:r w:rsidR="00A228C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zero pressure value </w:t>
      </w:r>
      <w:del w:id="250" w:author="Author" w:date="2020-07-07T11:05:00Z">
        <w:r w:rsidRPr="0006583B" w:rsidDel="00631F9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means </w:delText>
        </w:r>
      </w:del>
      <w:ins w:id="251" w:author="Author" w:date="2020-07-07T11:05:00Z">
        <w:r w:rsidR="00631F9F">
          <w:rPr>
            <w:rFonts w:ascii="Angsana New" w:eastAsia="Angsana New" w:hAnsi="Angsana New" w:cs="Angsana New"/>
            <w:sz w:val="22"/>
            <w:szCs w:val="22"/>
            <w:lang w:eastAsia="en-US"/>
          </w:rPr>
          <w:t>signifies</w:t>
        </w:r>
        <w:r w:rsidR="00631F9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that there is a gap between the helmet and </w:t>
      </w:r>
      <w:del w:id="252" w:author="Author" w:date="2020-07-07T13:56:00Z">
        <w:r w:rsidRPr="0006583B" w:rsidDel="00BA3BC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head. Another </w:t>
      </w:r>
      <w:del w:id="253" w:author="Author" w:date="2020-07-07T11:06:00Z">
        <w:r w:rsidRPr="0006583B" w:rsidDel="00C963D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possible </w:delText>
        </w:r>
      </w:del>
      <w:ins w:id="254" w:author="Author" w:date="2020-07-07T11:06:00Z">
        <w:r w:rsidR="00C963DA">
          <w:rPr>
            <w:rFonts w:ascii="Angsana New" w:eastAsia="Angsana New" w:hAnsi="Angsana New" w:cs="Angsana New"/>
            <w:sz w:val="22"/>
            <w:szCs w:val="22"/>
            <w:lang w:eastAsia="en-US"/>
          </w:rPr>
          <w:t>potential</w:t>
        </w:r>
        <w:r w:rsidR="00C963D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 of the proposed helmet is </w:t>
      </w:r>
      <w:ins w:id="255" w:author="Author" w:date="2020-07-07T11:06:00Z">
        <w:r w:rsidR="007D374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to serve as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key </w:t>
      </w:r>
      <w:del w:id="256" w:author="Author" w:date="2020-07-07T11:06:00Z">
        <w:r w:rsidRPr="0006583B" w:rsidDel="00306E2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  <w:r w:rsidRPr="0006583B" w:rsidDel="00E3119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  <w:r w:rsidRPr="0006583B" w:rsidDel="00306E2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door where access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</w:t>
      </w:r>
      <w:del w:id="257" w:author="Author" w:date="2020-07-07T11:06:00Z">
        <w:r w:rsidRPr="0006583B" w:rsidDel="00306E2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258" w:author="Author" w:date="2020-07-07T11:06:00Z">
        <w:r w:rsidR="00306E2E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306E2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room</w:t>
      </w:r>
      <w:ins w:id="259" w:author="Author" w:date="2020-07-07T11:06:00Z">
        <w:r w:rsidR="00F13CE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whose access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restricted </w:t>
      </w:r>
      <w:del w:id="260" w:author="Author" w:date="2020-07-07T13:56:00Z">
        <w:r w:rsidRPr="0006583B" w:rsidDel="00E443A5">
          <w:rPr>
            <w:rFonts w:ascii="Angsana New" w:eastAsia="Angsana New" w:hAnsi="Angsana New" w:cs="Angsana New"/>
            <w:sz w:val="22"/>
            <w:szCs w:val="22"/>
            <w:lang w:eastAsia="en-US"/>
          </w:rPr>
          <w:delText>according to</w:delText>
        </w:r>
      </w:del>
      <w:ins w:id="261" w:author="Author" w:date="2020-07-07T13:56:00Z">
        <w:r w:rsidR="00E443A5">
          <w:rPr>
            <w:rFonts w:ascii="Angsana New" w:eastAsia="Angsana New" w:hAnsi="Angsana New" w:cs="Angsana New"/>
            <w:sz w:val="22"/>
            <w:szCs w:val="22"/>
            <w:lang w:eastAsia="en-US"/>
          </w:rPr>
          <w:t>based on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62" w:author="Author" w:date="2020-07-07T11:06:00Z">
        <w:r w:rsidRPr="0006583B" w:rsidDel="00337B5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263" w:author="Author" w:date="2020-07-07T11:06:00Z">
        <w:r w:rsidR="00337B52">
          <w:rPr>
            <w:rFonts w:ascii="Angsana New" w:eastAsia="Angsana New" w:hAnsi="Angsana New" w:cs="Angsana New"/>
            <w:sz w:val="22"/>
            <w:szCs w:val="22"/>
            <w:lang w:eastAsia="en-US"/>
          </w:rPr>
          <w:t>one's</w:t>
        </w:r>
        <w:r w:rsidR="00337B5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position or qualifications.</w:t>
      </w:r>
    </w:p>
    <w:p w14:paraId="389BF5E1" w14:textId="1F5B7E19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proposed method has two functions: user identification and </w:t>
      </w:r>
      <w:del w:id="264" w:author="Author" w:date="2020-07-07T11:07:00Z">
        <w:r w:rsidRPr="0006583B" w:rsidDel="003B13F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user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authentication. User identification is based on the assumption that a single helmet is shared by </w:t>
      </w:r>
      <w:del w:id="265" w:author="Author" w:date="2020-07-07T13:57:00Z">
        <w:r w:rsidRPr="0006583B" w:rsidDel="0044475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several </w:delText>
        </w:r>
      </w:del>
      <w:ins w:id="266" w:author="Author" w:date="2020-07-07T13:57:00Z">
        <w:r w:rsidR="0044475C">
          <w:rPr>
            <w:rFonts w:ascii="Angsana New" w:eastAsia="Angsana New" w:hAnsi="Angsana New" w:cs="Angsana New"/>
            <w:sz w:val="22"/>
            <w:szCs w:val="22"/>
            <w:lang w:eastAsia="en-US"/>
          </w:rPr>
          <w:t>multiple</w:t>
        </w:r>
        <w:r w:rsidR="0044475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267" w:author="Author" w:date="2020-07-07T13:57:00Z">
        <w:r w:rsidRPr="0006583B" w:rsidDel="00A8186A">
          <w:rPr>
            <w:rFonts w:ascii="Angsana New" w:eastAsia="Angsana New" w:hAnsi="Angsana New" w:cs="Angsana New"/>
            <w:sz w:val="22"/>
            <w:szCs w:val="22"/>
            <w:lang w:eastAsia="en-US"/>
          </w:rPr>
          <w:delText>people</w:delText>
        </w:r>
      </w:del>
      <w:ins w:id="268" w:author="Author" w:date="2020-07-07T13:57:00Z">
        <w:r w:rsidR="00A8186A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The pressure sensor data of a</w:t>
      </w:r>
      <w:ins w:id="269" w:author="Author" w:date="2020-07-07T11:07:00Z">
        <w:r w:rsidR="00DD1D12">
          <w:rPr>
            <w:rFonts w:ascii="Angsana New" w:eastAsia="Angsana New" w:hAnsi="Angsana New" w:cs="Angsana New"/>
            <w:sz w:val="22"/>
            <w:szCs w:val="22"/>
            <w:lang w:eastAsia="en-US"/>
          </w:rPr>
          <w:t>n individual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70" w:author="Author" w:date="2020-07-07T11:07:00Z">
        <w:r w:rsidRPr="0006583B" w:rsidDel="00DD1D1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who may wear a helmet </w:t>
      </w:r>
      <w:del w:id="271" w:author="Author" w:date="2020-07-07T13:57:00Z">
        <w:r w:rsidRPr="0006583B" w:rsidDel="004F6B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272" w:author="Author" w:date="2020-07-07T13:57:00Z">
        <w:r w:rsidR="004F6B39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4F6B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registered in advance, and </w:t>
      </w:r>
      <w:del w:id="273" w:author="Author" w:date="2020-07-07T11:07:00Z">
        <w:r w:rsidRPr="0006583B" w:rsidDel="00B02DB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274" w:author="Author" w:date="2020-07-07T13:57:00Z">
        <w:r w:rsidR="004D59C8">
          <w:rPr>
            <w:rFonts w:ascii="Angsana New" w:eastAsia="Angsana New" w:hAnsi="Angsana New" w:cs="Angsana New"/>
            <w:sz w:val="22"/>
            <w:szCs w:val="22"/>
            <w:lang w:eastAsia="en-US"/>
          </w:rPr>
          <w:t>an</w:t>
        </w:r>
      </w:ins>
      <w:ins w:id="275" w:author="Author" w:date="2020-07-07T11:07:00Z">
        <w:r w:rsidR="00B02DB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276" w:author="Author" w:date="2020-07-07T11:07:00Z">
        <w:r w:rsidRPr="0006583B" w:rsidDel="00DF351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277" w:author="Author" w:date="2020-07-07T11:07:00Z">
        <w:r w:rsidR="00DF3511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DF351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278" w:author="Author" w:date="2020-07-07T13:57:00Z">
        <w:r w:rsidRPr="0006583B" w:rsidDel="004D59C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who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</w:t>
      </w:r>
      <w:ins w:id="279" w:author="Author" w:date="2020-07-07T13:57:00Z">
        <w:r w:rsidR="004D59C8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del w:id="280" w:author="Author" w:date="2020-07-07T13:57:00Z">
        <w:r w:rsidRPr="0006583B" w:rsidDel="004D59C8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281" w:author="Author" w:date="2020-07-07T11:07:00Z">
        <w:r w:rsidRPr="0006583B" w:rsidDel="0031406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282" w:author="Author" w:date="2020-07-07T11:07:00Z">
        <w:r w:rsidR="00314069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31406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 is identified as one of the registered persons. Personal identification does not </w:t>
      </w:r>
      <w:del w:id="283" w:author="Author" w:date="2020-07-07T13:58:00Z">
        <w:r w:rsidRPr="0006583B" w:rsidDel="001F41C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assume </w:delText>
        </w:r>
      </w:del>
      <w:ins w:id="284" w:author="Author" w:date="2020-07-07T13:58:00Z">
        <w:r w:rsidR="001F41C7">
          <w:rPr>
            <w:rFonts w:ascii="Angsana New" w:eastAsia="Angsana New" w:hAnsi="Angsana New" w:cs="Angsana New"/>
            <w:sz w:val="22"/>
            <w:szCs w:val="22"/>
            <w:lang w:eastAsia="en-US"/>
          </w:rPr>
          <w:t>take into account</w:t>
        </w:r>
        <w:r w:rsidR="001F41C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that a non-registered </w:t>
      </w:r>
      <w:del w:id="285" w:author="Author" w:date="2020-07-07T11:08:00Z">
        <w:r w:rsidRPr="0006583B" w:rsidDel="00DD200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286" w:author="Author" w:date="2020-07-07T11:08:00Z">
        <w:r w:rsidR="00DD2000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DD200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287" w:author="Author" w:date="2020-07-07T13:58:00Z">
        <w:r w:rsidRPr="0006583B" w:rsidDel="001F41C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will </w:delText>
        </w:r>
      </w:del>
      <w:ins w:id="288" w:author="Author" w:date="2020-07-07T13:58:00Z">
        <w:r w:rsidR="001F41C7">
          <w:rPr>
            <w:rFonts w:ascii="Angsana New" w:eastAsia="Angsana New" w:hAnsi="Angsana New" w:cs="Angsana New"/>
            <w:sz w:val="22"/>
            <w:szCs w:val="22"/>
            <w:lang w:eastAsia="en-US"/>
          </w:rPr>
          <w:t>may</w:t>
        </w:r>
        <w:r w:rsidR="001F41C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 the </w:t>
      </w:r>
      <w:del w:id="289" w:author="Author" w:date="2020-07-07T13:58:00Z">
        <w:r w:rsidRPr="0006583B" w:rsidDel="00B862B9">
          <w:rPr>
            <w:rFonts w:ascii="Angsana New" w:eastAsia="Angsana New" w:hAnsi="Angsana New" w:cs="Angsana New"/>
            <w:sz w:val="22"/>
            <w:szCs w:val="22"/>
            <w:lang w:eastAsia="en-US"/>
          </w:rPr>
          <w:delText>device</w:delText>
        </w:r>
      </w:del>
      <w:ins w:id="290" w:author="Author" w:date="2020-07-07T13:58:00Z">
        <w:r w:rsidR="00B862B9">
          <w:rPr>
            <w:rFonts w:ascii="Angsana New" w:eastAsia="Angsana New" w:hAnsi="Angsana New" w:cs="Angsana New"/>
            <w:sz w:val="22"/>
            <w:szCs w:val="22"/>
            <w:lang w:eastAsia="en-US"/>
          </w:rPr>
          <w:t>helmet</w:t>
        </w:r>
      </w:ins>
      <w:ins w:id="291" w:author="Author" w:date="2020-07-07T11:08:00Z">
        <w:r w:rsidR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292" w:author="Author" w:date="2020-07-07T11:08:00Z">
        <w:r w:rsidRPr="0006583B" w:rsidDel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293" w:author="Author" w:date="2020-07-07T11:08:00Z">
        <w:r w:rsidR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t>i</w:t>
        </w:r>
      </w:ins>
      <w:del w:id="294" w:author="Author" w:date="2020-07-07T11:08:00Z">
        <w:r w:rsidRPr="0006583B" w:rsidDel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 a non-registered </w:t>
      </w:r>
      <w:del w:id="295" w:author="Author" w:date="2020-07-07T11:08:00Z">
        <w:r w:rsidRPr="0006583B" w:rsidDel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delText>per</w:delText>
        </w:r>
        <w:r w:rsidRPr="0006583B" w:rsidDel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softHyphen/>
          <w:delText xml:space="preserve">son </w:delText>
        </w:r>
      </w:del>
      <w:ins w:id="296" w:author="Author" w:date="2020-07-07T11:08:00Z">
        <w:r w:rsidR="00CC1ED4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CC1ED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wears the </w:t>
      </w:r>
      <w:del w:id="297" w:author="Author" w:date="2020-07-07T13:58:00Z">
        <w:r w:rsidRPr="0006583B" w:rsidDel="004459B3">
          <w:rPr>
            <w:rFonts w:ascii="Angsana New" w:eastAsia="Angsana New" w:hAnsi="Angsana New" w:cs="Angsana New"/>
            <w:sz w:val="22"/>
            <w:szCs w:val="22"/>
            <w:lang w:eastAsia="en-US"/>
          </w:rPr>
          <w:delText>device</w:delText>
        </w:r>
      </w:del>
      <w:ins w:id="298" w:author="Author" w:date="2020-07-07T13:58:00Z">
        <w:r w:rsidR="004459B3">
          <w:rPr>
            <w:rFonts w:ascii="Angsana New" w:eastAsia="Angsana New" w:hAnsi="Angsana New" w:cs="Angsana New"/>
            <w:sz w:val="22"/>
            <w:szCs w:val="22"/>
            <w:lang w:eastAsia="en-US"/>
          </w:rPr>
          <w:t>helmet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the identification result will be </w:t>
      </w:r>
      <w:del w:id="299" w:author="Author" w:date="2020-07-07T13:58:00Z">
        <w:r w:rsidRPr="0006583B" w:rsidDel="00DD69CF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one</w:delText>
        </w:r>
      </w:del>
      <w:ins w:id="300" w:author="Author" w:date="2020-07-07T13:58:00Z">
        <w:r w:rsidR="00DD69CF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ins w:id="301" w:author="Author" w:date="2020-07-07T13:59:00Z">
        <w:r w:rsidR="00F8576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registered</w:t>
        </w:r>
      </w:ins>
      <w:ins w:id="302" w:author="Author" w:date="2020-07-07T13:58:00Z">
        <w:r w:rsidR="00DD69C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user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03" w:author="Author" w:date="2020-07-07T14:00:00Z">
        <w:r w:rsidRPr="0006583B" w:rsidDel="00A23B1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304" w:author="Author" w:date="2020-07-07T14:00:00Z">
        <w:r w:rsidR="00660A53">
          <w:rPr>
            <w:rFonts w:ascii="Angsana New" w:eastAsia="Angsana New" w:hAnsi="Angsana New" w:cs="Angsana New"/>
            <w:sz w:val="22"/>
            <w:szCs w:val="22"/>
            <w:lang w:eastAsia="en-US"/>
          </w:rPr>
          <w:t>who has</w:t>
        </w:r>
        <w:r w:rsidR="00617E2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del w:id="305" w:author="Author" w:date="2020-07-07T14:00:00Z">
        <w:r w:rsidRPr="0006583B" w:rsidDel="00617E26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06" w:author="Author" w:date="2020-07-07T13:59:00Z">
        <w:r w:rsidRPr="0006583B" w:rsidDel="00A5392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closest </w:delText>
        </w:r>
      </w:del>
      <w:ins w:id="307" w:author="Author" w:date="2020-07-07T13:59:00Z">
        <w:r w:rsidR="00A53922">
          <w:rPr>
            <w:rFonts w:ascii="Angsana New" w:eastAsia="Angsana New" w:hAnsi="Angsana New" w:cs="Angsana New"/>
            <w:sz w:val="22"/>
            <w:szCs w:val="22"/>
            <w:lang w:eastAsia="en-US"/>
          </w:rPr>
          <w:t>most similar</w:t>
        </w:r>
        <w:r w:rsidR="00A5392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</w:t>
      </w:r>
      <w:del w:id="308" w:author="Author" w:date="2020-07-07T13:59:00Z">
        <w:r w:rsidRPr="0006583B" w:rsidDel="00A5392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among </w:delText>
        </w:r>
      </w:del>
      <w:del w:id="309" w:author="Author" w:date="2020-07-07T11:09:00Z">
        <w:r w:rsidRPr="0006583B" w:rsidDel="00DA7CA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del w:id="310" w:author="Author" w:date="2020-07-07T13:59:00Z">
        <w:r w:rsidRPr="0006583B" w:rsidDel="00A53922">
          <w:rPr>
            <w:rFonts w:ascii="Angsana New" w:eastAsia="Angsana New" w:hAnsi="Angsana New" w:cs="Angsana New"/>
            <w:sz w:val="22"/>
            <w:szCs w:val="22"/>
            <w:lang w:eastAsia="en-US"/>
          </w:rPr>
          <w:delText>registered users</w:delText>
        </w:r>
      </w:del>
      <w:ins w:id="311" w:author="Author" w:date="2020-07-07T13:59:00Z">
        <w:r w:rsidR="00A53922">
          <w:rPr>
            <w:rFonts w:ascii="Angsana New" w:eastAsia="Angsana New" w:hAnsi="Angsana New" w:cs="Angsana New"/>
            <w:sz w:val="22"/>
            <w:szCs w:val="22"/>
            <w:lang w:eastAsia="en-US"/>
          </w:rPr>
          <w:t>to the wearer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312" w:author="Author" w:date="2020-07-07T11:09:00Z">
        <w:r w:rsidRPr="0006583B" w:rsidDel="00827DE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313" w:author="Author" w:date="2020-07-07T11:09:00Z">
        <w:r w:rsidR="00827DE4">
          <w:rPr>
            <w:rFonts w:ascii="Angsana New" w:eastAsia="Angsana New" w:hAnsi="Angsana New" w:cs="Angsana New"/>
            <w:sz w:val="22"/>
            <w:szCs w:val="22"/>
            <w:lang w:eastAsia="en-US"/>
          </w:rPr>
          <w:t>U</w:t>
        </w:r>
      </w:ins>
      <w:del w:id="314" w:author="Author" w:date="2020-07-07T11:09:00Z">
        <w:r w:rsidRPr="0006583B" w:rsidDel="00827DE4">
          <w:rPr>
            <w:rFonts w:ascii="Angsana New" w:eastAsia="Angsana New" w:hAnsi="Angsana New" w:cs="Angsana New"/>
            <w:sz w:val="22"/>
            <w:szCs w:val="22"/>
            <w:lang w:eastAsia="en-US"/>
          </w:rPr>
          <w:delText>u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ser authentication</w:t>
      </w:r>
    </w:p>
    <w:p w14:paraId="52347FB2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3AA07" w14:textId="3BB9408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lastRenderedPageBreak/>
        <w:t xml:space="preserve">determines whether the </w:t>
      </w:r>
      <w:del w:id="315" w:author="Author" w:date="2020-07-07T11:09:00Z">
        <w:r w:rsidRPr="0006583B" w:rsidDel="006F101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316" w:author="Author" w:date="2020-07-07T11:09:00Z">
        <w:r w:rsidR="006F101B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6F101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wearing the helmet is </w:t>
      </w:r>
      <w:del w:id="317" w:author="Author" w:date="2020-07-07T11:10:00Z">
        <w:r w:rsidRPr="0006583B" w:rsidDel="00E3681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actually </w:delText>
        </w:r>
      </w:del>
      <w:ins w:id="318" w:author="Author" w:date="2020-07-07T11:10:00Z">
        <w:r w:rsidR="00E36813">
          <w:rPr>
            <w:rFonts w:ascii="Angsana New" w:eastAsia="Angsana New" w:hAnsi="Angsana New" w:cs="Angsana New"/>
            <w:sz w:val="22"/>
            <w:szCs w:val="22"/>
            <w:lang w:eastAsia="en-US"/>
          </w:rPr>
          <w:t>in fact</w:t>
        </w:r>
        <w:r w:rsidR="00E3681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</w:t>
      </w:r>
      <w:del w:id="319" w:author="Author" w:date="2020-07-07T11:09:00Z">
        <w:r w:rsidRPr="0006583B" w:rsidDel="00760CB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320" w:author="Author" w:date="2020-07-07T11:09:00Z">
        <w:r w:rsidR="00760CB7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760CB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with the ID </w:t>
      </w:r>
      <w:del w:id="321" w:author="Author" w:date="2020-07-07T11:10:00Z">
        <w:r w:rsidRPr="0006583B" w:rsidDel="006D510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or not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when the ID </w:t>
      </w:r>
      <w:del w:id="322" w:author="Author" w:date="2020-07-07T11:11:00Z">
        <w:r w:rsidRPr="0006583B" w:rsidDel="00E747C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a user wearing a helmet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</w:t>
      </w:r>
      <w:del w:id="323" w:author="Author" w:date="2020-07-07T15:30:00Z">
        <w:r w:rsidRPr="0006583B" w:rsidDel="004570C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given </w:delText>
        </w:r>
      </w:del>
      <w:ins w:id="324" w:author="Author" w:date="2020-07-07T15:30:00Z">
        <w:r w:rsidR="004570C1">
          <w:rPr>
            <w:rFonts w:ascii="Angsana New" w:eastAsia="Angsana New" w:hAnsi="Angsana New" w:cs="Angsana New"/>
            <w:sz w:val="22"/>
            <w:szCs w:val="22"/>
            <w:lang w:eastAsia="en-US"/>
          </w:rPr>
          <w:t>provided</w:t>
        </w:r>
        <w:r w:rsidR="004570C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the system. We assume an environment in which </w:t>
      </w:r>
      <w:del w:id="325" w:author="Author" w:date="2020-07-07T14:01:00Z">
        <w:r w:rsidRPr="0006583B" w:rsidDel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each </w:delText>
        </w:r>
      </w:del>
      <w:ins w:id="326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all</w:t>
        </w:r>
        <w:r w:rsidR="00A17D9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individual</w:t>
      </w:r>
      <w:ins w:id="327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ha</w:t>
      </w:r>
      <w:ins w:id="328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ve</w:t>
        </w:r>
      </w:ins>
      <w:del w:id="329" w:author="Author" w:date="2020-07-07T14:01:00Z">
        <w:r w:rsidRPr="0006583B" w:rsidDel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330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their</w:t>
        </w:r>
      </w:ins>
      <w:ins w:id="331" w:author="Author" w:date="2020-07-07T11:11:00Z">
        <w:r w:rsidR="0085342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own helmet</w:t>
      </w:r>
      <w:ins w:id="332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(</w:t>
      </w:r>
      <w:del w:id="333" w:author="Author" w:date="2020-07-07T11:11:00Z">
        <w:r w:rsidRPr="0006583B" w:rsidDel="00DE029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same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as </w:t>
      </w:r>
      <w:del w:id="334" w:author="Author" w:date="2020-07-07T14:01:00Z">
        <w:r w:rsidRPr="0006583B" w:rsidDel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335" w:author="Author" w:date="2020-07-07T14:01:00Z">
        <w:r w:rsidR="00A17D96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A17D9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smartphone authenti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cation)</w:t>
      </w:r>
      <w:ins w:id="336" w:author="Author" w:date="2020-07-07T11:11:00Z">
        <w:r w:rsidR="00B94BD1">
          <w:rPr>
            <w:rFonts w:ascii="Angsana New" w:eastAsia="Angsana New" w:hAnsi="Angsana New" w:cs="Angsana New"/>
            <w:sz w:val="22"/>
            <w:szCs w:val="22"/>
            <w:lang w:eastAsia="en-US"/>
          </w:rPr>
          <w:t>. In addition, we assume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37" w:author="Author" w:date="2020-07-07T11:11:00Z">
        <w:r w:rsidRPr="0006583B" w:rsidDel="00B94BD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 environment in which the user ID is entered when using a shared helmet (</w:t>
      </w:r>
      <w:del w:id="338" w:author="Author" w:date="2020-07-07T11:11:00Z">
        <w:r w:rsidRPr="0006583B" w:rsidDel="00036C4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same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as </w:t>
      </w:r>
      <w:del w:id="339" w:author="Author" w:date="2020-07-07T14:01:00Z">
        <w:r w:rsidRPr="0006583B" w:rsidDel="00EF18D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340" w:author="Author" w:date="2020-07-07T14:01:00Z">
        <w:r w:rsidR="00EF18D3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EF18D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341" w:author="Author" w:date="2020-07-07T14:03:00Z">
        <w:r w:rsidR="0037348D" w:rsidRPr="0037348D">
          <w:rPr>
            <w:rFonts w:ascii="Angsana New" w:eastAsia="Angsana New" w:hAnsi="Angsana New" w:cs="Angsana New"/>
            <w:sz w:val="22"/>
            <w:szCs w:val="22"/>
            <w:lang w:eastAsia="en-US"/>
          </w:rPr>
          <w:t>automated teller machine</w:t>
        </w:r>
        <w:r w:rsidR="0037348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[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ATM</w:t>
      </w:r>
      <w:ins w:id="342" w:author="Author" w:date="2020-07-07T14:03:00Z">
        <w:r w:rsidR="0083535E">
          <w:rPr>
            <w:rFonts w:ascii="Angsana New" w:eastAsia="Angsana New" w:hAnsi="Angsana New" w:cs="Angsana New"/>
            <w:sz w:val="22"/>
            <w:szCs w:val="22"/>
            <w:lang w:eastAsia="en-US"/>
          </w:rPr>
          <w:t>]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authentication). Even if</w:t>
      </w:r>
      <w:ins w:id="343" w:author="Author" w:date="2020-07-07T14:03:00Z">
        <w:r w:rsidR="00A776F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44" w:author="Author" w:date="2020-07-07T14:01:00Z">
        <w:r w:rsidRPr="0006583B" w:rsidDel="000A2F6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del w:id="345" w:author="Author" w:date="2020-07-07T11:18:00Z">
        <w:r w:rsidRPr="0006583B" w:rsidDel="002835D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outsider </w:delText>
        </w:r>
      </w:del>
      <w:ins w:id="346" w:author="Author" w:date="2020-07-07T11:18:00Z">
        <w:r w:rsidR="002835DE">
          <w:rPr>
            <w:rFonts w:ascii="Angsana New" w:eastAsia="Angsana New" w:hAnsi="Angsana New" w:cs="Angsana New"/>
            <w:sz w:val="22"/>
            <w:szCs w:val="22"/>
            <w:lang w:eastAsia="en-US"/>
          </w:rPr>
          <w:t>intruder</w:t>
        </w:r>
        <w:r w:rsidR="002835D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</w:t>
      </w:r>
      <w:ins w:id="347" w:author="Author" w:date="2020-07-07T14:03:00Z">
        <w:r w:rsidR="00A776FA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348" w:author="Author" w:date="2020-07-07T14:01:00Z">
        <w:r w:rsidRPr="0006583B" w:rsidDel="000A2F65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 helmet and enter</w:t>
      </w:r>
      <w:ins w:id="349" w:author="Author" w:date="2020-07-07T14:03:00Z">
        <w:r w:rsidR="004F6AA7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350" w:author="Author" w:date="2020-07-07T14:01:00Z">
        <w:r w:rsidRPr="0006583B" w:rsidDel="00F468C8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51" w:author="Author" w:date="2020-07-07T11:18:00Z">
        <w:r w:rsidRPr="0006583B" w:rsidDel="00540CE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352" w:author="Author" w:date="2020-07-07T11:18:00Z">
        <w:r w:rsidR="00540CE4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540CE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stolen ID, </w:t>
      </w:r>
      <w:del w:id="353" w:author="Author" w:date="2020-07-07T14:03:00Z">
        <w:r w:rsidRPr="0006583B" w:rsidDel="0000207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they </w:delText>
        </w:r>
      </w:del>
      <w:ins w:id="354" w:author="Author" w:date="2020-07-07T14:03:00Z">
        <w:r w:rsidR="0000207D">
          <w:rPr>
            <w:rFonts w:ascii="Angsana New" w:eastAsia="Angsana New" w:hAnsi="Angsana New" w:cs="Angsana New"/>
            <w:sz w:val="22"/>
            <w:szCs w:val="22"/>
            <w:lang w:eastAsia="en-US"/>
          </w:rPr>
          <w:t>he or she</w:t>
        </w:r>
        <w:r w:rsidR="0000207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can be identified as an </w:t>
      </w:r>
      <w:del w:id="355" w:author="Author" w:date="2020-07-07T11:18:00Z">
        <w:r w:rsidRPr="0006583B" w:rsidDel="00A653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outsider </w:delText>
        </w:r>
      </w:del>
      <w:ins w:id="356" w:author="Author" w:date="2020-07-07T11:18:00Z">
        <w:r w:rsidR="00A65339">
          <w:rPr>
            <w:rFonts w:ascii="Angsana New" w:eastAsia="Angsana New" w:hAnsi="Angsana New" w:cs="Angsana New"/>
            <w:sz w:val="22"/>
            <w:szCs w:val="22"/>
            <w:lang w:eastAsia="en-US"/>
          </w:rPr>
          <w:t>intruder</w:t>
        </w:r>
        <w:r w:rsidR="00A653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(authentication denied) because </w:t>
      </w:r>
      <w:del w:id="357" w:author="Author" w:date="2020-07-07T14:03:00Z">
        <w:r w:rsidRPr="0006583B" w:rsidDel="006566F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their </w:delText>
        </w:r>
      </w:del>
      <w:ins w:id="358" w:author="Author" w:date="2020-07-07T14:03:00Z">
        <w:r w:rsidR="006566FD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6566F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head shape </w:t>
      </w:r>
      <w:del w:id="359" w:author="Author" w:date="2020-07-07T11:18:00Z">
        <w:r w:rsidRPr="0006583B" w:rsidDel="006E5B3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differ</w:t>
      </w:r>
      <w:ins w:id="360" w:author="Author" w:date="2020-07-07T11:18:00Z">
        <w:r w:rsidR="006E5B32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361" w:author="Author" w:date="2020-07-07T11:18:00Z">
        <w:r w:rsidRPr="0006583B" w:rsidDel="006E5B32">
          <w:rPr>
            <w:rFonts w:ascii="Angsana New" w:eastAsia="Angsana New" w:hAnsi="Angsana New" w:cs="Angsana New"/>
            <w:sz w:val="22"/>
            <w:szCs w:val="22"/>
            <w:lang w:eastAsia="en-US"/>
          </w:rPr>
          <w:delText>ent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from </w:t>
      </w:r>
      <w:ins w:id="362" w:author="Author" w:date="2020-07-07T11:18:00Z">
        <w:r w:rsidR="0048470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that of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</w:t>
      </w:r>
      <w:del w:id="363" w:author="Author" w:date="2020-07-07T11:18:00Z">
        <w:r w:rsidRPr="0006583B" w:rsidDel="0048470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364" w:author="Author" w:date="2020-07-07T11:18:00Z">
        <w:r w:rsidR="0048470F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48470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365" w:author="Author" w:date="2020-07-07T11:18:00Z">
        <w:r w:rsidRPr="0006583B" w:rsidDel="0048470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366" w:author="Author" w:date="2020-07-07T11:18:00Z">
        <w:r w:rsidR="0048470F">
          <w:rPr>
            <w:rFonts w:ascii="Angsana New" w:eastAsia="Angsana New" w:hAnsi="Angsana New" w:cs="Angsana New"/>
            <w:sz w:val="22"/>
            <w:szCs w:val="22"/>
            <w:lang w:eastAsia="en-US"/>
          </w:rPr>
          <w:t>with</w:t>
        </w:r>
        <w:r w:rsidR="0048470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ID.</w:t>
      </w:r>
    </w:p>
    <w:p w14:paraId="646EAAA1" w14:textId="11638C8E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del w:id="367" w:author="Author" w:date="2020-07-07T11:18:00Z">
        <w:r w:rsidRPr="0006583B" w:rsidDel="002743A3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 the following sections</w:delText>
        </w:r>
      </w:del>
      <w:ins w:id="368" w:author="Author" w:date="2020-07-07T11:18:00Z">
        <w:r w:rsidR="002743A3">
          <w:rPr>
            <w:rFonts w:ascii="Angsana New" w:eastAsia="Angsana New" w:hAnsi="Angsana New" w:cs="Angsana New"/>
            <w:sz w:val="22"/>
            <w:szCs w:val="22"/>
            <w:lang w:eastAsia="en-US"/>
          </w:rPr>
          <w:t>The remainder of this paper is organized a</w:t>
        </w:r>
      </w:ins>
      <w:ins w:id="369" w:author="Author" w:date="2020-07-07T11:19:00Z">
        <w:r w:rsidR="002743A3">
          <w:rPr>
            <w:rFonts w:ascii="Angsana New" w:eastAsia="Angsana New" w:hAnsi="Angsana New" w:cs="Angsana New"/>
            <w:sz w:val="22"/>
            <w:szCs w:val="22"/>
            <w:lang w:eastAsia="en-US"/>
          </w:rPr>
          <w:t>s follows.</w:t>
        </w:r>
      </w:ins>
      <w:del w:id="370" w:author="Author" w:date="2020-07-07T11:19:00Z">
        <w:r w:rsidRPr="0006583B" w:rsidDel="002743A3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Section </w:t>
      </w:r>
      <w:hyperlink w:anchor="bookmark0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2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introduces </w:t>
      </w:r>
      <w:del w:id="371" w:author="Author" w:date="2020-07-07T11:19:00Z">
        <w:r w:rsidRPr="0006583B" w:rsidDel="00D807C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related work</w:t>
      </w:r>
      <w:del w:id="372" w:author="Author" w:date="2020-07-07T14:04:00Z">
        <w:r w:rsidRPr="0006583B" w:rsidDel="006609F2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Section </w:t>
      </w:r>
      <w:hyperlink w:anchor="bookmark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3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373" w:author="Author" w:date="2020-07-07T11:19:00Z">
        <w:r w:rsidRPr="0006583B" w:rsidDel="00343D2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explains </w:delText>
        </w:r>
      </w:del>
      <w:ins w:id="374" w:author="Author" w:date="2020-07-07T11:19:00Z">
        <w:r w:rsidR="00343D2F">
          <w:rPr>
            <w:rFonts w:ascii="Angsana New" w:eastAsia="Angsana New" w:hAnsi="Angsana New" w:cs="Angsana New"/>
            <w:sz w:val="22"/>
            <w:szCs w:val="22"/>
            <w:lang w:eastAsia="en-US"/>
          </w:rPr>
          <w:t>describes</w:t>
        </w:r>
        <w:r w:rsidR="00343D2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proposed method, Section </w:t>
      </w:r>
      <w:hyperlink w:anchor="bookmark13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4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evaluates the proposed method, and Section </w:t>
      </w:r>
      <w:hyperlink w:anchor="bookmark16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5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concludes th</w:t>
      </w:r>
      <w:ins w:id="375" w:author="Author" w:date="2020-07-07T11:19:00Z">
        <w:r w:rsidR="005B3C7C">
          <w:rPr>
            <w:rFonts w:ascii="Angsana New" w:eastAsia="Angsana New" w:hAnsi="Angsana New" w:cs="Angsana New"/>
            <w:sz w:val="22"/>
            <w:szCs w:val="22"/>
            <w:lang w:eastAsia="en-US"/>
          </w:rPr>
          <w:t>e</w:t>
        </w:r>
      </w:ins>
      <w:del w:id="376" w:author="Author" w:date="2020-07-07T11:19:00Z">
        <w:r w:rsidRPr="0006583B" w:rsidDel="005B3C7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paper.</w:t>
      </w:r>
    </w:p>
    <w:p w14:paraId="0494C566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bookmarkStart w:id="377" w:name="bookmark0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2</w:t>
      </w:r>
      <w:bookmarkEnd w:id="377"/>
      <w:del w:id="378" w:author="Author" w:date="2020-07-08T21:45:00Z">
        <w:r w:rsidRPr="0006583B" w:rsidDel="006D15C7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 </w:t>
      </w:r>
      <w:del w:id="379" w:author="Author" w:date="2020-07-08T21:45:00Z">
        <w:r w:rsidRPr="0006583B" w:rsidDel="006D15C7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RELATED WORK</w:t>
      </w:r>
    </w:p>
    <w:p w14:paraId="5A65848A" w14:textId="7777777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this section, we introduce research on user identification and </w:t>
      </w:r>
      <w:commentRangeStart w:id="380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head state </w:t>
      </w:r>
      <w:commentRangeEnd w:id="380"/>
      <w:r w:rsidR="00230B7E">
        <w:rPr>
          <w:rStyle w:val="CommentReference"/>
        </w:rPr>
        <w:commentReference w:id="380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recognition.</w:t>
      </w:r>
    </w:p>
    <w:p w14:paraId="039A7B9A" w14:textId="49BFACA8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2.1 </w:t>
      </w:r>
      <w:del w:id="381" w:author="Author" w:date="2020-07-08T21:45:00Z">
        <w:r w:rsidRPr="0006583B" w:rsidDel="006D15C7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User Authentication Method</w:t>
      </w:r>
    </w:p>
    <w:p w14:paraId="588471C6" w14:textId="0B50471A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There are several methods </w:t>
      </w:r>
      <w:del w:id="382" w:author="Author" w:date="2020-07-07T14:04:00Z">
        <w:r w:rsidRPr="0006583B" w:rsidDel="006F56C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383" w:author="Author" w:date="2020-07-07T14:04:00Z">
        <w:r w:rsidR="006F56CA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6F56C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identify</w:t>
      </w:r>
      <w:ins w:id="384" w:author="Author" w:date="2020-07-07T14:04:00Z">
        <w:r w:rsidR="006F56CA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individuals: password, </w:t>
      </w:r>
      <w:ins w:id="385" w:author="Author" w:date="2020-07-07T14:05:00Z">
        <w:r w:rsidR="00FB227F" w:rsidRPr="00FB227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personal identification number </w:t>
        </w:r>
        <w:r w:rsidR="00FB227F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PIN</w:t>
      </w:r>
      <w:ins w:id="386" w:author="Author" w:date="2020-07-07T14:05:00Z">
        <w:r w:rsidR="00FB227F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and stroke pattern; physical characteristics</w:t>
      </w:r>
      <w:ins w:id="387" w:author="Author" w:date="2020-07-07T11:20:00Z">
        <w:r w:rsidR="006C5363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face, fingerprint, voice print, and iris; and behavioral characteristics</w:t>
      </w:r>
      <w:ins w:id="388" w:author="Author" w:date="2020-07-07T11:20:00Z">
        <w:r w:rsidR="0023192E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hand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writing and gait. </w:t>
      </w:r>
      <w:ins w:id="389" w:author="Author" w:date="2020-07-07T11:20:00Z">
        <w:r w:rsidR="002C6420">
          <w:rPr>
            <w:rFonts w:ascii="Angsana New" w:eastAsia="Angsana New" w:hAnsi="Angsana New" w:cs="Angsana New"/>
            <w:sz w:val="22"/>
            <w:szCs w:val="22"/>
            <w:lang w:eastAsia="en-US"/>
          </w:rPr>
          <w:t>However, p</w:t>
        </w:r>
      </w:ins>
      <w:del w:id="390" w:author="Author" w:date="2020-07-07T11:20:00Z">
        <w:r w:rsidRPr="0006583B" w:rsidDel="002C6420">
          <w:rPr>
            <w:rFonts w:ascii="Angsana New" w:eastAsia="Angsana New" w:hAnsi="Angsana New" w:cs="Angsana New"/>
            <w:sz w:val="22"/>
            <w:szCs w:val="22"/>
            <w:lang w:eastAsia="en-US"/>
          </w:rPr>
          <w:delText>P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assword</w:t>
      </w:r>
      <w:ins w:id="391" w:author="Author" w:date="2020-07-07T11:20:00Z">
        <w:r w:rsidR="00BA1F78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PIN</w:t>
      </w:r>
      <w:ins w:id="392" w:author="Author" w:date="2020-07-07T11:20:00Z">
        <w:r w:rsidR="00BA1F78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and stroke pattern</w:t>
      </w:r>
      <w:ins w:id="393" w:author="Author" w:date="2020-07-07T11:20:00Z">
        <w:r w:rsidR="00BA1F78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that can be freely set by individuals ha</w:t>
      </w:r>
      <w:ins w:id="394" w:author="Author" w:date="2020-07-07T11:20:00Z">
        <w:r w:rsidR="00E05A3C">
          <w:rPr>
            <w:rFonts w:ascii="Angsana New" w:eastAsia="Angsana New" w:hAnsi="Angsana New" w:cs="Angsana New"/>
            <w:sz w:val="22"/>
            <w:szCs w:val="22"/>
            <w:lang w:eastAsia="en-US"/>
          </w:rPr>
          <w:t>ve</w:t>
        </w:r>
      </w:ins>
      <w:del w:id="395" w:author="Author" w:date="2020-07-07T11:20:00Z">
        <w:r w:rsidRPr="0006583B" w:rsidDel="00E05A3C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 risk of spoofing by shoulder hacking, brute force attack</w:t>
      </w:r>
      <w:ins w:id="396" w:author="Author" w:date="2020-07-07T11:20:00Z">
        <w:r w:rsidR="00D2072B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and password duplication.</w:t>
      </w:r>
    </w:p>
    <w:p w14:paraId="6C0DA6EC" w14:textId="22677A41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 physical characteristics, Chen et al.</w:t>
      </w:r>
      <w:ins w:id="397" w:author="Author" w:date="2020-07-07T11:20:00Z">
        <w:r w:rsidR="003F409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5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 proposed an authen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tication method using </w:t>
      </w:r>
      <w:ins w:id="398" w:author="Author" w:date="2020-07-07T11:26:00Z">
        <w:r w:rsidR="00021FC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video images </w:t>
        </w:r>
        <w:r w:rsidR="00021FC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of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user's face and fingertips </w:t>
      </w:r>
      <w:del w:id="399" w:author="Author" w:date="2020-07-07T11:26:00Z">
        <w:r w:rsidRPr="0006583B" w:rsidDel="00021FC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video images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captured from the front and rear cameras of a mobile device. It is possible to identify </w:t>
      </w:r>
      <w:del w:id="400" w:author="Author" w:date="2020-07-07T11:26:00Z">
        <w:r w:rsidRPr="0006583B" w:rsidDel="00BF2596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</w:delText>
        </w:r>
      </w:del>
      <w:ins w:id="401" w:author="Author" w:date="2020-07-07T11:26:00Z">
        <w:r w:rsidR="00BF259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  <w:r w:rsidR="00E0186C">
          <w:rPr>
            <w:rFonts w:ascii="Angsana New" w:eastAsia="Angsana New" w:hAnsi="Angsana New" w:cs="Angsana New"/>
            <w:sz w:val="22"/>
            <w:szCs w:val="22"/>
            <w:lang w:eastAsia="en-US"/>
          </w:rPr>
          <w:t>helmet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wearer </w:t>
      </w:r>
      <w:del w:id="402" w:author="Author" w:date="2020-07-07T11:26:00Z">
        <w:r w:rsidRPr="0006583B" w:rsidDel="0062458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using a camera mounted on the helmet</w:t>
      </w:r>
      <w:ins w:id="403" w:author="Author" w:date="2020-07-07T11:26:00Z">
        <w:r w:rsidR="00182E27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404" w:author="Author" w:date="2020-07-07T11:26:00Z">
        <w:r w:rsidRPr="0006583B" w:rsidDel="00182E27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however, it is </w:t>
      </w:r>
      <w:commentRangeStart w:id="405"/>
      <w:del w:id="406" w:author="Author" w:date="2020-07-07T14:06:00Z">
        <w:r w:rsidRPr="0006583B" w:rsidDel="00161F5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messy </w:delText>
        </w:r>
      </w:del>
      <w:ins w:id="407" w:author="Author" w:date="2020-07-07T14:06:00Z">
        <w:r w:rsidR="00161F55">
          <w:rPr>
            <w:rFonts w:ascii="Angsana New" w:eastAsia="Angsana New" w:hAnsi="Angsana New" w:cs="Angsana New"/>
            <w:sz w:val="22"/>
            <w:szCs w:val="22"/>
            <w:lang w:eastAsia="en-US"/>
          </w:rPr>
          <w:t>inefficient</w:t>
        </w:r>
        <w:commentRangeEnd w:id="405"/>
        <w:r w:rsidR="00161F55">
          <w:rPr>
            <w:rStyle w:val="CommentReference"/>
          </w:rPr>
          <w:commentReference w:id="405"/>
        </w:r>
        <w:r w:rsidR="00161F5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take </w:t>
      </w:r>
      <w:del w:id="408" w:author="Author" w:date="2020-07-07T14:07:00Z">
        <w:r w:rsidRPr="0006583B" w:rsidDel="00CC6B1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picture</w:t>
      </w:r>
      <w:ins w:id="409" w:author="Author" w:date="2020-07-07T14:07:00Z">
        <w:r w:rsidR="00CC6B1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of the </w:t>
      </w:r>
      <w:ins w:id="410" w:author="Author" w:date="2020-07-07T11:26:00Z">
        <w:r w:rsidR="008F5E4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wearer's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face </w:t>
      </w:r>
      <w:del w:id="411" w:author="Author" w:date="2020-07-07T14:07:00Z">
        <w:r w:rsidRPr="0006583B" w:rsidDel="001C5F4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all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</w:t>
      </w:r>
      <w:ins w:id="412" w:author="Author" w:date="2020-07-07T14:07:00Z">
        <w:r w:rsidR="001C5F4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entire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time</w:t>
      </w:r>
      <w:ins w:id="413" w:author="Author" w:date="2020-07-07T14:07:00Z">
        <w:r w:rsidR="001C5F4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he or she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wear</w:t>
      </w:r>
      <w:ins w:id="414" w:author="Author" w:date="2020-07-07T14:07:00Z">
        <w:r w:rsidR="001C5F43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415" w:author="Author" w:date="2020-07-07T14:07:00Z">
        <w:r w:rsidRPr="0006583B" w:rsidDel="001C5F43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helmet. Siddharth et al.</w:t>
      </w:r>
      <w:ins w:id="416" w:author="Author" w:date="2020-07-07T11:27:00Z">
        <w:r w:rsidR="00C63CC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19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 proposed an authenti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cation system based on </w:t>
      </w:r>
      <w:ins w:id="417" w:author="Author" w:date="2020-07-07T11:27:00Z">
        <w:r w:rsidR="00081B6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palm print and palm vein. The system uses visible and infrared light to acquire images of the palm print and palm vein, and </w:t>
      </w:r>
      <w:del w:id="418" w:author="Author" w:date="2020-07-07T11:27:00Z">
        <w:r w:rsidRPr="0006583B" w:rsidDel="0009078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authentication is performed by </w:t>
      </w:r>
      <w:del w:id="419" w:author="Author" w:date="2020-07-07T11:27:00Z">
        <w:r w:rsidRPr="0006583B" w:rsidDel="006327C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checking </w:delText>
        </w:r>
      </w:del>
      <w:ins w:id="420" w:author="Author" w:date="2020-07-07T11:27:00Z">
        <w:r w:rsidR="006327C9">
          <w:rPr>
            <w:rFonts w:ascii="Angsana New" w:eastAsia="Angsana New" w:hAnsi="Angsana New" w:cs="Angsana New"/>
            <w:sz w:val="22"/>
            <w:szCs w:val="22"/>
            <w:lang w:eastAsia="en-US"/>
          </w:rPr>
          <w:t>verifying</w:t>
        </w:r>
        <w:r w:rsidR="006327C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data against </w:t>
      </w:r>
      <w:del w:id="421" w:author="Author" w:date="2020-07-07T14:08:00Z">
        <w:r w:rsidRPr="0006583B" w:rsidDel="00AF230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registration data in the database. Sayo et al.</w:t>
      </w:r>
      <w:ins w:id="422" w:author="Author" w:date="2020-07-07T11:27:00Z">
        <w:r w:rsidR="00FE4FC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4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15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proposed an authentication method based on </w:t>
      </w:r>
      <w:del w:id="423" w:author="Author" w:date="2020-07-07T11:27:00Z">
        <w:r w:rsidRPr="0006583B" w:rsidDel="003D319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424" w:author="Author" w:date="2020-07-07T11:27:00Z">
        <w:r w:rsidR="003D3193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3D319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camera image </w:t>
      </w:r>
      <w:ins w:id="425" w:author="Author" w:date="2020-07-07T11:28:00Z">
        <w:r w:rsidR="00174D9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that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captur</w:t>
      </w:r>
      <w:ins w:id="426" w:author="Author" w:date="2020-07-07T11:28:00Z">
        <w:r w:rsidR="00174D98">
          <w:rPr>
            <w:rFonts w:ascii="Angsana New" w:eastAsia="Angsana New" w:hAnsi="Angsana New" w:cs="Angsana New"/>
            <w:sz w:val="22"/>
            <w:szCs w:val="22"/>
            <w:lang w:eastAsia="en-US"/>
          </w:rPr>
          <w:t>es</w:t>
        </w:r>
      </w:ins>
      <w:del w:id="427" w:author="Author" w:date="2020-07-07T11:28:00Z">
        <w:r w:rsidRPr="0006583B" w:rsidDel="00174D98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shape of </w:t>
      </w:r>
      <w:del w:id="428" w:author="Author" w:date="2020-07-07T11:28:00Z">
        <w:r w:rsidRPr="0006583B" w:rsidDel="00DC2AE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429" w:author="Author" w:date="2020-07-07T11:28:00Z">
        <w:r w:rsidR="00DC2AEA">
          <w:rPr>
            <w:rFonts w:ascii="Angsana New" w:eastAsia="Angsana New" w:hAnsi="Angsana New" w:cs="Angsana New"/>
            <w:sz w:val="22"/>
            <w:szCs w:val="22"/>
            <w:lang w:eastAsia="en-US"/>
          </w:rPr>
          <w:t>a user's</w:t>
        </w:r>
        <w:r w:rsidR="00DC2AE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lips </w:t>
      </w:r>
      <w:del w:id="430" w:author="Author" w:date="2020-07-07T11:28:00Z">
        <w:r w:rsidRPr="0006583B" w:rsidDel="00041914">
          <w:rPr>
            <w:rFonts w:ascii="Angsana New" w:eastAsia="Angsana New" w:hAnsi="Angsana New" w:cs="Angsana New"/>
            <w:sz w:val="22"/>
            <w:szCs w:val="22"/>
            <w:lang w:eastAsia="en-US"/>
          </w:rPr>
          <w:delText>which is</w:delText>
        </w:r>
      </w:del>
      <w:ins w:id="431" w:author="Author" w:date="2020-07-07T11:28:00Z">
        <w:r w:rsidR="00041914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432" w:author="Author" w:date="2020-07-07T11:28:00Z">
        <w:r w:rsidRPr="0006583B" w:rsidDel="0004191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  <w:r w:rsidRPr="0006583B" w:rsidDel="00B83D6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physical characteristic</w:t>
      </w:r>
      <w:del w:id="433" w:author="Author" w:date="2020-07-07T11:28:00Z">
        <w:r w:rsidRPr="0006583B" w:rsidDel="00EC432A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ins w:id="434" w:author="Author" w:date="2020-07-07T11:28:00Z">
        <w:r w:rsidR="00041914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the movement of the lips during speech </w:t>
      </w:r>
      <w:del w:id="435" w:author="Author" w:date="2020-07-07T11:28:00Z">
        <w:r w:rsidRPr="0006583B" w:rsidDel="00EC432A">
          <w:rPr>
            <w:rFonts w:ascii="Angsana New" w:eastAsia="Angsana New" w:hAnsi="Angsana New" w:cs="Angsana New"/>
            <w:sz w:val="22"/>
            <w:szCs w:val="22"/>
            <w:lang w:eastAsia="en-US"/>
          </w:rPr>
          <w:delText>which is</w:delText>
        </w:r>
      </w:del>
      <w:ins w:id="436" w:author="Author" w:date="2020-07-07T11:28:00Z">
        <w:r w:rsidR="00EC432A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437" w:author="Author" w:date="2020-07-07T11:28:00Z">
        <w:r w:rsidRPr="0006583B" w:rsidDel="009B583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behavioral characteristic</w:t>
      </w:r>
      <w:del w:id="438" w:author="Author" w:date="2020-07-07T11:28:00Z">
        <w:r w:rsidRPr="0006583B" w:rsidDel="00EC432A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ins w:id="439" w:author="Author" w:date="2020-07-07T11:28:00Z">
        <w:r w:rsidR="00EC432A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ins w:id="440" w:author="Author" w:date="2020-07-07T11:29:00Z">
        <w:r w:rsidR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del w:id="441" w:author="Author" w:date="2020-07-07T11:29:00Z">
        <w:r w:rsidRPr="0006583B" w:rsidDel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delText>As 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nother </w:t>
      </w:r>
      <w:ins w:id="442" w:author="Author" w:date="2020-07-07T11:29:00Z">
        <w:r w:rsidR="0091466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authentication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method </w:t>
      </w:r>
      <w:del w:id="443" w:author="Author" w:date="2020-07-07T11:29:00Z">
        <w:r w:rsidRPr="0006583B" w:rsidDel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using </w:delText>
        </w:r>
      </w:del>
      <w:ins w:id="444" w:author="Author" w:date="2020-07-07T11:29:00Z">
        <w:r w:rsidR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t>involving</w:t>
        </w:r>
        <w:r w:rsidR="007C7F1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mouth</w:t>
      </w:r>
      <w:del w:id="445" w:author="Author" w:date="2020-07-07T11:29:00Z">
        <w:r w:rsidRPr="0006583B" w:rsidDel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446" w:author="Author" w:date="2020-07-07T11:29:00Z">
        <w:r w:rsidR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proposed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Kim et al.</w:t>
      </w:r>
      <w:ins w:id="447" w:author="Author" w:date="2020-07-07T11:29:00Z">
        <w:r w:rsidR="007C7F1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8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10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</w:t>
      </w:r>
      <w:del w:id="448" w:author="Author" w:date="2020-07-07T11:29:00Z">
        <w:r w:rsidRPr="0006583B" w:rsidDel="008F7C7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proposed </w:delText>
        </w:r>
        <w:r w:rsidRPr="0006583B" w:rsidDel="002F143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authentication method that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combines dental images and voice. Bednarik et al.</w:t>
      </w:r>
      <w:ins w:id="449" w:author="Author" w:date="2020-07-07T11:29:00Z">
        <w:r w:rsidR="000457D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3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4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proposed an identification system that uses </w:t>
      </w:r>
      <w:commentRangeStart w:id="450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eye movements</w:t>
      </w:r>
      <w:commentRangeEnd w:id="450"/>
      <w:r w:rsidR="00193F38">
        <w:rPr>
          <w:rStyle w:val="CommentReference"/>
        </w:rPr>
        <w:commentReference w:id="450"/>
      </w:r>
      <w:ins w:id="451" w:author="Author" w:date="2020-07-07T11:29:00Z">
        <w:r w:rsidR="00A361CA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pupil size and variation, gaze velocity, and </w:t>
      </w:r>
      <w:ins w:id="452" w:author="Author" w:date="2020-07-07T11:30:00Z">
        <w:r w:rsidR="003970A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distance of the infrared reflection of the eye.</w:t>
      </w:r>
    </w:p>
    <w:p w14:paraId="62C99E73" w14:textId="4A2986EF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del w:id="453" w:author="Author" w:date="2020-07-07T11:31:00Z">
        <w:r w:rsidRPr="0006583B" w:rsidDel="009F2B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454" w:author="Author" w:date="2020-07-07T11:31:00Z">
        <w:r w:rsidR="009F2B9B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9F2B9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455" w:author="Author" w:date="2020-07-07T14:09:00Z">
        <w:r w:rsidRPr="0006583B" w:rsidDel="006023E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such </w:delText>
        </w:r>
      </w:del>
      <w:ins w:id="456" w:author="Author" w:date="2020-07-07T14:09:00Z">
        <w:r w:rsidR="006023E3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6023E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camera-based approach</w:t>
      </w:r>
      <w:del w:id="457" w:author="Author" w:date="2020-07-07T14:09:00Z">
        <w:r w:rsidRPr="0006583B" w:rsidDel="006023E3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ins w:id="458" w:author="Author" w:date="2020-07-07T14:09:00Z">
        <w:r w:rsidR="006023E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such as the ones described above</w:t>
        </w:r>
      </w:ins>
      <w:del w:id="459" w:author="Author" w:date="2020-07-07T14:09:00Z">
        <w:r w:rsidRPr="0006583B" w:rsidDel="006023E3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</w:t>
      </w:r>
      <w:del w:id="460" w:author="Author" w:date="2020-07-07T11:31:00Z">
        <w:r w:rsidRPr="0006583B" w:rsidDel="00474B2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mounting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 camera</w:t>
      </w:r>
      <w:ins w:id="461" w:author="Author" w:date="2020-07-07T11:31:00Z">
        <w:r w:rsidR="00474B2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can be mounted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on the outside of the helmet,</w:t>
      </w:r>
      <w:ins w:id="462" w:author="Author" w:date="2020-07-07T11:31:00Z">
        <w:r w:rsidR="0023557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463" w:author="Author" w:date="2020-07-07T14:10:00Z">
        <w:r w:rsidR="00AD7EC5">
          <w:rPr>
            <w:rFonts w:ascii="Angsana New" w:eastAsia="Angsana New" w:hAnsi="Angsana New" w:cs="Angsana New"/>
            <w:sz w:val="22"/>
            <w:szCs w:val="22"/>
            <w:lang w:eastAsia="en-US"/>
          </w:rPr>
          <w:t>and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individuals </w:t>
      </w:r>
      <w:del w:id="464" w:author="Author" w:date="2020-07-07T11:31:00Z">
        <w:r w:rsidRPr="0006583B" w:rsidDel="00FC48C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can </w:delText>
        </w:r>
      </w:del>
      <w:ins w:id="465" w:author="Author" w:date="2020-07-07T14:10:00Z">
        <w:r w:rsidR="00AD7EC5">
          <w:rPr>
            <w:rFonts w:ascii="Angsana New" w:eastAsia="Angsana New" w:hAnsi="Angsana New" w:cs="Angsana New"/>
            <w:sz w:val="22"/>
            <w:szCs w:val="22"/>
            <w:lang w:eastAsia="en-US"/>
          </w:rPr>
          <w:t>can</w:t>
        </w:r>
      </w:ins>
      <w:ins w:id="466" w:author="Author" w:date="2020-07-07T11:31:00Z">
        <w:r w:rsidR="00FC48C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be identified by </w:t>
      </w:r>
      <w:del w:id="467" w:author="Author" w:date="2020-07-07T11:32:00Z">
        <w:r w:rsidRPr="0006583B" w:rsidDel="00136BE0">
          <w:rPr>
            <w:rFonts w:ascii="Angsana New" w:eastAsia="Angsana New" w:hAnsi="Angsana New" w:cs="Angsana New"/>
            <w:sz w:val="22"/>
            <w:szCs w:val="22"/>
            <w:lang w:eastAsia="en-US"/>
          </w:rPr>
          <w:delText>turning to</w:delText>
        </w:r>
        <w:r w:rsidRPr="0006583B" w:rsidDel="00136BE0">
          <w:rPr>
            <w:rFonts w:ascii="Angsana New" w:eastAsia="Angsana New" w:hAnsi="Angsana New" w:cs="Angsana New"/>
            <w:sz w:val="22"/>
            <w:szCs w:val="22"/>
            <w:lang w:eastAsia="en-US"/>
          </w:rPr>
          <w:softHyphen/>
          <w:delText>ward</w:delText>
        </w:r>
      </w:del>
      <w:ins w:id="468" w:author="Author" w:date="2020-07-07T11:32:00Z">
        <w:r w:rsidR="00136BE0">
          <w:rPr>
            <w:rFonts w:ascii="Angsana New" w:eastAsia="Angsana New" w:hAnsi="Angsana New" w:cs="Angsana New"/>
            <w:sz w:val="22"/>
            <w:szCs w:val="22"/>
            <w:lang w:eastAsia="en-US"/>
          </w:rPr>
          <w:t>fac</w:t>
        </w:r>
      </w:ins>
      <w:ins w:id="469" w:author="Author" w:date="2020-07-07T14:10:00Z">
        <w:r w:rsidR="00AD7EC5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camera before putting on the helmet. However</w:t>
      </w:r>
      <w:ins w:id="470" w:author="Author" w:date="2020-07-07T11:32:00Z">
        <w:r w:rsidR="0076060E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471" w:author="Author" w:date="2020-07-07T11:32:00Z">
        <w:r w:rsidRPr="0006583B" w:rsidDel="008E34E8">
          <w:rPr>
            <w:rFonts w:ascii="Angsana New" w:eastAsia="Angsana New" w:hAnsi="Angsana New" w:cs="Angsana New"/>
            <w:sz w:val="22"/>
            <w:szCs w:val="22"/>
            <w:lang w:eastAsia="en-US"/>
          </w:rPr>
          <w:delText>, there is a complication of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taking a picture of one's own face with </w:t>
      </w:r>
      <w:ins w:id="472" w:author="Author" w:date="2020-07-07T11:32:00Z">
        <w:r w:rsidR="008E34E8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</w:ins>
      <w:del w:id="473" w:author="Author" w:date="2020-07-07T11:32:00Z">
        <w:r w:rsidRPr="0006583B" w:rsidDel="008E34E8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camera</w:t>
      </w:r>
      <w:ins w:id="474" w:author="Author" w:date="2020-07-07T11:32:00Z">
        <w:r w:rsidR="008E34E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475" w:author="Author" w:date="2020-07-07T14:13:00Z">
        <w:r w:rsidR="005B0C09">
          <w:rPr>
            <w:rFonts w:ascii="Angsana New" w:eastAsia="Angsana New" w:hAnsi="Angsana New" w:cs="Angsana New"/>
            <w:sz w:val="22"/>
            <w:szCs w:val="22"/>
            <w:lang w:eastAsia="en-US"/>
          </w:rPr>
          <w:t>is</w:t>
        </w:r>
      </w:ins>
      <w:ins w:id="476" w:author="Author" w:date="2020-07-07T11:32:00Z">
        <w:r w:rsidR="008E34E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477" w:author="Author" w:date="2020-07-08T21:39:00Z">
        <w:r w:rsidR="002E3AAE" w:rsidRPr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>challenging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478" w:author="Author" w:date="2020-07-07T11:32:00Z">
        <w:r w:rsidRPr="0006583B" w:rsidDel="0064269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479" w:author="Author" w:date="2020-07-07T11:32:00Z">
        <w:r w:rsidR="00642692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64269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</w:t>
      </w:r>
      <w:del w:id="480" w:author="Author" w:date="2020-07-07T11:32:00Z">
        <w:r w:rsidRPr="0006583B" w:rsidDel="00EE42F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method using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palm print and palm vein</w:t>
      </w:r>
      <w:ins w:id="481" w:author="Author" w:date="2020-07-07T11:32:00Z">
        <w:r w:rsidR="00EE42F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method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</w:t>
      </w:r>
      <w:del w:id="482" w:author="Author" w:date="2020-07-07T11:32:00Z">
        <w:r w:rsidRPr="0006583B" w:rsidDel="00E644A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this method also requires </w:delText>
        </w:r>
      </w:del>
      <w:del w:id="483" w:author="Author" w:date="2020-07-07T14:12:00Z">
        <w:r w:rsidRPr="0006583B" w:rsidDel="00E9312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</w:t>
      </w:r>
      <w:ins w:id="484" w:author="Author" w:date="2020-07-07T14:12:00Z">
        <w:r w:rsidR="00E93123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485" w:author="Author" w:date="2020-07-07T11:32:00Z">
        <w:r w:rsidR="00E644A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would have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</w:t>
      </w:r>
      <w:commentRangeStart w:id="486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hold the camera each time the</w:t>
      </w:r>
      <w:ins w:id="487" w:author="Author" w:date="2020-07-07T14:13:00Z">
        <w:r w:rsidR="003D7177">
          <w:rPr>
            <w:rFonts w:ascii="Angsana New" w:eastAsia="Angsana New" w:hAnsi="Angsana New" w:cs="Angsana New"/>
            <w:sz w:val="22"/>
            <w:szCs w:val="22"/>
            <w:lang w:eastAsia="en-US"/>
          </w:rPr>
          <w:t>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wear</w:t>
      </w:r>
      <w:del w:id="488" w:author="Author" w:date="2020-07-07T14:13:00Z">
        <w:r w:rsidRPr="0006583B" w:rsidDel="003D7177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helmet</w:t>
      </w:r>
      <w:commentRangeEnd w:id="486"/>
      <w:r w:rsidR="00F31DE2">
        <w:rPr>
          <w:rStyle w:val="CommentReference"/>
        </w:rPr>
        <w:commentReference w:id="486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A camera can be attached to the mouth of the helmet so that the shape and movement of the</w:t>
      </w:r>
      <w:ins w:id="489" w:author="Author" w:date="2020-07-07T11:33:00Z">
        <w:r w:rsidR="00B87B1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wearer's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lips and teeth can be acquired. However, the space around the mouth inside </w:t>
      </w:r>
      <w:del w:id="490" w:author="Author" w:date="2020-07-07T11:33:00Z">
        <w:r w:rsidRPr="0006583B" w:rsidDel="005E50F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491" w:author="Author" w:date="2020-07-07T11:33:00Z">
        <w:r w:rsidR="005E50F6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5E50F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full-face helmet is limited, and it is difficult to distinguish the shape and movement </w:t>
      </w:r>
      <w:del w:id="492" w:author="Author" w:date="2020-07-07T11:33:00Z">
        <w:r w:rsidRPr="0006583B" w:rsidDel="00DF546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around the mouth with a single camera. In addition, </w:t>
      </w:r>
      <w:del w:id="493" w:author="Author" w:date="2020-07-07T11:33:00Z">
        <w:r w:rsidRPr="0006583B" w:rsidDel="00B301A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</w:delText>
        </w:r>
      </w:del>
      <w:ins w:id="494" w:author="Author" w:date="2020-07-07T11:33:00Z">
        <w:r w:rsidR="00B301A1">
          <w:rPr>
            <w:rFonts w:ascii="Angsana New" w:eastAsia="Angsana New" w:hAnsi="Angsana New" w:cs="Angsana New"/>
            <w:sz w:val="22"/>
            <w:szCs w:val="22"/>
            <w:lang w:eastAsia="en-US"/>
          </w:rPr>
          <w:t>this approach</w:t>
        </w:r>
        <w:r w:rsidR="00B301A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not practical </w:t>
      </w:r>
      <w:del w:id="495" w:author="Author" w:date="2020-07-07T11:33:00Z">
        <w:r w:rsidRPr="0006583B" w:rsidDel="0026324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as </w:delText>
        </w:r>
      </w:del>
      <w:ins w:id="496" w:author="Author" w:date="2020-07-07T11:33:00Z">
        <w:r w:rsidR="00263243">
          <w:rPr>
            <w:rFonts w:ascii="Angsana New" w:eastAsia="Angsana New" w:hAnsi="Angsana New" w:cs="Angsana New"/>
            <w:sz w:val="22"/>
            <w:szCs w:val="22"/>
            <w:lang w:eastAsia="en-US"/>
          </w:rPr>
          <w:t>because</w:t>
        </w:r>
        <w:r w:rsidR="0026324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helmets </w:t>
      </w:r>
      <w:ins w:id="497" w:author="Author" w:date="2020-07-07T11:33:00Z">
        <w:r w:rsidR="00C9226C">
          <w:rPr>
            <w:rFonts w:ascii="Angsana New" w:eastAsia="Angsana New" w:hAnsi="Angsana New" w:cs="Angsana New"/>
            <w:sz w:val="22"/>
            <w:szCs w:val="22"/>
            <w:lang w:eastAsia="en-US"/>
          </w:rPr>
          <w:t>are sometimes</w:t>
        </w:r>
      </w:ins>
      <w:del w:id="498" w:author="Author" w:date="2020-07-07T11:33:00Z">
        <w:r w:rsidRPr="0006583B" w:rsidDel="00C9226C">
          <w:rPr>
            <w:rFonts w:ascii="Angsana New" w:eastAsia="Angsana New" w:hAnsi="Angsana New" w:cs="Angsana New"/>
            <w:sz w:val="22"/>
            <w:szCs w:val="22"/>
            <w:lang w:eastAsia="en-US"/>
          </w:rPr>
          <w:delText>have to be considered being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used in </w:t>
      </w:r>
      <w:del w:id="499" w:author="Author" w:date="2020-07-07T11:33:00Z">
        <w:r w:rsidRPr="0006583B" w:rsidDel="0018748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dark places.</w:t>
      </w:r>
    </w:p>
    <w:p w14:paraId="6BD07F36" w14:textId="574B787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Nogueira et al.</w:t>
      </w:r>
      <w:ins w:id="500" w:author="Author" w:date="2020-07-07T11:33:00Z">
        <w:r w:rsidR="00A32AA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13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used </w:t>
      </w:r>
      <w:commentRangeStart w:id="501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convolutional neural networks </w:t>
      </w:r>
      <w:del w:id="502" w:author="Author" w:date="2020-07-07T14:14:00Z">
        <w:r w:rsidRPr="0006583B" w:rsidDel="0063214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(CNN) </w:delText>
        </w:r>
      </w:del>
      <w:commentRangeEnd w:id="501"/>
      <w:r w:rsidR="008B6E10">
        <w:rPr>
          <w:rStyle w:val="CommentReference"/>
        </w:rPr>
        <w:commentReference w:id="501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 fingerprint authentication</w:t>
      </w:r>
      <w:del w:id="504" w:author="Author" w:date="2020-07-07T11:33:00Z">
        <w:r w:rsidRPr="0006583B" w:rsidDel="00F93E60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achieved </w:t>
      </w:r>
      <w:del w:id="505" w:author="Author" w:date="2020-07-07T14:15:00Z">
        <w:r w:rsidRPr="0006583B" w:rsidDel="009919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high classification accuracy. However, </w:t>
      </w:r>
      <w:ins w:id="506" w:author="Author" w:date="2020-07-07T14:15:00Z">
        <w:r w:rsidR="00D218B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limitation of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fingerprint authentication </w:t>
      </w:r>
      <w:del w:id="507" w:author="Author" w:date="2020-07-07T14:15:00Z">
        <w:r w:rsidRPr="0006583B" w:rsidDel="00D218B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has </w:delText>
        </w:r>
      </w:del>
      <w:del w:id="508" w:author="Author" w:date="2020-07-07T11:35:00Z">
        <w:r w:rsidRPr="0006583B" w:rsidDel="00A568A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del w:id="509" w:author="Author" w:date="2020-07-07T14:15:00Z">
        <w:r w:rsidRPr="0006583B" w:rsidDel="00D218B7">
          <w:rPr>
            <w:rFonts w:ascii="Angsana New" w:eastAsia="Angsana New" w:hAnsi="Angsana New" w:cs="Angsana New"/>
            <w:sz w:val="22"/>
            <w:szCs w:val="22"/>
            <w:lang w:eastAsia="en-US"/>
          </w:rPr>
          <w:delText>risk</w:delText>
        </w:r>
      </w:del>
      <w:ins w:id="510" w:author="Author" w:date="2020-07-07T14:15:00Z">
        <w:r w:rsidR="00D218B7">
          <w:rPr>
            <w:rFonts w:ascii="Angsana New" w:eastAsia="Angsana New" w:hAnsi="Angsana New" w:cs="Angsana New"/>
            <w:sz w:val="22"/>
            <w:szCs w:val="22"/>
            <w:lang w:eastAsia="en-US"/>
          </w:rPr>
          <w:t>is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that finger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prints can be easily duplicated from photographs. </w:t>
      </w:r>
      <w:ins w:id="511" w:author="Author" w:date="2020-07-07T11:35:00Z">
        <w:r w:rsidR="00B13FB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In contrast, </w:t>
        </w:r>
      </w:ins>
      <w:del w:id="512" w:author="Author" w:date="2020-07-07T11:35:00Z">
        <w:r w:rsidRPr="0006583B" w:rsidDel="00B13FB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513" w:author="Author" w:date="2020-07-07T11:35:00Z">
        <w:r w:rsidR="00B13FB5">
          <w:rPr>
            <w:rFonts w:ascii="Angsana New" w:eastAsia="Angsana New" w:hAnsi="Angsana New" w:cs="Angsana New"/>
            <w:sz w:val="22"/>
            <w:szCs w:val="22"/>
            <w:lang w:eastAsia="en-US"/>
          </w:rPr>
          <w:t>h</w:t>
        </w:r>
      </w:ins>
      <w:del w:id="514" w:author="Author" w:date="2020-07-07T11:35:00Z">
        <w:r w:rsidRPr="0006583B" w:rsidDel="00B13FB5">
          <w:rPr>
            <w:rFonts w:ascii="Angsana New" w:eastAsia="Angsana New" w:hAnsi="Angsana New" w:cs="Angsana New"/>
            <w:sz w:val="22"/>
            <w:szCs w:val="22"/>
            <w:lang w:eastAsia="en-US"/>
          </w:rPr>
          <w:delText>h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ead shape</w:t>
      </w:r>
      <w:ins w:id="515" w:author="Author" w:date="2020-07-07T11:35:00Z">
        <w:r w:rsidR="00B13FB5">
          <w:rPr>
            <w:rFonts w:ascii="Angsana New" w:eastAsia="Angsana New" w:hAnsi="Angsana New" w:cs="Angsana New"/>
            <w:sz w:val="22"/>
            <w:szCs w:val="22"/>
            <w:lang w:eastAsia="en-US"/>
          </w:rPr>
          <w:t>, which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16" w:author="Author" w:date="2020-07-07T14:16:00Z">
        <w:r w:rsidRPr="0006583B" w:rsidDel="00F636F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 </w:delText>
        </w:r>
      </w:del>
      <w:ins w:id="517" w:author="Author" w:date="2020-07-07T14:16:00Z">
        <w:r w:rsidR="00F636F3">
          <w:rPr>
            <w:rFonts w:ascii="Angsana New" w:eastAsia="Angsana New" w:hAnsi="Angsana New" w:cs="Angsana New"/>
            <w:sz w:val="22"/>
            <w:szCs w:val="22"/>
            <w:lang w:eastAsia="en-US"/>
          </w:rPr>
          <w:t>is</w:t>
        </w:r>
        <w:r w:rsidR="00F636F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</w:t>
      </w:r>
      <w:ins w:id="518" w:author="Author" w:date="2020-07-07T14:16:00Z">
        <w:r w:rsidR="00F636F3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 this paper</w:t>
      </w:r>
      <w:ins w:id="519" w:author="Author" w:date="2020-07-07T11:35:00Z">
        <w:r w:rsidR="00EB05ED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a physical characteristic</w:t>
      </w:r>
      <w:del w:id="520" w:author="Author" w:date="2020-07-07T11:35:00Z">
        <w:r w:rsidRPr="0006583B" w:rsidDel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21" w:author="Author" w:date="2020-07-07T11:35:00Z">
        <w:r w:rsidRPr="0006583B" w:rsidDel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ins w:id="522" w:author="Author" w:date="2020-07-07T11:35:00Z">
        <w:r w:rsidR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t>that</w:t>
        </w:r>
        <w:r w:rsidR="00635FE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difficult to </w:t>
      </w:r>
      <w:del w:id="523" w:author="Author" w:date="2020-07-07T11:35:00Z">
        <w:r w:rsidRPr="0006583B" w:rsidDel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replicate</w:t>
      </w:r>
      <w:del w:id="524" w:author="Author" w:date="2020-07-07T11:35:00Z">
        <w:r w:rsidRPr="0006583B" w:rsidDel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delText>d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25" w:author="Author" w:date="2020-07-07T11:35:00Z">
        <w:r w:rsidRPr="0006583B" w:rsidDel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because </w:delText>
        </w:r>
      </w:del>
      <w:ins w:id="526" w:author="Author" w:date="2020-07-07T11:35:00Z">
        <w:r w:rsidR="00635FE6">
          <w:rPr>
            <w:rFonts w:ascii="Angsana New" w:eastAsia="Angsana New" w:hAnsi="Angsana New" w:cs="Angsana New"/>
            <w:sz w:val="22"/>
            <w:szCs w:val="22"/>
            <w:lang w:eastAsia="en-US"/>
          </w:rPr>
          <w:t>due to</w:t>
        </w:r>
        <w:r w:rsidR="00635FE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527" w:author="Author" w:date="2020-07-07T11:35:00Z">
        <w:r w:rsidRPr="0006583B" w:rsidDel="0053564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its three-dimensional shape.</w:t>
      </w:r>
    </w:p>
    <w:p w14:paraId="38AD27DD" w14:textId="7D113D76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del w:id="528" w:author="Author" w:date="2020-07-07T14:18:00Z">
        <w:r w:rsidRPr="0006583B" w:rsidDel="00D0209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529" w:author="Author" w:date="2020-07-07T14:18:00Z">
        <w:r w:rsidR="008E3271">
          <w:rPr>
            <w:rFonts w:ascii="Angsana New" w:eastAsia="Angsana New" w:hAnsi="Angsana New" w:cs="Angsana New"/>
            <w:sz w:val="22"/>
            <w:szCs w:val="22"/>
            <w:lang w:eastAsia="en-US"/>
          </w:rPr>
          <w:t>With respect to</w:t>
        </w:r>
        <w:r w:rsidR="00D0209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behavioral characteristics, it may be possible to authenticate </w:t>
      </w:r>
      <w:del w:id="530" w:author="Author" w:date="2020-07-07T11:36:00Z">
        <w:r w:rsidRPr="0006583B" w:rsidDel="006D1FB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users by </w:t>
      </w:r>
      <w:del w:id="531" w:author="Author" w:date="2020-07-07T14:17:00Z">
        <w:r w:rsidRPr="0006583B" w:rsidDel="00960F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focusing on</w:delText>
        </w:r>
      </w:del>
      <w:ins w:id="532" w:author="Author" w:date="2020-07-07T14:17:00Z">
        <w:r w:rsidR="00960F5C">
          <w:rPr>
            <w:rFonts w:ascii="Angsana New" w:eastAsia="Angsana New" w:hAnsi="Angsana New" w:cs="Angsana New"/>
            <w:sz w:val="22"/>
            <w:szCs w:val="22"/>
            <w:lang w:eastAsia="en-US"/>
          </w:rPr>
          <w:t>considering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action of </w:t>
      </w:r>
      <w:del w:id="533" w:author="Author" w:date="2020-07-07T14:16:00Z">
        <w:r w:rsidRPr="0006583B" w:rsidDel="00852B6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wearing </w:delText>
        </w:r>
      </w:del>
      <w:ins w:id="534" w:author="Author" w:date="2020-07-07T14:16:00Z">
        <w:r w:rsidR="00852B6C">
          <w:rPr>
            <w:rFonts w:ascii="Angsana New" w:eastAsia="Angsana New" w:hAnsi="Angsana New" w:cs="Angsana New"/>
            <w:sz w:val="22"/>
            <w:szCs w:val="22"/>
            <w:lang w:eastAsia="en-US"/>
          </w:rPr>
          <w:t>putting on</w:t>
        </w:r>
        <w:r w:rsidR="00852B6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helmet. </w:t>
      </w:r>
      <w:commentRangeStart w:id="535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au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thors </w:t>
      </w:r>
      <w:del w:id="536" w:author="Author" w:date="2020-07-07T11:36:00Z">
        <w:r w:rsidRPr="0006583B" w:rsidDel="00104E2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have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proposed a method that authenticates </w:t>
      </w:r>
      <w:del w:id="537" w:author="Author" w:date="2020-07-07T11:36:00Z">
        <w:r w:rsidRPr="0006583B" w:rsidDel="00184AD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smartphone user</w:t>
      </w:r>
      <w:ins w:id="538" w:author="Author" w:date="2020-07-07T11:36:00Z">
        <w:r w:rsidR="00184AD1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39" w:author="Author" w:date="2020-07-07T14:17:00Z">
        <w:r w:rsidRPr="0006583B" w:rsidDel="00B0357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from </w:delText>
        </w:r>
      </w:del>
      <w:ins w:id="540" w:author="Author" w:date="2020-07-07T14:17:00Z">
        <w:r w:rsidR="00B0357D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B0357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acceleration sensor data </w:t>
      </w:r>
      <w:del w:id="541" w:author="Author" w:date="2020-07-07T14:19:00Z">
        <w:r w:rsidRPr="0006583B" w:rsidDel="001B3FE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when </w:delText>
        </w:r>
      </w:del>
      <w:ins w:id="542" w:author="Author" w:date="2020-07-07T14:19:00Z">
        <w:r w:rsidR="001B3FE9">
          <w:rPr>
            <w:rFonts w:ascii="Angsana New" w:eastAsia="Angsana New" w:hAnsi="Angsana New" w:cs="Angsana New"/>
            <w:sz w:val="22"/>
            <w:szCs w:val="22"/>
            <w:lang w:eastAsia="en-US"/>
          </w:rPr>
          <w:t>from</w:t>
        </w:r>
        <w:r w:rsidR="001B3FE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taking </w:t>
      </w:r>
      <w:del w:id="543" w:author="Author" w:date="2020-07-07T11:36:00Z">
        <w:r w:rsidRPr="0006583B" w:rsidDel="00184AD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</w:delText>
        </w:r>
      </w:del>
      <w:ins w:id="544" w:author="Author" w:date="2020-07-07T14:17:00Z">
        <w:r w:rsidR="003609F5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ins w:id="545" w:author="Author" w:date="2020-07-07T11:36:00Z">
        <w:r w:rsidR="00184AD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smartphone</w:t>
        </w:r>
        <w:r w:rsidR="00184AD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out of the</w:t>
      </w:r>
      <w:ins w:id="546" w:author="Author" w:date="2020-07-07T11:37:00Z">
        <w:r w:rsidR="008D4C87">
          <w:rPr>
            <w:rFonts w:ascii="Angsana New" w:eastAsia="Angsana New" w:hAnsi="Angsana New" w:cs="Angsana New"/>
            <w:sz w:val="22"/>
            <w:szCs w:val="22"/>
            <w:lang w:eastAsia="en-US"/>
          </w:rPr>
          <w:t>ir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pocket</w:t>
      </w:r>
      <w:ins w:id="547" w:author="Author" w:date="2020-07-07T14:19:00Z">
        <w:r w:rsidR="004E7D0F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ins w:id="548" w:author="Author" w:date="2020-07-07T11:37:00Z">
        <w:r w:rsidR="008D4C8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7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8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]. </w:t>
      </w:r>
      <w:commentRangeEnd w:id="535"/>
      <w:r w:rsidR="00D46DA6">
        <w:rPr>
          <w:rStyle w:val="CommentReference"/>
        </w:rPr>
        <w:commentReference w:id="535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Guerra-Casanova et al.</w:t>
      </w:r>
      <w:ins w:id="549" w:author="Author" w:date="2020-07-07T11:37:00Z">
        <w:r w:rsidR="009223D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5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7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proposed a method </w:t>
      </w:r>
      <w:del w:id="550" w:author="Author" w:date="2020-07-07T11:37:00Z">
        <w:r w:rsidRPr="0006583B" w:rsidDel="005B2F2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551" w:author="Author" w:date="2020-07-07T11:37:00Z">
        <w:r w:rsidR="005B2F2D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5B2F2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authenticat</w:t>
      </w:r>
      <w:ins w:id="552" w:author="Author" w:date="2020-07-07T11:37:00Z">
        <w:r w:rsidR="005B2F2D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del w:id="553" w:author="Author" w:date="2020-07-07T11:37:00Z">
        <w:r w:rsidRPr="0006583B" w:rsidDel="005B2F2D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users by </w:t>
      </w:r>
      <w:ins w:id="554" w:author="Author" w:date="2020-07-07T11:37:00Z">
        <w:r w:rsidR="002E0EF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gestures of their hands using a mobile device with an embedded accelerometer. For motion-based authentication using accelerom</w:t>
      </w:r>
      <w:del w:id="555" w:author="Author" w:date="2020-07-07T11:37:00Z">
        <w:r w:rsidRPr="0006583B" w:rsidDel="00195D46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eters, </w:t>
      </w:r>
      <w:del w:id="556" w:author="Author" w:date="2020-07-07T11:37:00Z">
        <w:r w:rsidRPr="0006583B" w:rsidDel="002408FC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there is a</w:delText>
        </w:r>
      </w:del>
      <w:ins w:id="557" w:author="Author" w:date="2020-07-07T11:37:00Z">
        <w:r w:rsidR="002408FC">
          <w:rPr>
            <w:rFonts w:ascii="Angsana New" w:eastAsia="Angsana New" w:hAnsi="Angsana New" w:cs="Angsana New"/>
            <w:sz w:val="22"/>
            <w:szCs w:val="22"/>
            <w:lang w:eastAsia="en-US"/>
          </w:rPr>
          <w:t>it is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possib</w:t>
      </w:r>
      <w:ins w:id="558" w:author="Author" w:date="2020-07-07T11:37:00Z">
        <w:r w:rsidR="002408FC">
          <w:rPr>
            <w:rFonts w:ascii="Angsana New" w:eastAsia="Angsana New" w:hAnsi="Angsana New" w:cs="Angsana New"/>
            <w:sz w:val="22"/>
            <w:szCs w:val="22"/>
            <w:lang w:eastAsia="en-US"/>
          </w:rPr>
          <w:t>le to use</w:t>
        </w:r>
      </w:ins>
      <w:del w:id="559" w:author="Author" w:date="2020-07-07T11:37:00Z">
        <w:r w:rsidRPr="0006583B" w:rsidDel="002408F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ility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60" w:author="Author" w:date="2020-07-07T11:37:00Z">
        <w:r w:rsidRPr="0006583B" w:rsidDel="002408F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that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acceleration characteristics of </w:t>
      </w:r>
      <w:del w:id="561" w:author="Author" w:date="2020-07-07T14:22:00Z">
        <w:r w:rsidRPr="0006583B" w:rsidDel="0050241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motion</w:t>
      </w:r>
      <w:ins w:id="562" w:author="Author" w:date="2020-07-07T14:21:00Z">
        <w:r w:rsidR="00A70342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63" w:author="Author" w:date="2020-07-07T14:20:00Z">
        <w:r w:rsidRPr="0006583B" w:rsidDel="0034363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until </w:delText>
        </w:r>
      </w:del>
      <w:ins w:id="564" w:author="Author" w:date="2020-07-07T14:20:00Z">
        <w:r w:rsidR="00343635">
          <w:rPr>
            <w:rFonts w:ascii="Angsana New" w:eastAsia="Angsana New" w:hAnsi="Angsana New" w:cs="Angsana New"/>
            <w:sz w:val="22"/>
            <w:szCs w:val="22"/>
            <w:lang w:eastAsia="en-US"/>
          </w:rPr>
          <w:t>before</w:t>
        </w:r>
        <w:r w:rsidR="0034363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helmet is </w:t>
      </w:r>
      <w:del w:id="565" w:author="Author" w:date="2020-07-07T14:20:00Z">
        <w:r w:rsidRPr="0006583B" w:rsidDel="0034363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worn </w:delText>
        </w:r>
      </w:del>
      <w:ins w:id="566" w:author="Author" w:date="2020-07-07T14:20:00Z">
        <w:r w:rsidR="00343635">
          <w:rPr>
            <w:rFonts w:ascii="Angsana New" w:eastAsia="Angsana New" w:hAnsi="Angsana New" w:cs="Angsana New"/>
            <w:sz w:val="22"/>
            <w:szCs w:val="22"/>
            <w:lang w:eastAsia="en-US"/>
          </w:rPr>
          <w:t>put o</w:t>
        </w:r>
      </w:ins>
      <w:ins w:id="567" w:author="Author" w:date="2020-07-07T14:21:00Z">
        <w:r w:rsidR="00343635">
          <w:rPr>
            <w:rFonts w:ascii="Angsana New" w:eastAsia="Angsana New" w:hAnsi="Angsana New" w:cs="Angsana New"/>
            <w:sz w:val="22"/>
            <w:szCs w:val="22"/>
            <w:lang w:eastAsia="en-US"/>
          </w:rPr>
          <w:t>n</w:t>
        </w:r>
      </w:ins>
      <w:ins w:id="568" w:author="Author" w:date="2020-07-07T14:20:00Z">
        <w:r w:rsidR="0034363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569" w:author="Author" w:date="2020-07-07T11:37:00Z">
        <w:r w:rsidRPr="0006583B" w:rsidDel="00CC0F2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can be used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authentication by mounting an accelerometer on the helmet. However, there are various </w:t>
      </w:r>
      <w:del w:id="570" w:author="Author" w:date="2020-07-07T11:38:00Z">
        <w:r w:rsidRPr="0006583B" w:rsidDel="008260A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wearing </w:delText>
        </w:r>
      </w:del>
      <w:del w:id="571" w:author="Author" w:date="2020-07-07T14:21:00Z">
        <w:r w:rsidRPr="0006583B" w:rsidDel="006C439B">
          <w:rPr>
            <w:rFonts w:ascii="Angsana New" w:eastAsia="Angsana New" w:hAnsi="Angsana New" w:cs="Angsana New"/>
            <w:sz w:val="22"/>
            <w:szCs w:val="22"/>
            <w:lang w:eastAsia="en-US"/>
          </w:rPr>
          <w:delText>actions</w:delText>
        </w:r>
      </w:del>
      <w:ins w:id="572" w:author="Author" w:date="2020-07-07T14:21:00Z">
        <w:r w:rsidR="006C439B">
          <w:rPr>
            <w:rFonts w:ascii="Angsana New" w:eastAsia="Angsana New" w:hAnsi="Angsana New" w:cs="Angsana New"/>
            <w:sz w:val="22"/>
            <w:szCs w:val="22"/>
            <w:lang w:eastAsia="en-US"/>
          </w:rPr>
          <w:t>ways</w:t>
        </w:r>
      </w:ins>
      <w:ins w:id="573" w:author="Author" w:date="2020-07-07T11:38:00Z">
        <w:r w:rsidR="008260A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574" w:author="Author" w:date="2020-07-07T14:21:00Z">
        <w:r w:rsidR="00050238">
          <w:rPr>
            <w:rFonts w:ascii="Angsana New" w:eastAsia="Angsana New" w:hAnsi="Angsana New" w:cs="Angsana New"/>
            <w:sz w:val="22"/>
            <w:szCs w:val="22"/>
            <w:lang w:eastAsia="en-US"/>
          </w:rPr>
          <w:t>of</w:t>
        </w:r>
      </w:ins>
      <w:ins w:id="575" w:author="Author" w:date="2020-07-07T11:38:00Z">
        <w:r w:rsidR="008260A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put</w:t>
        </w:r>
      </w:ins>
      <w:ins w:id="576" w:author="Author" w:date="2020-07-07T14:21:00Z">
        <w:r w:rsidR="00050238">
          <w:rPr>
            <w:rFonts w:ascii="Angsana New" w:eastAsia="Angsana New" w:hAnsi="Angsana New" w:cs="Angsana New"/>
            <w:sz w:val="22"/>
            <w:szCs w:val="22"/>
            <w:lang w:eastAsia="en-US"/>
          </w:rPr>
          <w:t>ting</w:t>
        </w:r>
      </w:ins>
      <w:ins w:id="577" w:author="Author" w:date="2020-07-07T11:38:00Z">
        <w:r w:rsidR="008260A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on a helmet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such as </w:t>
      </w:r>
      <w:del w:id="578" w:author="Author" w:date="2020-07-07T11:38:00Z">
        <w:r w:rsidRPr="0006583B" w:rsidDel="00EF328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wearing </w:delText>
        </w:r>
      </w:del>
      <w:ins w:id="579" w:author="Author" w:date="2020-07-07T11:38:00Z">
        <w:r w:rsidR="00EF328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putting </w:t>
        </w:r>
      </w:ins>
      <w:ins w:id="580" w:author="Author" w:date="2020-07-07T14:21:00Z">
        <w:r w:rsidR="007B0D1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it </w:t>
        </w:r>
      </w:ins>
      <w:ins w:id="581" w:author="Author" w:date="2020-07-07T11:38:00Z">
        <w:r w:rsidR="00EF328E">
          <w:rPr>
            <w:rFonts w:ascii="Angsana New" w:eastAsia="Angsana New" w:hAnsi="Angsana New" w:cs="Angsana New"/>
            <w:sz w:val="22"/>
            <w:szCs w:val="22"/>
            <w:lang w:eastAsia="en-US"/>
          </w:rPr>
          <w:t>on</w:t>
        </w:r>
        <w:r w:rsidR="00EF328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582" w:author="Author" w:date="2020-07-07T11:38:00Z">
        <w:r w:rsidRPr="0006583B" w:rsidDel="003B375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del w:id="583" w:author="Author" w:date="2020-07-07T14:21:00Z">
        <w:r w:rsidRPr="0006583B" w:rsidDel="007B0D1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helmet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a hurry and taking care not to let the interior of the helmet </w:t>
      </w:r>
      <w:del w:id="584" w:author="Author" w:date="2020-07-07T11:38:00Z">
        <w:r w:rsidRPr="0006583B" w:rsidDel="00A5006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get </w:delText>
        </w:r>
      </w:del>
      <w:ins w:id="585" w:author="Author" w:date="2020-07-07T11:38:00Z">
        <w:r w:rsidR="00A50069">
          <w:rPr>
            <w:rFonts w:ascii="Angsana New" w:eastAsia="Angsana New" w:hAnsi="Angsana New" w:cs="Angsana New"/>
            <w:sz w:val="22"/>
            <w:szCs w:val="22"/>
            <w:lang w:eastAsia="en-US"/>
          </w:rPr>
          <w:t>become</w:t>
        </w:r>
        <w:r w:rsidR="00A5006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wet in the rain. Therefore, it is not practical to collect data from all </w:t>
      </w:r>
      <w:del w:id="586" w:author="Author" w:date="2020-07-07T11:38:00Z">
        <w:r w:rsidRPr="0006583B" w:rsidDel="00F01FE3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people</w:delText>
        </w:r>
      </w:del>
      <w:ins w:id="587" w:author="Author" w:date="2020-07-07T11:38:00Z">
        <w:r w:rsidR="00F01FE3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588" w:author="Author" w:date="2020-07-07T11:38:00Z">
        <w:r w:rsidRPr="0006583B" w:rsidDel="00F01FE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589" w:author="Author" w:date="2020-07-07T11:38:00Z">
        <w:r w:rsidR="00F01FE3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F01FE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various situations.</w:t>
      </w:r>
    </w:p>
    <w:p w14:paraId="65DF1CD4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2.2 </w:t>
      </w:r>
      <w:del w:id="590" w:author="Author" w:date="2020-07-08T21:45:00Z">
        <w:r w:rsidRPr="0006583B" w:rsidDel="006D15C7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</w:delText>
        </w:r>
      </w:del>
      <w:commentRangeStart w:id="591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Head State </w:t>
      </w:r>
      <w:commentRangeEnd w:id="591"/>
      <w:r w:rsidR="00FB1EB2">
        <w:rPr>
          <w:rStyle w:val="CommentReference"/>
        </w:rPr>
        <w:commentReference w:id="591"/>
      </w: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Recognition</w:t>
      </w:r>
    </w:p>
    <w:p w14:paraId="194599A2" w14:textId="039C2980" w:rsidR="00B01683" w:rsidRDefault="00DA7CAC">
      <w:pPr>
        <w:rPr>
          <w:ins w:id="592" w:author="Author" w:date="2020-07-07T11:44:00Z"/>
          <w:rFonts w:ascii="Angsana New" w:eastAsia="Angsana New" w:hAnsi="Angsana New" w:cs="Angsana New"/>
          <w:sz w:val="22"/>
          <w:szCs w:val="22"/>
          <w:lang w:eastAsia="en-US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Toth et al.</w:t>
      </w:r>
      <w:ins w:id="593" w:author="Author" w:date="2020-07-07T11:38:00Z">
        <w:r w:rsidR="00452D8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7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18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focused on </w:t>
      </w:r>
      <w:del w:id="594" w:author="Author" w:date="2020-07-07T11:39:00Z">
        <w:r w:rsidRPr="0006583B" w:rsidDel="00CD5C9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facial muscle signal</w:t>
      </w:r>
      <w:ins w:id="595" w:author="Author" w:date="2020-07-07T11:39:00Z">
        <w:r w:rsidR="00CD5C96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and six different facial expressions were classified using </w:t>
      </w:r>
      <w:del w:id="596" w:author="Author" w:date="2020-07-07T11:39:00Z">
        <w:r w:rsidRPr="0006583B" w:rsidDel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muscle signals and </w:t>
      </w:r>
      <w:del w:id="597" w:author="Author" w:date="2020-07-07T11:39:00Z">
        <w:r w:rsidRPr="0006583B" w:rsidDel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gyroscope values </w:t>
      </w:r>
      <w:del w:id="598" w:author="Author" w:date="2020-07-07T11:39:00Z">
        <w:r w:rsidRPr="0006583B" w:rsidDel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which </w:delText>
        </w:r>
      </w:del>
      <w:ins w:id="599" w:author="Author" w:date="2020-07-07T11:39:00Z">
        <w:r w:rsidR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t>that</w:t>
        </w:r>
        <w:r w:rsidR="00DC7F6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were </w:t>
      </w:r>
      <w:del w:id="600" w:author="Author" w:date="2020-07-07T11:39:00Z">
        <w:r w:rsidRPr="0006583B" w:rsidDel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got </w:delText>
        </w:r>
      </w:del>
      <w:ins w:id="601" w:author="Author" w:date="2020-07-07T11:39:00Z">
        <w:r w:rsidR="00DC7F60">
          <w:rPr>
            <w:rFonts w:ascii="Angsana New" w:eastAsia="Angsana New" w:hAnsi="Angsana New" w:cs="Angsana New"/>
            <w:sz w:val="22"/>
            <w:szCs w:val="22"/>
            <w:lang w:eastAsia="en-US"/>
          </w:rPr>
          <w:t>obtained</w:t>
        </w:r>
        <w:r w:rsidR="00DC7F6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from a </w:t>
      </w:r>
      <w:del w:id="602" w:author="Author" w:date="2020-07-07T14:22:00Z">
        <w:r w:rsidRPr="0006583B" w:rsidDel="00117A2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cheap </w:delText>
        </w:r>
      </w:del>
      <w:ins w:id="603" w:author="Author" w:date="2020-07-07T14:22:00Z">
        <w:r w:rsidR="00117A24">
          <w:rPr>
            <w:rFonts w:ascii="Angsana New" w:eastAsia="Angsana New" w:hAnsi="Angsana New" w:cs="Angsana New"/>
            <w:sz w:val="22"/>
            <w:szCs w:val="22"/>
            <w:lang w:eastAsia="en-US"/>
          </w:rPr>
          <w:t>low-cost</w:t>
        </w:r>
        <w:r w:rsidR="00117A2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off-the-shelf elec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troencephalogram (EEG) headset. EEG headsets are</w:t>
      </w:r>
      <w:ins w:id="604" w:author="Author" w:date="2020-07-07T14:23:00Z">
        <w:r w:rsidR="002F446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generally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605" w:author="Author" w:date="2020-07-07T11:39:00Z">
        <w:r w:rsidRPr="0006583B" w:rsidDel="00417F7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actually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used to measure brain waves</w:t>
      </w:r>
      <w:ins w:id="606" w:author="Author" w:date="2020-07-07T11:39:00Z">
        <w:r w:rsidR="002A6E41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607" w:author="Author" w:date="2020-07-07T11:39:00Z">
        <w:r w:rsidRPr="0006583B" w:rsidDel="002A6E41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however, </w:t>
      </w:r>
      <w:del w:id="608" w:author="Author" w:date="2020-07-07T11:39:00Z">
        <w:r w:rsidRPr="0006583B" w:rsidDel="00CC56B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muscle signals are detected locally </w:t>
      </w:r>
      <w:del w:id="609" w:author="Author" w:date="2020-07-07T11:39:00Z">
        <w:r w:rsidRPr="0006583B" w:rsidDel="0003507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since </w:delText>
        </w:r>
      </w:del>
      <w:ins w:id="610" w:author="Author" w:date="2020-07-07T11:39:00Z">
        <w:r w:rsidR="00035077">
          <w:rPr>
            <w:rFonts w:ascii="Angsana New" w:eastAsia="Angsana New" w:hAnsi="Angsana New" w:cs="Angsana New"/>
            <w:sz w:val="22"/>
            <w:szCs w:val="22"/>
            <w:lang w:eastAsia="en-US"/>
          </w:rPr>
          <w:t>because</w:t>
        </w:r>
        <w:r w:rsidR="0003507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measurement is performed by placing electrodes on the scalp. </w:t>
      </w:r>
      <w:del w:id="611" w:author="Author" w:date="2020-07-07T11:40:00Z">
        <w:r w:rsidRPr="0006583B" w:rsidDel="000A081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</w:delText>
        </w:r>
      </w:del>
      <w:ins w:id="612" w:author="Author" w:date="2020-07-07T11:40:00Z">
        <w:r w:rsidR="000A0819">
          <w:rPr>
            <w:rFonts w:ascii="Angsana New" w:eastAsia="Angsana New" w:hAnsi="Angsana New" w:cs="Angsana New"/>
            <w:sz w:val="22"/>
            <w:szCs w:val="22"/>
            <w:lang w:eastAsia="en-US"/>
          </w:rPr>
          <w:t>This method</w:t>
        </w:r>
        <w:r w:rsidR="000A081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ED047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only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uses </w:t>
      </w:r>
      <w:del w:id="613" w:author="Author" w:date="2020-07-07T11:40:00Z">
        <w:r w:rsidRPr="0006583B" w:rsidDel="00ED047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only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existing EEG devices for </w:t>
      </w:r>
      <w:ins w:id="614" w:author="Author" w:date="2020-07-07T14:23:00Z">
        <w:r w:rsidR="00974B8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classification of facial expressions</w:t>
      </w:r>
      <w:ins w:id="615" w:author="Author" w:date="2020-07-07T11:40:00Z">
        <w:r w:rsidR="004964EA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no additional electromyography </w:t>
      </w:r>
      <w:del w:id="616" w:author="Author" w:date="2020-07-07T14:25:00Z">
        <w:r w:rsidRPr="0006583B" w:rsidDel="00A91A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(EMG)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sor</w:t>
      </w:r>
      <w:ins w:id="617" w:author="Author" w:date="2020-07-07T11:40:00Z">
        <w:r w:rsidR="004964EA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618" w:author="Author" w:date="2020-07-07T11:40:00Z">
        <w:r w:rsidRPr="0006583B" w:rsidDel="004964E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619" w:author="Author" w:date="2020-07-07T11:40:00Z">
        <w:r w:rsidR="004964EA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4964E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used. Kwon et al.</w:t>
      </w:r>
      <w:ins w:id="620" w:author="Author" w:date="2020-07-07T11:40:00Z">
        <w:r w:rsidR="0092243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1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11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designed a </w:t>
      </w:r>
      <w:commentRangeStart w:id="621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glass-type </w:t>
      </w:r>
      <w:commentRangeEnd w:id="621"/>
      <w:r w:rsidR="00647D2C">
        <w:rPr>
          <w:rStyle w:val="CommentReference"/>
        </w:rPr>
        <w:commentReference w:id="621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wearable device to detect </w:t>
      </w:r>
      <w:del w:id="622" w:author="Author" w:date="2020-07-07T11:40:00Z">
        <w:r w:rsidRPr="0006583B" w:rsidDel="008303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623" w:author="Author" w:date="2020-07-07T11:40:00Z">
        <w:r w:rsidR="0083032C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8303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user's emotions based on facial expressions and physi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ological reactions. The device can capture facial expressions with a built-in camera and </w:t>
      </w:r>
      <w:del w:id="624" w:author="Author" w:date="2020-07-07T11:41:00Z">
        <w:r w:rsidRPr="0006583B" w:rsidDel="0027781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obtain </w:delText>
        </w:r>
      </w:del>
      <w:ins w:id="625" w:author="Author" w:date="2020-07-07T11:41:00Z">
        <w:r w:rsidR="0027781F">
          <w:rPr>
            <w:rFonts w:ascii="Angsana New" w:eastAsia="Angsana New" w:hAnsi="Angsana New" w:cs="Angsana New"/>
            <w:sz w:val="22"/>
            <w:szCs w:val="22"/>
            <w:lang w:eastAsia="en-US"/>
          </w:rPr>
          <w:t>detect</w:t>
        </w:r>
        <w:r w:rsidR="0027781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physiological responses</w:t>
      </w:r>
      <w:ins w:id="626" w:author="Author" w:date="2020-07-07T11:40:00Z">
        <w:r w:rsidR="00A5453E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photo</w:t>
      </w:r>
      <w:del w:id="627" w:author="Author" w:date="2020-07-07T11:41:00Z">
        <w:r w:rsidRPr="0006583B" w:rsidDel="001D32B6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plethysmogram </w:t>
      </w:r>
      <w:del w:id="628" w:author="Author" w:date="2020-07-07T14:24:00Z">
        <w:r w:rsidRPr="0006583B" w:rsidDel="00A91AC4">
          <w:rPr>
            <w:rFonts w:ascii="Angsana New" w:eastAsia="Angsana New" w:hAnsi="Angsana New" w:cs="Angsana New"/>
            <w:sz w:val="22"/>
            <w:szCs w:val="22"/>
            <w:lang w:eastAsia="en-US"/>
          </w:rPr>
          <w:delText>(PPG)</w:delText>
        </w:r>
      </w:del>
      <w:ins w:id="629" w:author="Author" w:date="2020-07-07T11:41:00Z">
        <w:r w:rsidR="0027781F">
          <w:rPr>
            <w:rFonts w:ascii="Angsana New" w:eastAsia="Angsana New" w:hAnsi="Angsana New" w:cs="Angsana New"/>
            <w:sz w:val="22"/>
            <w:szCs w:val="22"/>
            <w:lang w:eastAsia="en-US"/>
          </w:rPr>
          <w:t>signals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electrodermal activity</w:t>
      </w:r>
      <w:del w:id="630" w:author="Author" w:date="2020-07-07T14:24:00Z">
        <w:r w:rsidRPr="0006583B" w:rsidDel="00A91A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(EDA)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Fukumoto et al.</w:t>
      </w:r>
      <w:ins w:id="631" w:author="Author" w:date="2020-07-07T11:42:00Z">
        <w:r w:rsidR="00374F2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9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9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 designed a smile-based life-logging system that focuses on smile</w:t>
      </w:r>
      <w:ins w:id="632" w:author="Author" w:date="2020-07-07T11:42:00Z">
        <w:r w:rsidR="00F8314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and </w:t>
        </w:r>
      </w:ins>
      <w:del w:id="633" w:author="Author" w:date="2020-07-07T11:42:00Z">
        <w:r w:rsidRPr="0006583B" w:rsidDel="00F8314F">
          <w:rPr>
            <w:rFonts w:ascii="Angsana New" w:eastAsia="Angsana New" w:hAnsi="Angsana New" w:cs="Angsana New"/>
            <w:sz w:val="22"/>
            <w:szCs w:val="22"/>
            <w:lang w:eastAsia="en-US"/>
          </w:rPr>
          <w:delText>/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laughter </w:t>
      </w:r>
      <w:del w:id="634" w:author="Author" w:date="2020-07-07T11:42:00Z">
        <w:r w:rsidRPr="0006583B" w:rsidDel="00D3167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635" w:author="Author" w:date="2020-07-07T11:42:00Z">
        <w:r w:rsidR="00D3167F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  <w:r w:rsidR="00D3167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index</w:t>
      </w:r>
      <w:ins w:id="636" w:author="Author" w:date="2020-07-07T11:42:00Z">
        <w:r w:rsidR="00D3167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637" w:author="Author" w:date="2020-07-07T11:42:00Z">
        <w:r w:rsidRPr="0006583B" w:rsidDel="00D3167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ing 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interesting</w:t>
      </w:r>
      <w:ins w:id="638" w:author="Author" w:date="2020-07-07T11:42:00Z">
        <w:r w:rsidR="005762F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or </w:t>
        </w:r>
      </w:ins>
      <w:del w:id="639" w:author="Author" w:date="2020-07-07T11:42:00Z">
        <w:r w:rsidRPr="0006583B" w:rsidDel="005762F8">
          <w:rPr>
            <w:rFonts w:ascii="Angsana New" w:eastAsia="Angsana New" w:hAnsi="Angsana New" w:cs="Angsana New"/>
            <w:sz w:val="22"/>
            <w:szCs w:val="22"/>
            <w:lang w:eastAsia="en-US"/>
          </w:rPr>
          <w:delText>/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enjoyable events on</w:t>
      </w:r>
      <w:del w:id="640" w:author="Author" w:date="2020-07-07T11:44:00Z">
        <w:r w:rsidRPr="0006583B" w:rsidDel="00343B5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recorded video. They use</w:t>
      </w:r>
      <w:ins w:id="641" w:author="Author" w:date="2020-07-07T11:43:00Z">
        <w:r w:rsidR="00DE39E4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photo</w:t>
      </w:r>
      <w:del w:id="642" w:author="Author" w:date="2020-07-07T11:44:00Z">
        <w:r w:rsidRPr="0006583B" w:rsidDel="006662BC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interrupters</w:t>
      </w:r>
      <w:ins w:id="643" w:author="Author" w:date="2020-07-07T11:44:00Z">
        <w:r w:rsidR="002F2237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smile/laughter </w:t>
      </w:r>
      <w:ins w:id="644" w:author="Author" w:date="2020-07-07T11:44:00Z">
        <w:r w:rsidR="002F2237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645" w:author="Author" w:date="2020-07-07T11:44:00Z">
        <w:r w:rsidRPr="0006583B" w:rsidDel="002F2237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detected separately by threshold-based clustering. </w:t>
      </w:r>
      <w:ins w:id="646" w:author="Author" w:date="2020-07-07T11:44:00Z">
        <w:r w:rsidR="00864BE9">
          <w:rPr>
            <w:rFonts w:ascii="Angsana New" w:eastAsia="Angsana New" w:hAnsi="Angsana New" w:cs="Angsana New"/>
            <w:sz w:val="22"/>
            <w:szCs w:val="22"/>
            <w:lang w:eastAsia="en-US"/>
          </w:rPr>
          <w:t>The e</w:t>
        </w:r>
      </w:ins>
      <w:del w:id="647" w:author="Author" w:date="2020-07-07T11:44:00Z">
        <w:r w:rsidRPr="0006583B" w:rsidDel="00864BE9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valuation results </w:t>
      </w:r>
      <w:del w:id="648" w:author="Author" w:date="2020-07-07T11:44:00Z">
        <w:r w:rsidRPr="0006583B" w:rsidDel="00E7181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showed </w:delText>
        </w:r>
      </w:del>
      <w:ins w:id="649" w:author="Author" w:date="2020-07-07T11:44:00Z">
        <w:r w:rsidR="00E7181A">
          <w:rPr>
            <w:rFonts w:ascii="Angsana New" w:eastAsia="Angsana New" w:hAnsi="Angsana New" w:cs="Angsana New"/>
            <w:sz w:val="22"/>
            <w:szCs w:val="22"/>
            <w:lang w:eastAsia="en-US"/>
          </w:rPr>
          <w:t>demonstrated a</w:t>
        </w:r>
        <w:r w:rsidR="00E7181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73</w:t>
      </w:r>
      <w:del w:id="650" w:author="Author" w:date="2020-07-07T11:44:00Z">
        <w:r w:rsidRPr="0006583B" w:rsidDel="00E7181A">
          <w:rPr>
            <w:rFonts w:ascii="Angsana New" w:eastAsia="Angsana New" w:hAnsi="Angsana New" w:cs="Angsana New"/>
            <w:sz w:val="22"/>
            <w:szCs w:val="22"/>
            <w:lang w:eastAsia="en-US"/>
          </w:rPr>
          <w:delText>%</w:delText>
        </w:r>
      </w:del>
      <w:ins w:id="651" w:author="Author" w:date="2020-07-07T11:44:00Z">
        <w:r w:rsidR="00E7181A">
          <w:rPr>
            <w:rFonts w:ascii="Angsana New" w:eastAsia="Angsana New" w:hAnsi="Angsana New" w:cs="Angsana New"/>
            <w:sz w:val="22"/>
            <w:szCs w:val="22"/>
            <w:lang w:eastAsia="en-US"/>
          </w:rPr>
          <w:t>–</w:t>
        </w:r>
      </w:ins>
      <w:del w:id="652" w:author="Author" w:date="2020-07-07T11:44:00Z">
        <w:r w:rsidRPr="0006583B" w:rsidDel="00E7181A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94% accuracy in detecting smile/laughter </w:t>
      </w:r>
      <w:del w:id="653" w:author="Author" w:date="2020-07-07T11:44:00Z">
        <w:r w:rsidRPr="0006583B" w:rsidDel="00050DD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while </w:delText>
        </w:r>
      </w:del>
      <w:ins w:id="654" w:author="Author" w:date="2020-07-07T11:44:00Z">
        <w:r w:rsidR="00050DDC">
          <w:rPr>
            <w:rFonts w:ascii="Angsana New" w:eastAsia="Angsana New" w:hAnsi="Angsana New" w:cs="Angsana New"/>
            <w:sz w:val="22"/>
            <w:szCs w:val="22"/>
            <w:lang w:eastAsia="en-US"/>
          </w:rPr>
          <w:t>during</w:t>
        </w:r>
        <w:r w:rsidR="00050DD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actual use of the system. </w:t>
      </w:r>
    </w:p>
    <w:p w14:paraId="3B61DF29" w14:textId="0748C850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lastRenderedPageBreak/>
        <w:t xml:space="preserve">These </w:t>
      </w:r>
      <w:del w:id="655" w:author="Author" w:date="2020-07-07T11:44:00Z">
        <w:r w:rsidRPr="0006583B" w:rsidDel="00BA17D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researches </w:delText>
        </w:r>
      </w:del>
      <w:ins w:id="656" w:author="Author" w:date="2020-07-07T11:44:00Z">
        <w:r w:rsidR="00BA17DD">
          <w:rPr>
            <w:rFonts w:ascii="Angsana New" w:eastAsia="Angsana New" w:hAnsi="Angsana New" w:cs="Angsana New"/>
            <w:sz w:val="22"/>
            <w:szCs w:val="22"/>
            <w:lang w:eastAsia="en-US"/>
          </w:rPr>
          <w:t>studies</w:t>
        </w:r>
        <w:r w:rsidR="00BA17D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657" w:author="Author" w:date="2020-07-07T14:26:00Z">
        <w:r w:rsidR="0003409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all </w:t>
        </w:r>
      </w:ins>
      <w:del w:id="658" w:author="Author" w:date="2020-07-07T14:26:00Z">
        <w:r w:rsidRPr="0006583B" w:rsidDel="00381ED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obtain </w:delText>
        </w:r>
      </w:del>
      <w:ins w:id="659" w:author="Author" w:date="2020-07-07T14:26:00Z">
        <w:r w:rsidR="00381EDB">
          <w:rPr>
            <w:rFonts w:ascii="Angsana New" w:eastAsia="Angsana New" w:hAnsi="Angsana New" w:cs="Angsana New"/>
            <w:sz w:val="22"/>
            <w:szCs w:val="22"/>
            <w:lang w:eastAsia="en-US"/>
          </w:rPr>
          <w:t>use</w:t>
        </w:r>
        <w:r w:rsidR="00381ED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dynamic infor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mation</w:t>
      </w:r>
      <w:ins w:id="660" w:author="Author" w:date="2020-07-07T11:44:00Z">
        <w:r w:rsidR="0062785B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 facial expressions and physical </w:t>
      </w:r>
      <w:del w:id="661" w:author="Author" w:date="2020-07-08T21:39:00Z">
        <w:r w:rsidRPr="0006583B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responses </w:delText>
        </w:r>
      </w:del>
      <w:ins w:id="662" w:author="Author" w:date="2020-07-08T21:39:00Z">
        <w:r w:rsidR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>movements</w:t>
        </w:r>
        <w:r w:rsidR="002E3AA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 the fac</w:t>
      </w:r>
      <w:ins w:id="663" w:author="Author" w:date="2020-07-07T11:45:00Z">
        <w:r w:rsidR="005B377E">
          <w:rPr>
            <w:rFonts w:ascii="Angsana New" w:eastAsia="Angsana New" w:hAnsi="Angsana New" w:cs="Angsana New"/>
            <w:sz w:val="22"/>
            <w:szCs w:val="22"/>
            <w:lang w:eastAsia="en-US"/>
          </w:rPr>
          <w:t>ial</w:t>
        </w:r>
      </w:ins>
      <w:del w:id="664" w:author="Author" w:date="2020-07-07T11:45:00Z">
        <w:r w:rsidRPr="0006583B" w:rsidDel="005B377E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area. </w:t>
      </w:r>
      <w:del w:id="665" w:author="Author" w:date="2020-07-07T11:45:00Z">
        <w:r w:rsidRPr="0006583B" w:rsidDel="00721B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 the other hand</w:delText>
        </w:r>
      </w:del>
      <w:ins w:id="666" w:author="Author" w:date="2020-07-07T11:45:00Z">
        <w:r w:rsidR="00721B5C">
          <w:rPr>
            <w:rFonts w:ascii="Angsana New" w:eastAsia="Angsana New" w:hAnsi="Angsana New" w:cs="Angsana New"/>
            <w:sz w:val="22"/>
            <w:szCs w:val="22"/>
            <w:lang w:eastAsia="en-US"/>
          </w:rPr>
          <w:t>In contrast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our study </w:t>
      </w:r>
      <w:del w:id="667" w:author="Author" w:date="2020-07-07T14:25:00Z">
        <w:r w:rsidRPr="0006583B" w:rsidDel="002523E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differs </w:delText>
        </w:r>
      </w:del>
      <w:del w:id="668" w:author="Author" w:date="2020-07-07T11:45:00Z">
        <w:r w:rsidRPr="0006583B" w:rsidDel="0017633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from them </w:delText>
        </w:r>
      </w:del>
      <w:del w:id="669" w:author="Author" w:date="2020-07-07T14:25:00Z">
        <w:r w:rsidRPr="0006583B" w:rsidDel="002523E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that it </w:delText>
        </w:r>
      </w:del>
      <w:del w:id="670" w:author="Author" w:date="2020-07-07T14:26:00Z">
        <w:r w:rsidRPr="0006583B" w:rsidDel="007F2BE0">
          <w:rPr>
            <w:rFonts w:ascii="Angsana New" w:eastAsia="Angsana New" w:hAnsi="Angsana New" w:cs="Angsana New"/>
            <w:sz w:val="22"/>
            <w:szCs w:val="22"/>
            <w:lang w:eastAsia="en-US"/>
          </w:rPr>
          <w:delText>obtains</w:delText>
        </w:r>
      </w:del>
      <w:ins w:id="671" w:author="Author" w:date="2020-07-07T14:26:00Z">
        <w:r w:rsidR="007F2BE0">
          <w:rPr>
            <w:rFonts w:ascii="Angsana New" w:eastAsia="Angsana New" w:hAnsi="Angsana New" w:cs="Angsana New"/>
            <w:sz w:val="22"/>
            <w:szCs w:val="22"/>
            <w:lang w:eastAsia="en-US"/>
          </w:rPr>
          <w:t>uses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static features of </w:t>
      </w:r>
      <w:del w:id="672" w:author="Author" w:date="2020-07-07T11:45:00Z">
        <w:r w:rsidRPr="0006583B" w:rsidDel="005C1F8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head shape.</w:t>
      </w:r>
    </w:p>
    <w:p w14:paraId="34BB022F" w14:textId="5BA9FE3B" w:rsidR="00DA7CAC" w:rsidRPr="0006583B" w:rsidRDefault="00776D36">
      <w:pPr>
        <w:rPr>
          <w:rFonts w:ascii="Angsana New" w:eastAsia="Angsana New" w:hAnsi="Angsana New" w:cs="Angsana New"/>
          <w:sz w:val="22"/>
          <w:szCs w:val="22"/>
        </w:rPr>
      </w:pPr>
      <w:ins w:id="673" w:author="Author" w:date="2020-07-07T11:45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In other research,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Kouno et al.</w:t>
      </w:r>
      <w:ins w:id="674" w:author="Author" w:date="2020-07-07T11:45:00Z">
        <w:r w:rsidR="005C1F8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4" w:history="1">
        <w:r w:rsidR="00DA7CA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6</w:t>
        </w:r>
      </w:hyperlink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proposed an image-based person identification system using </w:t>
      </w:r>
      <w:del w:id="675" w:author="Author" w:date="2020-07-07T11:49:00Z">
        <w:r w:rsidR="00DA7CAC" w:rsidRPr="0006583B" w:rsidDel="00703B0A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del w:id="676" w:author="Author" w:date="2020-07-07T11:45:00Z">
        <w:r w:rsidR="00DA7CAC" w:rsidRPr="0006583B" w:rsidDel="00575727">
          <w:rPr>
            <w:rFonts w:ascii="Angsana New" w:eastAsia="Angsana New" w:hAnsi="Angsana New" w:cs="Angsana New"/>
            <w:sz w:val="22"/>
            <w:szCs w:val="22"/>
            <w:lang w:eastAsia="en-US"/>
          </w:rPr>
          <w:delText>n</w:delText>
        </w:r>
      </w:del>
      <w:del w:id="677" w:author="Author" w:date="2020-07-07T11:49:00Z">
        <w:r w:rsidR="00DA7CAC" w:rsidRPr="0006583B" w:rsidDel="00703B0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depth image</w:t>
      </w:r>
      <w:ins w:id="678" w:author="Author" w:date="2020-07-07T11:49:00Z">
        <w:r w:rsidR="00703B0A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from an overhead camera. By using depth information, this system captures the precise</w:t>
      </w:r>
      <w:ins w:id="679" w:author="Author" w:date="2020-07-07T11:50:00Z">
        <w:r w:rsidR="009D028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680" w:author="Author" w:date="2020-07-07T14:26:00Z">
        <w:r w:rsidR="00EF546C">
          <w:rPr>
            <w:rFonts w:ascii="Angsana New" w:eastAsia="Angsana New" w:hAnsi="Angsana New" w:cs="Angsana New"/>
            <w:sz w:val="22"/>
            <w:szCs w:val="22"/>
            <w:lang w:eastAsia="en-US"/>
          </w:rPr>
          <w:t>location</w:t>
        </w:r>
      </w:ins>
      <w:ins w:id="681" w:author="Author" w:date="2020-07-07T11:50:00Z">
        <w:r w:rsidR="009D028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of the individual,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682" w:author="Author" w:date="2020-07-07T11:50:00Z">
        <w:r w:rsidR="00DA7CAC" w:rsidRPr="0006583B" w:rsidDel="009D028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person's area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four features </w:t>
      </w:r>
      <w:ins w:id="683" w:author="Author" w:date="2020-07-07T11:50:00Z">
        <w:r w:rsidR="006F471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are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extracted from</w:t>
      </w:r>
      <w:ins w:id="684" w:author="Author" w:date="2020-07-07T11:50:00Z">
        <w:r w:rsidR="005F69B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8770D8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images</w:t>
      </w:r>
      <w:del w:id="685" w:author="Author" w:date="2020-07-07T11:50:00Z">
        <w:r w:rsidR="00DA7CAC" w:rsidRPr="0006583B" w:rsidDel="005F69B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based on depth information to the identification method;</w:delText>
        </w:r>
      </w:del>
      <w:ins w:id="686" w:author="Author" w:date="2020-07-07T11:50:00Z">
        <w:r w:rsidR="005F69B1">
          <w:rPr>
            <w:rFonts w:ascii="Angsana New" w:eastAsia="Angsana New" w:hAnsi="Angsana New" w:cs="Angsana New"/>
            <w:sz w:val="22"/>
            <w:szCs w:val="22"/>
            <w:lang w:eastAsia="en-US"/>
          </w:rPr>
          <w:t>: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body height, body dimensions, body size</w:t>
      </w:r>
      <w:ins w:id="687" w:author="Author" w:date="2020-07-07T11:50:00Z">
        <w:r w:rsidR="00D577C7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</w:t>
      </w:r>
      <w:ins w:id="688" w:author="Author" w:date="2020-07-07T11:50:00Z">
        <w:r w:rsidR="00D577C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depth histogram. The identification accuracy </w:t>
      </w:r>
      <w:ins w:id="689" w:author="Author" w:date="2020-07-07T11:51:00Z">
        <w:r w:rsidR="00ED5C81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690" w:author="Author" w:date="2020-07-07T11:51:00Z">
        <w:r w:rsidR="00DA7CAC" w:rsidRPr="0006583B" w:rsidDel="00ED5C81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94.4% and 91.4% while standing in front of a door and touching a doorknob, respectively.</w:t>
      </w:r>
    </w:p>
    <w:p w14:paraId="054F9A32" w14:textId="2F475F3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this paper, we propose a method </w:t>
      </w:r>
      <w:del w:id="691" w:author="Author" w:date="2020-07-07T11:51:00Z">
        <w:r w:rsidRPr="0006583B" w:rsidDel="00A532A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692" w:author="Author" w:date="2020-07-07T11:51:00Z">
        <w:r w:rsidR="00A532AC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A532A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identify</w:t>
      </w:r>
      <w:ins w:id="693" w:author="Author" w:date="2020-07-07T11:51:00Z">
        <w:r w:rsidR="00A532AC">
          <w:rPr>
            <w:rFonts w:ascii="Angsana New" w:eastAsia="Angsana New" w:hAnsi="Angsana New" w:cs="Angsana New"/>
            <w:sz w:val="22"/>
            <w:szCs w:val="22"/>
            <w:lang w:eastAsia="en-US"/>
          </w:rPr>
          <w:t>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individuals by acquiring their head shape</w:t>
      </w:r>
      <w:ins w:id="694" w:author="Author" w:date="2020-07-07T14:28:00Z">
        <w:r w:rsidR="00736CD3" w:rsidRPr="00736CD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736CD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with pressure sensors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while </w:t>
      </w:r>
      <w:ins w:id="695" w:author="Author" w:date="2020-07-07T14:27:00Z">
        <w:r w:rsidR="00AC52F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they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</w:t>
      </w:r>
      <w:del w:id="696" w:author="Author" w:date="2020-07-07T14:28:00Z">
        <w:r w:rsidRPr="0006583B" w:rsidDel="00AC52FE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 helmet</w:t>
      </w:r>
      <w:del w:id="697" w:author="Author" w:date="2020-07-07T14:28:00Z">
        <w:r w:rsidRPr="0006583B" w:rsidDel="00736CD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with pressure sensors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Our method does not </w:t>
      </w:r>
      <w:del w:id="698" w:author="Author" w:date="2020-07-07T11:51:00Z">
        <w:r w:rsidRPr="0006583B" w:rsidDel="00CB74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force </w:delText>
        </w:r>
      </w:del>
      <w:ins w:id="699" w:author="Author" w:date="2020-07-07T11:51:00Z">
        <w:r w:rsidR="00CB74C4">
          <w:rPr>
            <w:rFonts w:ascii="Angsana New" w:eastAsia="Angsana New" w:hAnsi="Angsana New" w:cs="Angsana New"/>
            <w:sz w:val="22"/>
            <w:szCs w:val="22"/>
            <w:lang w:eastAsia="en-US"/>
          </w:rPr>
          <w:t>require</w:t>
        </w:r>
        <w:r w:rsidR="00CB74C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00" w:author="Author" w:date="2020-07-07T14:28:00Z">
        <w:r w:rsidRPr="0006583B" w:rsidDel="001206B4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users</w:delText>
        </w:r>
      </w:del>
      <w:ins w:id="701" w:author="Author" w:date="2020-07-07T14:28:00Z">
        <w:r w:rsidR="001206B4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 </w:t>
      </w:r>
      <w:del w:id="702" w:author="Author" w:date="2020-07-07T11:51:00Z">
        <w:r w:rsidRPr="0006583B" w:rsidDel="004958D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do </w:delText>
        </w:r>
      </w:del>
      <w:ins w:id="703" w:author="Author" w:date="2020-07-07T11:51:00Z">
        <w:r w:rsidR="004958D7">
          <w:rPr>
            <w:rFonts w:ascii="Angsana New" w:eastAsia="Angsana New" w:hAnsi="Angsana New" w:cs="Angsana New"/>
            <w:sz w:val="22"/>
            <w:szCs w:val="22"/>
            <w:lang w:eastAsia="en-US"/>
          </w:rPr>
          <w:t>perform</w:t>
        </w:r>
        <w:r w:rsidR="004958D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special behav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ior</w:t>
      </w:r>
      <w:ins w:id="704" w:author="Author" w:date="2020-07-07T11:51:00Z">
        <w:r w:rsidR="004958D7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or </w:t>
      </w:r>
      <w:del w:id="705" w:author="Author" w:date="2020-07-07T11:51:00Z">
        <w:r w:rsidRPr="0006583B" w:rsidDel="004958D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remain stationary for identification. </w:t>
      </w:r>
      <w:del w:id="706" w:author="Author" w:date="2020-07-07T11:51:00Z">
        <w:r w:rsidRPr="0006583B" w:rsidDel="004370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Taking </w:delText>
        </w:r>
      </w:del>
      <w:ins w:id="707" w:author="Author" w:date="2020-07-07T11:51:00Z">
        <w:r w:rsidR="00437039">
          <w:rPr>
            <w:rFonts w:ascii="Angsana New" w:eastAsia="Angsana New" w:hAnsi="Angsana New" w:cs="Angsana New"/>
            <w:sz w:val="22"/>
            <w:szCs w:val="22"/>
            <w:lang w:eastAsia="en-US"/>
          </w:rPr>
          <w:t>With</w:t>
        </w:r>
        <w:r w:rsidR="004370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 wearable</w:t>
      </w:r>
    </w:p>
    <w:p w14:paraId="59DB30D3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2020-06-30 11:40. Page 2 of 1-8.</w:t>
      </w:r>
    </w:p>
    <w:p w14:paraId="48ED057D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47F86965" w14:textId="6F3EF171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708" w:name="bookmark1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lastRenderedPageBreak/>
        <w:t>a</w:t>
      </w:r>
      <w:bookmarkEnd w:id="708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pproach, our method can be used </w:t>
      </w:r>
      <w:del w:id="709" w:author="Author" w:date="2020-07-07T11:52:00Z">
        <w:r w:rsidRPr="0006583B" w:rsidDel="000B324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710" w:author="Author" w:date="2020-07-07T11:52:00Z">
        <w:r w:rsidR="000B3243">
          <w:rPr>
            <w:rFonts w:ascii="Angsana New" w:eastAsia="Angsana New" w:hAnsi="Angsana New" w:cs="Angsana New"/>
            <w:sz w:val="22"/>
            <w:szCs w:val="22"/>
            <w:lang w:eastAsia="en-US"/>
          </w:rPr>
          <w:t>at</w:t>
        </w:r>
        <w:r w:rsidR="000B324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any place and </w:t>
      </w:r>
      <w:del w:id="711" w:author="Author" w:date="2020-07-07T11:52:00Z">
        <w:r w:rsidRPr="0006583B" w:rsidDel="000B324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time. To breach the system, the exact three-dimensional shape of </w:t>
      </w:r>
      <w:del w:id="712" w:author="Author" w:date="2020-07-07T11:52:00Z">
        <w:r w:rsidRPr="0006583B" w:rsidDel="001C193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13" w:author="Author" w:date="2020-07-07T14:28:00Z">
        <w:r w:rsidR="00962071">
          <w:rPr>
            <w:rFonts w:ascii="Angsana New" w:eastAsia="Angsana New" w:hAnsi="Angsana New" w:cs="Angsana New"/>
            <w:sz w:val="22"/>
            <w:szCs w:val="22"/>
            <w:lang w:eastAsia="en-US"/>
          </w:rPr>
          <w:t>a person's</w:t>
        </w:r>
      </w:ins>
      <w:ins w:id="714" w:author="Author" w:date="2020-07-07T11:52:00Z">
        <w:r w:rsidR="001C193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head is </w:t>
      </w:r>
      <w:del w:id="715" w:author="Author" w:date="2020-07-07T11:52:00Z">
        <w:r w:rsidRPr="0006583B" w:rsidDel="001C193A">
          <w:rPr>
            <w:rFonts w:ascii="Angsana New" w:eastAsia="Angsana New" w:hAnsi="Angsana New" w:cs="Angsana New"/>
            <w:sz w:val="22"/>
            <w:szCs w:val="22"/>
            <w:lang w:eastAsia="en-US"/>
          </w:rPr>
          <w:delText>needed</w:delText>
        </w:r>
      </w:del>
      <w:ins w:id="716" w:author="Author" w:date="2020-07-07T11:52:00Z">
        <w:r w:rsidR="001C193A">
          <w:rPr>
            <w:rFonts w:ascii="Angsana New" w:eastAsia="Angsana New" w:hAnsi="Angsana New" w:cs="Angsana New"/>
            <w:sz w:val="22"/>
            <w:szCs w:val="22"/>
            <w:lang w:eastAsia="en-US"/>
          </w:rPr>
          <w:t>required</w:t>
        </w:r>
      </w:ins>
      <w:ins w:id="717" w:author="Author" w:date="2020-07-07T14:28:00Z">
        <w:r w:rsidR="00B06C70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718" w:author="Author" w:date="2020-07-07T11:52:00Z">
        <w:r w:rsidRPr="0006583B" w:rsidDel="001C193A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719" w:author="Author" w:date="2020-07-07T11:53:00Z">
        <w:r w:rsidRPr="0006583B" w:rsidDel="00BF2A1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but </w:delText>
        </w:r>
      </w:del>
      <w:ins w:id="720" w:author="Author" w:date="2020-07-07T14:28:00Z">
        <w:r w:rsidR="00B06C70">
          <w:rPr>
            <w:rFonts w:ascii="Angsana New" w:eastAsia="Angsana New" w:hAnsi="Angsana New" w:cs="Angsana New"/>
            <w:sz w:val="22"/>
            <w:szCs w:val="22"/>
            <w:lang w:eastAsia="en-US"/>
          </w:rPr>
          <w:t>which</w:t>
        </w:r>
      </w:ins>
      <w:ins w:id="721" w:author="Author" w:date="2020-07-07T11:53:00Z">
        <w:r w:rsidR="00BF2A1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22" w:author="Author" w:date="2020-07-07T14:29:00Z">
        <w:r w:rsidRPr="0006583B" w:rsidDel="00FA036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is difficult to replicate</w:t>
      </w:r>
      <w:del w:id="723" w:author="Author" w:date="2020-07-07T14:29:00Z">
        <w:r w:rsidRPr="0006583B" w:rsidDel="00A9732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del w:id="724" w:author="Author" w:date="2020-07-07T11:53:00Z">
        <w:r w:rsidRPr="0006583B" w:rsidDel="00B21DD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del w:id="725" w:author="Author" w:date="2020-07-07T14:29:00Z">
        <w:r w:rsidRPr="0006583B" w:rsidDel="00A9732E">
          <w:rPr>
            <w:rFonts w:ascii="Angsana New" w:eastAsia="Angsana New" w:hAnsi="Angsana New" w:cs="Angsana New"/>
            <w:sz w:val="22"/>
            <w:szCs w:val="22"/>
            <w:lang w:eastAsia="en-US"/>
          </w:rPr>
          <w:delText>head shape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1FF0317E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bookmarkStart w:id="726" w:name="bookmark2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3</w:t>
      </w:r>
      <w:bookmarkEnd w:id="726"/>
      <w:del w:id="727" w:author="Author" w:date="2020-07-08T21:45:00Z">
        <w:r w:rsidRPr="0006583B" w:rsidDel="006D15C7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 PROPOSED METHOD</w:t>
      </w:r>
    </w:p>
    <w:p w14:paraId="5CA77488" w14:textId="2C8084D2" w:rsidR="00DA7CAC" w:rsidRPr="0006583B" w:rsidRDefault="0053504A">
      <w:pPr>
        <w:rPr>
          <w:rFonts w:ascii="Angsana New" w:eastAsia="Angsana New" w:hAnsi="Angsana New" w:cs="Angsana New"/>
          <w:sz w:val="22"/>
          <w:szCs w:val="22"/>
        </w:rPr>
      </w:pPr>
      <w:ins w:id="728" w:author="Author" w:date="2020-07-07T14:29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In t</w:t>
        </w:r>
      </w:ins>
      <w:del w:id="729" w:author="Author" w:date="2020-07-07T14:29:00Z">
        <w:r w:rsidR="00DA7CAC" w:rsidRPr="0006583B" w:rsidDel="0053504A">
          <w:rPr>
            <w:rFonts w:ascii="Angsana New" w:eastAsia="Angsana New" w:hAnsi="Angsana New" w:cs="Angsana New"/>
            <w:sz w:val="22"/>
            <w:szCs w:val="22"/>
            <w:lang w:eastAsia="en-US"/>
          </w:rPr>
          <w:delText>T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his section</w:t>
      </w:r>
      <w:ins w:id="730" w:author="Author" w:date="2020-07-07T14:29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, we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731" w:author="Author" w:date="2020-07-07T11:53:00Z">
        <w:r w:rsidR="00DA7CAC" w:rsidRPr="0006583B" w:rsidDel="00BB2B1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describes </w:delText>
        </w:r>
      </w:del>
      <w:ins w:id="732" w:author="Author" w:date="2020-07-07T11:53:00Z">
        <w:r w:rsidR="00BB2B1C">
          <w:rPr>
            <w:rFonts w:ascii="Angsana New" w:eastAsia="Angsana New" w:hAnsi="Angsana New" w:cs="Angsana New"/>
            <w:sz w:val="22"/>
            <w:szCs w:val="22"/>
            <w:lang w:eastAsia="en-US"/>
          </w:rPr>
          <w:t>p</w:t>
        </w:r>
      </w:ins>
      <w:ins w:id="733" w:author="Author" w:date="2020-07-07T11:54:00Z">
        <w:r w:rsidR="00BB2B1C">
          <w:rPr>
            <w:rFonts w:ascii="Angsana New" w:eastAsia="Angsana New" w:hAnsi="Angsana New" w:cs="Angsana New"/>
            <w:sz w:val="22"/>
            <w:szCs w:val="22"/>
            <w:lang w:eastAsia="en-US"/>
          </w:rPr>
          <w:t>resent</w:t>
        </w:r>
      </w:ins>
      <w:ins w:id="734" w:author="Author" w:date="2020-07-07T11:53:00Z">
        <w:r w:rsidR="00BB2B1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details of the proposed method.</w:t>
      </w:r>
    </w:p>
    <w:p w14:paraId="1F2E635E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3.1 Overview</w:t>
      </w:r>
    </w:p>
    <w:p w14:paraId="51A6DE72" w14:textId="1B52EB3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735" w:name="bookmark3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</w:t>
      </w:r>
      <w:bookmarkEnd w:id="735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 proposed</w:t>
      </w:r>
      <w:ins w:id="736" w:author="Author" w:date="2020-07-07T11:54:00Z">
        <w:r w:rsidR="00373F8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method assumes that </w:t>
      </w:r>
      <w:del w:id="737" w:author="Author" w:date="2020-07-07T14:30:00Z">
        <w:r w:rsidRPr="0006583B" w:rsidDel="006C324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38" w:author="Author" w:date="2020-07-07T14:30:00Z">
        <w:r w:rsidR="006C3245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6C324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wears a helmet equipped with pressure sensors</w:t>
      </w:r>
      <w:ins w:id="739" w:author="Author" w:date="2020-07-07T11:54:00Z">
        <w:r w:rsidR="007F197E">
          <w:rPr>
            <w:rFonts w:ascii="Angsana New" w:eastAsia="Angsana New" w:hAnsi="Angsana New" w:cs="Angsana New"/>
            <w:sz w:val="22"/>
            <w:szCs w:val="22"/>
            <w:lang w:eastAsia="en-US"/>
          </w:rPr>
          <w:t>. It then</w:t>
        </w:r>
      </w:ins>
      <w:del w:id="740" w:author="Author" w:date="2020-07-07T11:54:00Z">
        <w:r w:rsidRPr="0006583B" w:rsidDel="007F197E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acquires the shape of </w:t>
      </w:r>
      <w:ins w:id="741" w:author="Author" w:date="2020-07-07T11:54:00Z">
        <w:r w:rsidR="00C8775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wearer's head</w:t>
      </w:r>
      <w:del w:id="742" w:author="Author" w:date="2020-07-07T11:54:00Z">
        <w:r w:rsidRPr="0006583B" w:rsidDel="00E90A6B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del w:id="743" w:author="Author" w:date="2020-07-07T11:54:00Z">
        <w:r w:rsidRPr="0006583B" w:rsidDel="003E787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iden</w:delText>
        </w:r>
        <w:r w:rsidRPr="0006583B" w:rsidDel="003E787F">
          <w:rPr>
            <w:rFonts w:ascii="Angsana New" w:eastAsia="Angsana New" w:hAnsi="Angsana New" w:cs="Angsana New"/>
            <w:sz w:val="22"/>
            <w:szCs w:val="22"/>
            <w:lang w:eastAsia="en-US"/>
          </w:rPr>
          <w:softHyphen/>
          <w:delText xml:space="preserve">tifies </w:delText>
        </w:r>
      </w:del>
      <w:ins w:id="744" w:author="Author" w:date="2020-07-07T11:54:00Z">
        <w:r w:rsidR="003E787F">
          <w:rPr>
            <w:rFonts w:ascii="Angsana New" w:eastAsia="Angsana New" w:hAnsi="Angsana New" w:cs="Angsana New"/>
            <w:sz w:val="22"/>
            <w:szCs w:val="22"/>
            <w:lang w:eastAsia="en-US"/>
          </w:rPr>
          <w:t>determines</w:t>
        </w:r>
        <w:r w:rsidR="003E787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whether the wearer is </w:t>
      </w:r>
      <w:ins w:id="745" w:author="Author" w:date="2020-07-07T11:54:00Z">
        <w:r w:rsidR="009D072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registered </w:t>
      </w:r>
      <w:del w:id="746" w:author="Author" w:date="2020-07-07T11:54:00Z">
        <w:r w:rsidRPr="0006583B" w:rsidDel="009D0728">
          <w:rPr>
            <w:rFonts w:ascii="Angsana New" w:eastAsia="Angsana New" w:hAnsi="Angsana New" w:cs="Angsana New"/>
            <w:sz w:val="22"/>
            <w:szCs w:val="22"/>
            <w:lang w:eastAsia="en-US"/>
          </w:rPr>
          <w:delText>person or not</w:delText>
        </w:r>
      </w:del>
      <w:ins w:id="747" w:author="Author" w:date="2020-07-07T11:54:00Z">
        <w:r w:rsidR="009D0728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The proposed method has two functions: user identification and </w:t>
      </w:r>
      <w:del w:id="748" w:author="Author" w:date="2020-07-07T11:54:00Z">
        <w:r w:rsidRPr="0006583B" w:rsidDel="001A7CD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user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authentica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tion.</w:t>
      </w:r>
    </w:p>
    <w:p w14:paraId="09B09854" w14:textId="027D0BF9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• User identification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assumes that a single helmet is shared by multiple people and</w:t>
      </w:r>
      <w:ins w:id="749" w:author="Author" w:date="2020-07-07T11:55:00Z">
        <w:r w:rsidR="000B5AC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that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750" w:author="Author" w:date="2020-07-07T11:55:00Z">
        <w:r w:rsidRPr="0006583B" w:rsidDel="00B8427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any </w:delText>
        </w:r>
      </w:del>
      <w:ins w:id="751" w:author="Author" w:date="2020-07-07T11:55:00Z">
        <w:r w:rsidR="00B84278">
          <w:rPr>
            <w:rFonts w:ascii="Angsana New" w:eastAsia="Angsana New" w:hAnsi="Angsana New" w:cs="Angsana New"/>
            <w:sz w:val="22"/>
            <w:szCs w:val="22"/>
            <w:lang w:eastAsia="en-US"/>
          </w:rPr>
          <w:t>no</w:t>
        </w:r>
        <w:r w:rsidR="00B8427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other information</w:t>
      </w:r>
      <w:ins w:id="752" w:author="Author" w:date="2020-07-07T11:55:00Z">
        <w:r w:rsidR="00B8427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such as</w:t>
      </w:r>
      <w:ins w:id="753" w:author="Author" w:date="2020-07-07T11:55:00Z">
        <w:r w:rsidR="009108C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ID</w:t>
      </w:r>
      <w:ins w:id="754" w:author="Author" w:date="2020-07-07T11:55:00Z">
        <w:r w:rsidR="00B8427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</w:t>
      </w:r>
      <w:del w:id="755" w:author="Author" w:date="2020-07-07T11:55:00Z">
        <w:r w:rsidRPr="0006583B" w:rsidDel="00B8427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not </w:delText>
        </w:r>
        <w:r w:rsidRPr="0006583B" w:rsidDel="00581AC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given </w:delText>
        </w:r>
      </w:del>
      <w:ins w:id="756" w:author="Author" w:date="2020-07-07T11:55:00Z">
        <w:r w:rsidR="00581ACC">
          <w:rPr>
            <w:rFonts w:ascii="Angsana New" w:eastAsia="Angsana New" w:hAnsi="Angsana New" w:cs="Angsana New"/>
            <w:sz w:val="22"/>
            <w:szCs w:val="22"/>
            <w:lang w:eastAsia="en-US"/>
          </w:rPr>
          <w:t>provided</w:t>
        </w:r>
        <w:r w:rsidR="00581AC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the system; </w:t>
      </w:r>
      <w:ins w:id="757" w:author="Author" w:date="2020-07-07T11:55:00Z">
        <w:r w:rsidR="0076680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</w:t>
      </w:r>
      <w:del w:id="758" w:author="Author" w:date="2020-07-07T11:55:00Z">
        <w:r w:rsidRPr="0006583B" w:rsidDel="003825F0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759" w:author="Author" w:date="2020-07-07T11:55:00Z">
        <w:r w:rsidRPr="0006583B" w:rsidDel="0076680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just </w:delText>
        </w:r>
      </w:del>
      <w:ins w:id="760" w:author="Author" w:date="2020-07-07T11:55:00Z">
        <w:r w:rsidR="0076680F">
          <w:rPr>
            <w:rFonts w:ascii="Angsana New" w:eastAsia="Angsana New" w:hAnsi="Angsana New" w:cs="Angsana New"/>
            <w:sz w:val="22"/>
            <w:szCs w:val="22"/>
            <w:lang w:eastAsia="en-US"/>
          </w:rPr>
          <w:t>simply</w:t>
        </w:r>
        <w:r w:rsidR="0076680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61" w:author="Author" w:date="2020-07-07T11:55:00Z">
        <w:r w:rsidRPr="0006583B" w:rsidDel="009E355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 </w:delText>
        </w:r>
      </w:del>
      <w:ins w:id="762" w:author="Author" w:date="2020-07-07T11:55:00Z">
        <w:r w:rsidR="009E3558">
          <w:rPr>
            <w:rFonts w:ascii="Angsana New" w:eastAsia="Angsana New" w:hAnsi="Angsana New" w:cs="Angsana New"/>
            <w:sz w:val="22"/>
            <w:szCs w:val="22"/>
            <w:lang w:eastAsia="en-US"/>
          </w:rPr>
          <w:t>put</w:t>
        </w:r>
        <w:r w:rsidR="003825F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  <w:r w:rsidR="009E355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on</w:t>
        </w:r>
        <w:r w:rsidR="009E355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63" w:author="Author" w:date="2020-07-07T11:55:00Z">
        <w:r w:rsidRPr="0006583B" w:rsidDel="000663A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64" w:author="Author" w:date="2020-07-07T11:55:00Z">
        <w:r w:rsidR="00AB62C9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0663A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helmet. </w:t>
      </w:r>
      <w:del w:id="765" w:author="Author" w:date="2020-07-07T11:55:00Z">
        <w:r w:rsidRPr="0006583B" w:rsidDel="00551969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</w:delText>
        </w:r>
        <w:r w:rsidRPr="0006583B" w:rsidDel="00B01DF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ir</w:delText>
        </w:r>
      </w:del>
      <w:ins w:id="766" w:author="Author" w:date="2020-07-07T11:55:00Z">
        <w:r w:rsidR="00551969">
          <w:rPr>
            <w:rFonts w:ascii="Angsana New" w:eastAsia="Angsana New" w:hAnsi="Angsana New" w:cs="Angsana New"/>
            <w:sz w:val="22"/>
            <w:szCs w:val="22"/>
            <w:lang w:eastAsia="en-US"/>
          </w:rPr>
          <w:t>Users'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pressure sensor data are registered in advance</w:t>
      </w:r>
      <w:ins w:id="767" w:author="Author" w:date="2020-07-07T11:55:00Z">
        <w:r w:rsidR="00761F13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del w:id="768" w:author="Author" w:date="2020-07-07T14:31:00Z">
        <w:r w:rsidRPr="0006583B" w:rsidDel="008A4F7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69" w:author="Author" w:date="2020-07-07T14:31:00Z">
        <w:r w:rsidR="008A4F70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8A4F7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70" w:author="Author" w:date="2020-07-07T11:55:00Z">
        <w:r w:rsidRPr="0006583B" w:rsidDel="00CF6D4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771" w:author="Author" w:date="2020-07-07T14:31:00Z">
        <w:r w:rsidR="00F04316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</w:ins>
      <w:ins w:id="772" w:author="Author" w:date="2020-07-07T11:55:00Z">
        <w:r w:rsidR="00CF6D4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who put</w:t>
      </w:r>
      <w:ins w:id="773" w:author="Author" w:date="2020-07-07T11:55:00Z">
        <w:r w:rsidR="008F4129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on </w:t>
      </w:r>
      <w:del w:id="774" w:author="Author" w:date="2020-07-07T14:31:00Z">
        <w:r w:rsidRPr="0006583B" w:rsidDel="00E85E1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75" w:author="Author" w:date="2020-07-07T14:31:00Z">
        <w:r w:rsidR="00E85E10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E85E1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helmet is identified as one of the registered </w:t>
      </w:r>
      <w:del w:id="776" w:author="Author" w:date="2020-07-07T11:56:00Z">
        <w:r w:rsidRPr="0006583B" w:rsidDel="007F2512">
          <w:rPr>
            <w:rFonts w:ascii="Angsana New" w:eastAsia="Angsana New" w:hAnsi="Angsana New" w:cs="Angsana New"/>
            <w:sz w:val="22"/>
            <w:szCs w:val="22"/>
            <w:lang w:eastAsia="en-US"/>
          </w:rPr>
          <w:delText>persons</w:delText>
        </w:r>
      </w:del>
      <w:ins w:id="777" w:author="Author" w:date="2020-07-07T14:31:00Z">
        <w:r w:rsidR="00394F1A">
          <w:rPr>
            <w:rFonts w:ascii="Angsana New" w:eastAsia="Angsana New" w:hAnsi="Angsana New" w:cs="Angsana New"/>
            <w:sz w:val="22"/>
            <w:szCs w:val="22"/>
            <w:lang w:eastAsia="en-US"/>
          </w:rPr>
          <w:t>users</w:t>
        </w:r>
      </w:ins>
      <w:ins w:id="778" w:author="Author" w:date="2020-07-07T11:56:00Z">
        <w:r w:rsidR="007F2512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</w:t>
      </w:r>
      <w:del w:id="779" w:author="Author" w:date="2020-07-07T11:56:00Z">
        <w:r w:rsidRPr="0006583B" w:rsidDel="007F251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780" w:author="Author" w:date="2020-07-07T11:56:00Z">
        <w:r w:rsidR="007F2512">
          <w:rPr>
            <w:rFonts w:ascii="Angsana New" w:eastAsia="Angsana New" w:hAnsi="Angsana New" w:cs="Angsana New"/>
            <w:sz w:val="22"/>
            <w:szCs w:val="22"/>
            <w:lang w:eastAsia="en-US"/>
          </w:rPr>
          <w:t>illustrated</w:t>
        </w:r>
        <w:r w:rsidR="007F251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1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1.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identification does not </w:t>
      </w:r>
      <w:del w:id="781" w:author="Author" w:date="2020-07-07T11:56:00Z">
        <w:r w:rsidRPr="0006583B" w:rsidDel="008516E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assume </w:delText>
        </w:r>
      </w:del>
      <w:ins w:id="782" w:author="Author" w:date="2020-07-07T11:56:00Z">
        <w:r w:rsidR="008516EB">
          <w:rPr>
            <w:rFonts w:ascii="Angsana New" w:eastAsia="Angsana New" w:hAnsi="Angsana New" w:cs="Angsana New"/>
            <w:sz w:val="22"/>
            <w:szCs w:val="22"/>
            <w:lang w:eastAsia="en-US"/>
          </w:rPr>
          <w:t>consider</w:t>
        </w:r>
        <w:r w:rsidR="008516E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that a non-registered person </w:t>
      </w:r>
      <w:del w:id="783" w:author="Author" w:date="2020-07-07T11:56:00Z">
        <w:r w:rsidRPr="0006583B" w:rsidDel="008516E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will </w:delText>
        </w:r>
      </w:del>
      <w:ins w:id="784" w:author="Author" w:date="2020-07-07T11:56:00Z">
        <w:r w:rsidR="008516EB">
          <w:rPr>
            <w:rFonts w:ascii="Angsana New" w:eastAsia="Angsana New" w:hAnsi="Angsana New" w:cs="Angsana New"/>
            <w:sz w:val="22"/>
            <w:szCs w:val="22"/>
            <w:lang w:eastAsia="en-US"/>
          </w:rPr>
          <w:t>may</w:t>
        </w:r>
        <w:r w:rsidR="008516E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85" w:author="Author" w:date="2020-07-07T11:56:00Z">
        <w:r w:rsidRPr="0006583B" w:rsidDel="008F30C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 </w:delText>
        </w:r>
      </w:del>
      <w:ins w:id="786" w:author="Author" w:date="2020-07-07T11:56:00Z">
        <w:r w:rsidR="008F30C8">
          <w:rPr>
            <w:rFonts w:ascii="Angsana New" w:eastAsia="Angsana New" w:hAnsi="Angsana New" w:cs="Angsana New"/>
            <w:sz w:val="22"/>
            <w:szCs w:val="22"/>
            <w:lang w:eastAsia="en-US"/>
          </w:rPr>
          <w:t>put on</w:t>
        </w:r>
        <w:r w:rsidR="008F30C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helmet. If a non-registered person </w:t>
      </w:r>
      <w:del w:id="787" w:author="Author" w:date="2020-07-07T11:56:00Z">
        <w:r w:rsidRPr="0006583B" w:rsidDel="00656D2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wears </w:delText>
        </w:r>
      </w:del>
      <w:ins w:id="788" w:author="Author" w:date="2020-07-07T11:56:00Z">
        <w:r w:rsidR="00656D26">
          <w:rPr>
            <w:rFonts w:ascii="Angsana New" w:eastAsia="Angsana New" w:hAnsi="Angsana New" w:cs="Angsana New"/>
            <w:sz w:val="22"/>
            <w:szCs w:val="22"/>
            <w:lang w:eastAsia="en-US"/>
          </w:rPr>
          <w:t>puts on</w:t>
        </w:r>
        <w:r w:rsidR="00656D2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device, the identifica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tion result will be </w:t>
      </w:r>
      <w:del w:id="789" w:author="Author" w:date="2020-07-07T14:32:00Z">
        <w:r w:rsidRPr="0006583B" w:rsidDel="008F49B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790" w:author="Author" w:date="2020-07-07T14:32:00Z">
        <w:r w:rsidR="008F49BB">
          <w:rPr>
            <w:rFonts w:ascii="Angsana New" w:eastAsia="Angsana New" w:hAnsi="Angsana New" w:cs="Angsana New"/>
            <w:sz w:val="22"/>
            <w:szCs w:val="22"/>
            <w:lang w:eastAsia="en-US"/>
          </w:rPr>
          <w:t>an</w:t>
        </w:r>
        <w:r w:rsidR="008F49B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91" w:author="Author" w:date="2020-07-07T11:56:00Z">
        <w:r w:rsidRPr="0006583B" w:rsidDel="0026703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one </w:delText>
        </w:r>
      </w:del>
      <w:ins w:id="792" w:author="Author" w:date="2020-07-07T11:56:00Z">
        <w:r w:rsidR="00267035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26703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with the closest data among the registered users.</w:t>
      </w:r>
    </w:p>
    <w:p w14:paraId="56D08AFB" w14:textId="74D87C66" w:rsidR="00DA7CAC" w:rsidRPr="0006583B" w:rsidRDefault="00DA7CAC">
      <w:pPr>
        <w:rPr>
          <w:rFonts w:ascii="Book Antiqua" w:eastAsia="Book Antiqua" w:hAnsi="Book Antiqua" w:cs="Book Antiqua"/>
          <w:sz w:val="16"/>
          <w:szCs w:val="16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• User authentication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determines whether the </w:t>
      </w:r>
      <w:del w:id="793" w:author="Author" w:date="2020-07-07T11:57:00Z">
        <w:r w:rsidRPr="0006583B" w:rsidDel="00E13E4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794" w:author="Author" w:date="2020-07-07T11:57:00Z">
        <w:r w:rsidR="00E13E46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E13E4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ing the helmet is </w:t>
      </w:r>
      <w:del w:id="795" w:author="Author" w:date="2020-07-07T11:57:00Z">
        <w:r w:rsidRPr="0006583B" w:rsidDel="004404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actually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</w:t>
      </w:r>
      <w:ins w:id="796" w:author="Author" w:date="2020-07-07T11:57:00Z">
        <w:r w:rsidR="00FD27C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correct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797" w:author="Author" w:date="2020-07-07T11:57:00Z">
        <w:r w:rsidRPr="0006583B" w:rsidDel="009075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798" w:author="Author" w:date="2020-07-07T11:57:00Z">
        <w:r w:rsidR="009075C4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</w:t>
        </w:r>
        <w:r w:rsidR="009075C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799" w:author="Author" w:date="2020-07-07T11:57:00Z">
        <w:r w:rsidRPr="0006583B" w:rsidDel="0037194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or not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when his/her ID or username is </w:t>
      </w:r>
      <w:del w:id="800" w:author="Author" w:date="2020-07-07T11:57:00Z">
        <w:r w:rsidRPr="0006583B" w:rsidDel="00337C22">
          <w:rPr>
            <w:rFonts w:ascii="Angsana New" w:eastAsia="Angsana New" w:hAnsi="Angsana New" w:cs="Angsana New"/>
            <w:sz w:val="22"/>
            <w:szCs w:val="22"/>
            <w:lang w:eastAsia="en-US"/>
          </w:rPr>
          <w:delText>given</w:delText>
        </w:r>
      </w:del>
      <w:ins w:id="801" w:author="Author" w:date="2020-07-07T11:57:00Z">
        <w:r w:rsidR="00337C22">
          <w:rPr>
            <w:rFonts w:ascii="Angsana New" w:eastAsia="Angsana New" w:hAnsi="Angsana New" w:cs="Angsana New"/>
            <w:sz w:val="22"/>
            <w:szCs w:val="22"/>
            <w:lang w:eastAsia="en-US"/>
          </w:rPr>
          <w:t>provided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We assume two cases </w:t>
      </w:r>
      <w:del w:id="802" w:author="Author" w:date="2020-07-07T11:57:00Z">
        <w:r w:rsidRPr="0006583B" w:rsidDel="00F43A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where </w:delText>
        </w:r>
      </w:del>
      <w:ins w:id="803" w:author="Author" w:date="2020-07-07T11:57:00Z">
        <w:r w:rsidR="00F43AE6">
          <w:rPr>
            <w:rFonts w:ascii="Angsana New" w:eastAsia="Angsana New" w:hAnsi="Angsana New" w:cs="Angsana New"/>
            <w:sz w:val="22"/>
            <w:szCs w:val="22"/>
            <w:lang w:eastAsia="en-US"/>
          </w:rPr>
          <w:t>in which</w:t>
        </w:r>
        <w:r w:rsidR="00F43AE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04" w:author="Author" w:date="2020-07-07T11:57:00Z">
        <w:r w:rsidRPr="0006583B" w:rsidDel="00F43AE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authentication is used: </w:t>
      </w:r>
      <w:ins w:id="805" w:author="Author" w:date="2020-07-07T11:57:00Z">
        <w:r w:rsidR="00580F8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(i)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each individual has </w:t>
      </w:r>
      <w:ins w:id="806" w:author="Author" w:date="2020-07-07T11:57:00Z">
        <w:r w:rsidR="00E42B9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his/her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own helmet and only the </w:t>
      </w:r>
      <w:del w:id="807" w:author="Author" w:date="2020-07-07T11:57:00Z">
        <w:r w:rsidRPr="0006583B" w:rsidDel="00632CF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person's </w:delText>
        </w:r>
      </w:del>
      <w:ins w:id="808" w:author="Author" w:date="2020-07-07T11:57:00Z">
        <w:r w:rsidR="00632CFA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individual's</w:t>
        </w:r>
        <w:r w:rsidR="00632CF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pressure sensor data ha</w:t>
      </w:r>
      <w:ins w:id="809" w:author="Author" w:date="2020-07-07T14:32:00Z">
        <w:r w:rsidR="004A4B52">
          <w:rPr>
            <w:rFonts w:ascii="Angsana New" w:eastAsia="Angsana New" w:hAnsi="Angsana New" w:cs="Angsana New"/>
            <w:sz w:val="22"/>
            <w:szCs w:val="22"/>
            <w:lang w:eastAsia="en-US"/>
          </w:rPr>
          <w:t>ve</w:t>
        </w:r>
      </w:ins>
      <w:del w:id="810" w:author="Author" w:date="2020-07-07T14:32:00Z">
        <w:r w:rsidRPr="0006583B" w:rsidDel="004A4B52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been registered (single user</w:t>
      </w:r>
      <w:ins w:id="811" w:author="Author" w:date="2020-07-07T14:34:00Z">
        <w:r w:rsidR="00A73734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ins w:id="812" w:author="Author" w:date="2020-07-07T11:58:00Z">
        <w:r w:rsidR="008453B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13" w:author="Author" w:date="2020-07-07T11:58:00Z">
        <w:r w:rsidRPr="0006583B" w:rsidDel="008453BF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del w:id="814" w:author="Author" w:date="2020-07-07T14:34:00Z">
        <w:r w:rsidRPr="0006583B" w:rsidDel="00A7373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username </w:t>
      </w:r>
      <w:ins w:id="815" w:author="Author" w:date="2020-07-07T11:58:00Z">
        <w:r w:rsidR="008453B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preset </w:t>
      </w:r>
      <w:ins w:id="816" w:author="Author" w:date="2020-07-07T11:58:00Z">
        <w:r w:rsidR="00200426">
          <w:rPr>
            <w:rFonts w:ascii="Angsana New" w:eastAsia="Angsana New" w:hAnsi="Angsana New" w:cs="Angsana New"/>
            <w:sz w:val="22"/>
            <w:szCs w:val="22"/>
            <w:lang w:eastAsia="en-US"/>
          </w:rPr>
          <w:t>o</w:t>
        </w:r>
      </w:ins>
      <w:del w:id="817" w:author="Author" w:date="2020-07-07T11:58:00Z">
        <w:r w:rsidRPr="0006583B" w:rsidDel="00200426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n </w:t>
      </w:r>
      <w:del w:id="818" w:author="Author" w:date="2020-07-07T14:34:00Z">
        <w:r w:rsidRPr="0006583B" w:rsidDel="00A7373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device</w:t>
      </w:r>
      <w:ins w:id="819" w:author="Author" w:date="2020-07-07T11:58:00Z">
        <w:r w:rsidR="008453BF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820" w:author="Author" w:date="2020-07-07T11:58:00Z">
        <w:r w:rsidRPr="0006583B" w:rsidDel="008453BF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821" w:author="Author" w:date="2020-07-07T11:58:00Z">
        <w:r w:rsidRPr="0006583B" w:rsidDel="009A00E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same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as </w:t>
      </w:r>
      <w:del w:id="822" w:author="Author" w:date="2020-07-07T14:33:00Z">
        <w:r w:rsidRPr="0006583B" w:rsidDel="00C3526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823" w:author="Author" w:date="2020-07-07T14:33:00Z">
        <w:r w:rsidR="00C35263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C3526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smartphone authentication); and</w:t>
      </w:r>
      <w:ins w:id="824" w:author="Author" w:date="2020-07-07T11:58:00Z">
        <w:r w:rsidR="00D20BD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(ii)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 helmet is shared </w:t>
      </w:r>
      <w:del w:id="825" w:author="Author" w:date="2020-07-07T14:33:00Z">
        <w:r w:rsidRPr="0006583B" w:rsidDel="00EE4A2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826" w:author="Author" w:date="2020-07-07T14:33:00Z">
        <w:r w:rsidR="00EE4A29">
          <w:rPr>
            <w:rFonts w:ascii="Angsana New" w:eastAsia="Angsana New" w:hAnsi="Angsana New" w:cs="Angsana New"/>
            <w:sz w:val="22"/>
            <w:szCs w:val="22"/>
            <w:lang w:eastAsia="en-US"/>
          </w:rPr>
          <w:t>among</w:t>
        </w:r>
        <w:r w:rsidR="00EE4A2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multiple </w:t>
      </w:r>
      <w:del w:id="827" w:author="Author" w:date="2020-07-07T14:34:00Z">
        <w:r w:rsidRPr="0006583B" w:rsidDel="00E532D7">
          <w:rPr>
            <w:rFonts w:ascii="Angsana New" w:eastAsia="Angsana New" w:hAnsi="Angsana New" w:cs="Angsana New"/>
            <w:sz w:val="22"/>
            <w:szCs w:val="22"/>
            <w:lang w:eastAsia="en-US"/>
          </w:rPr>
          <w:delText>people</w:delText>
        </w:r>
      </w:del>
      <w:ins w:id="828" w:author="Author" w:date="2020-07-07T14:34:00Z">
        <w:r w:rsidR="00E532D7">
          <w:rPr>
            <w:rFonts w:ascii="Angsana New" w:eastAsia="Angsana New" w:hAnsi="Angsana New" w:cs="Angsana New"/>
            <w:sz w:val="22"/>
            <w:szCs w:val="22"/>
            <w:lang w:eastAsia="en-US"/>
          </w:rPr>
          <w:t>users</w:t>
        </w:r>
      </w:ins>
      <w:ins w:id="829" w:author="Author" w:date="2020-07-07T11:58:00Z">
        <w:r w:rsidR="00730BC6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ins w:id="830" w:author="Author" w:date="2020-07-07T11:58:00Z">
        <w:r w:rsidR="00730BC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username is entered when </w:t>
      </w:r>
      <w:ins w:id="831" w:author="Author" w:date="2020-07-08T21:40:00Z">
        <w:r w:rsidR="002E3AAE" w:rsidRPr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>putting on</w:t>
        </w:r>
        <w:r w:rsidR="002E3AAE" w:rsidRPr="002E3AAE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32" w:author="Author" w:date="2020-07-08T21:40:00Z">
        <w:r w:rsidRPr="0006583B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using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hel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met (multiple users</w:t>
      </w:r>
      <w:ins w:id="833" w:author="Author" w:date="2020-07-07T14:34:00Z">
        <w:r w:rsidR="00A73734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ins w:id="834" w:author="Author" w:date="2020-07-07T11:58:00Z">
        <w:r w:rsidR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35" w:author="Author" w:date="2020-07-07T11:58:00Z">
        <w:r w:rsidRPr="0006583B" w:rsidDel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del w:id="836" w:author="Author" w:date="2020-07-07T14:34:00Z">
        <w:r w:rsidRPr="0006583B" w:rsidDel="00A7373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username</w:t>
      </w:r>
      <w:ins w:id="837" w:author="Author" w:date="2020-07-07T11:58:00Z">
        <w:r w:rsidR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t>s are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input </w:t>
      </w:r>
      <w:del w:id="838" w:author="Author" w:date="2020-07-07T14:34:00Z">
        <w:r w:rsidRPr="0006583B" w:rsidDel="0054303E">
          <w:rPr>
            <w:rFonts w:ascii="Angsana New" w:eastAsia="Angsana New" w:hAnsi="Angsana New" w:cs="Angsana New"/>
            <w:sz w:val="22"/>
            <w:szCs w:val="22"/>
            <w:lang w:eastAsia="en-US"/>
          </w:rPr>
          <w:delText>accordingly</w:delText>
        </w:r>
      </w:del>
      <w:ins w:id="839" w:author="Author" w:date="2020-07-07T14:34:00Z">
        <w:r w:rsidR="0054303E">
          <w:rPr>
            <w:rFonts w:ascii="Angsana New" w:eastAsia="Angsana New" w:hAnsi="Angsana New" w:cs="Angsana New"/>
            <w:sz w:val="22"/>
            <w:szCs w:val="22"/>
            <w:lang w:eastAsia="en-US"/>
          </w:rPr>
          <w:t>manually</w:t>
        </w:r>
      </w:ins>
      <w:ins w:id="840" w:author="Author" w:date="2020-07-07T11:58:00Z">
        <w:r w:rsidR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841" w:author="Author" w:date="2020-07-07T11:58:00Z">
        <w:r w:rsidRPr="0006583B" w:rsidDel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842" w:author="Author" w:date="2020-07-07T11:58:00Z">
        <w:r w:rsidRPr="0006583B" w:rsidDel="004379E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same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as </w:t>
      </w:r>
      <w:del w:id="843" w:author="Author" w:date="2020-07-07T14:33:00Z">
        <w:r w:rsidRPr="0006583B" w:rsidDel="004F35F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844" w:author="Author" w:date="2020-07-07T14:33:00Z">
        <w:r w:rsidR="004F35F4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4F35F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ATM authentication). The</w:t>
      </w:r>
      <w:del w:id="845" w:author="Author" w:date="2020-07-07T14:35:00Z">
        <w:r w:rsidRPr="0006583B" w:rsidDel="009234E8">
          <w:rPr>
            <w:rFonts w:ascii="Angsana New" w:eastAsia="Angsana New" w:hAnsi="Angsana New" w:cs="Angsana New"/>
            <w:sz w:val="22"/>
            <w:szCs w:val="22"/>
            <w:lang w:eastAsia="en-US"/>
          </w:rPr>
          <w:delText>ir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pressure sensor data are registered in advance</w:t>
      </w:r>
      <w:ins w:id="846" w:author="Author" w:date="2020-07-07T11:58:00Z">
        <w:r w:rsidR="009007A2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del w:id="847" w:author="Author" w:date="2020-07-07T14:35:00Z">
        <w:r w:rsidRPr="0006583B" w:rsidDel="00540F7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848" w:author="Author" w:date="2020-07-07T14:35:00Z">
        <w:r w:rsidR="00540F75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5C67F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user</w:t>
        </w:r>
        <w:r w:rsidR="00540F7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49" w:author="Author" w:date="2020-07-07T11:58:00Z">
        <w:r w:rsidRPr="0006583B" w:rsidDel="009007A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who put</w:t>
      </w:r>
      <w:ins w:id="850" w:author="Author" w:date="2020-07-07T11:58:00Z">
        <w:r w:rsidR="009007A2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on the hel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met is </w:t>
      </w:r>
      <w:del w:id="851" w:author="Author" w:date="2020-07-07T11:58:00Z">
        <w:r w:rsidRPr="0006583B" w:rsidDel="009871F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judged to 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accepted or rejected by calculating the similarity between the input data and the data </w:t>
      </w:r>
      <w:del w:id="852" w:author="Author" w:date="2020-07-07T11:59:00Z">
        <w:r w:rsidRPr="0006583B" w:rsidDel="007178C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853" w:author="Author" w:date="2020-07-07T11:59:00Z">
        <w:r w:rsidR="007178C6">
          <w:rPr>
            <w:rFonts w:ascii="Angsana New" w:eastAsia="Angsana New" w:hAnsi="Angsana New" w:cs="Angsana New"/>
            <w:sz w:val="22"/>
            <w:szCs w:val="22"/>
            <w:lang w:eastAsia="en-US"/>
          </w:rPr>
          <w:t>corresponding to</w:t>
        </w:r>
        <w:r w:rsidR="007178C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ID</w:t>
      </w:r>
      <w:ins w:id="854" w:author="Author" w:date="2020-07-07T11:59:00Z">
        <w:r w:rsidR="007178C6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</w:t>
      </w:r>
      <w:del w:id="855" w:author="Author" w:date="2020-07-07T11:59:00Z">
        <w:r w:rsidRPr="0006583B" w:rsidDel="007178C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856" w:author="Author" w:date="2020-07-07T11:59:00Z">
        <w:r w:rsidR="007178C6">
          <w:rPr>
            <w:rFonts w:ascii="Angsana New" w:eastAsia="Angsana New" w:hAnsi="Angsana New" w:cs="Angsana New"/>
            <w:sz w:val="22"/>
            <w:szCs w:val="22"/>
            <w:lang w:eastAsia="en-US"/>
          </w:rPr>
          <w:t>illustrated</w:t>
        </w:r>
        <w:r w:rsidR="007178C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 xml:space="preserve">Figure </w:t>
      </w:r>
      <w:hyperlink w:anchor="bookmark3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2.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Even if </w:t>
      </w:r>
      <w:del w:id="857" w:author="Author" w:date="2020-07-07T11:59:00Z">
        <w:r w:rsidRPr="0006583B" w:rsidDel="00D406A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 </w:delText>
        </w:r>
      </w:del>
      <w:ins w:id="858" w:author="Author" w:date="2020-07-07T11:59:00Z">
        <w:r w:rsidR="00D406AB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D406A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ID is leaked, an </w:t>
      </w:r>
      <w:del w:id="859" w:author="Author" w:date="2020-07-07T11:59:00Z">
        <w:r w:rsidRPr="0006583B" w:rsidDel="00B4134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outsider </w:delText>
        </w:r>
      </w:del>
      <w:ins w:id="860" w:author="Author" w:date="2020-07-07T11:59:00Z">
        <w:r w:rsidR="00B41340">
          <w:rPr>
            <w:rFonts w:ascii="Angsana New" w:eastAsia="Angsana New" w:hAnsi="Angsana New" w:cs="Angsana New"/>
            <w:sz w:val="22"/>
            <w:szCs w:val="22"/>
            <w:lang w:eastAsia="en-US"/>
          </w:rPr>
          <w:t>intruder</w:t>
        </w:r>
        <w:r w:rsidR="00B4134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can be rejected </w:t>
      </w:r>
      <w:del w:id="861" w:author="Author" w:date="2020-07-07T11:59:00Z">
        <w:r w:rsidRPr="0006583B" w:rsidDel="001C208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because </w:delText>
        </w:r>
      </w:del>
      <w:ins w:id="862" w:author="Author" w:date="2020-07-07T11:59:00Z">
        <w:r w:rsidR="001C2088">
          <w:rPr>
            <w:rFonts w:ascii="Angsana New" w:eastAsia="Angsana New" w:hAnsi="Angsana New" w:cs="Angsana New"/>
            <w:sz w:val="22"/>
            <w:szCs w:val="22"/>
            <w:lang w:eastAsia="en-US"/>
          </w:rPr>
          <w:t>if</w:t>
        </w:r>
        <w:r w:rsidR="001C208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his/her head shape </w:t>
      </w:r>
      <w:del w:id="863" w:author="Author" w:date="2020-07-07T11:59:00Z">
        <w:r w:rsidRPr="0006583B" w:rsidDel="00463E4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differ</w:t>
      </w:r>
      <w:ins w:id="864" w:author="Author" w:date="2020-07-07T11:59:00Z">
        <w:r w:rsidR="00463E4C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865" w:author="Author" w:date="2020-07-07T11:59:00Z">
        <w:r w:rsidRPr="0006583B" w:rsidDel="00463E4C">
          <w:rPr>
            <w:rFonts w:ascii="Angsana New" w:eastAsia="Angsana New" w:hAnsi="Angsana New" w:cs="Angsana New"/>
            <w:sz w:val="22"/>
            <w:szCs w:val="22"/>
            <w:lang w:eastAsia="en-US"/>
          </w:rPr>
          <w:delText>ent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from the data </w:t>
      </w:r>
      <w:del w:id="866" w:author="Author" w:date="2020-07-07T11:59:00Z">
        <w:r w:rsidRPr="0006583B" w:rsidDel="00AC6D4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867" w:author="Author" w:date="2020-07-07T11:59:00Z">
        <w:r w:rsidR="00AC6D4B">
          <w:rPr>
            <w:rFonts w:ascii="Angsana New" w:eastAsia="Angsana New" w:hAnsi="Angsana New" w:cs="Angsana New"/>
            <w:sz w:val="22"/>
            <w:szCs w:val="22"/>
            <w:lang w:eastAsia="en-US"/>
          </w:rPr>
          <w:t>corresponding to</w:t>
        </w:r>
        <w:r w:rsidR="00AC6D4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ID.</w:t>
      </w:r>
      <w:del w:id="868" w:author="Author" w:date="2020-07-07T11:59:00Z">
        <w:r w:rsidRPr="0006583B" w:rsidDel="00866B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  <w:r w:rsidRPr="0006583B" w:rsidDel="00866B9B">
          <w:rPr>
            <w:rFonts w:ascii="Book Antiqua" w:eastAsia="Book Antiqua" w:hAnsi="Book Antiqua" w:cs="Book Antiqua"/>
            <w:b/>
            <w:bCs/>
            <w:sz w:val="16"/>
            <w:szCs w:val="16"/>
            <w:lang w:eastAsia="en-US"/>
          </w:rPr>
          <w:delText>J</w:delText>
        </w:r>
      </w:del>
    </w:p>
    <w:p w14:paraId="1970AF6E" w14:textId="6524EBC9" w:rsidR="00DA7CAC" w:rsidRPr="0006583B" w:rsidRDefault="00282C99">
      <w:pPr>
        <w:rPr>
          <w:rFonts w:ascii="Angsana New" w:eastAsia="Angsana New" w:hAnsi="Angsana New" w:cs="Angsana New"/>
          <w:sz w:val="22"/>
          <w:szCs w:val="22"/>
        </w:rPr>
      </w:pPr>
      <w:ins w:id="869" w:author="Author" w:date="2020-07-07T14:36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In the proposed system, a</w:t>
        </w:r>
      </w:ins>
      <w:ins w:id="870" w:author="Author" w:date="2020-07-07T11:59:00Z">
        <w:r w:rsidR="0099170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total of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32 pressure sensors are attached to the inner side of the helmet to acquire data, producing </w:t>
      </w:r>
      <w:ins w:id="871" w:author="Author" w:date="2020-07-07T12:00:00Z">
        <w:r w:rsidR="00087120">
          <w:rPr>
            <w:rFonts w:ascii="Angsana New" w:eastAsia="Angsana New" w:hAnsi="Angsana New" w:cs="Angsana New"/>
            <w:sz w:val="22"/>
            <w:szCs w:val="22"/>
            <w:lang w:eastAsia="en-US"/>
          </w:rPr>
          <w:t>one</w:t>
        </w:r>
      </w:ins>
      <w:del w:id="872" w:author="Author" w:date="2020-07-07T12:00:00Z">
        <w:r w:rsidR="00DA7CAC" w:rsidRPr="0006583B" w:rsidDel="00087120">
          <w:rPr>
            <w:rFonts w:ascii="Angsana New" w:eastAsia="Angsana New" w:hAnsi="Angsana New" w:cs="Angsana New"/>
            <w:sz w:val="22"/>
            <w:szCs w:val="22"/>
            <w:lang w:eastAsia="en-US"/>
          </w:rPr>
          <w:delText>1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-dimensional 32-channel pressure data. Pressure data of </w:t>
      </w:r>
      <w:del w:id="873" w:author="Author" w:date="2020-07-07T12:00:00Z">
        <w:r w:rsidR="00DA7CAC" w:rsidRPr="0006583B" w:rsidDel="00E41BA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  <w:r w:rsidR="00DA7CAC" w:rsidRPr="0006583B" w:rsidDel="000E356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people </w:delText>
        </w:r>
      </w:del>
      <w:ins w:id="874" w:author="Author" w:date="2020-07-07T12:00:00Z">
        <w:r w:rsidR="000E3562">
          <w:rPr>
            <w:rFonts w:ascii="Angsana New" w:eastAsia="Angsana New" w:hAnsi="Angsana New" w:cs="Angsana New"/>
            <w:sz w:val="22"/>
            <w:szCs w:val="22"/>
            <w:lang w:eastAsia="en-US"/>
          </w:rPr>
          <w:t>individuals</w:t>
        </w:r>
        <w:r w:rsidR="000E356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who are expected to wear helmets </w:t>
      </w:r>
      <w:del w:id="875" w:author="Author" w:date="2020-07-07T12:00:00Z">
        <w:r w:rsidR="00DA7CAC" w:rsidRPr="0006583B" w:rsidDel="00976739">
          <w:rPr>
            <w:rFonts w:ascii="Angsana New" w:eastAsia="Angsana New" w:hAnsi="Angsana New" w:cs="Angsana New"/>
            <w:sz w:val="22"/>
            <w:szCs w:val="22"/>
            <w:lang w:eastAsia="en-US"/>
          </w:rPr>
          <w:delText>have been</w:delText>
        </w:r>
      </w:del>
      <w:ins w:id="876" w:author="Author" w:date="2020-07-07T12:00:00Z">
        <w:r w:rsidR="00976739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registered </w:t>
      </w:r>
      <w:del w:id="877" w:author="Author" w:date="2020-07-07T14:36:00Z">
        <w:r w:rsidR="00DA7CAC" w:rsidRPr="0006583B" w:rsidDel="00182CD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878" w:author="Author" w:date="2020-07-07T14:36:00Z">
        <w:r w:rsidR="00182CDF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182CD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system in advance and</w:t>
      </w:r>
      <w:ins w:id="879" w:author="Author" w:date="2020-07-07T14:37:00Z">
        <w:r w:rsidR="00064FA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are</w:t>
        </w:r>
      </w:ins>
      <w:ins w:id="880" w:author="Author" w:date="2020-07-07T12:00:00Z">
        <w:r w:rsidR="002B32D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881" w:author="Author" w:date="2020-07-07T14:36:00Z">
        <w:r w:rsidR="00DA7CAC" w:rsidRPr="0006583B" w:rsidDel="00182CD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the data </w:delText>
        </w:r>
      </w:del>
      <w:del w:id="882" w:author="Author" w:date="2020-07-07T12:00:00Z">
        <w:r w:rsidR="00DA7CAC" w:rsidRPr="0006583B" w:rsidDel="002B32D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called training data</w:t>
      </w:r>
      <w:ins w:id="883" w:author="Author" w:date="2020-07-07T14:36:00Z">
        <w:r w:rsidR="00182CD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in this paper</w:t>
        </w:r>
      </w:ins>
      <w:del w:id="884" w:author="Author" w:date="2020-07-07T12:00:00Z">
        <w:r w:rsidR="00DA7CAC" w:rsidRPr="0006583B" w:rsidDel="002B32D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in this paper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885" w:author="Author" w:date="2020-07-07T14:37:00Z">
        <w:r w:rsidR="00DA7CAC" w:rsidRPr="0006583B" w:rsidDel="00AA63E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886" w:author="Author" w:date="2020-07-07T14:40:00Z">
        <w:r w:rsidR="00D326EA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</w:ins>
      <w:ins w:id="887" w:author="Author" w:date="2020-07-07T14:37:00Z">
        <w:r w:rsidR="00AA63E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identification, the </w:t>
      </w:r>
      <w:ins w:id="888" w:author="Author" w:date="2020-07-07T12:00:00Z">
        <w:r w:rsidR="00271D2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proposed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system uses </w:t>
      </w:r>
      <w:del w:id="889" w:author="Author" w:date="2020-07-07T14:38:00Z">
        <w:r w:rsidR="00DA7CAC" w:rsidRPr="0006583B" w:rsidDel="006E07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890" w:author="Author" w:date="2020-07-07T14:38:00Z">
        <w:r w:rsidR="006E0739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6E07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891" w:author="Author" w:date="2020-07-07T12:00:00Z">
        <w:r w:rsidR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892" w:author="Author" w:date="2020-07-07T12:00:00Z">
        <w:r w:rsidR="00DA7CAC" w:rsidRPr="0006583B" w:rsidDel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upport </w:t>
      </w:r>
      <w:ins w:id="893" w:author="Author" w:date="2020-07-07T12:00:00Z">
        <w:r w:rsidR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t>v</w:t>
        </w:r>
      </w:ins>
      <w:del w:id="894" w:author="Author" w:date="2020-07-07T12:00:00Z">
        <w:r w:rsidR="00DA7CAC" w:rsidRPr="0006583B" w:rsidDel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delText>V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ector </w:t>
      </w:r>
      <w:ins w:id="895" w:author="Author" w:date="2020-07-07T12:00:00Z">
        <w:r w:rsidR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t>m</w:t>
        </w:r>
      </w:ins>
      <w:del w:id="896" w:author="Author" w:date="2020-07-07T12:00:00Z">
        <w:r w:rsidR="00DA7CAC" w:rsidRPr="0006583B" w:rsidDel="003F2A19">
          <w:rPr>
            <w:rFonts w:ascii="Angsana New" w:eastAsia="Angsana New" w:hAnsi="Angsana New" w:cs="Angsana New"/>
            <w:sz w:val="22"/>
            <w:szCs w:val="22"/>
            <w:lang w:eastAsia="en-US"/>
          </w:rPr>
          <w:delText>M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achine (SVM) to build a recognition model from the feature values extracted from the training data and outputs the identification results from the features of the input data of an unknown registrant</w:t>
      </w:r>
      <w:del w:id="897" w:author="Author" w:date="2020-07-07T14:38:00Z">
        <w:r w:rsidR="00DA7CAC" w:rsidRPr="0006583B" w:rsidDel="006F7EF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in the identification phase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898" w:author="Author" w:date="2020-07-07T12:01:00Z">
        <w:r w:rsidR="00DA7CAC" w:rsidRPr="0006583B" w:rsidDel="00223C0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 the other hand, </w:delText>
        </w:r>
      </w:del>
      <w:ins w:id="899" w:author="Author" w:date="2020-07-07T14:40:00Z">
        <w:r w:rsidR="00D326EA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</w:ins>
      <w:del w:id="900" w:author="Author" w:date="2020-07-07T12:01:00Z">
        <w:r w:rsidR="00DA7CAC" w:rsidRPr="0006583B" w:rsidDel="00223C05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del w:id="901" w:author="Author" w:date="2020-07-07T14:38:00Z">
        <w:r w:rsidR="00DA7CAC" w:rsidRPr="0006583B" w:rsidDel="006F7EF6">
          <w:rPr>
            <w:rFonts w:ascii="Angsana New" w:eastAsia="Angsana New" w:hAnsi="Angsana New" w:cs="Angsana New"/>
            <w:sz w:val="22"/>
            <w:szCs w:val="22"/>
            <w:lang w:eastAsia="en-US"/>
          </w:rPr>
          <w:delText>n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user authentication, the system calculates </w:t>
      </w:r>
      <w:ins w:id="902" w:author="Author" w:date="2020-07-07T12:01:00Z">
        <w:r w:rsidR="00DB3B0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Mahalanobis</w:t>
      </w:r>
      <w:del w:id="903" w:author="Author" w:date="2020-07-07T12:01:00Z">
        <w:r w:rsidR="00DA7CAC" w:rsidRPr="0006583B" w:rsidDel="00DB3B05">
          <w:rPr>
            <w:rFonts w:ascii="Angsana New" w:eastAsia="Angsana New" w:hAnsi="Angsana New" w:cs="Angsana New"/>
            <w:sz w:val="22"/>
            <w:szCs w:val="22"/>
            <w:lang w:eastAsia="en-US"/>
          </w:rPr>
          <w:delText>'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distance between the training </w:t>
      </w:r>
      <w:del w:id="904" w:author="Author" w:date="2020-07-07T14:40:00Z">
        <w:r w:rsidR="00DA7CAC" w:rsidRPr="0006583B" w:rsidDel="003D26C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data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</w:t>
      </w:r>
      <w:del w:id="905" w:author="Author" w:date="2020-07-07T14:39:00Z">
        <w:r w:rsidR="00DA7CAC" w:rsidRPr="0006583B" w:rsidDel="00A1534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input data of the </w:t>
      </w:r>
      <w:del w:id="906" w:author="Author" w:date="2020-07-07T12:01:00Z">
        <w:r w:rsidR="00DA7CAC" w:rsidRPr="0006583B" w:rsidDel="00FB505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907" w:author="Author" w:date="2020-07-07T14:40:00Z">
        <w:r w:rsidR="00EC70CA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</w:ins>
      <w:ins w:id="908" w:author="Author" w:date="2020-07-07T12:01:00Z">
        <w:r w:rsidR="00B2229C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  <w:r w:rsidR="00FB505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including non-registrant</w:t>
      </w:r>
      <w:ins w:id="909" w:author="Author" w:date="2020-07-07T12:01:00Z">
        <w:r w:rsidR="00B2229C">
          <w:rPr>
            <w:rFonts w:ascii="Angsana New" w:eastAsia="Angsana New" w:hAnsi="Angsana New" w:cs="Angsana New"/>
            <w:sz w:val="22"/>
            <w:szCs w:val="22"/>
            <w:lang w:eastAsia="en-US"/>
          </w:rPr>
          <w:t>s,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910" w:author="Author" w:date="2020-07-07T12:01:00Z">
        <w:r w:rsidR="00DA7CAC" w:rsidRPr="0006583B" w:rsidDel="00A167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calculated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and authenticates the user if the distance is less than the threshold</w:t>
      </w:r>
      <w:ins w:id="911" w:author="Author" w:date="2020-07-07T12:01:00Z">
        <w:r w:rsidR="00403FB6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912" w:author="Author" w:date="2020-07-07T12:01:00Z">
        <w:r w:rsidR="00DA7CAC" w:rsidRPr="0006583B" w:rsidDel="00403FB6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otherwise</w:t>
      </w:r>
      <w:ins w:id="913" w:author="Author" w:date="2020-07-07T12:02:00Z">
        <w:r w:rsidR="00403FB6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user is rejected.</w:t>
      </w:r>
    </w:p>
    <w:p w14:paraId="1306C630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3.2 Hardware</w:t>
      </w:r>
    </w:p>
    <w:p w14:paraId="05EDCDE6" w14:textId="78A81E0C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 </w:t>
      </w:r>
      <w:commentRangeStart w:id="914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implemented </w:t>
      </w:r>
      <w:commentRangeEnd w:id="914"/>
      <w:r w:rsidR="00FB5B81">
        <w:rPr>
          <w:rStyle w:val="CommentReference"/>
        </w:rPr>
        <w:commentReference w:id="914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helmet equipped with 32 pressure sensors.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softHyphen/>
        <w:t xml:space="preserve">ure </w:t>
      </w:r>
      <w:hyperlink w:anchor="bookmark4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3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del w:id="915" w:author="Author" w:date="2020-07-07T12:02:00Z">
        <w:r w:rsidRPr="0006583B" w:rsidDel="00463A3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shows </w:delText>
        </w:r>
      </w:del>
      <w:ins w:id="916" w:author="Author" w:date="2020-07-07T12:02:00Z">
        <w:r w:rsidR="00463A30">
          <w:rPr>
            <w:rFonts w:ascii="Angsana New" w:eastAsia="Angsana New" w:hAnsi="Angsana New" w:cs="Angsana New"/>
            <w:sz w:val="22"/>
            <w:szCs w:val="22"/>
            <w:lang w:eastAsia="en-US"/>
          </w:rPr>
          <w:t>presents</w:t>
        </w:r>
        <w:r w:rsidR="00463A3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configuration of the device</w:t>
      </w:r>
      <w:ins w:id="917" w:author="Author" w:date="2020-07-07T12:02:00Z">
        <w:r w:rsidR="0027502B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918" w:author="Author" w:date="2020-07-07T12:02:00Z">
        <w:r w:rsidRPr="0006583B" w:rsidDel="0027502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ins w:id="919" w:author="Author" w:date="2020-07-07T14:40:00Z">
        <w:r w:rsidR="00675EDE">
          <w:rPr>
            <w:rFonts w:ascii="Angsana New" w:eastAsia="Angsana New" w:hAnsi="Angsana New" w:cs="Angsana New"/>
            <w:sz w:val="22"/>
            <w:szCs w:val="22"/>
            <w:lang w:eastAsia="en-US"/>
          </w:rPr>
          <w:t>and</w:t>
        </w:r>
      </w:ins>
      <w:ins w:id="920" w:author="Author" w:date="2020-07-07T12:02:00Z">
        <w:r w:rsidR="0027502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 xml:space="preserve">Figure </w:t>
      </w:r>
      <w:hyperlink w:anchor="bookmark5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4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del w:id="921" w:author="Author" w:date="2020-07-07T12:02:00Z">
        <w:r w:rsidRPr="0006583B" w:rsidDel="00B33D2D">
          <w:rPr>
            <w:rFonts w:ascii="Angsana New" w:eastAsia="Angsana New" w:hAnsi="Angsana New" w:cs="Angsana New"/>
            <w:sz w:val="22"/>
            <w:szCs w:val="22"/>
            <w:lang w:eastAsia="en-US"/>
          </w:rPr>
          <w:delText>shows</w:delText>
        </w:r>
      </w:del>
      <w:ins w:id="922" w:author="Author" w:date="2020-07-07T12:02:00Z">
        <w:r w:rsidR="00F55A3B">
          <w:rPr>
            <w:rFonts w:ascii="Angsana New" w:eastAsia="Angsana New" w:hAnsi="Angsana New" w:cs="Angsana New"/>
            <w:sz w:val="22"/>
            <w:szCs w:val="22"/>
            <w:lang w:eastAsia="en-US"/>
          </w:rPr>
          <w:t>provides</w:t>
        </w:r>
      </w:ins>
    </w:p>
    <w:p w14:paraId="0F009559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2020-06-30 11:40. Page 3 of 1-8.</w:t>
      </w:r>
    </w:p>
    <w:p w14:paraId="246E31EE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"http://0"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"http://0"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4A973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0" style="width:250.8pt;height:118.8pt;visibility:visible;mso-wrap-style:square;mso-width-percent:0;mso-height-percent:0;mso-width-percent:0;mso-height-percent:0" filled="t">
            <v:imagedata r:id="rId9" r:href="rId10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327E2C96" w14:textId="37E474B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Figure 1: </w:t>
      </w:r>
      <w:del w:id="923" w:author="Author" w:date="2020-07-07T12:02:00Z">
        <w:r w:rsidRPr="0006583B" w:rsidDel="00622024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Structure </w:delText>
        </w:r>
      </w:del>
      <w:ins w:id="924" w:author="Author" w:date="2020-07-07T12:02:00Z">
        <w:r w:rsidR="00622024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Process</w:t>
        </w:r>
        <w:r w:rsidR="00622024" w:rsidRPr="0006583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of </w:t>
      </w:r>
      <w:del w:id="925" w:author="Author" w:date="2020-07-07T12:02:00Z">
        <w:r w:rsidRPr="0006583B" w:rsidDel="00D00DB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user identification.</w:t>
      </w:r>
    </w:p>
    <w:p w14:paraId="2D814804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"http://1"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"http://1"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605116B5">
          <v:shape id="Picture 2" o:spid="_x0000_i1026" type="#_x0000_t75" alt="http://1" style="width:250.8pt;height:96pt;visibility:visible;mso-wrap-style:square;mso-width-percent:0;mso-height-percent:0;mso-width-percent:0;mso-height-percent:0" filled="t">
            <v:imagedata r:id="rId11" r:href="rId12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53B48CE8" w14:textId="39AAA6E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Figure 2: </w:t>
      </w:r>
      <w:del w:id="926" w:author="Author" w:date="2020-07-07T12:02:00Z">
        <w:r w:rsidRPr="0006583B" w:rsidDel="00622024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Structure </w:delText>
        </w:r>
      </w:del>
      <w:ins w:id="927" w:author="Author" w:date="2020-07-07T12:02:00Z">
        <w:r w:rsidR="00622024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Process</w:t>
        </w:r>
        <w:r w:rsidR="00622024" w:rsidRPr="0006583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of </w:t>
      </w:r>
      <w:del w:id="928" w:author="Author" w:date="2020-07-07T12:02:00Z">
        <w:r w:rsidRPr="0006583B" w:rsidDel="00DF53F3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user authentication.</w:t>
      </w:r>
    </w:p>
    <w:p w14:paraId="508E76BF" w14:textId="612B90C4" w:rsidR="00DA7CAC" w:rsidRPr="00200E0F" w:rsidRDefault="00DA7CAC">
      <w:pPr>
        <w:rPr>
          <w:rFonts w:ascii="Angsana New" w:eastAsia="Angsana New" w:hAnsi="Angsana New" w:cs="Angsana New"/>
          <w:sz w:val="22"/>
          <w:szCs w:val="22"/>
        </w:rPr>
      </w:pPr>
      <w:del w:id="929" w:author="Author" w:date="2020-07-07T12:02:00Z">
        <w:r w:rsidRPr="0006583B" w:rsidDel="009E52C5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 appearance</w:delText>
        </w:r>
      </w:del>
      <w:ins w:id="930" w:author="Author" w:date="2020-07-07T12:02:00Z">
        <w:r w:rsidR="009E52C5">
          <w:rPr>
            <w:rFonts w:ascii="Angsana New" w:eastAsia="Angsana New" w:hAnsi="Angsana New" w:cs="Angsana New"/>
            <w:sz w:val="22"/>
            <w:szCs w:val="22"/>
            <w:lang w:eastAsia="en-US"/>
          </w:rPr>
          <w:t>an image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of the device. The head of the </w:t>
      </w:r>
      <w:del w:id="931" w:author="Author" w:date="2020-07-07T14:41:00Z">
        <w:r w:rsidRPr="0006583B" w:rsidDel="0098042A">
          <w:rPr>
            <w:rFonts w:ascii="Angsana New" w:eastAsia="Angsana New" w:hAnsi="Angsana New" w:cs="Angsana New"/>
            <w:sz w:val="22"/>
            <w:szCs w:val="22"/>
            <w:lang w:eastAsia="en-US"/>
          </w:rPr>
          <w:delText>helmet wearer</w:delText>
        </w:r>
      </w:del>
      <w:ins w:id="932" w:author="Author" w:date="2020-07-07T14:41:00Z">
        <w:r w:rsidR="0098042A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must be in close contact with the sensors to obtain the correct pressure values</w:t>
      </w:r>
      <w:ins w:id="933" w:author="Author" w:date="2020-07-07T12:03:00Z">
        <w:r w:rsidR="00280957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934" w:author="Author" w:date="2020-07-07T12:03:00Z">
        <w:r w:rsidRPr="0006583B" w:rsidDel="00280957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therefore, we used a commercially available full-face helmet with high adhesion. The pressure sensors were FSR402 and FSR402 Short</w:t>
      </w:r>
      <w:ins w:id="935" w:author="Author" w:date="2020-07-07T12:03:00Z">
        <w:r w:rsidR="00A21E7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Tail manufactured by Interlink Electronics, Inc. The Arduino MEGA2560 R3 was used as a microcomputer. </w:t>
      </w:r>
      <w:del w:id="936" w:author="Author" w:date="2020-07-07T12:04:00Z">
        <w:r w:rsidRPr="0006583B" w:rsidDel="000409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Since </w:delText>
        </w:r>
      </w:del>
      <w:ins w:id="937" w:author="Author" w:date="2020-07-07T12:04:00Z">
        <w:r w:rsidR="00040939">
          <w:rPr>
            <w:rFonts w:ascii="Angsana New" w:eastAsia="Angsana New" w:hAnsi="Angsana New" w:cs="Angsana New"/>
            <w:sz w:val="22"/>
            <w:szCs w:val="22"/>
            <w:lang w:eastAsia="en-US"/>
          </w:rPr>
          <w:t>Because</w:t>
        </w:r>
        <w:r w:rsidR="0004093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helmets </w:t>
      </w:r>
      <w:commentRangeStart w:id="938"/>
      <w:del w:id="939" w:author="Author" w:date="2020-07-07T12:04:00Z">
        <w:r w:rsidRPr="0006583B" w:rsidDel="000409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used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were free size </w:t>
      </w:r>
      <w:commentRangeEnd w:id="938"/>
      <w:r w:rsidR="00F37C70">
        <w:rPr>
          <w:rStyle w:val="CommentReference"/>
        </w:rPr>
        <w:commentReference w:id="938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it was difficult to attach and remove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lastRenderedPageBreak/>
        <w:t>the in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terior, we removed the interior of the top of the </w:t>
      </w:r>
      <w:del w:id="940" w:author="Author" w:date="2020-07-07T12:04:00Z">
        <w:r w:rsidRPr="0006583B" w:rsidDel="00931B6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head </w:delText>
        </w:r>
      </w:del>
      <w:ins w:id="941" w:author="Author" w:date="2020-07-07T12:04:00Z">
        <w:r w:rsidR="00931B60">
          <w:rPr>
            <w:rFonts w:ascii="Angsana New" w:eastAsia="Angsana New" w:hAnsi="Angsana New" w:cs="Angsana New"/>
            <w:sz w:val="22"/>
            <w:szCs w:val="22"/>
            <w:lang w:eastAsia="en-US"/>
          </w:rPr>
          <w:t>helmet</w:t>
        </w:r>
        <w:r w:rsidR="00931B6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and installed a thick urethane sponge</w:t>
      </w:r>
      <w:ins w:id="942" w:author="Author" w:date="2020-07-07T12:04:00Z">
        <w:r w:rsidR="006777EC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</w:t>
      </w:r>
      <w:del w:id="943" w:author="Author" w:date="2020-07-07T12:04:00Z">
        <w:r w:rsidRPr="0006583B" w:rsidDel="006777E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944" w:author="Author" w:date="2020-07-07T12:04:00Z">
        <w:r w:rsidR="006777EC">
          <w:rPr>
            <w:rFonts w:ascii="Angsana New" w:eastAsia="Angsana New" w:hAnsi="Angsana New" w:cs="Angsana New"/>
            <w:sz w:val="22"/>
            <w:szCs w:val="22"/>
            <w:lang w:eastAsia="en-US"/>
          </w:rPr>
          <w:t>illustrated</w:t>
        </w:r>
        <w:r w:rsidR="006777E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7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5.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urethane sponge </w:t>
      </w:r>
      <w:ins w:id="945" w:author="Author" w:date="2020-07-07T12:04:00Z">
        <w:r w:rsidR="00AF5138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946" w:author="Author" w:date="2020-07-07T12:04:00Z">
        <w:r w:rsidRPr="0006583B" w:rsidDel="00AF5138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cut and a pressure sensor was inserted into the cut line</w:t>
      </w:r>
      <w:ins w:id="947" w:author="Author" w:date="2020-07-07T12:04:00Z">
        <w:r w:rsidR="00200E0F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</w:t>
      </w:r>
      <w:del w:id="948" w:author="Author" w:date="2020-07-07T12:04:00Z">
        <w:r w:rsidRPr="0006583B" w:rsidDel="00200E0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949" w:author="Author" w:date="2020-07-07T12:04:00Z">
        <w:r w:rsidR="00200E0F">
          <w:rPr>
            <w:rFonts w:ascii="Angsana New" w:eastAsia="Angsana New" w:hAnsi="Angsana New" w:cs="Angsana New"/>
            <w:sz w:val="22"/>
            <w:szCs w:val="22"/>
            <w:lang w:eastAsia="en-US"/>
          </w:rPr>
          <w:t>illustrated</w:t>
        </w:r>
        <w:r w:rsidR="00200E0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 xml:space="preserve">Figure </w:t>
      </w:r>
      <w:hyperlink w:anchor="bookmark6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6.</w:t>
        </w:r>
      </w:hyperlink>
    </w:p>
    <w:p w14:paraId="046E6EC2" w14:textId="5647435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Four pressure sensors were </w:t>
      </w:r>
      <w:del w:id="950" w:author="Author" w:date="2020-07-07T12:05:00Z">
        <w:r w:rsidRPr="0006583B" w:rsidDel="005A666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set </w:delText>
        </w:r>
      </w:del>
      <w:ins w:id="951" w:author="Author" w:date="2020-07-07T12:05:00Z">
        <w:r w:rsidR="005A6668">
          <w:rPr>
            <w:rFonts w:ascii="Angsana New" w:eastAsia="Angsana New" w:hAnsi="Angsana New" w:cs="Angsana New"/>
            <w:sz w:val="22"/>
            <w:szCs w:val="22"/>
            <w:lang w:eastAsia="en-US"/>
          </w:rPr>
          <w:t>placed</w:t>
        </w:r>
        <w:r w:rsidR="005A666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at the top of the head, 16 sensors were </w:t>
      </w:r>
      <w:del w:id="952" w:author="Author" w:date="2020-07-07T12:05:00Z">
        <w:r w:rsidRPr="0006583B" w:rsidDel="005A666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set </w:delText>
        </w:r>
      </w:del>
      <w:ins w:id="953" w:author="Author" w:date="2020-07-07T12:05:00Z">
        <w:r w:rsidR="005A6668">
          <w:rPr>
            <w:rFonts w:ascii="Angsana New" w:eastAsia="Angsana New" w:hAnsi="Angsana New" w:cs="Angsana New"/>
            <w:sz w:val="22"/>
            <w:szCs w:val="22"/>
            <w:lang w:eastAsia="en-US"/>
          </w:rPr>
          <w:t>placed</w:t>
        </w:r>
        <w:r w:rsidR="005A666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around the top of the head, six sensors were </w:t>
      </w:r>
      <w:del w:id="954" w:author="Author" w:date="2020-07-07T12:05:00Z">
        <w:r w:rsidRPr="0006583B" w:rsidDel="0072070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set </w:delText>
        </w:r>
      </w:del>
      <w:ins w:id="955" w:author="Author" w:date="2020-07-07T12:05:00Z">
        <w:r w:rsidR="00720708">
          <w:rPr>
            <w:rFonts w:ascii="Angsana New" w:eastAsia="Angsana New" w:hAnsi="Angsana New" w:cs="Angsana New"/>
            <w:sz w:val="22"/>
            <w:szCs w:val="22"/>
            <w:lang w:eastAsia="en-US"/>
          </w:rPr>
          <w:t>placed</w:t>
        </w:r>
        <w:r w:rsidR="0072070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at the back of the head, and six sensors were </w:t>
      </w:r>
      <w:del w:id="956" w:author="Author" w:date="2020-07-07T12:05:00Z">
        <w:r w:rsidRPr="0006583B" w:rsidDel="002643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set </w:delText>
        </w:r>
      </w:del>
      <w:ins w:id="957" w:author="Author" w:date="2020-07-07T12:05:00Z">
        <w:r w:rsidR="0026432C">
          <w:rPr>
            <w:rFonts w:ascii="Angsana New" w:eastAsia="Angsana New" w:hAnsi="Angsana New" w:cs="Angsana New"/>
            <w:sz w:val="22"/>
            <w:szCs w:val="22"/>
            <w:lang w:eastAsia="en-US"/>
          </w:rPr>
          <w:t>placed</w:t>
        </w:r>
        <w:r w:rsidR="002643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at the cheek pads on both sides. A total of 32 sensors were installed at the points</w:t>
      </w:r>
      <w:ins w:id="958" w:author="Author" w:date="2020-07-07T12:05:00Z">
        <w:r w:rsidR="008E0429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</w:t>
      </w:r>
      <w:del w:id="959" w:author="Author" w:date="2020-07-07T12:05:00Z">
        <w:r w:rsidRPr="0006583B" w:rsidDel="008E042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960" w:author="Author" w:date="2020-07-07T12:05:00Z">
        <w:r w:rsidR="008E0429">
          <w:rPr>
            <w:rFonts w:ascii="Angsana New" w:eastAsia="Angsana New" w:hAnsi="Angsana New" w:cs="Angsana New"/>
            <w:sz w:val="22"/>
            <w:szCs w:val="22"/>
            <w:lang w:eastAsia="en-US"/>
          </w:rPr>
          <w:t>displayed</w:t>
        </w:r>
        <w:r w:rsidR="008E042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8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7.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wiring for the pressure sensors </w:t>
      </w:r>
      <w:del w:id="961" w:author="Author" w:date="2020-07-07T12:05:00Z">
        <w:r w:rsidRPr="0006583B" w:rsidDel="00D2309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went </w:delText>
        </w:r>
      </w:del>
      <w:ins w:id="962" w:author="Author" w:date="2020-07-07T12:05:00Z">
        <w:r w:rsidR="00D2309A">
          <w:rPr>
            <w:rFonts w:ascii="Angsana New" w:eastAsia="Angsana New" w:hAnsi="Angsana New" w:cs="Angsana New"/>
            <w:sz w:val="22"/>
            <w:szCs w:val="22"/>
            <w:lang w:eastAsia="en-US"/>
          </w:rPr>
          <w:t>passed</w:t>
        </w:r>
        <w:r w:rsidR="00D2309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through a hole drilled </w:t>
      </w:r>
      <w:del w:id="963" w:author="Author" w:date="2020-07-07T12:05:00Z">
        <w:r w:rsidRPr="0006583B" w:rsidDel="00AB28F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964" w:author="Author" w:date="2020-07-07T12:05:00Z">
        <w:r w:rsidR="00AB28F1">
          <w:rPr>
            <w:rFonts w:ascii="Angsana New" w:eastAsia="Angsana New" w:hAnsi="Angsana New" w:cs="Angsana New"/>
            <w:sz w:val="22"/>
            <w:szCs w:val="22"/>
            <w:lang w:eastAsia="en-US"/>
          </w:rPr>
          <w:t>at</w:t>
        </w:r>
        <w:r w:rsidR="00AB28F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top of the helmet</w:t>
      </w:r>
      <w:ins w:id="965" w:author="Author" w:date="2020-07-07T12:05:00Z">
        <w:r w:rsidR="00AE08A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and was</w:t>
        </w:r>
      </w:ins>
      <w:del w:id="966" w:author="Author" w:date="2020-07-07T12:05:00Z">
        <w:r w:rsidRPr="0006583B" w:rsidDel="00AE08AE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then </w:t>
      </w:r>
      <w:del w:id="967" w:author="Author" w:date="2020-07-07T12:05:00Z">
        <w:r w:rsidRPr="0006583B" w:rsidDel="00AE08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connected to </w:t>
      </w:r>
      <w:ins w:id="968" w:author="Author" w:date="2020-07-07T12:05:00Z">
        <w:r w:rsidR="00B52FA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5V power supply port, GND, and analog input port</w:t>
      </w:r>
      <w:ins w:id="969" w:author="Author" w:date="2020-07-07T12:06:00Z">
        <w:r w:rsidR="00F13B1C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which </w:t>
      </w:r>
      <w:ins w:id="970" w:author="Author" w:date="2020-07-07T12:06:00Z">
        <w:r w:rsidR="00F13B1C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971" w:author="Author" w:date="2020-07-07T12:06:00Z">
        <w:r w:rsidRPr="0006583B" w:rsidDel="00F13B1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on the Arduino MEGA2560 R3 via a printed circuit board (PCB) with a 10</w:t>
      </w:r>
      <w:ins w:id="972" w:author="Author" w:date="2020-07-07T12:07:00Z">
        <w:r w:rsidR="00CE46DA">
          <w:rPr>
            <w:rFonts w:ascii="Angsana New" w:eastAsia="Angsana New" w:hAnsi="Angsana New" w:cs="Angsana New"/>
            <w:sz w:val="22"/>
            <w:szCs w:val="22"/>
            <w:lang w:eastAsia="en-US"/>
          </w:rPr>
          <w:t>-</w:t>
        </w:r>
      </w:ins>
      <w:del w:id="973" w:author="Author" w:date="2020-07-07T12:07:00Z">
        <w:r w:rsidRPr="0006583B" w:rsidDel="00CE46D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ins w:id="974" w:author="Author" w:date="2020-07-07T12:07:00Z">
        <w:r w:rsidR="00CE46DA">
          <w:rPr>
            <w:rFonts w:ascii="Angsana New" w:eastAsia="Angsana New" w:hAnsi="Angsana New" w:cs="Angsana New"/>
            <w:sz w:val="22"/>
            <w:szCs w:val="22"/>
            <w:lang w:eastAsia="en-US"/>
          </w:rPr>
          <w:t>k</w:t>
        </w:r>
      </w:ins>
      <w:del w:id="975" w:author="Author" w:date="2020-07-07T12:07:00Z">
        <w:r w:rsidRPr="0006583B" w:rsidDel="00CE46DA">
          <w:rPr>
            <w:rFonts w:ascii="Angsana New" w:eastAsia="Angsana New" w:hAnsi="Angsana New" w:cs="Angsana New"/>
            <w:sz w:val="22"/>
            <w:szCs w:val="22"/>
            <w:lang w:eastAsia="en-US"/>
          </w:rPr>
          <w:delText>K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Q resistor </w:t>
      </w:r>
      <w:del w:id="976" w:author="Author" w:date="2020-07-07T12:07:00Z">
        <w:r w:rsidRPr="0006583B" w:rsidDel="003A625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which </w:delText>
        </w:r>
      </w:del>
      <w:ins w:id="977" w:author="Author" w:date="2020-07-07T12:07:00Z">
        <w:r w:rsidR="003A6253">
          <w:rPr>
            <w:rFonts w:ascii="Angsana New" w:eastAsia="Angsana New" w:hAnsi="Angsana New" w:cs="Angsana New"/>
            <w:sz w:val="22"/>
            <w:szCs w:val="22"/>
            <w:lang w:eastAsia="en-US"/>
          </w:rPr>
          <w:t>that</w:t>
        </w:r>
        <w:r w:rsidR="003A625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FC57D2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978" w:author="Author" w:date="2020-07-07T12:07:00Z">
        <w:r w:rsidRPr="0006583B" w:rsidDel="00FC57D2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mounted outside the helmet. The PCB attached to the </w:t>
      </w:r>
      <w:del w:id="979" w:author="Author" w:date="2020-07-07T12:07:00Z">
        <w:r w:rsidRPr="0006583B" w:rsidDel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outside </w:delText>
        </w:r>
      </w:del>
      <w:ins w:id="980" w:author="Author" w:date="2020-07-07T12:07:00Z">
        <w:r w:rsidR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t>exterior</w:t>
        </w:r>
        <w:r w:rsidR="00B8102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of the helmet is </w:t>
      </w:r>
      <w:del w:id="981" w:author="Author" w:date="2020-07-07T12:07:00Z">
        <w:r w:rsidRPr="0006583B" w:rsidDel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982" w:author="Author" w:date="2020-07-07T12:07:00Z">
        <w:r w:rsidR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t>illustrated</w:t>
        </w:r>
        <w:r w:rsidR="00B8102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9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8.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PCB </w:t>
      </w:r>
      <w:ins w:id="983" w:author="Author" w:date="2020-07-07T12:07:00Z">
        <w:r w:rsidR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984" w:author="Author" w:date="2020-07-07T12:07:00Z">
        <w:r w:rsidRPr="0006583B" w:rsidDel="00B81024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bolted to the left cheek area using a threaded hole drilled </w:t>
      </w:r>
      <w:del w:id="985" w:author="Author" w:date="2020-07-07T14:43:00Z">
        <w:r w:rsidRPr="0006583B" w:rsidDel="00C10A1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for </w:delText>
        </w:r>
      </w:del>
      <w:ins w:id="986" w:author="Author" w:date="2020-07-07T14:43:00Z">
        <w:r w:rsidR="00C10A1A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  <w:r w:rsidR="00C10A1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secur</w:t>
      </w:r>
      <w:ins w:id="987" w:author="Author" w:date="2020-07-07T14:43:00Z">
        <w:r w:rsidR="00C10A1A">
          <w:rPr>
            <w:rFonts w:ascii="Angsana New" w:eastAsia="Angsana New" w:hAnsi="Angsana New" w:cs="Angsana New"/>
            <w:sz w:val="22"/>
            <w:szCs w:val="22"/>
            <w:lang w:eastAsia="en-US"/>
          </w:rPr>
          <w:t>e</w:t>
        </w:r>
      </w:ins>
      <w:del w:id="988" w:author="Author" w:date="2020-07-07T14:43:00Z">
        <w:r w:rsidRPr="0006583B" w:rsidDel="00C10A1A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helmet shield</w:t>
      </w:r>
      <w:ins w:id="989" w:author="Author" w:date="2020-07-07T14:46:00Z">
        <w:r w:rsidR="00AF6F3C">
          <w:rPr>
            <w:rFonts w:ascii="Angsana New" w:eastAsia="Angsana New" w:hAnsi="Angsana New" w:cs="Angsana New"/>
            <w:sz w:val="22"/>
            <w:szCs w:val="22"/>
            <w:lang w:eastAsia="en-US"/>
          </w:rPr>
          <w:t>, and</w:t>
        </w:r>
      </w:ins>
      <w:del w:id="990" w:author="Author" w:date="2020-07-07T14:46:00Z">
        <w:r w:rsidRPr="0006583B" w:rsidDel="00AF6F3C">
          <w:rPr>
            <w:rFonts w:ascii="Angsana New" w:eastAsia="Angsana New" w:hAnsi="Angsana New" w:cs="Angsana New"/>
            <w:sz w:val="22"/>
            <w:szCs w:val="22"/>
            <w:lang w:eastAsia="en-US"/>
          </w:rPr>
          <w:delText>. It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991" w:author="Author" w:date="2020-07-07T14:43:00Z">
        <w:r w:rsidR="00184F35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992" w:author="Author" w:date="2020-07-07T14:43:00Z">
        <w:r w:rsidRPr="0006583B" w:rsidDel="00184F35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fixed and removable.</w:t>
      </w:r>
    </w:p>
    <w:p w14:paraId="1B9BB523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3.3</w:t>
      </w:r>
      <w:del w:id="993" w:author="Author" w:date="2020-07-08T21:45:00Z">
        <w:r w:rsidRPr="0006583B" w:rsidDel="00395CD6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 User Identification Method</w:t>
      </w:r>
    </w:p>
    <w:p w14:paraId="3F80BD15" w14:textId="54124CF0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3.3.1 Preprocessing. </w:t>
      </w:r>
      <w:del w:id="994" w:author="Author" w:date="2020-07-07T12:08:00Z">
        <w:r w:rsidRPr="0006583B" w:rsidDel="005E57F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995" w:author="Author" w:date="2020-07-07T12:08:00Z">
        <w:r w:rsidR="005E57F5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996" w:author="Author" w:date="2020-07-07T12:08:00Z">
        <w:r w:rsidRPr="0006583B" w:rsidDel="005E57F5">
          <w:rPr>
            <w:rFonts w:ascii="Angsana New" w:eastAsia="Angsana New" w:hAnsi="Angsana New" w:cs="Angsana New"/>
            <w:sz w:val="22"/>
            <w:szCs w:val="22"/>
            <w:lang w:eastAsia="en-US"/>
          </w:rPr>
          <w:delText>d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ata acquisition </w:t>
      </w:r>
      <w:del w:id="997" w:author="Author" w:date="2020-07-07T12:08:00Z">
        <w:r w:rsidRPr="0006583B" w:rsidDel="007017D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starts </w:delText>
        </w:r>
      </w:del>
      <w:ins w:id="998" w:author="Author" w:date="2020-07-07T12:08:00Z">
        <w:r w:rsidR="007017D4">
          <w:rPr>
            <w:rFonts w:ascii="Angsana New" w:eastAsia="Angsana New" w:hAnsi="Angsana New" w:cs="Angsana New"/>
            <w:sz w:val="22"/>
            <w:szCs w:val="22"/>
            <w:lang w:eastAsia="en-US"/>
          </w:rPr>
          <w:t>begins</w:t>
        </w:r>
        <w:r w:rsidR="007017D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when </w:t>
      </w:r>
      <w:del w:id="999" w:author="Author" w:date="2020-07-07T14:46:00Z">
        <w:r w:rsidRPr="0006583B" w:rsidDel="00826F8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000" w:author="Author" w:date="2020-07-07T14:46:00Z">
        <w:r w:rsidR="00826F8B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826F8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puts on the helmet. The voltage values of all </w:t>
      </w:r>
      <w:del w:id="1001" w:author="Author" w:date="2020-07-07T12:08:00Z">
        <w:r w:rsidRPr="0006583B" w:rsidDel="003A31B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pressure sen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sors are almost 5V when the helmet is not worn</w:t>
      </w:r>
      <w:ins w:id="1002" w:author="Author" w:date="2020-07-07T12:08:00Z">
        <w:r w:rsidR="00A15027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the volt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age decreases when the helmet is worn. </w:t>
      </w:r>
      <w:ins w:id="1003" w:author="Author" w:date="2020-07-07T12:08:00Z">
        <w:r w:rsidR="00C16C5A">
          <w:rPr>
            <w:rFonts w:ascii="Angsana New" w:eastAsia="Angsana New" w:hAnsi="Angsana New" w:cs="Angsana New"/>
            <w:sz w:val="22"/>
            <w:szCs w:val="22"/>
            <w:lang w:eastAsia="en-US"/>
          </w:rPr>
          <w:t>Data from</w:t>
        </w:r>
        <w:r w:rsidR="00A1502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32 pressure sensors </w:t>
      </w:r>
      <w:del w:id="1004" w:author="Author" w:date="2020-07-07T12:08:00Z">
        <w:r w:rsidRPr="0006583B" w:rsidDel="00C16C5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data </w:delText>
        </w:r>
      </w:del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p(t)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= [p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i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• • • ,p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32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(t)l are acquired at time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t</w:t>
      </w:r>
      <w:ins w:id="1005" w:author="Author" w:date="2020-07-07T12:08:00Z">
        <w:r w:rsidR="00402D90">
          <w:rPr>
            <w:rFonts w:ascii="Angsana New" w:eastAsia="Angsana New" w:hAnsi="Angsana New" w:cs="Angsana New"/>
            <w:bCs/>
            <w:iCs/>
            <w:spacing w:val="30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and the system segment</w:t>
      </w:r>
      <w:ins w:id="1006" w:author="Author" w:date="2020-07-07T12:08:00Z">
        <w:r w:rsidR="00FD4531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data over </w:t>
      </w:r>
      <w:ins w:id="1007" w:author="Author" w:date="2020-07-07T12:08:00Z">
        <w:r w:rsidR="003E183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2-</w:t>
      </w:r>
      <w:del w:id="1008" w:author="Author" w:date="2020-07-07T12:08:00Z">
        <w:r w:rsidRPr="0006583B" w:rsidDel="004734C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second </w:delText>
        </w:r>
      </w:del>
      <w:ins w:id="1009" w:author="Author" w:date="2020-07-07T12:08:00Z">
        <w:r w:rsidR="004734C9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  <w:r w:rsidR="004734C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window starting from </w:t>
      </w:r>
      <w:del w:id="1010" w:author="Author" w:date="2020-07-07T12:09:00Z">
        <w:r w:rsidRPr="0006583B" w:rsidDel="00BE7CC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t = 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s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48E29F67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390A04EA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lastRenderedPageBreak/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"http://2"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"http://2"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08FFF317">
          <v:shape id="Picture 3" o:spid="_x0000_i1027" type="#_x0000_t75" alt="http://2" style="width:208.8pt;height:120pt;visibility:visible;mso-wrap-style:square;mso-width-percent:0;mso-height-percent:0;mso-width-percent:0;mso-height-percent:0" filled="t">
            <v:imagedata r:id="rId13" r:href="rId14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506B5E52" w14:textId="23AA67A8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011" w:name="bookmark4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</w:t>
      </w:r>
      <w:bookmarkStart w:id="1012" w:name="bookmark5"/>
      <w:bookmarkEnd w:id="1011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i</w:t>
      </w:r>
      <w:bookmarkStart w:id="1013" w:name="bookmark6"/>
      <w:bookmarkEnd w:id="1012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g</w:t>
      </w:r>
      <w:bookmarkEnd w:id="1013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ure 3: Structure of </w:t>
      </w:r>
      <w:del w:id="1014" w:author="Author" w:date="2020-07-07T12:09:00Z">
        <w:r w:rsidRPr="0006583B" w:rsidDel="00424AF7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device</w:t>
      </w:r>
      <w:ins w:id="1015" w:author="Author" w:date="2020-07-07T12:09:00Z">
        <w:r w:rsidR="00424AF7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420E5D69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"http://3"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"http://3"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10F8CF01">
          <v:shape id="Picture 4" o:spid="_x0000_i1028" type="#_x0000_t75" alt="http://3" style="width:142.2pt;height:107.4pt;visibility:visible;mso-wrap-style:square;mso-width-percent:0;mso-height-percent:0;mso-width-percent:0;mso-height-percent:0" filled="t">
            <v:imagedata r:id="rId15" r:href="rId16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3C225505" w14:textId="434B3A1C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016" w:name="bookmark7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</w:t>
      </w:r>
      <w:bookmarkEnd w:id="1016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igure 4: Appearance of </w:t>
      </w:r>
      <w:del w:id="1017" w:author="Author" w:date="2020-07-07T12:09:00Z">
        <w:r w:rsidRPr="0006583B" w:rsidDel="00424AF7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device</w:t>
      </w:r>
      <w:ins w:id="1018" w:author="Author" w:date="2020-07-07T12:09:00Z">
        <w:r w:rsidR="00424AF7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0C246C6C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"http://4"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"http://4"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5078D01E">
          <v:shape id="Picture 5" o:spid="_x0000_i1029" type="#_x0000_t75" alt="http://4" style="width:196.8pt;height:148.2pt;visibility:visible;mso-wrap-style:square;mso-width-percent:0;mso-height-percent:0;mso-width-percent:0;mso-height-percent:0" filled="t">
            <v:imagedata r:id="rId17" r:href="rId18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6C602946" w14:textId="380057E8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Figure 5: </w:t>
      </w:r>
      <w:del w:id="1019" w:author="Author" w:date="2020-07-07T12:09:00Z">
        <w:r w:rsidRPr="0006583B" w:rsidDel="0014636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Inside </w:delText>
        </w:r>
      </w:del>
      <w:ins w:id="1020" w:author="Author" w:date="2020-07-07T12:09:00Z">
        <w:r w:rsidR="0014636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Interior</w:t>
        </w:r>
        <w:r w:rsidR="00146365" w:rsidRPr="0006583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of </w:t>
      </w:r>
      <w:del w:id="1021" w:author="Author" w:date="2020-07-07T12:09:00Z">
        <w:r w:rsidRPr="0006583B" w:rsidDel="0014636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device</w:t>
      </w:r>
      <w:ins w:id="1022" w:author="Author" w:date="2020-07-07T12:09:00Z">
        <w:r w:rsidR="0014636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401C4B8E" w14:textId="0AC4535B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Time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t = 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s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the time </w:t>
      </w:r>
      <w:del w:id="1023" w:author="Author" w:date="2020-07-07T12:09:00Z">
        <w:r w:rsidRPr="0006583B" w:rsidDel="00171E6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when </w:delText>
        </w:r>
      </w:del>
      <w:ins w:id="1024" w:author="Author" w:date="2020-07-07T12:09:00Z">
        <w:r w:rsidR="00171E6E">
          <w:rPr>
            <w:rFonts w:ascii="Angsana New" w:eastAsia="Angsana New" w:hAnsi="Angsana New" w:cs="Angsana New"/>
            <w:sz w:val="22"/>
            <w:szCs w:val="22"/>
            <w:lang w:eastAsia="en-US"/>
          </w:rPr>
          <w:t>at which</w:t>
        </w:r>
        <w:r w:rsidR="00171E6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change of the sum of 32 dimen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sions per sample 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2</w:t>
      </w:r>
      <w:r w:rsidRPr="0006583B">
        <w:rPr>
          <w:rFonts w:ascii="Angsana New" w:eastAsia="Angsana New" w:hAnsi="Angsana New" w:cs="Angsana New"/>
          <w:sz w:val="16"/>
          <w:szCs w:val="16"/>
          <w:vertAlign w:val="superscript"/>
          <w:lang w:eastAsia="en-US"/>
        </w:rPr>
        <w:t>3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=1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(pi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-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pi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-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1)) is </w:t>
      </w:r>
      <w:del w:id="1025" w:author="Author" w:date="2020-07-07T12:09:00Z">
        <w:r w:rsidRPr="0006583B" w:rsidDel="007A66F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first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less than 1V for 11 consecutive samples (11/30 </w:t>
      </w:r>
      <w:del w:id="1026" w:author="Author" w:date="2020-07-07T12:10:00Z">
        <w:r w:rsidRPr="0006583B" w:rsidDel="00116A3F">
          <w:rPr>
            <w:rFonts w:ascii="Angsana New" w:eastAsia="Angsana New" w:hAnsi="Angsana New" w:cs="Angsana New"/>
            <w:sz w:val="22"/>
            <w:szCs w:val="22"/>
            <w:lang w:eastAsia="en-US"/>
          </w:rPr>
          <w:delText>second</w:delText>
        </w:r>
      </w:del>
      <w:ins w:id="1027" w:author="Author" w:date="2020-07-07T12:10:00Z">
        <w:r w:rsidR="00116A3F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), </w:t>
      </w:r>
      <w:del w:id="1028" w:author="Author" w:date="2020-07-07T12:10:00Z">
        <w:r w:rsidRPr="0006583B" w:rsidDel="00767E8D">
          <w:rPr>
            <w:rFonts w:ascii="Angsana New" w:eastAsia="Angsana New" w:hAnsi="Angsana New" w:cs="Angsana New"/>
            <w:sz w:val="22"/>
            <w:szCs w:val="22"/>
            <w:lang w:eastAsia="en-US"/>
          </w:rPr>
          <w:delText>i.e</w:delText>
        </w:r>
      </w:del>
      <w:ins w:id="1029" w:author="Author" w:date="2020-07-07T12:10:00Z">
        <w:r w:rsidR="00767E8D">
          <w:rPr>
            <w:rFonts w:ascii="Angsana New" w:eastAsia="Angsana New" w:hAnsi="Angsana New" w:cs="Angsana New"/>
            <w:sz w:val="22"/>
            <w:szCs w:val="22"/>
            <w:lang w:eastAsia="en-US"/>
          </w:rPr>
          <w:t>that is,</w:t>
        </w:r>
      </w:ins>
      <w:del w:id="1030" w:author="Author" w:date="2020-07-07T12:10:00Z">
        <w:r w:rsidRPr="0006583B" w:rsidDel="00767E8D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2</w:t>
      </w:r>
      <w:r w:rsidRPr="0006583B">
        <w:rPr>
          <w:rFonts w:ascii="Angsana New" w:eastAsia="Angsana New" w:hAnsi="Angsana New" w:cs="Angsana New"/>
          <w:sz w:val="34"/>
          <w:szCs w:val="34"/>
          <w:vertAlign w:val="superscript"/>
          <w:lang w:eastAsia="en-US"/>
        </w:rPr>
        <w:t>3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=;</w:t>
      </w:r>
      <w:r w:rsidRPr="0006583B">
        <w:rPr>
          <w:rFonts w:ascii="Angsana New" w:eastAsia="Angsana New" w:hAnsi="Angsana New" w:cs="Angsana New"/>
          <w:smallCaps/>
          <w:sz w:val="10"/>
          <w:szCs w:val="10"/>
          <w:lang w:eastAsia="en-US"/>
        </w:rPr>
        <w:t xml:space="preserve">l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(pi(t)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-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pi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-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1))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&lt; 1[V]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(i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s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, • • • ,T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S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-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10)</w:t>
      </w:r>
      <w:ins w:id="1031" w:author="Author" w:date="2020-07-07T12:10:00Z">
        <w:r w:rsidR="006914FB">
          <w:rPr>
            <w:rFonts w:ascii="Angsana New" w:eastAsia="Angsana New" w:hAnsi="Angsana New" w:cs="Angsana New"/>
            <w:sz w:val="22"/>
            <w:szCs w:val="22"/>
            <w:lang w:eastAsia="en-US"/>
          </w:rPr>
          <w:t>.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average value over the window x;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 xml:space="preserve">) = Ej=+^ </w:t>
      </w:r>
      <w:r w:rsidRPr="0006583B">
        <w:rPr>
          <w:rFonts w:ascii="Angsana New" w:eastAsia="Angsana New" w:hAnsi="Angsana New" w:cs="Angsana New"/>
          <w:sz w:val="16"/>
          <w:szCs w:val="16"/>
          <w:vertAlign w:val="superscript"/>
          <w:lang w:eastAsia="en-US"/>
        </w:rPr>
        <w:t>1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pi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 sensor channel</w:t>
      </w:r>
      <w:r w:rsidRPr="000D648D">
        <w:rPr>
          <w:rFonts w:ascii="Angsana New" w:eastAsia="Angsana New" w:hAnsi="Angsana New" w:cs="Angsana New"/>
          <w:i/>
          <w:sz w:val="22"/>
          <w:szCs w:val="22"/>
          <w:lang w:eastAsia="en-US"/>
        </w:rPr>
        <w:t xml:space="preserve"> i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(i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1, • • • ,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32) is calculated, where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N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the number of samples in the window. We then obtain a 32-dimensional vector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x(t)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[x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1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),..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.,p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as a feature.</w:t>
      </w:r>
    </w:p>
    <w:p w14:paraId="188B5A6F" w14:textId="7F324010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3.3.2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Identification.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Given training data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[x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y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1,...,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 xml:space="preserve">M)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from </w:t>
      </w:r>
      <w:del w:id="1032" w:author="Author" w:date="2020-07-07T12:10:00Z">
        <w:r w:rsidRPr="0006583B" w:rsidDel="00192FA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users who are expected to use the helmet by wearing the helmet </w:t>
      </w:r>
      <w:ins w:id="1033" w:author="Author" w:date="2020-07-07T12:11:00Z">
        <w:r w:rsidR="007F7B9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 total of </w:t>
        </w:r>
      </w:ins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times</w:t>
      </w:r>
      <w:del w:id="1034" w:author="Author" w:date="2020-07-07T12:11:00Z">
        <w:r w:rsidRPr="0006583B" w:rsidDel="007F7B9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in total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 advance, the SVM is trained with the training data, where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y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is the registrant label, such as the</w:t>
      </w:r>
    </w:p>
    <w:p w14:paraId="3519119E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"http://5"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"http://5"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14A12040">
          <v:shape id="Picture 6" o:spid="_x0000_i1030" type="#_x0000_t75" alt="http://5" style="width:199.2pt;height:162pt;visibility:visible;mso-wrap-style:square;mso-width-percent:0;mso-height-percent:0;mso-width-percent:0;mso-height-percent:0" filled="t">
            <v:imagedata r:id="rId19" r:href="rId20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1DC5A435" w14:textId="5299B3E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035" w:name="bookmark8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lastRenderedPageBreak/>
        <w:t>F</w:t>
      </w:r>
      <w:bookmarkEnd w:id="1035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igure 6: Mounting </w:t>
      </w:r>
      <w:ins w:id="1036" w:author="Author" w:date="2020-07-07T12:11:00Z">
        <w:r w:rsidR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m</w:t>
        </w:r>
      </w:ins>
      <w:del w:id="1037" w:author="Author" w:date="2020-07-07T12:11:00Z">
        <w:r w:rsidRPr="0006583B" w:rsidDel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M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ethod for </w:t>
      </w:r>
      <w:ins w:id="1038" w:author="Author" w:date="2020-07-07T12:11:00Z">
        <w:r w:rsidR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</w:t>
        </w:r>
      </w:ins>
      <w:del w:id="1039" w:author="Author" w:date="2020-07-07T12:11:00Z">
        <w:r w:rsidRPr="0006583B" w:rsidDel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P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ressure </w:t>
      </w:r>
      <w:ins w:id="1040" w:author="Author" w:date="2020-07-07T12:11:00Z">
        <w:r w:rsidR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s</w:t>
        </w:r>
      </w:ins>
      <w:del w:id="1041" w:author="Author" w:date="2020-07-07T12:11:00Z">
        <w:r w:rsidRPr="0006583B" w:rsidDel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ensors</w:t>
      </w:r>
      <w:ins w:id="1042" w:author="Author" w:date="2020-07-07T12:11:00Z">
        <w:r w:rsidR="00972DD2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42393582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"http://6"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"http://6"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2B482274">
          <v:shape id="Picture 7" o:spid="_x0000_i1031" type="#_x0000_t75" alt="http://6" style="width:253.2pt;height:114.6pt;visibility:visible;mso-wrap-style:square;mso-width-percent:0;mso-height-percent:0;mso-width-percent:0;mso-height-percent:0" filled="t">
            <v:imagedata r:id="rId21" r:href="rId22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27C6952B" w14:textId="483D12A0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043" w:name="bookmark9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</w:t>
      </w:r>
      <w:bookmarkEnd w:id="1043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igure 7: </w:t>
      </w:r>
      <w:del w:id="1044" w:author="Author" w:date="2020-07-07T12:11:00Z">
        <w:r w:rsidRPr="0006583B" w:rsidDel="004F04D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ins w:id="1045" w:author="Author" w:date="2020-07-07T12:11:00Z">
        <w:r w:rsidR="004F04D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</w:t>
        </w:r>
      </w:ins>
      <w:del w:id="1046" w:author="Author" w:date="2020-07-07T12:11:00Z">
        <w:r w:rsidRPr="0006583B" w:rsidDel="004F04D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p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osition of </w:t>
      </w:r>
      <w:del w:id="1047" w:author="Author" w:date="2020-07-07T12:11:00Z">
        <w:r w:rsidRPr="0006583B" w:rsidDel="004F04D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pressure sensors</w:t>
      </w:r>
      <w:ins w:id="1048" w:author="Author" w:date="2020-07-07T12:11:00Z">
        <w:r w:rsidR="004F04D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08555D67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"http://7"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"http://7"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7F5959AC">
          <v:shape id="Picture 8" o:spid="_x0000_i1032" type="#_x0000_t75" alt="http://7" style="width:183pt;height:156pt;visibility:visible;mso-wrap-style:square;mso-width-percent:0;mso-height-percent:0;mso-width-percent:0;mso-height-percent:0" filled="t">
            <v:imagedata r:id="rId23" r:href="rId24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4DECF688" w14:textId="288BF0CC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Figure 8: </w:t>
      </w:r>
      <w:del w:id="1049" w:author="Author" w:date="2020-07-07T12:12:00Z">
        <w:r w:rsidRPr="0006583B" w:rsidDel="00C23F08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A </w:delText>
        </w:r>
      </w:del>
      <w:ins w:id="1050" w:author="Author" w:date="2020-07-07T12:12:00Z">
        <w:r w:rsidR="00C23F08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</w:t>
        </w:r>
      </w:ins>
      <w:del w:id="1051" w:author="Author" w:date="2020-07-07T12:12:00Z">
        <w:r w:rsidRPr="0006583B" w:rsidDel="00C23F08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p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rinted circuit board connected to 32 pressure sensors</w:t>
      </w:r>
      <w:ins w:id="1052" w:author="Author" w:date="2020-07-07T12:12:00Z">
        <w:r w:rsidR="007C05A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.</w:t>
        </w:r>
      </w:ins>
    </w:p>
    <w:p w14:paraId="16BAAF80" w14:textId="0770A388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registrant's name and number. The input data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x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t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vertAlign w:val="subscript"/>
          <w:lang w:eastAsia="en-US"/>
        </w:rPr>
        <w:t>es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t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collected by the user to be identified </w:t>
      </w:r>
      <w:del w:id="1053" w:author="Author" w:date="2020-07-07T12:11:00Z">
        <w:r w:rsidRPr="0006583B" w:rsidDel="0025067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54" w:author="Author" w:date="2020-07-07T12:11:00Z">
        <w:r w:rsidR="0025067A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25067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fed into the SVM and the classification result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-20"/>
          <w:sz w:val="22"/>
          <w:szCs w:val="22"/>
          <w:lang w:eastAsia="en-US"/>
        </w:rPr>
        <w:t>ij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t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vertAlign w:val="subscript"/>
          <w:lang w:eastAsia="en-US"/>
        </w:rPr>
        <w:t>es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 t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is obtained.</w:t>
      </w:r>
    </w:p>
    <w:p w14:paraId="12EB9127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3.4 </w:t>
      </w:r>
      <w:del w:id="1055" w:author="Author" w:date="2020-07-08T21:45:00Z">
        <w:r w:rsidRPr="0006583B" w:rsidDel="00395CD6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User Authentication Method</w:t>
      </w:r>
    </w:p>
    <w:p w14:paraId="722C3BDD" w14:textId="4F82CDEE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3.4.1 Preprocessing.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user authentication, </w:t>
      </w:r>
      <w:ins w:id="1056" w:author="Author" w:date="2020-07-07T12:12:00Z">
        <w:r w:rsidR="00B5160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data from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32</w:t>
      </w:r>
      <w:del w:id="1057" w:author="Author" w:date="2020-07-07T12:12:00Z">
        <w:r w:rsidRPr="0006583B" w:rsidDel="008F74F0">
          <w:rPr>
            <w:rFonts w:ascii="Angsana New" w:eastAsia="Angsana New" w:hAnsi="Angsana New" w:cs="Angsana New"/>
            <w:sz w:val="22"/>
            <w:szCs w:val="22"/>
            <w:lang w:eastAsia="en-US"/>
          </w:rPr>
          <w:delText>-dimension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pressure sensor</w:t>
      </w:r>
      <w:del w:id="1058" w:author="Author" w:date="2020-07-08T21:42:00Z">
        <w:r w:rsidRPr="0006583B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data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p(t)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[p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1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•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•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•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,p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</w:t>
      </w:r>
      <w:del w:id="1059" w:author="Author" w:date="2020-07-07T12:13:00Z">
        <w:r w:rsidRPr="0006583B" w:rsidDel="0007723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its </w:delText>
        </w:r>
      </w:del>
      <w:ins w:id="1060" w:author="Author" w:date="2020-07-07T12:13:00Z">
        <w:r w:rsidR="00077234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07723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average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x(t)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 [x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1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),..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.,p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(t)]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del w:id="1061" w:author="Author" w:date="2020-07-08T21:42:00Z">
        <w:r w:rsidRPr="0006583B" w:rsidDel="002E3AA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as a feature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are obtained </w:t>
      </w:r>
      <w:ins w:id="1062" w:author="Author" w:date="2020-07-08T21:42:00Z">
        <w:r w:rsidR="002E3AA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as a feature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the same manner as </w:t>
      </w:r>
      <w:del w:id="1063" w:author="Author" w:date="2020-07-07T12:13:00Z">
        <w:r w:rsidRPr="0006583B" w:rsidDel="00153D6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1064" w:author="Author" w:date="2020-07-07T12:13:00Z">
        <w:r w:rsidR="00153D69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153D6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identification.</w:t>
      </w:r>
    </w:p>
    <w:p w14:paraId="26017E0E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224DA0CD" w14:textId="41A219C6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lastRenderedPageBreak/>
        <w:t xml:space="preserve">3.4.2 Similarity calculation.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user authentication, there are two cases </w:t>
      </w:r>
      <w:del w:id="1065" w:author="Author" w:date="2020-07-07T12:14:00Z">
        <w:r w:rsidRPr="0006583B" w:rsidDel="00C6445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1066" w:author="Author" w:date="2020-07-07T12:14:00Z">
        <w:r w:rsidR="00C6445D">
          <w:rPr>
            <w:rFonts w:ascii="Angsana New" w:eastAsia="Angsana New" w:hAnsi="Angsana New" w:cs="Angsana New"/>
            <w:sz w:val="22"/>
            <w:szCs w:val="22"/>
            <w:lang w:eastAsia="en-US"/>
          </w:rPr>
          <w:t>for using</w:t>
        </w:r>
        <w:r w:rsidR="00C6445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training data</w:t>
      </w:r>
      <w:del w:id="1067" w:author="Author" w:date="2020-07-07T12:14:00Z">
        <w:r w:rsidRPr="0006583B" w:rsidDel="00C6445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usage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: data of a single user </w:t>
      </w:r>
      <w:del w:id="1068" w:author="Author" w:date="2020-07-07T12:14:00Z">
        <w:r w:rsidRPr="0006583B" w:rsidDel="002371B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69" w:author="Author" w:date="2020-07-07T12:14:00Z">
        <w:r w:rsidR="002371B8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2371B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used and data of multiple users </w:t>
      </w:r>
      <w:del w:id="1070" w:author="Author" w:date="2020-07-07T12:14:00Z">
        <w:r w:rsidRPr="0006583B" w:rsidDel="00B2299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71" w:author="Author" w:date="2020-07-07T12:14:00Z">
        <w:r w:rsidR="00B22991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B2299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used. For single</w:t>
      </w:r>
      <w:ins w:id="1072" w:author="Author" w:date="2020-07-07T14:51:00Z">
        <w:r w:rsidR="00D56E9F">
          <w:rPr>
            <w:rFonts w:ascii="Angsana New" w:eastAsia="Angsana New" w:hAnsi="Angsana New" w:cs="Angsana New"/>
            <w:sz w:val="22"/>
            <w:szCs w:val="22"/>
            <w:lang w:eastAsia="en-US"/>
          </w:rPr>
          <w:t>-</w:t>
        </w:r>
      </w:ins>
      <w:del w:id="1073" w:author="Author" w:date="2020-07-07T14:51:00Z">
        <w:r w:rsidRPr="0006583B" w:rsidDel="00D56E9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data, data of only a single user</w:t>
      </w:r>
      <w:del w:id="1074" w:author="Author" w:date="2020-07-07T12:14:00Z">
        <w:r w:rsidRPr="0006583B" w:rsidDel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075" w:author="Author" w:date="2020-07-07T12:14:00Z">
        <w:r w:rsidR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e.g., owner of the helmet</w:t>
      </w:r>
      <w:ins w:id="1076" w:author="Author" w:date="2020-07-07T12:15:00Z">
        <w:r w:rsidR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del w:id="1077" w:author="Author" w:date="2020-07-07T12:15:00Z">
        <w:r w:rsidRPr="0006583B" w:rsidDel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078" w:author="Author" w:date="2020-07-07T12:14:00Z">
        <w:r w:rsidRPr="0006583B" w:rsidDel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79" w:author="Author" w:date="2020-07-07T12:14:00Z">
        <w:r w:rsidR="000B67D0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0B67D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registered or data of multiple users are registered</w:t>
      </w:r>
      <w:ins w:id="1080" w:author="Author" w:date="2020-07-07T12:15:00Z">
        <w:r w:rsidR="00CE1823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081" w:author="Author" w:date="2020-07-07T12:15:00Z">
        <w:r w:rsidRPr="0006583B" w:rsidDel="00CE182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but </w:delText>
        </w:r>
      </w:del>
      <w:ins w:id="1082" w:author="Author" w:date="2020-07-07T12:15:00Z">
        <w:r w:rsidR="00CE1823">
          <w:rPr>
            <w:rFonts w:ascii="Angsana New" w:eastAsia="Angsana New" w:hAnsi="Angsana New" w:cs="Angsana New"/>
            <w:sz w:val="22"/>
            <w:szCs w:val="22"/>
            <w:lang w:eastAsia="en-US"/>
          </w:rPr>
          <w:t>however, the</w:t>
        </w:r>
        <w:r w:rsidR="00CE182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of </w:t>
      </w:r>
      <w:ins w:id="1083" w:author="Author" w:date="2020-07-07T12:15:00Z">
        <w:r w:rsidR="00E92D4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only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one of the</w:t>
      </w:r>
      <w:ins w:id="1084" w:author="Author" w:date="2020-07-07T12:15:00Z">
        <w:r w:rsidR="0008663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users</w:t>
        </w:r>
      </w:ins>
      <w:del w:id="1085" w:author="Author" w:date="2020-07-07T12:15:00Z">
        <w:r w:rsidRPr="0006583B" w:rsidDel="0008663E">
          <w:rPr>
            <w:rFonts w:ascii="Angsana New" w:eastAsia="Angsana New" w:hAnsi="Angsana New" w:cs="Angsana New"/>
            <w:sz w:val="22"/>
            <w:szCs w:val="22"/>
            <w:lang w:eastAsia="en-US"/>
          </w:rPr>
          <w:delText>m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whose ID is </w:t>
      </w:r>
      <w:del w:id="1086" w:author="Author" w:date="2020-07-07T12:15:00Z">
        <w:r w:rsidRPr="0006583B" w:rsidDel="00320D3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given </w:delText>
        </w:r>
      </w:del>
      <w:ins w:id="1087" w:author="Author" w:date="2020-07-07T12:15:00Z">
        <w:r w:rsidR="00320D3E">
          <w:rPr>
            <w:rFonts w:ascii="Angsana New" w:eastAsia="Angsana New" w:hAnsi="Angsana New" w:cs="Angsana New"/>
            <w:sz w:val="22"/>
            <w:szCs w:val="22"/>
            <w:lang w:eastAsia="en-US"/>
          </w:rPr>
          <w:t>provided</w:t>
        </w:r>
        <w:r w:rsidR="00320D3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088" w:author="Author" w:date="2020-07-07T12:15:00Z">
        <w:r w:rsidRPr="0006583B" w:rsidDel="00A37B6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89" w:author="Author" w:date="2020-07-07T12:15:00Z">
        <w:r w:rsidR="00A37B62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A37B6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used. For multiple</w:t>
      </w:r>
      <w:ins w:id="1090" w:author="Author" w:date="2020-07-07T14:51:00Z">
        <w:r w:rsidR="00BB7953">
          <w:rPr>
            <w:rFonts w:ascii="Angsana New" w:eastAsia="Angsana New" w:hAnsi="Angsana New" w:cs="Angsana New"/>
            <w:sz w:val="22"/>
            <w:szCs w:val="22"/>
            <w:lang w:eastAsia="en-US"/>
          </w:rPr>
          <w:t>-</w:t>
        </w:r>
      </w:ins>
      <w:del w:id="1091" w:author="Author" w:date="2020-07-07T14:51:00Z">
        <w:r w:rsidRPr="0006583B" w:rsidDel="00BB795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data, data of multiple users who are expected to use the helmet </w:t>
      </w:r>
      <w:del w:id="1092" w:author="Author" w:date="2020-07-07T12:15:00Z">
        <w:r w:rsidRPr="0006583B" w:rsidDel="004A2FA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093" w:author="Author" w:date="2020-07-07T12:15:00Z">
        <w:r w:rsidR="004A2FA5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4A2FA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used. </w:t>
      </w:r>
      <w:del w:id="1094" w:author="Author" w:date="2020-07-07T12:16:00Z">
        <w:r w:rsidRPr="0006583B" w:rsidDel="00EA4F0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Given </w:delText>
        </w:r>
      </w:del>
      <w:ins w:id="1095" w:author="Author" w:date="2020-07-07T12:16:00Z">
        <w:r w:rsidR="00EA4F0C">
          <w:rPr>
            <w:rFonts w:ascii="Angsana New" w:eastAsia="Angsana New" w:hAnsi="Angsana New" w:cs="Angsana New"/>
            <w:sz w:val="22"/>
            <w:szCs w:val="22"/>
            <w:lang w:eastAsia="en-US"/>
          </w:rPr>
          <w:t>With</w:t>
        </w:r>
        <w:r w:rsidR="00EA4F0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training data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[x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y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]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1,...,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 xml:space="preserve">M) </w:t>
      </w:r>
      <w:ins w:id="1096" w:author="Author" w:date="2020-07-07T14:51:00Z">
        <w:r w:rsidR="009F5C4D">
          <w:rPr>
            <w:rFonts w:ascii="Angsana New" w:eastAsia="Angsana New" w:hAnsi="Angsana New" w:cs="Angsana New"/>
            <w:sz w:val="22"/>
            <w:szCs w:val="22"/>
            <w:lang w:eastAsia="en-US"/>
          </w:rPr>
          <w:t>o</w:t>
        </w:r>
      </w:ins>
      <w:del w:id="1097" w:author="Author" w:date="2020-07-07T14:51:00Z">
        <w:r w:rsidRPr="0006583B" w:rsidDel="009F5C4D">
          <w:rPr>
            <w:rFonts w:ascii="Angsana New" w:eastAsia="Angsana New" w:hAnsi="Angsana New" w:cs="Angsana New"/>
            <w:sz w:val="22"/>
            <w:szCs w:val="22"/>
            <w:lang w:eastAsia="en-US"/>
          </w:rPr>
          <w:delText>f</w:delText>
        </w:r>
      </w:del>
      <w:ins w:id="1098" w:author="Author" w:date="2020-07-07T12:16:00Z">
        <w:r w:rsidR="00F6252F">
          <w:rPr>
            <w:rFonts w:ascii="Angsana New" w:eastAsia="Angsana New" w:hAnsi="Angsana New" w:cs="Angsana New"/>
            <w:sz w:val="22"/>
            <w:szCs w:val="22"/>
            <w:lang w:eastAsia="en-US"/>
          </w:rPr>
          <w:t>btained f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rom </w:t>
      </w:r>
      <w:del w:id="1099" w:author="Author" w:date="2020-07-07T12:16:00Z">
        <w:r w:rsidRPr="0006583B" w:rsidDel="001D5BA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user(s) </w:t>
      </w:r>
      <w:del w:id="1100" w:author="Author" w:date="2020-07-07T12:16:00Z">
        <w:r w:rsidRPr="0006583B" w:rsidDel="00610C3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wearing the helmet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times in advance, the proposed method calculates the Mahalanobis distance, where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y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is the registrant label, such as the registrant's name and number.</w:t>
      </w:r>
    </w:p>
    <w:p w14:paraId="171E976A" w14:textId="48236D1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101" w:name="bookmark10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</w:t>
      </w:r>
      <w:bookmarkEnd w:id="1101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 Mahalanobis distance is </w:t>
      </w:r>
      <w:del w:id="1102" w:author="Author" w:date="2020-07-07T12:16:00Z">
        <w:r w:rsidRPr="0006583B" w:rsidDel="00C734A7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one of the</w:delText>
        </w:r>
      </w:del>
      <w:ins w:id="1103" w:author="Author" w:date="2020-07-07T12:16:00Z">
        <w:r w:rsidR="00C734A7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method</w:t>
      </w:r>
      <w:del w:id="1104" w:author="Author" w:date="2020-07-07T12:16:00Z">
        <w:r w:rsidRPr="0006583B" w:rsidDel="00C734A7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 calculating the distance between multiple variables, </w:t>
      </w:r>
      <w:del w:id="1105" w:author="Author" w:date="2020-07-07T12:16:00Z">
        <w:r w:rsidRPr="0006583B" w:rsidDel="006F020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which </w:delText>
        </w:r>
      </w:del>
      <w:ins w:id="1106" w:author="Author" w:date="2020-07-07T12:16:00Z">
        <w:r w:rsidR="006F0208">
          <w:rPr>
            <w:rFonts w:ascii="Angsana New" w:eastAsia="Angsana New" w:hAnsi="Angsana New" w:cs="Angsana New"/>
            <w:sz w:val="22"/>
            <w:szCs w:val="22"/>
            <w:lang w:eastAsia="en-US"/>
          </w:rPr>
          <w:t>and</w:t>
        </w:r>
        <w:r w:rsidR="006F020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can be normalized considering the distribution of the data. The mean vector // and the variance-covariance matrix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Z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of the training data are calculated by </w:t>
      </w:r>
      <w:del w:id="1107" w:author="Author" w:date="2020-07-07T12:17:00Z">
        <w:r w:rsidRPr="0006583B" w:rsidDel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delText>Eqn</w:delText>
        </w:r>
      </w:del>
      <w:ins w:id="1108" w:author="Author" w:date="2020-07-07T12:17:00Z">
        <w:r w:rsidR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1109" w:author="Author" w:date="2020-07-07T12:17:00Z">
        <w:r w:rsidRPr="0006583B" w:rsidDel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>HYPERLINK  \l "bookmark10"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del w:id="1110" w:author="Author" w:date="2020-07-07T12:17:00Z">
        <w:r w:rsidRPr="0006583B" w:rsidDel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1</w:t>
      </w:r>
      <w:ins w:id="1111" w:author="Author" w:date="2020-07-07T12:17:00Z">
        <w:r w:rsidR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and</w: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>HYPERLINK  \l "bookmark10"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112" w:author="Author" w:date="2020-07-07T12:17:00Z">
        <w:r w:rsidR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2</w:t>
      </w:r>
      <w:ins w:id="1113" w:author="Author" w:date="2020-07-07T12:17:00Z">
        <w:r w:rsidR="00E34F51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0BA3872A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"http://8"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"http://8"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1646151A">
          <v:shape id="Picture 9" o:spid="_x0000_i1033" type="#_x0000_t75" alt="http://8" style="width:211.8pt;height:62.4pt;visibility:visible;mso-wrap-style:square;mso-width-percent:0;mso-height-percent:0;mso-width-percent:0;mso-height-percent:0" filled="t">
            <v:imagedata r:id="rId25" r:href="rId26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1B851EF1" w14:textId="32600CDB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114" w:name="bookmark11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</w:t>
      </w:r>
      <w:bookmarkEnd w:id="1114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 Mahalanobis distance between </w:t>
      </w:r>
      <w:ins w:id="1115" w:author="Author" w:date="2020-07-07T12:18:00Z">
        <w:r w:rsidR="00DA1DB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training data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x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vertAlign w:val="subscript"/>
          <w:lang w:eastAsia="en-US"/>
        </w:rPr>
        <w:t>m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(m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=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1,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>..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pacing w:val="30"/>
          <w:sz w:val="22"/>
          <w:szCs w:val="22"/>
          <w:lang w:eastAsia="en-US"/>
        </w:rPr>
        <w:t xml:space="preserve">.,M)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input data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x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t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vertAlign w:val="subscript"/>
          <w:lang w:eastAsia="en-US"/>
        </w:rPr>
        <w:t>es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t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can be calculated </w:t>
      </w:r>
      <w:del w:id="1116" w:author="Author" w:date="2020-07-07T14:53:00Z">
        <w:r w:rsidRPr="0006583B" w:rsidDel="009A722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117" w:author="Author" w:date="2020-07-07T14:53:00Z">
        <w:r w:rsidR="009A7227">
          <w:rPr>
            <w:rFonts w:ascii="Angsana New" w:eastAsia="Angsana New" w:hAnsi="Angsana New" w:cs="Angsana New"/>
            <w:sz w:val="22"/>
            <w:szCs w:val="22"/>
            <w:lang w:eastAsia="en-US"/>
          </w:rPr>
          <w:t>by</w:t>
        </w:r>
        <w:r w:rsidR="009A722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1118" w:author="Author" w:date="2020-07-07T12:18:00Z">
        <w:r w:rsidR="00DA1DBE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1119" w:author="Author" w:date="2020-07-07T12:18:00Z">
        <w:r w:rsidRPr="0006583B" w:rsidDel="00DA1DBE">
          <w:rPr>
            <w:rFonts w:ascii="Angsana New" w:eastAsia="Angsana New" w:hAnsi="Angsana New" w:cs="Angsana New"/>
            <w:sz w:val="22"/>
            <w:szCs w:val="22"/>
            <w:lang w:eastAsia="en-US"/>
          </w:rPr>
          <w:delText>Equation</w:delText>
        </w:r>
      </w:del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>HYPERLINK  \l "bookmark11"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del w:id="1120" w:author="Author" w:date="2020-07-07T12:18:00Z">
        <w:r w:rsidRPr="0006583B" w:rsidDel="00DA1DB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3</w:t>
      </w:r>
      <w:ins w:id="1121" w:author="Author" w:date="2020-07-07T12:18:00Z">
        <w:r w:rsidR="00DA1DBE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5D00BE5E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"http://9"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"http://9"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1FCE6041">
          <v:shape id="Picture 10" o:spid="_x0000_i1034" type="#_x0000_t75" alt="http://9" style="width:225.6pt;height:18pt;visibility:visible;mso-wrap-style:square;mso-width-percent:0;mso-height-percent:0;mso-width-percent:0;mso-height-percent:0" filled="t">
            <v:imagedata r:id="rId27" r:href="rId28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00940C8C" w14:textId="68398EDA" w:rsidR="00DA7CAC" w:rsidRPr="0006583B" w:rsidRDefault="00DA7CAC">
      <w:pPr>
        <w:rPr>
          <w:rFonts w:ascii="Angsana New" w:eastAsia="Angsana New" w:hAnsi="Angsana New" w:cs="Angsana New"/>
          <w:sz w:val="34"/>
          <w:szCs w:val="34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If the input data are collected from </w:t>
      </w:r>
      <w:del w:id="1122" w:author="Author" w:date="2020-07-07T12:18:00Z">
        <w:r w:rsidRPr="0006583B" w:rsidDel="00E246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123" w:author="Author" w:date="2020-07-07T12:18:00Z">
        <w:r w:rsidR="00E2469B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E2469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pre-registered user, the input data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x;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vertAlign w:val="subscript"/>
          <w:lang w:eastAsia="en-US"/>
        </w:rPr>
        <w:t>n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p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vertAlign w:val="subscript"/>
          <w:lang w:eastAsia="en-US"/>
        </w:rPr>
        <w:t>ut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follow</w:t>
      </w:r>
      <w:del w:id="1124" w:author="Author" w:date="2020-07-07T14:53:00Z">
        <w:r w:rsidRPr="0006583B" w:rsidDel="00E92208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probability distribution of the variance-covariance matrix 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Z. 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/V</w:t>
      </w:r>
    </w:p>
    <w:p w14:paraId="4AB1F5A8" w14:textId="4C65F36D" w:rsidR="00DA7CAC" w:rsidRPr="0006583B" w:rsidRDefault="00DA7CAC">
      <w:pPr>
        <w:rPr>
          <w:rFonts w:ascii="Angsana New" w:eastAsia="Angsana New" w:hAnsi="Angsana New" w:cs="Angsana New"/>
          <w:sz w:val="34"/>
          <w:szCs w:val="34"/>
        </w:rPr>
      </w:pPr>
      <w:bookmarkStart w:id="1125" w:name="bookmark12"/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3</w:t>
      </w:r>
      <w:bookmarkEnd w:id="1125"/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.4.3 Authentication decision.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Let</w:t>
      </w:r>
      <w:ins w:id="1126" w:author="Author" w:date="2020-07-07T12:18:00Z">
        <w:r w:rsidR="00F92A5C">
          <w:rPr>
            <w:rFonts w:ascii="Angsana New" w:eastAsia="Angsana New" w:hAnsi="Angsana New" w:cs="Angsana New"/>
            <w:sz w:val="22"/>
            <w:szCs w:val="22"/>
            <w:lang w:eastAsia="en-US"/>
          </w:rPr>
          <w:t>ting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9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be the threshold value, </w:t>
      </w:r>
      <w:del w:id="1127" w:author="Author" w:date="2020-07-07T14:53:00Z">
        <w:r w:rsidRPr="0006583B" w:rsidDel="00E9220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128" w:author="Author" w:date="2020-07-07T14:53:00Z">
        <w:r w:rsidR="00E92208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E9220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user is authenticated if </w:t>
      </w:r>
      <w:del w:id="1129" w:author="Author" w:date="2020-07-07T12:18:00Z">
        <w:r w:rsidRPr="0006583B" w:rsidDel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delText>Eqn.</w:delText>
        </w:r>
      </w:del>
      <w:ins w:id="1130" w:author="Author" w:date="2020-07-07T12:18:00Z">
        <w:r w:rsidR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1131" w:author="Author" w:date="2020-07-07T12:18:00Z">
        <w:r w:rsidRPr="0006583B" w:rsidDel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hyperlink w:anchor="bookmark1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4</w:t>
        </w:r>
      </w:hyperlink>
      <w:ins w:id="1132" w:author="Author" w:date="2020-07-07T12:18:00Z">
        <w:r w:rsidR="00C5129B">
          <w:rPr>
            <w:rFonts w:ascii="Angsana New" w:eastAsia="Angsana New" w:hAnsi="Angsana New" w:cs="Angsana New"/>
            <w:sz w:val="20"/>
            <w:szCs w:val="20"/>
          </w:rPr>
          <w:t>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satisfied</w:t>
      </w:r>
      <w:ins w:id="1133" w:author="Author" w:date="2020-07-07T12:18:00Z">
        <w:r w:rsidR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134" w:author="Author" w:date="2020-07-07T12:18:00Z">
        <w:r w:rsidRPr="0006583B" w:rsidDel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delText>, while the the user</w:delText>
        </w:r>
      </w:del>
      <w:ins w:id="1135" w:author="Author" w:date="2020-07-07T12:18:00Z">
        <w:r w:rsidR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t>and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re</w:t>
      </w:r>
      <w:del w:id="1136" w:author="Author" w:date="2020-07-07T12:18:00Z">
        <w:r w:rsidRPr="0006583B" w:rsidDel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j</w:t>
      </w:r>
      <w:ins w:id="1137" w:author="Author" w:date="2020-07-07T12:18:00Z">
        <w:r w:rsidR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t>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cted if </w:t>
      </w:r>
      <w:del w:id="1138" w:author="Author" w:date="2020-07-07T12:18:00Z">
        <w:r w:rsidRPr="0006583B" w:rsidDel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Eqn. </w:delText>
        </w:r>
      </w:del>
      <w:ins w:id="1139" w:author="Author" w:date="2020-07-07T12:18:00Z">
        <w:r w:rsidR="00C5129B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hyperlink w:anchor="bookmark1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4</w:t>
        </w:r>
      </w:hyperlink>
      <w:ins w:id="1140" w:author="Author" w:date="2020-07-07T12:19:00Z">
        <w:r w:rsidR="00C5129B">
          <w:rPr>
            <w:rFonts w:ascii="Angsana New" w:eastAsia="Angsana New" w:hAnsi="Angsana New" w:cs="Angsana New"/>
            <w:sz w:val="20"/>
            <w:szCs w:val="20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not satisfied. </w:t>
      </w:r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>•</w:t>
      </w:r>
      <w:del w:id="1141" w:author="Author" w:date="2020-07-08T21:45:00Z">
        <w:r w:rsidRPr="0006583B" w:rsidDel="00395CD6">
          <w:rPr>
            <w:rFonts w:ascii="Angsana New" w:eastAsia="Angsana New" w:hAnsi="Angsana New" w:cs="Angsana New"/>
            <w:sz w:val="34"/>
            <w:szCs w:val="34"/>
            <w:lang w:eastAsia="en-US"/>
          </w:rPr>
          <w:delText xml:space="preserve">  </w:delText>
        </w:r>
      </w:del>
      <w:r w:rsidRPr="0006583B">
        <w:rPr>
          <w:rFonts w:ascii="Angsana New" w:eastAsia="Angsana New" w:hAnsi="Angsana New" w:cs="Angsana New"/>
          <w:sz w:val="34"/>
          <w:szCs w:val="34"/>
          <w:lang w:eastAsia="en-US"/>
        </w:rPr>
        <w:t xml:space="preserve"> C&lt;%' .</w:t>
      </w:r>
    </w:p>
    <w:p w14:paraId="2829FA9C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"http://10"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"http://10"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55CF84AE">
          <v:shape id="Picture 11" o:spid="_x0000_i1035" type="#_x0000_t75" alt="http://10" style="width:209.4pt;height:18.6pt;visibility:visible;mso-wrap-style:square;mso-width-percent:0;mso-height-percent:0;mso-width-percent:0;mso-height-percent:0" filled="t">
            <v:imagedata r:id="rId29" r:href="rId30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6D800A09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3.5 Software</w:t>
      </w:r>
    </w:p>
    <w:p w14:paraId="640DF387" w14:textId="2804DB9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</w:t>
      </w:r>
      <w:del w:id="1142" w:author="Author" w:date="2020-07-07T12:19:00Z">
        <w:r w:rsidRPr="0006583B" w:rsidDel="00F324A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program 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Arduino MEGA </w:t>
      </w:r>
      <w:ins w:id="1143" w:author="Author" w:date="2020-07-07T12:19:00Z">
        <w:r w:rsidR="00F324A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program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was implemented by Arduino IDE</w:t>
      </w:r>
      <w:ins w:id="1144" w:author="Author" w:date="2020-07-07T12:19:00Z">
        <w:r w:rsidR="00AE1CFE">
          <w:rPr>
            <w:rFonts w:ascii="Angsana New" w:eastAsia="Angsana New" w:hAnsi="Angsana New" w:cs="Angsana New"/>
            <w:sz w:val="22"/>
            <w:szCs w:val="22"/>
            <w:lang w:eastAsia="en-US"/>
          </w:rPr>
          <w:t>, and</w:t>
        </w:r>
      </w:ins>
      <w:del w:id="1145" w:author="Author" w:date="2020-07-07T12:19:00Z">
        <w:r w:rsidRPr="0006583B" w:rsidDel="00AE1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146" w:author="Author" w:date="2020-07-07T12:19:00Z">
        <w:r w:rsidR="00AE1CFE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del w:id="1147" w:author="Author" w:date="2020-07-07T12:19:00Z">
        <w:r w:rsidRPr="0006583B" w:rsidDel="00AE1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computer program that receive</w:t>
      </w:r>
      <w:ins w:id="1148" w:author="Author" w:date="2020-07-07T12:19:00Z">
        <w:r w:rsidR="000F02BD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149" w:author="Author" w:date="2020-07-07T12:19:00Z">
        <w:r w:rsidRPr="0006583B" w:rsidDel="000F02BD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data from Arduino MEGA and save</w:t>
      </w:r>
      <w:ins w:id="1150" w:author="Author" w:date="2020-07-07T12:19:00Z">
        <w:r w:rsidR="00004D6D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151" w:author="Author" w:date="2020-07-07T12:19:00Z">
        <w:r w:rsidRPr="0006583B" w:rsidDel="00004D6D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it in </w:t>
      </w:r>
      <w:ins w:id="1152" w:author="Author" w:date="2020-07-07T12:19:00Z">
        <w:r w:rsidR="00004D6D">
          <w:rPr>
            <w:rFonts w:ascii="Angsana New" w:eastAsia="Angsana New" w:hAnsi="Angsana New" w:cs="Angsana New"/>
            <w:sz w:val="22"/>
            <w:szCs w:val="22"/>
            <w:lang w:eastAsia="en-US"/>
          </w:rPr>
          <w:t>comm</w:t>
        </w:r>
      </w:ins>
      <w:ins w:id="1153" w:author="Author" w:date="2020-07-07T12:20:00Z">
        <w:r w:rsidR="00004D6D">
          <w:rPr>
            <w:rFonts w:ascii="Angsana New" w:eastAsia="Angsana New" w:hAnsi="Angsana New" w:cs="Angsana New"/>
            <w:sz w:val="22"/>
            <w:szCs w:val="22"/>
            <w:lang w:eastAsia="en-US"/>
          </w:rPr>
          <w:t>a-separated values (CSV)</w:t>
        </w:r>
      </w:ins>
      <w:del w:id="1154" w:author="Author" w:date="2020-07-07T12:20:00Z">
        <w:r w:rsidRPr="0006583B" w:rsidDel="00004D6D">
          <w:rPr>
            <w:rFonts w:ascii="Angsana New" w:eastAsia="Angsana New" w:hAnsi="Angsana New" w:cs="Angsana New"/>
            <w:sz w:val="22"/>
            <w:szCs w:val="22"/>
            <w:lang w:eastAsia="en-US"/>
          </w:rPr>
          <w:delText>csv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format was implemented </w:t>
      </w:r>
      <w:del w:id="1155" w:author="Author" w:date="2020-07-07T12:20:00Z">
        <w:r w:rsidRPr="0006583B" w:rsidDel="005E5A6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by </w:delText>
        </w:r>
      </w:del>
      <w:ins w:id="1156" w:author="Author" w:date="2020-07-07T12:20:00Z">
        <w:r w:rsidR="005E5A6E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5E5A6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Python. A computer program to analyze the data was</w:t>
      </w:r>
      <w:ins w:id="1157" w:author="Author" w:date="2020-07-07T12:20:00Z">
        <w:r w:rsidR="00246A1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also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implemented </w:t>
      </w:r>
      <w:del w:id="1158" w:author="Author" w:date="2020-07-07T14:54:00Z">
        <w:r w:rsidRPr="0006583B" w:rsidDel="00101DE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by </w:delText>
        </w:r>
      </w:del>
      <w:ins w:id="1159" w:author="Author" w:date="2020-07-07T14:54:00Z">
        <w:r w:rsidR="00101DE5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101DE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Python.</w:t>
      </w:r>
    </w:p>
    <w:p w14:paraId="0644706B" w14:textId="1296CD52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del w:id="1160" w:author="Author" w:date="2020-07-07T12:20:00Z">
        <w:r w:rsidRPr="0006583B" w:rsidDel="0020366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identification, the system load</w:t>
      </w:r>
      <w:ins w:id="1161" w:author="Author" w:date="2020-07-07T14:54:00Z">
        <w:r w:rsidR="00720242">
          <w:rPr>
            <w:rFonts w:ascii="Angsana New" w:eastAsia="Angsana New" w:hAnsi="Angsana New" w:cs="Angsana New"/>
            <w:sz w:val="22"/>
            <w:szCs w:val="22"/>
            <w:lang w:eastAsia="en-US"/>
          </w:rPr>
          <w:t>ed</w:t>
        </w:r>
      </w:ins>
      <w:del w:id="1162" w:author="Author" w:date="2020-07-07T14:54:00Z">
        <w:r w:rsidRPr="0006583B" w:rsidDel="00720242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</w:t>
      </w:r>
      <w:del w:id="1163" w:author="Author" w:date="2020-07-07T14:55:00Z">
        <w:r w:rsidRPr="0006583B" w:rsidDel="00836A28">
          <w:rPr>
            <w:rFonts w:ascii="Angsana New" w:eastAsia="Angsana New" w:hAnsi="Angsana New" w:cs="Angsana New"/>
            <w:sz w:val="22"/>
            <w:szCs w:val="22"/>
            <w:lang w:eastAsia="en-US"/>
          </w:rPr>
          <w:delText>pre-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collected sensor data in </w:t>
      </w:r>
      <w:del w:id="1164" w:author="Author" w:date="2020-07-07T12:20:00Z">
        <w:r w:rsidRPr="0006583B" w:rsidDel="006850F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csv </w:delText>
        </w:r>
      </w:del>
      <w:ins w:id="1165" w:author="Author" w:date="2020-07-07T12:20:00Z">
        <w:r w:rsidR="006850FD">
          <w:rPr>
            <w:rFonts w:ascii="Angsana New" w:eastAsia="Angsana New" w:hAnsi="Angsana New" w:cs="Angsana New"/>
            <w:sz w:val="22"/>
            <w:szCs w:val="22"/>
            <w:lang w:eastAsia="en-US"/>
          </w:rPr>
          <w:t>CSV</w:t>
        </w:r>
        <w:r w:rsidR="006850F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format. For</w:t>
      </w:r>
      <w:ins w:id="1166" w:author="Author" w:date="2020-07-07T12:20:00Z">
        <w:r w:rsidR="009B46B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SVM,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sklearn.svm.SVC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of </w:t>
      </w:r>
      <w:del w:id="1167" w:author="Author" w:date="2020-07-07T12:20:00Z">
        <w:r w:rsidRPr="0006583B" w:rsidDel="007E501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ins w:id="1168" w:author="Author" w:date="2020-07-07T12:20:00Z">
        <w:r w:rsidR="007E5016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7E501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scikit-learn</w:t>
      </w:r>
      <w:ins w:id="1169" w:author="Author" w:date="2020-07-07T12:20:00Z">
        <w:r w:rsidR="007E501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5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16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 library</w:t>
      </w:r>
      <w:ins w:id="1170" w:author="Author" w:date="2020-07-07T12:20:00Z">
        <w:r w:rsidR="00A479E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which is an implementation of the standard soft margin SVM</w:t>
      </w:r>
      <w:ins w:id="1171" w:author="Author" w:date="2020-07-07T12:20:00Z">
        <w:r w:rsidR="00A479E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172" w:author="Author" w:date="2020-07-07T12:21:00Z">
        <w:r w:rsidR="00AE4AEF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173" w:author="Author" w:date="2020-07-07T12:21:00Z">
        <w:r w:rsidRPr="0006583B" w:rsidDel="00AE4AE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used. We also used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>sklearn.model_selection.</w:t>
      </w:r>
      <w:del w:id="1174" w:author="Author" w:date="2020-07-07T12:21:00Z">
        <w:r w:rsidRPr="0006583B" w:rsidDel="00E2319E">
          <w:rPr>
            <w:rFonts w:ascii="Consolas" w:eastAsia="Consolas" w:hAnsi="Consolas" w:cs="Consolas"/>
            <w:sz w:val="14"/>
            <w:szCs w:val="14"/>
            <w:lang w:eastAsia="en-US"/>
          </w:rPr>
          <w:delText xml:space="preserve"> </w:delText>
        </w:r>
      </w:del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cross_val_score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cross-validation and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>sklearn.model_selec</w:t>
      </w:r>
      <w:del w:id="1175" w:author="Author" w:date="2020-07-07T12:21:00Z">
        <w:r w:rsidRPr="0006583B" w:rsidDel="0026416F">
          <w:rPr>
            <w:rFonts w:ascii="Consolas" w:eastAsia="Consolas" w:hAnsi="Consolas" w:cs="Consolas"/>
            <w:sz w:val="14"/>
            <w:szCs w:val="14"/>
            <w:lang w:eastAsia="en-US"/>
          </w:rPr>
          <w:delText xml:space="preserve"> </w:delText>
        </w:r>
      </w:del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tion.GridSearchCV </w:t>
      </w:r>
      <w:commentRangeStart w:id="1176"/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grid search </w:t>
      </w:r>
      <w:del w:id="1177" w:author="Author" w:date="2020-07-07T12:22:00Z">
        <w:r w:rsidRPr="0006583B" w:rsidDel="00E123F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were used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 evaluation</w:t>
      </w:r>
      <w:commentRangeEnd w:id="1176"/>
      <w:r w:rsidR="00E123FE">
        <w:rPr>
          <w:rStyle w:val="CommentReference"/>
        </w:rPr>
        <w:commentReference w:id="1176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0A995B57" w14:textId="1216804A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del w:id="1178" w:author="Author" w:date="2020-07-07T12:22:00Z">
        <w:r w:rsidRPr="0006583B" w:rsidDel="00103A1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authentication, the system load</w:t>
      </w:r>
      <w:ins w:id="1179" w:author="Author" w:date="2020-07-07T14:55:00Z">
        <w:r w:rsidR="0092539E">
          <w:rPr>
            <w:rFonts w:ascii="Angsana New" w:eastAsia="Angsana New" w:hAnsi="Angsana New" w:cs="Angsana New"/>
            <w:sz w:val="22"/>
            <w:szCs w:val="22"/>
            <w:lang w:eastAsia="en-US"/>
          </w:rPr>
          <w:t>ed</w:t>
        </w:r>
      </w:ins>
      <w:del w:id="1180" w:author="Author" w:date="2020-07-07T14:55:00Z">
        <w:r w:rsidRPr="0006583B" w:rsidDel="0092539E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181" w:author="Author" w:date="2020-07-07T14:56:00Z">
        <w:r w:rsidR="00B112D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del w:id="1182" w:author="Author" w:date="2020-07-07T14:55:00Z">
        <w:r w:rsidRPr="0006583B" w:rsidDel="00D813A6">
          <w:rPr>
            <w:rFonts w:ascii="Angsana New" w:eastAsia="Angsana New" w:hAnsi="Angsana New" w:cs="Angsana New"/>
            <w:sz w:val="22"/>
            <w:szCs w:val="22"/>
            <w:lang w:eastAsia="en-US"/>
          </w:rPr>
          <w:delText>pre-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collected sensor data in </w:t>
      </w:r>
      <w:r w:rsidR="00EE1784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CSV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format and compute</w:t>
      </w:r>
      <w:ins w:id="1183" w:author="Author" w:date="2020-07-07T14:56:00Z">
        <w:r w:rsidR="00171537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184" w:author="Author" w:date="2020-07-07T14:56:00Z">
        <w:r w:rsidRPr="0006583B" w:rsidDel="00171537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variance-covariance matrix using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scipy.spatial.distance.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</w:t>
      </w:r>
      <w:del w:id="1185" w:author="Author" w:date="2020-07-07T14:56:00Z">
        <w:r w:rsidRPr="0006583B" w:rsidDel="006543D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calculation of the Ma</w:t>
      </w:r>
      <w:del w:id="1186" w:author="Author" w:date="2020-07-07T12:22:00Z">
        <w:r w:rsidRPr="0006583B" w:rsidDel="00377C79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halanobis distance,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sklearn.covariance.MinCovDet </w:t>
      </w:r>
      <w:ins w:id="1187" w:author="Author" w:date="2020-07-07T12:22:00Z">
        <w:r w:rsidR="00DC5822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188" w:author="Author" w:date="2020-07-07T12:22:00Z">
        <w:r w:rsidRPr="0006583B" w:rsidDel="00DC5822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used for</w:t>
      </w:r>
      <w:ins w:id="1189" w:author="Author" w:date="2020-07-07T12:22:00Z">
        <w:r w:rsidR="002F192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variance-covariance matrix. </w:t>
      </w:r>
      <w:ins w:id="1190" w:author="Author" w:date="2020-07-07T12:22:00Z">
        <w:r w:rsidR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t>The m</w:t>
        </w:r>
      </w:ins>
      <w:del w:id="1191" w:author="Author" w:date="2020-07-07T12:22:00Z">
        <w:r w:rsidRPr="0006583B" w:rsidDel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M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inimum </w:t>
      </w:r>
      <w:ins w:id="1192" w:author="Author" w:date="2020-07-07T12:22:00Z">
        <w:r w:rsidR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t>c</w:t>
        </w:r>
      </w:ins>
      <w:del w:id="1193" w:author="Author" w:date="2020-07-07T12:22:00Z">
        <w:r w:rsidRPr="0006583B" w:rsidDel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C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ovariance </w:t>
      </w:r>
      <w:ins w:id="1194" w:author="Author" w:date="2020-07-07T12:23:00Z">
        <w:r w:rsidR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195" w:author="Author" w:date="2020-07-07T12:23:00Z">
        <w:r w:rsidRPr="0006583B" w:rsidDel="008B53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D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eterminant (MCD) is an algorithm that is robust to outlier values for estimating a variance-covariance matrix.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sklearn.covariance.MinCovDet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a scikit-learn library that </w:t>
      </w:r>
      <w:del w:id="1196" w:author="Author" w:date="2020-07-07T12:23:00Z">
        <w:r w:rsidRPr="0006583B" w:rsidDel="003254C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implement</w:t>
      </w:r>
      <w:del w:id="1197" w:author="Author" w:date="2020-07-07T12:23:00Z">
        <w:r w:rsidRPr="0006583B" w:rsidDel="003254CD">
          <w:rPr>
            <w:rFonts w:ascii="Angsana New" w:eastAsia="Angsana New" w:hAnsi="Angsana New" w:cs="Angsana New"/>
            <w:sz w:val="22"/>
            <w:szCs w:val="22"/>
            <w:lang w:eastAsia="en-US"/>
          </w:rPr>
          <w:delText>ed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Fast-MCD</w:t>
      </w:r>
      <w:ins w:id="1198" w:author="Author" w:date="2020-07-07T12:23:00Z">
        <w:r w:rsidR="003254C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3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14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</w:t>
      </w:r>
      <w:ins w:id="1199" w:author="Author" w:date="2020-07-07T12:23:00Z">
        <w:r w:rsidR="00BC5A33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200" w:author="Author" w:date="2020-07-07T14:56:00Z">
        <w:r w:rsidRPr="0006583B" w:rsidDel="00F31EA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which 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faster version of MCD. </w:t>
      </w:r>
      <w:r w:rsidRPr="0006583B">
        <w:rPr>
          <w:rFonts w:ascii="Consolas" w:eastAsia="Consolas" w:hAnsi="Consolas" w:cs="Consolas"/>
          <w:sz w:val="14"/>
          <w:szCs w:val="14"/>
          <w:lang w:eastAsia="en-US"/>
        </w:rPr>
        <w:t xml:space="preserve">scipy.spatial.distance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is a SciPy</w:t>
      </w:r>
      <w:ins w:id="1201" w:author="Author" w:date="2020-07-07T12:23:00Z">
        <w:r w:rsidR="0023233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36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17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] library that </w:t>
      </w:r>
      <w:del w:id="1202" w:author="Author" w:date="2020-07-07T12:23:00Z">
        <w:r w:rsidRPr="0006583B" w:rsidDel="005B62E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implement</w:t>
      </w:r>
      <w:ins w:id="1203" w:author="Author" w:date="2020-07-07T12:23:00Z">
        <w:r w:rsidR="005B62E8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1204" w:author="Author" w:date="2020-07-07T12:23:00Z">
        <w:r w:rsidRPr="0006583B" w:rsidDel="005B62E8">
          <w:rPr>
            <w:rFonts w:ascii="Angsana New" w:eastAsia="Angsana New" w:hAnsi="Angsana New" w:cs="Angsana New"/>
            <w:sz w:val="22"/>
            <w:szCs w:val="22"/>
            <w:lang w:eastAsia="en-US"/>
          </w:rPr>
          <w:delText>ed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functions for calculating various dis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tance</w:t>
      </w:r>
      <w:ins w:id="1205" w:author="Author" w:date="2020-07-07T12:23:00Z">
        <w:r w:rsidR="007008D6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3851E15D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bookmarkStart w:id="1206" w:name="bookmark13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4</w:t>
      </w:r>
      <w:bookmarkEnd w:id="1206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 EVALUATION</w:t>
      </w:r>
    </w:p>
    <w:p w14:paraId="383F6E93" w14:textId="1858D66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This section describes the experiments </w:t>
      </w:r>
      <w:del w:id="1207" w:author="Author" w:date="2020-07-07T12:24:00Z">
        <w:r w:rsidRPr="0006583B" w:rsidDel="008B7B8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conducted to evaluate the effectiveness of the proposed method.</w:t>
      </w:r>
    </w:p>
    <w:p w14:paraId="7481C34F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4.1 Data Collection</w:t>
      </w:r>
    </w:p>
    <w:p w14:paraId="312E9999" w14:textId="2B48F5DE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 </w:t>
      </w:r>
      <w:del w:id="1208" w:author="Author" w:date="2020-07-07T12:24:00Z">
        <w:r w:rsidRPr="0006583B" w:rsidDel="00574C8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asked </w:delText>
        </w:r>
      </w:del>
      <w:ins w:id="1209" w:author="Author" w:date="2020-07-07T12:24:00Z">
        <w:r w:rsidR="00574C82">
          <w:rPr>
            <w:rFonts w:ascii="Angsana New" w:eastAsia="Angsana New" w:hAnsi="Angsana New" w:cs="Angsana New"/>
            <w:sz w:val="22"/>
            <w:szCs w:val="22"/>
            <w:lang w:eastAsia="en-US"/>
          </w:rPr>
          <w:t>instructed</w:t>
        </w:r>
        <w:r w:rsidR="00574C8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nine subjects (A</w:t>
      </w:r>
      <w:ins w:id="1210" w:author="Author" w:date="2020-07-07T12:24:00Z">
        <w:r w:rsidR="00574C82">
          <w:rPr>
            <w:rFonts w:ascii="Angsana New" w:eastAsia="Angsana New" w:hAnsi="Angsana New" w:cs="Angsana New"/>
            <w:sz w:val="22"/>
            <w:szCs w:val="22"/>
            <w:lang w:eastAsia="en-US"/>
          </w:rPr>
          <w:t>–</w:t>
        </w:r>
      </w:ins>
      <w:del w:id="1211" w:author="Author" w:date="2020-07-07T12:24:00Z">
        <w:r w:rsidRPr="0006583B" w:rsidDel="00574C82">
          <w:rPr>
            <w:rFonts w:ascii="Angsana New" w:eastAsia="Angsana New" w:hAnsi="Angsana New" w:cs="Angsana New"/>
            <w:sz w:val="22"/>
            <w:szCs w:val="22"/>
            <w:lang w:eastAsia="en-US"/>
          </w:rPr>
          <w:delText>~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I, all male</w:t>
      </w:r>
      <w:del w:id="1212" w:author="Author" w:date="2020-07-07T12:24:00Z">
        <w:r w:rsidRPr="0006583B" w:rsidDel="00574C82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, mean age 23 years) to wear the helmet implemented in Section</w:t>
      </w:r>
      <w:hyperlink w:anchor="bookmark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3 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collected sensor data. The sampling rate </w:t>
      </w:r>
      <w:ins w:id="1213" w:author="Author" w:date="2020-07-07T12:24:00Z">
        <w:r w:rsidR="008E22D0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214" w:author="Author" w:date="2020-07-07T12:24:00Z">
        <w:r w:rsidRPr="0006583B" w:rsidDel="008E22D0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approximately 30 Hz. The subjects put </w:t>
      </w:r>
      <w:del w:id="1215" w:author="Author" w:date="2020-07-07T12:25:00Z">
        <w:r w:rsidRPr="0006583B" w:rsidDel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it </w:delText>
        </w:r>
      </w:del>
      <w:ins w:id="1216" w:author="Author" w:date="2020-07-07T12:25:00Z">
        <w:r w:rsidR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t>the helmet</w:t>
        </w:r>
        <w:r w:rsidR="001A63B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on for </w:t>
      </w:r>
      <w:del w:id="1217" w:author="Author" w:date="2020-07-07T12:25:00Z">
        <w:r w:rsidRPr="0006583B" w:rsidDel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two </w:delText>
        </w:r>
      </w:del>
      <w:ins w:id="1218" w:author="Author" w:date="2020-07-07T12:25:00Z">
        <w:r w:rsidR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t>2</w:t>
        </w:r>
        <w:r w:rsidR="001A63B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219" w:author="Author" w:date="2020-07-07T12:25:00Z">
        <w:r w:rsidRPr="0006583B" w:rsidDel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seconds </w:delText>
        </w:r>
      </w:del>
      <w:ins w:id="1220" w:author="Author" w:date="2020-07-07T12:25:00Z">
        <w:r w:rsidR="001A63BC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  <w:r w:rsidR="001A63B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collect data, then </w:t>
      </w:r>
      <w:del w:id="1221" w:author="Author" w:date="2020-07-07T12:25:00Z">
        <w:r w:rsidRPr="0006583B" w:rsidDel="00255AC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put </w:delText>
        </w:r>
      </w:del>
      <w:ins w:id="1222" w:author="Author" w:date="2020-07-07T12:25:00Z">
        <w:r w:rsidR="00255AC4">
          <w:rPr>
            <w:rFonts w:ascii="Angsana New" w:eastAsia="Angsana New" w:hAnsi="Angsana New" w:cs="Angsana New"/>
            <w:sz w:val="22"/>
            <w:szCs w:val="22"/>
            <w:lang w:eastAsia="en-US"/>
          </w:rPr>
          <w:t>took</w:t>
        </w:r>
        <w:r w:rsidR="00255AC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it off</w:t>
      </w:r>
      <w:del w:id="1223" w:author="Author" w:date="2020-07-07T12:25:00Z">
        <w:r w:rsidRPr="0006583B" w:rsidDel="004E61AF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put it on again for </w:t>
      </w:r>
      <w:del w:id="1224" w:author="Author" w:date="2020-07-07T12:25:00Z">
        <w:r w:rsidRPr="0006583B" w:rsidDel="004E61A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two </w:delText>
        </w:r>
      </w:del>
      <w:ins w:id="1225" w:author="Author" w:date="2020-07-07T12:25:00Z">
        <w:r w:rsidR="004E61AF">
          <w:rPr>
            <w:rFonts w:ascii="Angsana New" w:eastAsia="Angsana New" w:hAnsi="Angsana New" w:cs="Angsana New"/>
            <w:sz w:val="22"/>
            <w:szCs w:val="22"/>
            <w:lang w:eastAsia="en-US"/>
          </w:rPr>
          <w:t>2</w:t>
        </w:r>
        <w:r w:rsidR="004E61A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226" w:author="Author" w:date="2020-07-07T12:25:00Z">
        <w:r w:rsidRPr="0006583B" w:rsidDel="004E61A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seconds </w:delText>
        </w:r>
      </w:del>
      <w:ins w:id="1227" w:author="Author" w:date="2020-07-07T12:25:00Z">
        <w:r w:rsidR="004E61AF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  <w:r w:rsidR="004E61A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to collect data, t</w:t>
      </w:r>
      <w:ins w:id="1228" w:author="Author" w:date="2020-07-07T12:25:00Z">
        <w:r w:rsidR="004F5DBE">
          <w:rPr>
            <w:rFonts w:ascii="Angsana New" w:eastAsia="Angsana New" w:hAnsi="Angsana New" w:cs="Angsana New"/>
            <w:sz w:val="22"/>
            <w:szCs w:val="22"/>
            <w:lang w:eastAsia="en-US"/>
          </w:rPr>
          <w:t>hr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ough which a set of two samples </w:t>
      </w:r>
      <w:ins w:id="1229" w:author="Author" w:date="2020-07-07T12:25:00Z">
        <w:r w:rsidR="00E63C2B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230" w:author="Author" w:date="2020-07-07T12:25:00Z">
        <w:r w:rsidRPr="0006583B" w:rsidDel="00E63C2B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obtained. By collecting data of </w:t>
      </w:r>
      <w:del w:id="1231" w:author="Author" w:date="2020-07-07T12:25:00Z">
        <w:r w:rsidRPr="0006583B" w:rsidDel="00782BD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ten </w:delText>
        </w:r>
      </w:del>
      <w:ins w:id="1232" w:author="Author" w:date="2020-07-07T12:25:00Z">
        <w:r w:rsidR="00782BD0">
          <w:rPr>
            <w:rFonts w:ascii="Angsana New" w:eastAsia="Angsana New" w:hAnsi="Angsana New" w:cs="Angsana New"/>
            <w:sz w:val="22"/>
            <w:szCs w:val="22"/>
            <w:lang w:eastAsia="en-US"/>
          </w:rPr>
          <w:t>10</w:t>
        </w:r>
        <w:r w:rsidR="00782BD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sets (20 samples) from each subject, a total of 180 samples (2 </w:t>
      </w:r>
      <w:del w:id="1233" w:author="Author" w:date="2020-07-07T12:25:00Z">
        <w:r w:rsidRPr="0006583B" w:rsidDel="00FC62D1">
          <w:rPr>
            <w:rFonts w:ascii="Angsana New" w:eastAsia="Angsana New" w:hAnsi="Angsana New" w:cs="Angsana New"/>
            <w:sz w:val="22"/>
            <w:szCs w:val="22"/>
            <w:lang w:eastAsia="en-US"/>
          </w:rPr>
          <w:delText>seconds</w:delText>
        </w:r>
      </w:del>
      <w:ins w:id="1234" w:author="Author" w:date="2020-07-07T12:25:00Z">
        <w:r w:rsidR="00FC62D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x</w:t>
      </w:r>
      <w:ins w:id="1235" w:author="Author" w:date="2020-07-07T12:25:00Z">
        <w:r w:rsidR="00FC62D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20 samples</w:t>
      </w:r>
      <w:ins w:id="1236" w:author="Author" w:date="2020-07-07T12:25:00Z">
        <w:r w:rsidR="00FC62D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x</w:t>
      </w:r>
      <w:ins w:id="1237" w:author="Author" w:date="2020-07-07T12:25:00Z">
        <w:r w:rsidR="00FC62D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9 subjects) were collected. Up to four sets of data were collected per person per day. </w:t>
      </w:r>
      <w:del w:id="1238" w:author="Author" w:date="2020-07-07T12:25:00Z">
        <w:r w:rsidRPr="0006583B" w:rsidDel="00BB77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 order to</w:delText>
        </w:r>
      </w:del>
      <w:ins w:id="1239" w:author="Author" w:date="2020-07-07T12:25:00Z">
        <w:r w:rsidR="00BB775C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collect data </w:t>
      </w:r>
      <w:del w:id="1240" w:author="Author" w:date="2020-07-07T14:57:00Z">
        <w:r w:rsidRPr="0006583B" w:rsidDel="000F581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 </w:delText>
        </w:r>
      </w:del>
      <w:ins w:id="1241" w:author="Author" w:date="2020-07-07T14:57:00Z">
        <w:r w:rsidR="000F581D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0F581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242" w:author="Author" w:date="2020-07-07T12:25:00Z">
        <w:r w:rsidRPr="0006583B" w:rsidDel="003F0F9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various positions of the sensors and head as the helmet was worn, a rest period of at least 30 minutes was provided between sets.</w:t>
      </w:r>
    </w:p>
    <w:p w14:paraId="63C74BA3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4.2 User Identification Method</w:t>
      </w:r>
    </w:p>
    <w:p w14:paraId="6FAD89DF" w14:textId="5DF671A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4.2.1 Evaluation environment.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 evaluated the proposed method </w:t>
      </w:r>
      <w:del w:id="1243" w:author="Author" w:date="2020-07-07T14:58:00Z">
        <w:r w:rsidRPr="0006583B" w:rsidDel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1244" w:author="Author" w:date="2020-07-07T14:58:00Z">
        <w:r w:rsidR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</w:ins>
      <w:ins w:id="1245" w:author="Author" w:date="2020-07-07T12:25:00Z">
        <w:r w:rsidR="00FB6A7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246" w:author="Author" w:date="2020-07-07T12:38:00Z">
        <w:r w:rsidRPr="0006583B" w:rsidDel="006315B5">
          <w:rPr>
            <w:rFonts w:ascii="Angsana New" w:eastAsia="Angsana New" w:hAnsi="Angsana New" w:cs="Angsana New"/>
            <w:sz w:val="22"/>
            <w:szCs w:val="22"/>
            <w:lang w:eastAsia="en-US"/>
          </w:rPr>
          <w:delText>five</w:delText>
        </w:r>
      </w:del>
      <w:ins w:id="1247" w:author="Author" w:date="2020-07-07T12:38:00Z">
        <w:r w:rsidR="006315B5">
          <w:rPr>
            <w:rFonts w:ascii="Angsana New" w:eastAsia="Angsana New" w:hAnsi="Angsana New" w:cs="Angsana New"/>
            <w:sz w:val="22"/>
            <w:szCs w:val="22"/>
            <w:lang w:eastAsia="en-US"/>
          </w:rPr>
          <w:t>5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-fold cross-validation </w:t>
      </w:r>
      <w:del w:id="1248" w:author="Author" w:date="2020-07-07T14:58:00Z">
        <w:r w:rsidRPr="0006583B" w:rsidDel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manner </w:delText>
        </w:r>
      </w:del>
      <w:del w:id="1249" w:author="Author" w:date="2020-07-07T12:26:00Z">
        <w:r w:rsidRPr="0006583B" w:rsidDel="00571B8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that </w:delText>
        </w:r>
      </w:del>
      <w:ins w:id="1250" w:author="Author" w:date="2020-07-07T12:26:00Z">
        <w:r w:rsidR="00571B8B">
          <w:rPr>
            <w:rFonts w:ascii="Angsana New" w:eastAsia="Angsana New" w:hAnsi="Angsana New" w:cs="Angsana New"/>
            <w:sz w:val="22"/>
            <w:szCs w:val="22"/>
            <w:lang w:eastAsia="en-US"/>
          </w:rPr>
          <w:t>in which</w:t>
        </w:r>
        <w:r w:rsidR="00571B8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80% </w:t>
      </w:r>
      <w:del w:id="1251" w:author="Author" w:date="2020-07-07T12:26:00Z">
        <w:r w:rsidRPr="0006583B" w:rsidDel="000F6FC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(16 samples)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of </w:t>
      </w:r>
      <w:ins w:id="1252" w:author="Author" w:date="2020-07-07T14:58:00Z">
        <w:r w:rsidR="003C413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</w:t>
      </w:r>
      <w:ins w:id="1253" w:author="Author" w:date="2020-07-07T12:26:00Z">
        <w:r w:rsidR="000F6FC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(16 samples)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collected from each subject were trained and 20% (four samples) were tested. </w:t>
      </w:r>
      <w:del w:id="1254" w:author="Author" w:date="2020-07-07T12:26:00Z">
        <w:r w:rsidRPr="0006583B" w:rsidDel="003E7D2E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 order t</w:delText>
        </w:r>
      </w:del>
      <w:ins w:id="1255" w:author="Author" w:date="2020-07-07T12:26:00Z">
        <w:r w:rsidR="003E7D2E">
          <w:rPr>
            <w:rFonts w:ascii="Angsana New" w:eastAsia="Angsana New" w:hAnsi="Angsana New" w:cs="Angsana New"/>
            <w:sz w:val="22"/>
            <w:szCs w:val="22"/>
            <w:lang w:eastAsia="en-US"/>
          </w:rPr>
          <w:t>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 investigate the effect of the number of sen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>sors used,</w:t>
      </w:r>
      <w:ins w:id="1256" w:author="Author" w:date="2020-07-07T12:26:00Z">
        <w:r w:rsidR="009446F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identification accurac</w:t>
      </w:r>
      <w:ins w:id="1257" w:author="Author" w:date="2020-07-07T12:26:00Z">
        <w:r w:rsidR="009446F1">
          <w:rPr>
            <w:rFonts w:ascii="Angsana New" w:eastAsia="Angsana New" w:hAnsi="Angsana New" w:cs="Angsana New"/>
            <w:sz w:val="22"/>
            <w:szCs w:val="22"/>
            <w:lang w:eastAsia="en-US"/>
          </w:rPr>
          <w:t>y</w:t>
        </w:r>
      </w:ins>
      <w:del w:id="1258" w:author="Author" w:date="2020-07-07T12:26:00Z">
        <w:r w:rsidRPr="0006583B" w:rsidDel="009446F1">
          <w:rPr>
            <w:rFonts w:ascii="Angsana New" w:eastAsia="Angsana New" w:hAnsi="Angsana New" w:cs="Angsana New"/>
            <w:sz w:val="22"/>
            <w:szCs w:val="22"/>
            <w:lang w:eastAsia="en-US"/>
          </w:rPr>
          <w:delText>ies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 all combinations of sensors from </w:t>
      </w:r>
      <w:del w:id="1259" w:author="Author" w:date="2020-07-07T12:26:00Z">
        <w:r w:rsidRPr="0006583B" w:rsidDel="00360BBF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one sensor to</w:delText>
        </w:r>
      </w:del>
      <w:ins w:id="1260" w:author="Author" w:date="2020-07-07T12:26:00Z">
        <w:r w:rsidR="00360BBF">
          <w:rPr>
            <w:rFonts w:ascii="Angsana New" w:eastAsia="Angsana New" w:hAnsi="Angsana New" w:cs="Angsana New"/>
            <w:sz w:val="22"/>
            <w:szCs w:val="22"/>
            <w:lang w:eastAsia="en-US"/>
          </w:rPr>
          <w:t>1–</w:t>
        </w:r>
      </w:ins>
      <w:del w:id="1261" w:author="Author" w:date="2020-07-07T12:26:00Z">
        <w:r w:rsidRPr="0006583B" w:rsidDel="00360BB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32 sensors </w:t>
      </w:r>
      <w:del w:id="1262" w:author="Author" w:date="2020-07-07T12:26:00Z">
        <w:r w:rsidRPr="0006583B" w:rsidDel="008F165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were </w:delText>
        </w:r>
      </w:del>
      <w:ins w:id="1263" w:author="Author" w:date="2020-07-07T12:26:00Z">
        <w:r w:rsidR="008F1659">
          <w:rPr>
            <w:rFonts w:ascii="Angsana New" w:eastAsia="Angsana New" w:hAnsi="Angsana New" w:cs="Angsana New"/>
            <w:sz w:val="22"/>
            <w:szCs w:val="22"/>
            <w:lang w:eastAsia="en-US"/>
          </w:rPr>
          <w:t>was</w:t>
        </w:r>
        <w:r w:rsidR="008F165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measured.</w:t>
      </w:r>
    </w:p>
    <w:p w14:paraId="6F8F3229" w14:textId="3F099E42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* To simulate a half helmet</w:t>
      </w:r>
      <w:ins w:id="1264" w:author="Author" w:date="2020-07-07T12:27:00Z">
        <w:r w:rsidR="00D9232C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which is commonly used at </w:t>
      </w:r>
      <w:del w:id="1265" w:author="Author" w:date="2020-07-07T14:59:00Z">
        <w:r w:rsidRPr="0006583B" w:rsidDel="00CE490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construc</w:t>
      </w:r>
      <w:del w:id="1266" w:author="Author" w:date="2020-07-07T12:27:00Z">
        <w:r w:rsidRPr="0006583B" w:rsidDel="00D923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-*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tion site</w:t>
      </w:r>
      <w:ins w:id="1267" w:author="Author" w:date="2020-07-07T14:59:00Z">
        <w:r w:rsidR="00CE490E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all combinations of sensors from 1 to 20 sensors </w:t>
      </w:r>
      <w:ins w:id="1268" w:author="Author" w:date="2020-07-07T14:59:00Z">
        <w:r w:rsidR="00D21F4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were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aligned in the top half out of 32 sensors</w:t>
      </w:r>
      <w:ins w:id="1269" w:author="Author" w:date="2020-07-07T12:27:00Z">
        <w:r w:rsidR="007A0C94">
          <w:rPr>
            <w:rFonts w:ascii="Angsana New" w:eastAsia="Angsana New" w:hAnsi="Angsana New" w:cs="Angsana New"/>
            <w:sz w:val="22"/>
            <w:szCs w:val="22"/>
            <w:lang w:eastAsia="en-US"/>
          </w:rPr>
          <w:t>:</w:t>
        </w:r>
      </w:ins>
      <w:del w:id="1270" w:author="Author" w:date="2020-07-07T12:27:00Z">
        <w:r w:rsidRPr="0006583B" w:rsidDel="007A0C94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four sensors at the top of the head and 16 sensors around the top half of the head. These 20 sensors are </w:t>
      </w:r>
      <w:del w:id="1271" w:author="Author" w:date="2020-07-07T12:27:00Z">
        <w:r w:rsidRPr="0006583B" w:rsidDel="0067480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sensors </w:t>
      </w:r>
      <w:del w:id="1272" w:author="Author" w:date="2020-07-07T12:27:00Z">
        <w:r w:rsidRPr="0006583B" w:rsidDel="0067480B">
          <w:rPr>
            <w:rFonts w:ascii="Angsana New" w:eastAsia="Angsana New" w:hAnsi="Angsana New" w:cs="Angsana New"/>
            <w:sz w:val="22"/>
            <w:szCs w:val="22"/>
            <w:lang w:eastAsia="en-US"/>
          </w:rPr>
          <w:delText>#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0</w:t>
      </w:r>
      <w:ins w:id="1273" w:author="Author" w:date="2020-07-07T12:27:00Z">
        <w:r w:rsidR="0067480B">
          <w:rPr>
            <w:rFonts w:ascii="Angsana New" w:eastAsia="Angsana New" w:hAnsi="Angsana New" w:cs="Angsana New"/>
            <w:sz w:val="22"/>
            <w:szCs w:val="22"/>
            <w:lang w:eastAsia="en-US"/>
          </w:rPr>
          <w:t>–</w:t>
        </w:r>
      </w:ins>
      <w:del w:id="1274" w:author="Author" w:date="2020-07-07T12:27:00Z">
        <w:r w:rsidRPr="0006583B" w:rsidDel="0067480B">
          <w:rPr>
            <w:rFonts w:ascii="Angsana New" w:eastAsia="Angsana New" w:hAnsi="Angsana New" w:cs="Angsana New"/>
            <w:sz w:val="22"/>
            <w:szCs w:val="22"/>
            <w:lang w:eastAsia="en-US"/>
          </w:rPr>
          <w:delText>-#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19 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8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7.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this evaluation, two types of sensor configurations </w:t>
      </w:r>
      <w:ins w:id="1275" w:author="Author" w:date="2020-07-07T12:28:00Z">
        <w:r w:rsidR="00686EED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276" w:author="Author" w:date="2020-07-07T12:28:00Z">
        <w:r w:rsidRPr="0006583B" w:rsidDel="00686EED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 tested: a full-face helmet with 32 sensors and a half helmet </w:t>
      </w:r>
      <w:del w:id="1277" w:author="Author" w:date="2020-07-07T12:28:00Z">
        <w:r w:rsidRPr="0006583B" w:rsidDel="00C0486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when </w:delText>
        </w:r>
      </w:del>
      <w:ins w:id="1278" w:author="Author" w:date="2020-07-07T12:28:00Z">
        <w:r w:rsidR="00C04869">
          <w:rPr>
            <w:rFonts w:ascii="Angsana New" w:eastAsia="Angsana New" w:hAnsi="Angsana New" w:cs="Angsana New"/>
            <w:sz w:val="22"/>
            <w:szCs w:val="22"/>
            <w:lang w:eastAsia="en-US"/>
          </w:rPr>
          <w:t>with</w:t>
        </w:r>
        <w:r w:rsidR="00C0486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20 sensors.</w:t>
      </w:r>
    </w:p>
    <w:p w14:paraId="63843C5D" w14:textId="22A765D8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lastRenderedPageBreak/>
        <w:t xml:space="preserve">4.2.2 Results and discussion.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accuracy of user identification with a full-face helmet</w:t>
      </w:r>
      <w:del w:id="1279" w:author="Author" w:date="2020-07-07T12:28:00Z">
        <w:r w:rsidRPr="0006583B" w:rsidDel="006F12E8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</w:t>
      </w:r>
      <w:del w:id="1280" w:author="Author" w:date="2020-07-07T12:28:00Z">
        <w:r w:rsidRPr="0006583B" w:rsidDel="006F12E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half helmet is </w:t>
      </w:r>
      <w:del w:id="1281" w:author="Author" w:date="2020-07-07T12:28:00Z">
        <w:r w:rsidRPr="0006583B" w:rsidDel="00A02EA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282" w:author="Author" w:date="2020-07-07T12:28:00Z">
        <w:r w:rsidR="00A02EAF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A02EA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Table</w:t>
      </w:r>
      <w:ins w:id="1283" w:author="Author" w:date="2020-07-07T12:28:00Z">
        <w:r w:rsidR="00A02EAF"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s</w:t>
        </w:r>
      </w:ins>
      <w:hyperlink w:anchor="bookmark14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1 </w:t>
        </w:r>
      </w:hyperlink>
      <w:r w:rsidRPr="00A02EAF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</w:t>
      </w:r>
      <w:del w:id="1284" w:author="Author" w:date="2020-07-07T12:28:00Z">
        <w:r w:rsidRPr="000D648D" w:rsidDel="00A02EAF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delText xml:space="preserve">Table </w:delText>
        </w:r>
      </w:del>
      <w:hyperlink w:anchor="bookmark14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2.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numbers </w:t>
      </w:r>
      <w:del w:id="1285" w:author="Author" w:date="2020-07-07T12:29:00Z">
        <w:r w:rsidRPr="0006583B" w:rsidDel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286" w:author="Author" w:date="2020-07-07T12:29:00Z">
        <w:r w:rsidR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t>listed</w:t>
        </w:r>
        <w:r w:rsidR="00F9011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</w:t>
      </w:r>
      <w:ins w:id="1287" w:author="Author" w:date="2020-07-07T12:29:00Z">
        <w:r w:rsidR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288" w:author="Author" w:date="2020-07-07T12:29:00Z">
        <w:r w:rsidRPr="000D648D" w:rsidDel="00F90118">
          <w:rPr>
            <w:rFonts w:ascii="Angsana New" w:eastAsia="Angsana New" w:hAnsi="Angsana New" w:cs="Angsana New"/>
            <w:i/>
            <w:sz w:val="22"/>
            <w:szCs w:val="22"/>
            <w:lang w:eastAsia="en-US"/>
          </w:rPr>
          <w:delText>"</w:delText>
        </w:r>
      </w:del>
      <w:r w:rsidRPr="000D648D">
        <w:rPr>
          <w:rFonts w:ascii="Angsana New" w:eastAsia="Angsana New" w:hAnsi="Angsana New" w:cs="Angsana New"/>
          <w:i/>
          <w:sz w:val="22"/>
          <w:szCs w:val="22"/>
          <w:lang w:eastAsia="en-US"/>
        </w:rPr>
        <w:t>Sensors used</w:t>
      </w:r>
      <w:ins w:id="1289" w:author="Author" w:date="2020-07-07T12:29:00Z">
        <w:r w:rsidR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column </w:t>
        </w:r>
      </w:ins>
      <w:del w:id="1290" w:author="Author" w:date="2020-07-07T12:29:00Z">
        <w:r w:rsidRPr="0006583B" w:rsidDel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"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are the</w:t>
      </w:r>
      <w:ins w:id="1291" w:author="Author" w:date="2020-07-07T12:29:00Z">
        <w:r w:rsidR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number of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sensor</w:t>
      </w:r>
      <w:ins w:id="1292" w:author="Author" w:date="2020-07-07T12:29:00Z">
        <w:r w:rsidR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293" w:author="Author" w:date="2020-07-07T12:29:00Z">
        <w:r w:rsidRPr="0006583B" w:rsidDel="00F9011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number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 xml:space="preserve">Figure </w:t>
      </w:r>
      <w:hyperlink w:anchor="bookmark8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7.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a full-face helmet, when the number of sensors </w:t>
      </w:r>
      <w:ins w:id="1294" w:author="Author" w:date="2020-07-07T12:30:00Z">
        <w:r w:rsidR="002774D1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295" w:author="Author" w:date="2020-07-07T12:30:00Z">
        <w:r w:rsidRPr="0006583B" w:rsidDel="002774D1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32, the number of sensor combination</w:t>
      </w:r>
      <w:ins w:id="1296" w:author="Author" w:date="2020-07-07T12:29:00Z">
        <w:r w:rsidR="00090463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297" w:author="Author" w:date="2020-07-07T12:30:00Z">
        <w:r w:rsidR="00A814D3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298" w:author="Author" w:date="2020-07-07T12:30:00Z">
        <w:r w:rsidRPr="0006583B" w:rsidDel="00A814D3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</w:t>
      </w:r>
      <w:del w:id="1299" w:author="Author" w:date="2020-07-07T12:29:00Z">
        <w:r w:rsidRPr="0006583B" w:rsidDel="0009046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one </w:delText>
        </w:r>
      </w:del>
      <w:ins w:id="1300" w:author="Author" w:date="2020-07-07T12:29:00Z">
        <w:r w:rsidR="00090463">
          <w:rPr>
            <w:rFonts w:ascii="Angsana New" w:eastAsia="Angsana New" w:hAnsi="Angsana New" w:cs="Angsana New"/>
            <w:sz w:val="22"/>
            <w:szCs w:val="22"/>
            <w:lang w:eastAsia="en-US"/>
          </w:rPr>
          <w:t>1</w:t>
        </w:r>
        <w:r w:rsidR="0009046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(</w:t>
      </w:r>
      <w:r w:rsidRPr="0006583B">
        <w:rPr>
          <w:rFonts w:ascii="Angsana New" w:eastAsia="Angsana New" w:hAnsi="Angsana New" w:cs="Angsana New"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C</w:t>
      </w:r>
      <w:r w:rsidRPr="0006583B">
        <w:rPr>
          <w:rFonts w:ascii="Angsana New" w:eastAsia="Angsana New" w:hAnsi="Angsana New" w:cs="Angsana New"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= 1), and when the number of sensors </w:t>
      </w:r>
      <w:ins w:id="1301" w:author="Author" w:date="2020-07-07T12:30:00Z">
        <w:r w:rsidR="00F83A3F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302" w:author="Author" w:date="2020-07-07T12:30:00Z">
        <w:r w:rsidRPr="0006583B" w:rsidDel="00F83A3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31, the highest accuracy of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32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>C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vertAlign w:val="subscript"/>
          <w:lang w:eastAsia="en-US"/>
        </w:rPr>
        <w:t>31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 = 32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combinations is </w:t>
      </w:r>
      <w:del w:id="1303" w:author="Author" w:date="2020-07-07T12:29:00Z">
        <w:r w:rsidRPr="0006583B" w:rsidDel="00CB3E4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304" w:author="Author" w:date="2020-07-07T12:29:00Z">
        <w:r w:rsidR="00CB3E49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CB3E4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the table. For a half helmet, when the number of sensors </w:t>
      </w:r>
      <w:ins w:id="1305" w:author="Author" w:date="2020-07-07T12:30:00Z">
        <w:r w:rsidR="00381982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306" w:author="Author" w:date="2020-07-07T12:30:00Z">
        <w:r w:rsidRPr="0006583B" w:rsidDel="00381982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20, the number of sensor combination</w:t>
      </w:r>
      <w:ins w:id="1307" w:author="Author" w:date="2020-07-07T12:29:00Z">
        <w:r w:rsidR="00EA3E7D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308" w:author="Author" w:date="2020-07-07T12:30:00Z">
        <w:r w:rsidR="00A6005B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309" w:author="Author" w:date="2020-07-07T12:30:00Z">
        <w:r w:rsidRPr="0006583B" w:rsidDel="00A6005B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</w:t>
      </w:r>
      <w:del w:id="1310" w:author="Author" w:date="2020-07-07T12:29:00Z">
        <w:r w:rsidRPr="0006583B" w:rsidDel="00EA3E7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one </w:delText>
        </w:r>
      </w:del>
      <w:ins w:id="1311" w:author="Author" w:date="2020-07-07T12:29:00Z">
        <w:r w:rsidR="00EA3E7D">
          <w:rPr>
            <w:rFonts w:ascii="Angsana New" w:eastAsia="Angsana New" w:hAnsi="Angsana New" w:cs="Angsana New"/>
            <w:sz w:val="22"/>
            <w:szCs w:val="22"/>
            <w:lang w:eastAsia="en-US"/>
          </w:rPr>
          <w:t>1,</w:t>
        </w:r>
        <w:r w:rsidR="00EA3E7D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when the number of sensor </w:t>
      </w:r>
      <w:ins w:id="1312" w:author="Author" w:date="2020-07-07T12:30:00Z">
        <w:r w:rsidR="00257663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313" w:author="Author" w:date="2020-07-07T12:30:00Z">
        <w:r w:rsidRPr="0006583B" w:rsidDel="00257663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19, the highest accuracy of 19 combination is </w:t>
      </w:r>
      <w:del w:id="1314" w:author="Author" w:date="2020-07-07T12:29:00Z">
        <w:r w:rsidRPr="0006583B" w:rsidDel="003C094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315" w:author="Author" w:date="2020-07-07T12:29:00Z">
        <w:r w:rsidR="003C094C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3C094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the table. For one </w:t>
      </w:r>
      <w:del w:id="1316" w:author="Author" w:date="2020-07-07T12:30:00Z">
        <w:r w:rsidRPr="0006583B" w:rsidDel="003C094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through </w:delText>
        </w:r>
      </w:del>
      <w:ins w:id="1317" w:author="Author" w:date="2020-07-07T12:30:00Z">
        <w:r w:rsidR="003C094C">
          <w:rPr>
            <w:rFonts w:ascii="Angsana New" w:eastAsia="Angsana New" w:hAnsi="Angsana New" w:cs="Angsana New"/>
            <w:sz w:val="22"/>
            <w:szCs w:val="22"/>
            <w:lang w:eastAsia="en-US"/>
          </w:rPr>
          <w:t>to</w:t>
        </w:r>
        <w:r w:rsidR="003C094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four sensors, the regularization parameter of </w:t>
      </w:r>
      <w:ins w:id="1318" w:author="Author" w:date="2020-07-07T12:30:00Z">
        <w:r w:rsidR="00117F5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SVM </w:t>
      </w:r>
      <w:ins w:id="1319" w:author="Author" w:date="2020-07-07T12:30:00Z">
        <w:r w:rsidR="006C101F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320" w:author="Author" w:date="2020-07-07T12:30:00Z">
        <w:r w:rsidRPr="0006583B" w:rsidDel="006C101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set to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C =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1.0, and the sensor combination with the highest accuracy was recorded. Then, the best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C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was </w:t>
      </w:r>
      <w:del w:id="1321" w:author="Author" w:date="2020-07-07T12:30:00Z">
        <w:r w:rsidRPr="0006583B" w:rsidDel="005403E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searched </w:delText>
        </w:r>
      </w:del>
      <w:ins w:id="1322" w:author="Author" w:date="2020-07-07T12:30:00Z">
        <w:r w:rsidR="005403E5">
          <w:rPr>
            <w:rFonts w:ascii="Angsana New" w:eastAsia="Angsana New" w:hAnsi="Angsana New" w:cs="Angsana New"/>
            <w:sz w:val="22"/>
            <w:szCs w:val="22"/>
            <w:lang w:eastAsia="en-US"/>
          </w:rPr>
          <w:t>determined</w:t>
        </w:r>
        <w:r w:rsidR="005403E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by grid search for the sensor combination, and the highest accuracy is </w:t>
      </w:r>
      <w:del w:id="1323" w:author="Author" w:date="2020-07-07T12:30:00Z">
        <w:r w:rsidRPr="0006583B" w:rsidDel="006B66E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324" w:author="Author" w:date="2020-07-07T15:08:00Z">
        <w:r w:rsidR="00600FE1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</w:ins>
      <w:ins w:id="1325" w:author="Author" w:date="2020-07-07T12:30:00Z">
        <w:r w:rsidR="006B66E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del w:id="1326" w:author="Author" w:date="2020-07-07T12:31:00Z">
        <w:r w:rsidRPr="0006583B" w:rsidDel="00105C0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327" w:author="Author" w:date="2020-07-07T12:31:00Z">
        <w:r w:rsidR="00105C0D">
          <w:rPr>
            <w:rFonts w:ascii="Angsana New" w:eastAsia="Angsana New" w:hAnsi="Angsana New" w:cs="Angsana New"/>
            <w:sz w:val="22"/>
            <w:szCs w:val="22"/>
            <w:lang w:eastAsia="en-US"/>
          </w:rPr>
          <w:t>T</w:t>
        </w:r>
      </w:ins>
      <w:del w:id="1328" w:author="Author" w:date="2020-07-07T12:31:00Z">
        <w:r w:rsidRPr="0006583B" w:rsidDel="00105C0D">
          <w:rPr>
            <w:rFonts w:ascii="Angsana New" w:eastAsia="Angsana New" w:hAnsi="Angsana New" w:cs="Angsana New"/>
            <w:sz w:val="22"/>
            <w:szCs w:val="22"/>
            <w:lang w:eastAsia="en-US"/>
          </w:rPr>
          <w:delText>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ables</w:t>
      </w:r>
      <w:ins w:id="1329" w:author="Author" w:date="2020-07-07T12:31:00Z">
        <w:r w:rsidR="00105C0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1 and 2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630CA429" w14:textId="3C96619C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 </w:t>
      </w:r>
      <w:del w:id="1330" w:author="Author" w:date="2020-07-07T12:31:00Z">
        <w:r w:rsidRPr="0006583B" w:rsidDel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found </w:delText>
        </w:r>
      </w:del>
      <w:ins w:id="1331" w:author="Author" w:date="2020-07-07T12:31:00Z">
        <w:r w:rsidR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t>determined</w:t>
        </w:r>
        <w:r w:rsidR="007C139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that </w:t>
      </w:r>
      <w:del w:id="1332" w:author="Author" w:date="2020-07-07T12:31:00Z">
        <w:r w:rsidRPr="0006583B" w:rsidDel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all </w:delText>
        </w:r>
      </w:del>
      <w:ins w:id="1333" w:author="Author" w:date="2020-07-07T12:31:00Z">
        <w:r w:rsidR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7C139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334" w:author="Author" w:date="2020-07-07T12:31:00Z">
        <w:r w:rsidRPr="0006583B" w:rsidDel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accurac</w:t>
      </w:r>
      <w:ins w:id="1335" w:author="Author" w:date="2020-07-07T12:31:00Z">
        <w:r w:rsidR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t>y</w:t>
        </w:r>
      </w:ins>
      <w:del w:id="1336" w:author="Author" w:date="2020-07-07T12:31:00Z">
        <w:r w:rsidRPr="0006583B" w:rsidDel="007C139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ies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337" w:author="Author" w:date="2020-07-07T12:32:00Z">
        <w:r w:rsidR="006A2A1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was 1.000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when </w:t>
      </w:r>
      <w:ins w:id="1338" w:author="Author" w:date="2020-07-07T12:31:00Z">
        <w:r w:rsidR="00BB00DE">
          <w:rPr>
            <w:rFonts w:ascii="Angsana New" w:eastAsia="Angsana New" w:hAnsi="Angsana New" w:cs="Angsana New"/>
            <w:sz w:val="22"/>
            <w:szCs w:val="22"/>
            <w:lang w:eastAsia="en-US"/>
          </w:rPr>
          <w:t>3</w:t>
        </w:r>
      </w:ins>
      <w:ins w:id="1339" w:author="Author" w:date="2020-07-07T12:32:00Z">
        <w:r w:rsidR="00BB00D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1 and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32 </w:t>
      </w:r>
      <w:del w:id="1340" w:author="Author" w:date="2020-07-07T12:32:00Z">
        <w:r w:rsidRPr="0006583B" w:rsidDel="00BB00D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31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sensors</w:t>
      </w:r>
      <w:ins w:id="1341" w:author="Author" w:date="2020-07-07T12:32:00Z">
        <w:r w:rsidR="00C511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were used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 </w:t>
      </w:r>
      <w:ins w:id="1342" w:author="Author" w:date="2020-07-07T12:32:00Z">
        <w:r w:rsidR="000B7B7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full-face helmet </w:t>
      </w:r>
      <w:del w:id="1343" w:author="Author" w:date="2020-07-07T12:32:00Z">
        <w:r w:rsidRPr="0006583B" w:rsidDel="00126DC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are used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</w:t>
      </w:r>
      <w:ins w:id="1344" w:author="Author" w:date="2020-07-07T12:32:00Z">
        <w:r w:rsidR="00126DC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19 and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20 </w:t>
      </w:r>
      <w:del w:id="1345" w:author="Author" w:date="2020-07-07T12:32:00Z">
        <w:r w:rsidRPr="0006583B" w:rsidDel="00126DC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19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sensors</w:t>
      </w:r>
      <w:ins w:id="1346" w:author="Author" w:date="2020-07-07T12:32:00Z">
        <w:r w:rsidR="00126DC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were used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</w:t>
      </w:r>
      <w:ins w:id="1347" w:author="Author" w:date="2020-07-07T12:32:00Z">
        <w:r w:rsidR="00126DC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half helmet</w:t>
      </w:r>
      <w:del w:id="1348" w:author="Author" w:date="2020-07-07T12:32:00Z">
        <w:r w:rsidRPr="0006583B" w:rsidDel="0019747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are used were all 1.000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Therefore, we measured the accuracy from one sensor until the accuracy reache</w:t>
      </w:r>
      <w:ins w:id="1349" w:author="Author" w:date="2020-07-07T12:32:00Z">
        <w:r w:rsidR="00726583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350" w:author="Author" w:date="2020-07-07T12:32:00Z">
        <w:r w:rsidRPr="0006583B" w:rsidDel="00726583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351" w:author="Author" w:date="2020-07-07T12:32:00Z">
        <w:r w:rsidRPr="0006583B" w:rsidDel="004A104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1.000 and skipped the measurement of </w:t>
      </w:r>
      <w:ins w:id="1352" w:author="Author" w:date="2020-07-07T12:32:00Z">
        <w:r w:rsidR="00C2676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accurac</w:t>
      </w:r>
      <w:ins w:id="1353" w:author="Author" w:date="2020-07-07T12:32:00Z">
        <w:r w:rsidR="006F627B">
          <w:rPr>
            <w:rFonts w:ascii="Angsana New" w:eastAsia="Angsana New" w:hAnsi="Angsana New" w:cs="Angsana New"/>
            <w:sz w:val="22"/>
            <w:szCs w:val="22"/>
            <w:lang w:eastAsia="en-US"/>
          </w:rPr>
          <w:t>y</w:t>
        </w:r>
      </w:ins>
      <w:del w:id="1354" w:author="Author" w:date="2020-07-07T12:32:00Z">
        <w:r w:rsidRPr="0006583B" w:rsidDel="006F627B">
          <w:rPr>
            <w:rFonts w:ascii="Angsana New" w:eastAsia="Angsana New" w:hAnsi="Angsana New" w:cs="Angsana New"/>
            <w:sz w:val="22"/>
            <w:szCs w:val="22"/>
            <w:lang w:eastAsia="en-US"/>
          </w:rPr>
          <w:delText>ies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 </w:t>
      </w:r>
      <w:del w:id="1355" w:author="Author" w:date="2020-07-07T12:32:00Z">
        <w:r w:rsidRPr="0006583B" w:rsidDel="0003013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more </w:delText>
        </w:r>
      </w:del>
      <w:ins w:id="1356" w:author="Author" w:date="2020-07-07T12:32:00Z">
        <w:r w:rsidR="00030137">
          <w:rPr>
            <w:rFonts w:ascii="Angsana New" w:eastAsia="Angsana New" w:hAnsi="Angsana New" w:cs="Angsana New"/>
            <w:sz w:val="22"/>
            <w:szCs w:val="22"/>
            <w:lang w:eastAsia="en-US"/>
          </w:rPr>
          <w:t>additional</w:t>
        </w:r>
        <w:r w:rsidR="0003013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sensors.</w:t>
      </w:r>
    </w:p>
    <w:p w14:paraId="770293B4" w14:textId="0E813E2C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</w:t>
      </w:r>
      <w:ins w:id="1357" w:author="Author" w:date="2020-07-07T12:32:00Z">
        <w:r w:rsidR="00B209D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full-face helmet, nine subjects were identified with 100% accuracy when </w:t>
      </w:r>
      <w:del w:id="1358" w:author="Author" w:date="2020-07-07T15:09:00Z">
        <w:r w:rsidRPr="0006583B" w:rsidDel="00636E1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del w:id="1359" w:author="Author" w:date="2020-07-07T12:34:00Z">
        <w:r w:rsidRPr="0006583B" w:rsidDel="006643CC">
          <w:rPr>
            <w:rFonts w:ascii="Angsana New" w:eastAsia="Angsana New" w:hAnsi="Angsana New" w:cs="Angsana New"/>
            <w:sz w:val="22"/>
            <w:szCs w:val="22"/>
            <w:lang w:eastAsia="en-US"/>
          </w:rPr>
          <w:delText>number of</w:delText>
        </w:r>
      </w:del>
      <w:ins w:id="1360" w:author="Author" w:date="2020-07-07T12:34:00Z">
        <w:r w:rsidR="006643CC">
          <w:rPr>
            <w:rFonts w:ascii="Angsana New" w:eastAsia="Angsana New" w:hAnsi="Angsana New" w:cs="Angsana New"/>
            <w:sz w:val="22"/>
            <w:szCs w:val="22"/>
            <w:lang w:eastAsia="en-US"/>
          </w:rPr>
          <w:t>five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sensors</w:t>
      </w:r>
      <w:ins w:id="1361" w:author="Author" w:date="2020-07-07T15:09:00Z">
        <w:r w:rsidR="00636E1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were used</w:t>
        </w:r>
      </w:ins>
      <w:del w:id="1362" w:author="Author" w:date="2020-07-07T12:34:00Z">
        <w:r w:rsidRPr="0006583B" w:rsidDel="006643C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was five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The accuracy was 99.4% </w:t>
      </w:r>
      <w:del w:id="1363" w:author="Author" w:date="2020-07-07T15:10:00Z">
        <w:r w:rsidRPr="0006583B" w:rsidDel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364" w:author="Author" w:date="2020-07-07T15:10:00Z">
        <w:r w:rsidR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1602A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four sensors, 97.2% </w:t>
      </w:r>
      <w:del w:id="1365" w:author="Author" w:date="2020-07-07T15:10:00Z">
        <w:r w:rsidRPr="0006583B" w:rsidDel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366" w:author="Author" w:date="2020-07-07T15:10:00Z">
        <w:r w:rsidR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1602A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three sensors, and 92.2% </w:t>
      </w:r>
      <w:del w:id="1367" w:author="Author" w:date="2020-07-07T15:10:00Z">
        <w:r w:rsidRPr="0006583B" w:rsidDel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368" w:author="Author" w:date="2020-07-07T15:10:00Z">
        <w:r w:rsidR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1602A5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two sensors. However, the accuracy</w:t>
      </w:r>
      <w:ins w:id="1369" w:author="Author" w:date="2020-07-07T15:10:00Z">
        <w:r w:rsidR="001602A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370" w:author="Author" w:date="2020-07-07T15:11:00Z">
        <w:r w:rsidRPr="0006583B" w:rsidDel="00C62EC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ins w:id="1371" w:author="Author" w:date="2020-07-07T12:33:00Z">
        <w:r w:rsidR="000F126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significantly </w:t>
        </w:r>
      </w:ins>
      <w:del w:id="1372" w:author="Author" w:date="2020-07-07T12:33:00Z">
        <w:r w:rsidRPr="0006583B" w:rsidDel="00C00E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dropped </w:delText>
        </w:r>
      </w:del>
      <w:ins w:id="1373" w:author="Author" w:date="2020-07-07T12:33:00Z">
        <w:r w:rsidR="00C00E2C">
          <w:rPr>
            <w:rFonts w:ascii="Angsana New" w:eastAsia="Angsana New" w:hAnsi="Angsana New" w:cs="Angsana New"/>
            <w:sz w:val="22"/>
            <w:szCs w:val="22"/>
            <w:lang w:eastAsia="en-US"/>
          </w:rPr>
          <w:t>decreased</w:t>
        </w:r>
        <w:r w:rsidR="00C00E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374" w:author="Author" w:date="2020-07-07T12:33:00Z">
        <w:r w:rsidRPr="0006583B" w:rsidDel="000F126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significantly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to 61.7% </w:t>
      </w:r>
      <w:del w:id="1375" w:author="Author" w:date="2020-07-07T12:34:00Z">
        <w:r w:rsidRPr="0006583B" w:rsidDel="00273050">
          <w:rPr>
            <w:rFonts w:ascii="Angsana New" w:eastAsia="Angsana New" w:hAnsi="Angsana New" w:cs="Angsana New"/>
            <w:sz w:val="22"/>
            <w:szCs w:val="22"/>
            <w:lang w:eastAsia="en-US"/>
          </w:rPr>
          <w:delText>when the number of</w:delText>
        </w:r>
      </w:del>
      <w:ins w:id="1376" w:author="Author" w:date="2020-07-07T15:10:00Z">
        <w:r w:rsidR="00C62EC5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</w:ins>
      <w:ins w:id="1377" w:author="Author" w:date="2020-07-07T12:34:00Z">
        <w:r w:rsidR="0027305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one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sensor</w:t>
      </w:r>
      <w:del w:id="1378" w:author="Author" w:date="2020-07-07T12:34:00Z">
        <w:r w:rsidRPr="0006583B" w:rsidDel="00EE344A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  <w:r w:rsidRPr="0006583B" w:rsidDel="0027305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was one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38E9664A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6D05EF22" w14:textId="401FC66D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379" w:name="bookmark14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lastRenderedPageBreak/>
        <w:t>T</w:t>
      </w:r>
      <w:bookmarkEnd w:id="1379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able 1: Identification ac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softHyphen/>
        <w:t>curacy with a full-face hel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softHyphen/>
        <w:t>met</w:t>
      </w:r>
      <w:ins w:id="1380" w:author="Author" w:date="2020-07-07T12:33:00Z">
        <w:r w:rsidR="00C34C93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, where</w:t>
        </w:r>
      </w:ins>
      <w:del w:id="1381" w:author="Author" w:date="2020-07-07T12:33:00Z">
        <w:r w:rsidRPr="0006583B" w:rsidDel="00C34C93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;</w:delText>
        </w:r>
      </w:del>
      <w:ins w:id="1382" w:author="Author" w:date="2020-07-07T12:33:00Z">
        <w:r w:rsidR="00644F4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ins w:id="1383" w:author="Author" w:date="2020-07-07T12:33:00Z">
        <w:r w:rsidR="00970850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number of 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sensors </w:t>
      </w:r>
      <w:ins w:id="1384" w:author="Author" w:date="2020-07-07T12:33:00Z">
        <w:r w:rsidR="002A2C2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was</w:t>
        </w:r>
      </w:ins>
      <w:del w:id="1385" w:author="Author" w:date="2020-07-07T12:33:00Z">
        <w:r w:rsidRPr="0006583B" w:rsidDel="005B6044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a</w:delText>
        </w:r>
        <w:r w:rsidRPr="0006583B" w:rsidDel="002A2C25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re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reduced</w:t>
      </w:r>
    </w:p>
    <w:p w14:paraId="17B3EBC8" w14:textId="7777777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from 32 to 1.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6"/>
        <w:gridCol w:w="917"/>
      </w:tblGrid>
      <w:tr w:rsidR="00DA7CAC" w:rsidRPr="0006583B" w14:paraId="113389EB" w14:textId="77777777">
        <w:trPr>
          <w:trHeight w:hRule="exact" w:val="274"/>
        </w:trPr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1804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Sensors used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B52C8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Accuracy</w:t>
            </w:r>
          </w:p>
        </w:tc>
      </w:tr>
      <w:tr w:rsidR="00DA7CAC" w:rsidRPr="0006583B" w14:paraId="3D31CFCC" w14:textId="77777777">
        <w:trPr>
          <w:trHeight w:hRule="exact" w:val="216"/>
        </w:trPr>
        <w:tc>
          <w:tcPr>
            <w:tcW w:w="1176" w:type="dxa"/>
            <w:tcBorders>
              <w:top w:val="single" w:sz="6" w:space="0" w:color="auto"/>
              <w:right w:val="single" w:sz="6" w:space="0" w:color="auto"/>
            </w:tcBorders>
          </w:tcPr>
          <w:p w14:paraId="013EA5E3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All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</w:tcBorders>
          </w:tcPr>
          <w:p w14:paraId="5B6E9AB4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76FAA39C" w14:textId="77777777">
        <w:trPr>
          <w:trHeight w:hRule="exact" w:val="398"/>
        </w:trPr>
        <w:tc>
          <w:tcPr>
            <w:tcW w:w="1176" w:type="dxa"/>
            <w:tcBorders>
              <w:right w:val="single" w:sz="6" w:space="0" w:color="auto"/>
            </w:tcBorders>
          </w:tcPr>
          <w:p w14:paraId="3AFD9356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Exclude 1</w:t>
            </w:r>
          </w:p>
        </w:tc>
        <w:tc>
          <w:tcPr>
            <w:tcW w:w="917" w:type="dxa"/>
            <w:tcBorders>
              <w:left w:val="single" w:sz="6" w:space="0" w:color="auto"/>
            </w:tcBorders>
          </w:tcPr>
          <w:p w14:paraId="2D0A15FF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2124ED58" w14:textId="77777777">
        <w:trPr>
          <w:trHeight w:hRule="exact" w:val="408"/>
        </w:trPr>
        <w:tc>
          <w:tcPr>
            <w:tcW w:w="1176" w:type="dxa"/>
            <w:tcBorders>
              <w:right w:val="single" w:sz="6" w:space="0" w:color="auto"/>
            </w:tcBorders>
          </w:tcPr>
          <w:p w14:paraId="08639EE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0, 3, 5, 16, 17</w:t>
            </w:r>
          </w:p>
        </w:tc>
        <w:tc>
          <w:tcPr>
            <w:tcW w:w="917" w:type="dxa"/>
            <w:tcBorders>
              <w:left w:val="single" w:sz="6" w:space="0" w:color="auto"/>
            </w:tcBorders>
          </w:tcPr>
          <w:p w14:paraId="70D471F6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7B8577F3" w14:textId="77777777">
        <w:trPr>
          <w:trHeight w:hRule="exact" w:val="197"/>
        </w:trPr>
        <w:tc>
          <w:tcPr>
            <w:tcW w:w="1176" w:type="dxa"/>
            <w:tcBorders>
              <w:right w:val="single" w:sz="6" w:space="0" w:color="auto"/>
            </w:tcBorders>
          </w:tcPr>
          <w:p w14:paraId="20B20FE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0, 3, 5, 16</w:t>
            </w:r>
          </w:p>
        </w:tc>
        <w:tc>
          <w:tcPr>
            <w:tcW w:w="917" w:type="dxa"/>
            <w:tcBorders>
              <w:left w:val="single" w:sz="6" w:space="0" w:color="auto"/>
            </w:tcBorders>
          </w:tcPr>
          <w:p w14:paraId="6A19D175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0.994</w:t>
            </w:r>
          </w:p>
        </w:tc>
      </w:tr>
      <w:tr w:rsidR="00DA7CAC" w:rsidRPr="0006583B" w14:paraId="66DE5637" w14:textId="77777777">
        <w:trPr>
          <w:trHeight w:hRule="exact" w:val="240"/>
        </w:trPr>
        <w:tc>
          <w:tcPr>
            <w:tcW w:w="1176" w:type="dxa"/>
            <w:tcBorders>
              <w:right w:val="single" w:sz="6" w:space="0" w:color="auto"/>
            </w:tcBorders>
          </w:tcPr>
          <w:p w14:paraId="4A57AE8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3, 11, 24</w:t>
            </w:r>
          </w:p>
        </w:tc>
        <w:tc>
          <w:tcPr>
            <w:tcW w:w="917" w:type="dxa"/>
            <w:tcBorders>
              <w:left w:val="single" w:sz="6" w:space="0" w:color="auto"/>
            </w:tcBorders>
          </w:tcPr>
          <w:p w14:paraId="20D001B6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0.972</w:t>
            </w:r>
          </w:p>
        </w:tc>
      </w:tr>
      <w:tr w:rsidR="00DA7CAC" w:rsidRPr="0006583B" w14:paraId="7AF61B8D" w14:textId="77777777">
        <w:trPr>
          <w:trHeight w:hRule="exact" w:val="221"/>
        </w:trPr>
        <w:tc>
          <w:tcPr>
            <w:tcW w:w="1176" w:type="dxa"/>
            <w:tcBorders>
              <w:right w:val="single" w:sz="6" w:space="0" w:color="auto"/>
            </w:tcBorders>
          </w:tcPr>
          <w:p w14:paraId="7A9E7789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3, 25</w:t>
            </w:r>
          </w:p>
        </w:tc>
        <w:tc>
          <w:tcPr>
            <w:tcW w:w="917" w:type="dxa"/>
            <w:tcBorders>
              <w:left w:val="single" w:sz="6" w:space="0" w:color="auto"/>
            </w:tcBorders>
          </w:tcPr>
          <w:p w14:paraId="2C5CB0C4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0.922</w:t>
            </w:r>
          </w:p>
        </w:tc>
      </w:tr>
      <w:tr w:rsidR="00DA7CAC" w:rsidRPr="0006583B" w14:paraId="137AFC10" w14:textId="77777777">
        <w:trPr>
          <w:trHeight w:hRule="exact" w:val="226"/>
        </w:trPr>
        <w:tc>
          <w:tcPr>
            <w:tcW w:w="1176" w:type="dxa"/>
            <w:tcBorders>
              <w:bottom w:val="single" w:sz="6" w:space="0" w:color="auto"/>
              <w:right w:val="single" w:sz="6" w:space="0" w:color="auto"/>
            </w:tcBorders>
          </w:tcPr>
          <w:p w14:paraId="4E8BF3F2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17" w:type="dxa"/>
            <w:tcBorders>
              <w:left w:val="single" w:sz="6" w:space="0" w:color="auto"/>
              <w:bottom w:val="single" w:sz="6" w:space="0" w:color="auto"/>
            </w:tcBorders>
          </w:tcPr>
          <w:p w14:paraId="6A1A7157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0.617</w:t>
            </w:r>
          </w:p>
        </w:tc>
      </w:tr>
    </w:tbl>
    <w:p w14:paraId="7024A30A" w14:textId="3942534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Table 2: Identification ac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softHyphen/>
        <w:t>curacy with a half helmet</w:t>
      </w:r>
      <w:ins w:id="1386" w:author="Author" w:date="2020-07-07T12:34:00Z">
        <w:r w:rsidR="005A1BAC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, where the number of</w:t>
        </w:r>
      </w:ins>
      <w:del w:id="1387" w:author="Author" w:date="2020-07-07T12:34:00Z">
        <w:r w:rsidRPr="0006583B" w:rsidDel="005A1BAC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;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sensors </w:t>
      </w:r>
      <w:del w:id="1388" w:author="Author" w:date="2020-07-07T12:34:00Z">
        <w:r w:rsidRPr="0006583B" w:rsidDel="005A1BAC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are </w:delText>
        </w:r>
      </w:del>
      <w:ins w:id="1389" w:author="Author" w:date="2020-07-07T12:34:00Z">
        <w:r w:rsidR="005A1BAC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was</w:t>
        </w:r>
        <w:r w:rsidR="005A1BAC" w:rsidRPr="0006583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reduced from 20 to 1.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922"/>
      </w:tblGrid>
      <w:tr w:rsidR="00DA7CAC" w:rsidRPr="0006583B" w14:paraId="7912DFF6" w14:textId="77777777">
        <w:trPr>
          <w:trHeight w:hRule="exact" w:val="216"/>
        </w:trPr>
        <w:tc>
          <w:tcPr>
            <w:tcW w:w="117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F9D6F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Sensors used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78D41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Accuracy</w:t>
            </w:r>
          </w:p>
        </w:tc>
      </w:tr>
      <w:tr w:rsidR="00DA7CAC" w:rsidRPr="0006583B" w14:paraId="50B9A7B5" w14:textId="77777777">
        <w:trPr>
          <w:trHeight w:hRule="exact" w:val="226"/>
        </w:trPr>
        <w:tc>
          <w:tcPr>
            <w:tcW w:w="1171" w:type="dxa"/>
            <w:tcBorders>
              <w:top w:val="single" w:sz="6" w:space="0" w:color="auto"/>
              <w:right w:val="single" w:sz="6" w:space="0" w:color="auto"/>
            </w:tcBorders>
          </w:tcPr>
          <w:p w14:paraId="6426C90A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All</w:t>
            </w:r>
          </w:p>
        </w:tc>
        <w:tc>
          <w:tcPr>
            <w:tcW w:w="922" w:type="dxa"/>
            <w:tcBorders>
              <w:top w:val="single" w:sz="6" w:space="0" w:color="auto"/>
              <w:left w:val="single" w:sz="6" w:space="0" w:color="auto"/>
            </w:tcBorders>
          </w:tcPr>
          <w:p w14:paraId="3EFB7B65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10B3DB12" w14:textId="77777777">
        <w:trPr>
          <w:trHeight w:hRule="exact" w:val="389"/>
        </w:trPr>
        <w:tc>
          <w:tcPr>
            <w:tcW w:w="1171" w:type="dxa"/>
            <w:tcBorders>
              <w:right w:val="single" w:sz="6" w:space="0" w:color="auto"/>
            </w:tcBorders>
          </w:tcPr>
          <w:p w14:paraId="7D63B8A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Exclude 1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14:paraId="75B08A3A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56B80AF2" w14:textId="77777777">
        <w:trPr>
          <w:trHeight w:hRule="exact" w:val="408"/>
        </w:trPr>
        <w:tc>
          <w:tcPr>
            <w:tcW w:w="1171" w:type="dxa"/>
            <w:tcBorders>
              <w:right w:val="single" w:sz="6" w:space="0" w:color="auto"/>
            </w:tcBorders>
          </w:tcPr>
          <w:p w14:paraId="5EE7E8BA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0, 3, 5, 16, 17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14:paraId="01D80157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1.000</w:t>
            </w:r>
          </w:p>
        </w:tc>
      </w:tr>
      <w:tr w:rsidR="00DA7CAC" w:rsidRPr="0006583B" w14:paraId="40B05580" w14:textId="77777777">
        <w:trPr>
          <w:trHeight w:hRule="exact" w:val="197"/>
        </w:trPr>
        <w:tc>
          <w:tcPr>
            <w:tcW w:w="1171" w:type="dxa"/>
            <w:tcBorders>
              <w:right w:val="single" w:sz="6" w:space="0" w:color="auto"/>
            </w:tcBorders>
          </w:tcPr>
          <w:p w14:paraId="6D88C36D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0, 3, 5, 16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14:paraId="32BE1174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0.994</w:t>
            </w:r>
          </w:p>
        </w:tc>
      </w:tr>
      <w:tr w:rsidR="00DA7CAC" w:rsidRPr="0006583B" w14:paraId="5D02EBC8" w14:textId="77777777">
        <w:trPr>
          <w:trHeight w:hRule="exact" w:val="240"/>
        </w:trPr>
        <w:tc>
          <w:tcPr>
            <w:tcW w:w="1171" w:type="dxa"/>
            <w:tcBorders>
              <w:right w:val="single" w:sz="6" w:space="0" w:color="auto"/>
            </w:tcBorders>
          </w:tcPr>
          <w:p w14:paraId="47CCD87B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0, 3, 13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14:paraId="1899BD61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0.983</w:t>
            </w:r>
          </w:p>
        </w:tc>
      </w:tr>
      <w:tr w:rsidR="00DA7CAC" w:rsidRPr="0006583B" w14:paraId="5FAD1099" w14:textId="77777777">
        <w:trPr>
          <w:trHeight w:hRule="exact" w:val="221"/>
        </w:trPr>
        <w:tc>
          <w:tcPr>
            <w:tcW w:w="1171" w:type="dxa"/>
            <w:tcBorders>
              <w:right w:val="single" w:sz="6" w:space="0" w:color="auto"/>
            </w:tcBorders>
          </w:tcPr>
          <w:p w14:paraId="541C44AD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3, 16</w:t>
            </w:r>
          </w:p>
        </w:tc>
        <w:tc>
          <w:tcPr>
            <w:tcW w:w="922" w:type="dxa"/>
            <w:tcBorders>
              <w:left w:val="single" w:sz="6" w:space="0" w:color="auto"/>
            </w:tcBorders>
          </w:tcPr>
          <w:p w14:paraId="5B8385B3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0.928</w:t>
            </w:r>
          </w:p>
        </w:tc>
      </w:tr>
      <w:tr w:rsidR="00DA7CAC" w:rsidRPr="0006583B" w14:paraId="3963F3A1" w14:textId="77777777">
        <w:trPr>
          <w:trHeight w:hRule="exact" w:val="226"/>
        </w:trPr>
        <w:tc>
          <w:tcPr>
            <w:tcW w:w="1171" w:type="dxa"/>
            <w:tcBorders>
              <w:bottom w:val="single" w:sz="6" w:space="0" w:color="auto"/>
              <w:right w:val="single" w:sz="6" w:space="0" w:color="auto"/>
            </w:tcBorders>
          </w:tcPr>
          <w:p w14:paraId="0D629EF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22" w:type="dxa"/>
            <w:tcBorders>
              <w:left w:val="single" w:sz="6" w:space="0" w:color="auto"/>
              <w:bottom w:val="single" w:sz="6" w:space="0" w:color="auto"/>
            </w:tcBorders>
          </w:tcPr>
          <w:p w14:paraId="1B7A2ED9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0.617</w:t>
            </w:r>
          </w:p>
        </w:tc>
      </w:tr>
    </w:tbl>
    <w:p w14:paraId="4A863530" w14:textId="4F60CF66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For </w:t>
      </w:r>
      <w:ins w:id="1390" w:author="Author" w:date="2020-07-07T12:34:00Z">
        <w:r w:rsidR="0050608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half helmet, nine subjects were identified with 100% accuracy when </w:t>
      </w:r>
      <w:del w:id="1391" w:author="Author" w:date="2020-07-07T15:11:00Z">
        <w:r w:rsidRPr="0006583B" w:rsidDel="00B36C6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del w:id="1392" w:author="Author" w:date="2020-07-07T12:34:00Z">
        <w:r w:rsidRPr="0006583B" w:rsidDel="002B7C01">
          <w:rPr>
            <w:rFonts w:ascii="Angsana New" w:eastAsia="Angsana New" w:hAnsi="Angsana New" w:cs="Angsana New"/>
            <w:sz w:val="22"/>
            <w:szCs w:val="22"/>
            <w:lang w:eastAsia="en-US"/>
          </w:rPr>
          <w:delText>number of</w:delText>
        </w:r>
      </w:del>
      <w:ins w:id="1393" w:author="Author" w:date="2020-07-07T12:34:00Z">
        <w:r w:rsidR="002B7C01">
          <w:rPr>
            <w:rFonts w:ascii="Angsana New" w:eastAsia="Angsana New" w:hAnsi="Angsana New" w:cs="Angsana New"/>
            <w:sz w:val="22"/>
            <w:szCs w:val="22"/>
            <w:lang w:eastAsia="en-US"/>
          </w:rPr>
          <w:t>five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sensors</w:t>
      </w:r>
      <w:ins w:id="1394" w:author="Author" w:date="2020-07-07T15:11:00Z">
        <w:r w:rsidR="00B36C6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were used</w:t>
        </w:r>
      </w:ins>
      <w:del w:id="1395" w:author="Author" w:date="2020-07-07T12:34:00Z">
        <w:r w:rsidRPr="0006583B" w:rsidDel="002B7C0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was fi</w:delText>
        </w:r>
        <w:r w:rsidRPr="0006583B" w:rsidDel="003B09CB">
          <w:rPr>
            <w:rFonts w:ascii="Angsana New" w:eastAsia="Angsana New" w:hAnsi="Angsana New" w:cs="Angsana New"/>
            <w:sz w:val="22"/>
            <w:szCs w:val="22"/>
            <w:lang w:eastAsia="en-US"/>
          </w:rPr>
          <w:delText>n</w:delText>
        </w:r>
        <w:r w:rsidRPr="0006583B" w:rsidDel="002B7C01">
          <w:rPr>
            <w:rFonts w:ascii="Angsana New" w:eastAsia="Angsana New" w:hAnsi="Angsana New" w:cs="Angsana New"/>
            <w:sz w:val="22"/>
            <w:szCs w:val="22"/>
            <w:lang w:eastAsia="en-US"/>
          </w:rPr>
          <w:delText>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The accuracy was 99.4% </w:t>
      </w:r>
      <w:del w:id="1396" w:author="Author" w:date="2020-07-07T15:12:00Z">
        <w:r w:rsidRPr="0006583B" w:rsidDel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delText>with</w:delText>
        </w:r>
      </w:del>
      <w:ins w:id="1397" w:author="Author" w:date="2020-07-07T15:12:00Z">
        <w:r w:rsidR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</w:ins>
      <w:del w:id="1398" w:author="Author" w:date="2020-07-07T15:12:00Z">
        <w:r w:rsidRPr="0006583B" w:rsidDel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ins w:id="1399" w:author="Author" w:date="2020-07-07T15:12:00Z">
        <w:r w:rsidR="008328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four sensors, 98.3% </w:t>
      </w:r>
      <w:del w:id="1400" w:author="Author" w:date="2020-07-07T15:12:00Z">
        <w:r w:rsidRPr="0006583B" w:rsidDel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401" w:author="Author" w:date="2020-07-07T15:12:00Z">
        <w:r w:rsidR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8328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three sensors, and 92.8% </w:t>
      </w:r>
      <w:del w:id="1402" w:author="Author" w:date="2020-07-07T15:12:00Z">
        <w:r w:rsidRPr="0006583B" w:rsidDel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403" w:author="Author" w:date="2020-07-07T15:12:00Z">
        <w:r w:rsidR="0083282C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  <w:r w:rsidR="0083282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two sensors. However, the accuracy </w:t>
      </w:r>
      <w:del w:id="1404" w:author="Author" w:date="2020-07-07T12:34:00Z">
        <w:r w:rsidRPr="0006583B" w:rsidDel="00B80F7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dropped </w:delText>
        </w:r>
      </w:del>
      <w:ins w:id="1405" w:author="Author" w:date="2020-07-07T12:34:00Z">
        <w:r w:rsidR="00B80F7F">
          <w:rPr>
            <w:rFonts w:ascii="Angsana New" w:eastAsia="Angsana New" w:hAnsi="Angsana New" w:cs="Angsana New"/>
            <w:sz w:val="22"/>
            <w:szCs w:val="22"/>
            <w:lang w:eastAsia="en-US"/>
          </w:rPr>
          <w:t>decre</w:t>
        </w:r>
      </w:ins>
      <w:ins w:id="1406" w:author="Author" w:date="2020-07-07T12:35:00Z">
        <w:r w:rsidR="00B80F7F">
          <w:rPr>
            <w:rFonts w:ascii="Angsana New" w:eastAsia="Angsana New" w:hAnsi="Angsana New" w:cs="Angsana New"/>
            <w:sz w:val="22"/>
            <w:szCs w:val="22"/>
            <w:lang w:eastAsia="en-US"/>
          </w:rPr>
          <w:t>ased</w:t>
        </w:r>
      </w:ins>
      <w:ins w:id="1407" w:author="Author" w:date="2020-07-07T12:34:00Z">
        <w:r w:rsidR="00B80F7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significantly to 61.7% when </w:t>
      </w:r>
      <w:del w:id="1408" w:author="Author" w:date="2020-07-07T15:12:00Z">
        <w:r w:rsidRPr="0006583B" w:rsidDel="008C5FDE">
          <w:rPr>
            <w:rFonts w:ascii="Angsana New" w:eastAsia="Angsana New" w:hAnsi="Angsana New" w:cs="Angsana New"/>
            <w:sz w:val="22"/>
            <w:szCs w:val="22"/>
            <w:lang w:eastAsia="en-US"/>
          </w:rPr>
          <w:delText>the</w:delText>
        </w:r>
      </w:del>
      <w:ins w:id="1409" w:author="Author" w:date="2020-07-07T12:35:00Z">
        <w:r w:rsidR="00CC0420">
          <w:rPr>
            <w:rFonts w:ascii="Angsana New" w:eastAsia="Angsana New" w:hAnsi="Angsana New" w:cs="Angsana New"/>
            <w:sz w:val="22"/>
            <w:szCs w:val="22"/>
            <w:lang w:eastAsia="en-US"/>
          </w:rPr>
          <w:t>only one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410" w:author="Author" w:date="2020-07-07T12:35:00Z">
        <w:r w:rsidRPr="0006583B" w:rsidDel="00CC042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number 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sensor</w:t>
      </w:r>
      <w:ins w:id="1411" w:author="Author" w:date="2020-07-07T15:12:00Z">
        <w:r w:rsidR="008C5FD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was used</w:t>
        </w:r>
      </w:ins>
      <w:del w:id="1412" w:author="Author" w:date="2020-07-07T12:35:00Z">
        <w:r w:rsidRPr="0006583B" w:rsidDel="00CC0420">
          <w:rPr>
            <w:rFonts w:ascii="Angsana New" w:eastAsia="Angsana New" w:hAnsi="Angsana New" w:cs="Angsana New"/>
            <w:sz w:val="22"/>
            <w:szCs w:val="22"/>
            <w:lang w:eastAsia="en-US"/>
          </w:rPr>
          <w:delText>s was one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19B35A24" w14:textId="268E3B4D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Both </w:t>
      </w:r>
      <w:del w:id="1413" w:author="Author" w:date="2020-07-07T12:35:00Z">
        <w:r w:rsidRPr="0006583B" w:rsidDel="00E6083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full-face helmet and </w:t>
      </w:r>
      <w:del w:id="1414" w:author="Author" w:date="2020-07-07T12:35:00Z">
        <w:r w:rsidRPr="0006583B" w:rsidDel="00432AF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half</w:t>
      </w:r>
      <w:ins w:id="1415" w:author="Author" w:date="2020-07-07T12:35:00Z">
        <w:r w:rsidR="00985AF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416" w:author="Author" w:date="2020-07-07T12:35:00Z">
        <w:r w:rsidRPr="0006583B" w:rsidDel="00985AF4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helmet achieved 100% accuracy with at least five sensors for the data</w:t>
      </w:r>
      <w:del w:id="1417" w:author="Author" w:date="2020-07-07T12:35:00Z">
        <w:r w:rsidRPr="0006583B" w:rsidDel="002A778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set used in this experiment. However, the number of sensors required to achieve high accuracy may increase</w:t>
      </w:r>
      <w:del w:id="1418" w:author="Author" w:date="2020-07-07T12:35:00Z">
        <w:r w:rsidRPr="0006583B" w:rsidDel="00B71CAC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as the number of</w:t>
      </w:r>
      <w:ins w:id="1419" w:author="Author" w:date="2020-07-07T12:35:00Z">
        <w:r w:rsidR="00831CE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registrants increases. </w:t>
      </w:r>
      <w:del w:id="1420" w:author="Author" w:date="2020-07-07T12:35:00Z">
        <w:r w:rsidRPr="0006583B" w:rsidDel="0062331B">
          <w:rPr>
            <w:rFonts w:ascii="Angsana New" w:eastAsia="Angsana New" w:hAnsi="Angsana New" w:cs="Angsana New"/>
            <w:sz w:val="22"/>
            <w:szCs w:val="22"/>
            <w:lang w:eastAsia="en-US"/>
          </w:rPr>
          <w:delText>Focusing on</w:delText>
        </w:r>
      </w:del>
      <w:ins w:id="1421" w:author="Author" w:date="2020-07-07T12:35:00Z">
        <w:r w:rsidR="0062331B">
          <w:rPr>
            <w:rFonts w:ascii="Angsana New" w:eastAsia="Angsana New" w:hAnsi="Angsana New" w:cs="Angsana New"/>
            <w:sz w:val="22"/>
            <w:szCs w:val="22"/>
            <w:lang w:eastAsia="en-US"/>
          </w:rPr>
          <w:t>F</w:t>
        </w:r>
        <w:r w:rsidR="00891A94">
          <w:rPr>
            <w:rFonts w:ascii="Angsana New" w:eastAsia="Angsana New" w:hAnsi="Angsana New" w:cs="Angsana New"/>
            <w:sz w:val="22"/>
            <w:szCs w:val="22"/>
            <w:lang w:eastAsia="en-US"/>
          </w:rPr>
          <w:t>or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sensors used for </w:t>
      </w:r>
      <w:ins w:id="1422" w:author="Author" w:date="2020-07-07T12:35:00Z">
        <w:r w:rsidR="004F020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full-face helmet, most </w:t>
      </w:r>
      <w:del w:id="1423" w:author="Author" w:date="2020-07-07T12:35:00Z">
        <w:r w:rsidRPr="0006583B" w:rsidDel="00105C4B">
          <w:rPr>
            <w:rFonts w:ascii="Angsana New" w:eastAsia="Angsana New" w:hAnsi="Angsana New" w:cs="Angsana New"/>
            <w:sz w:val="22"/>
            <w:szCs w:val="22"/>
            <w:lang w:eastAsia="en-US"/>
          </w:rPr>
          <w:delText>of the sensors are</w:delText>
        </w:r>
      </w:del>
      <w:ins w:id="1424" w:author="Author" w:date="2020-07-07T12:35:00Z">
        <w:r w:rsidR="00105C4B">
          <w:rPr>
            <w:rFonts w:ascii="Angsana New" w:eastAsia="Angsana New" w:hAnsi="Angsana New" w:cs="Angsana New"/>
            <w:sz w:val="22"/>
            <w:szCs w:val="22"/>
            <w:lang w:eastAsia="en-US"/>
          </w:rPr>
          <w:t>were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425" w:author="Author" w:date="2020-07-07T15:13:00Z">
        <w:r w:rsidR="00A0035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numbered under </w:t>
        </w:r>
      </w:ins>
      <w:del w:id="1426" w:author="Author" w:date="2020-07-07T15:13:00Z">
        <w:r w:rsidRPr="0006583B" w:rsidDel="00A003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less than #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20, </w:t>
      </w:r>
      <w:del w:id="1427" w:author="Author" w:date="2020-07-07T12:36:00Z">
        <w:r w:rsidRPr="0006583B" w:rsidDel="00577B81">
          <w:rPr>
            <w:rFonts w:ascii="Angsana New" w:eastAsia="Angsana New" w:hAnsi="Angsana New" w:cs="Angsana New"/>
            <w:sz w:val="22"/>
            <w:szCs w:val="22"/>
            <w:lang w:eastAsia="en-US"/>
          </w:rPr>
          <w:delText>which means</w:delText>
        </w:r>
      </w:del>
      <w:ins w:id="1428" w:author="Author" w:date="2020-07-07T12:36:00Z">
        <w:r w:rsidR="00577B81">
          <w:rPr>
            <w:rFonts w:ascii="Angsana New" w:eastAsia="Angsana New" w:hAnsi="Angsana New" w:cs="Angsana New"/>
            <w:sz w:val="22"/>
            <w:szCs w:val="22"/>
            <w:lang w:eastAsia="en-US"/>
          </w:rPr>
          <w:t>signifying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that sensors in the top half were significant. </w:t>
      </w:r>
      <w:ins w:id="1429" w:author="Author" w:date="2020-07-07T12:36:00Z">
        <w:r w:rsidR="00CE2504">
          <w:rPr>
            <w:rFonts w:ascii="Angsana New" w:eastAsia="Angsana New" w:hAnsi="Angsana New" w:cs="Angsana New"/>
            <w:sz w:val="22"/>
            <w:szCs w:val="22"/>
            <w:lang w:eastAsia="en-US"/>
          </w:rPr>
          <w:t>The s</w:t>
        </w:r>
      </w:ins>
      <w:del w:id="1430" w:author="Author" w:date="2020-07-07T12:36:00Z">
        <w:r w:rsidRPr="0006583B" w:rsidDel="00CE2504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ensors not used in</w:t>
      </w:r>
      <w:ins w:id="1431" w:author="Author" w:date="2020-07-07T12:36:00Z">
        <w:r w:rsidR="006F431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half helmet were aligned around </w:t>
      </w:r>
      <w:ins w:id="1432" w:author="Author" w:date="2020-07-07T12:36:00Z">
        <w:r w:rsidR="00AC1E1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neck and ear</w:t>
      </w:r>
      <w:ins w:id="1433" w:author="Author" w:date="2020-07-07T12:36:00Z">
        <w:r w:rsidR="006B3226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the position of the sensors related to the user's head </w:t>
      </w:r>
      <w:commentRangeStart w:id="1434"/>
      <w:ins w:id="1435" w:author="Author" w:date="2020-07-07T12:36:00Z">
        <w:r w:rsidR="00E473EF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436" w:author="Author" w:date="2020-07-07T12:36:00Z">
        <w:r w:rsidRPr="0006583B" w:rsidDel="00E473EF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 supposed to be inconsistent</w:t>
      </w:r>
      <w:commentRangeEnd w:id="1434"/>
      <w:r w:rsidR="00DC58B7">
        <w:rPr>
          <w:rStyle w:val="CommentReference"/>
        </w:rPr>
        <w:commentReference w:id="1434"/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1095D98B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4.3 </w:t>
      </w:r>
      <w:del w:id="1437" w:author="Author" w:date="2020-07-08T21:45:00Z">
        <w:r w:rsidRPr="0006583B" w:rsidDel="00395CD6">
          <w:rPr>
            <w:rFonts w:ascii="Angsana New" w:eastAsia="Angsana New" w:hAnsi="Angsana New" w:cs="Angsana New"/>
            <w:b/>
            <w:bCs/>
            <w:sz w:val="32"/>
            <w:szCs w:val="32"/>
            <w:lang w:eastAsia="en-US"/>
          </w:rPr>
          <w:delText xml:space="preserve">  </w:delText>
        </w:r>
      </w:del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User Authentication Method</w:t>
      </w:r>
    </w:p>
    <w:p w14:paraId="5FC76164" w14:textId="3FC8558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4.3.1 Evaluation environment.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One subject was considered </w:t>
      </w:r>
      <w:del w:id="1438" w:author="Author" w:date="2020-07-07T15:14:00Z">
        <w:r w:rsidRPr="0006583B" w:rsidDel="00584B5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individual to be authenticated</w:t>
      </w:r>
      <w:del w:id="1439" w:author="Author" w:date="2020-07-07T12:37:00Z">
        <w:r w:rsidRPr="0006583B" w:rsidDel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440" w:author="Author" w:date="2020-07-07T12:37:00Z">
        <w:r w:rsidR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i.e.</w:t>
      </w:r>
      <w:ins w:id="1441" w:author="Author" w:date="2020-07-07T12:37:00Z">
        <w:r w:rsidR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owner</w:t>
      </w:r>
      <w:ins w:id="1442" w:author="Author" w:date="2020-07-07T12:37:00Z">
        <w:r w:rsidR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t>) while</w:t>
        </w:r>
      </w:ins>
      <w:del w:id="1443" w:author="Author" w:date="2020-07-07T12:37:00Z">
        <w:r w:rsidRPr="0006583B" w:rsidDel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444" w:author="Author" w:date="2020-07-07T12:37:00Z">
        <w:r w:rsidRPr="0006583B" w:rsidDel="00E7260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remaining eight subjects were considered </w:t>
      </w:r>
      <w:del w:id="1445" w:author="Author" w:date="2020-07-07T12:37:00Z">
        <w:r w:rsidRPr="0006583B" w:rsidDel="00376DD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strangers. The authentication accuracy of the owner was measured </w:t>
      </w:r>
      <w:del w:id="1446" w:author="Author" w:date="2020-07-07T14:58:00Z">
        <w:r w:rsidRPr="0006583B" w:rsidDel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ins w:id="1447" w:author="Author" w:date="2020-07-07T14:58:00Z">
        <w:r w:rsidR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t>using</w:t>
        </w:r>
      </w:ins>
      <w:ins w:id="1448" w:author="Author" w:date="2020-07-07T12:38:00Z">
        <w:r w:rsidR="006315B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5-fold cross-validation</w:t>
      </w:r>
      <w:del w:id="1449" w:author="Author" w:date="2020-07-07T14:58:00Z">
        <w:r w:rsidRPr="0006583B" w:rsidDel="008B2CF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manner</w:delText>
        </w:r>
      </w:del>
      <w:ins w:id="1450" w:author="Author" w:date="2020-07-07T12:38:00Z">
        <w:r w:rsidR="00707E73">
          <w:rPr>
            <w:rFonts w:ascii="Angsana New" w:eastAsia="Angsana New" w:hAnsi="Angsana New" w:cs="Angsana New"/>
            <w:sz w:val="22"/>
            <w:szCs w:val="22"/>
            <w:lang w:eastAsia="en-US"/>
          </w:rPr>
          <w:t>, where</w:t>
        </w:r>
      </w:ins>
      <w:del w:id="1451" w:author="Author" w:date="2020-07-07T12:38:00Z">
        <w:r w:rsidRPr="0006583B" w:rsidDel="00707E73">
          <w:rPr>
            <w:rFonts w:ascii="Angsana New" w:eastAsia="Angsana New" w:hAnsi="Angsana New" w:cs="Angsana New"/>
            <w:sz w:val="22"/>
            <w:szCs w:val="22"/>
            <w:lang w:eastAsia="en-US"/>
          </w:rPr>
          <w:delText>;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80%</w:t>
      </w:r>
      <w:ins w:id="1452" w:author="Author" w:date="2020-07-07T12:38:00Z">
        <w:r w:rsidR="00707E73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453" w:author="Author" w:date="2020-07-07T12:38:00Z">
        <w:r w:rsidRPr="0006583B" w:rsidDel="00707E7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(16 samples)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of the owner's data </w:t>
      </w:r>
      <w:ins w:id="1454" w:author="Author" w:date="2020-07-07T12:38:00Z">
        <w:r w:rsidR="00707E7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(16 samples)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were registered as training data</w:t>
      </w:r>
      <w:del w:id="1455" w:author="Author" w:date="2020-07-07T12:38:00Z">
        <w:r w:rsidRPr="0006583B" w:rsidDel="002F07DC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the remaining 20%</w:t>
      </w:r>
      <w:ins w:id="1456" w:author="Author" w:date="2020-07-07T12:38:00Z">
        <w:r w:rsidR="002F07D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del w:id="1457" w:author="Author" w:date="2020-07-07T12:38:00Z">
        <w:r w:rsidRPr="0006583B" w:rsidDel="002F07D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(4 samples) </w:delText>
        </w:r>
      </w:del>
      <w:ins w:id="1458" w:author="Author" w:date="2020-07-07T12:38:00Z">
        <w:r w:rsidR="002F07D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of 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</w:t>
      </w:r>
      <w:ins w:id="1459" w:author="Author" w:date="2020-07-07T12:38:00Z">
        <w:r w:rsidR="002F07D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  <w:r w:rsidR="00BF7BB9">
          <w:rPr>
            <w:rFonts w:ascii="Angsana New" w:eastAsia="Angsana New" w:hAnsi="Angsana New" w:cs="Angsana New"/>
            <w:sz w:val="22"/>
            <w:szCs w:val="22"/>
            <w:lang w:eastAsia="en-US"/>
          </w:rPr>
          <w:t>four</w:t>
        </w:r>
        <w:r w:rsidR="002F07D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samples)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were used as test data. In addition, the authentication accuracy for </w:t>
      </w:r>
      <w:del w:id="1460" w:author="Author" w:date="2020-07-07T12:39:00Z">
        <w:r w:rsidRPr="0006583B" w:rsidDel="0005100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strangers </w:t>
      </w:r>
      <w:del w:id="1461" w:author="Author" w:date="2020-07-07T12:39:00Z">
        <w:r w:rsidRPr="0006583B" w:rsidDel="0005100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were </w:delText>
        </w:r>
      </w:del>
      <w:ins w:id="1462" w:author="Author" w:date="2020-07-07T12:39:00Z">
        <w:r w:rsidR="00051002">
          <w:rPr>
            <w:rFonts w:ascii="Angsana New" w:eastAsia="Angsana New" w:hAnsi="Angsana New" w:cs="Angsana New"/>
            <w:sz w:val="22"/>
            <w:szCs w:val="22"/>
            <w:lang w:eastAsia="en-US"/>
          </w:rPr>
          <w:t>was</w:t>
        </w:r>
        <w:r w:rsidR="0005100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measured using data from all eight strangers (160 samples). All 160 samples were tested in each fold of the cross-validation</w:t>
      </w:r>
      <w:ins w:id="1463" w:author="Author" w:date="2020-07-07T12:39:00Z">
        <w:r w:rsidR="00372741">
          <w:rPr>
            <w:rFonts w:ascii="Angsana New" w:eastAsia="Angsana New" w:hAnsi="Angsana New" w:cs="Angsana New"/>
            <w:sz w:val="22"/>
            <w:szCs w:val="22"/>
            <w:lang w:eastAsia="en-US"/>
          </w:rPr>
          <w:t>, and</w:t>
        </w:r>
      </w:ins>
      <w:del w:id="1464" w:author="Author" w:date="2020-07-07T12:39:00Z">
        <w:r w:rsidRPr="0006583B" w:rsidDel="00372741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465" w:author="Author" w:date="2020-07-07T12:39:00Z">
        <w:r w:rsidR="00372741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</w:ins>
      <w:del w:id="1466" w:author="Author" w:date="2020-07-07T12:39:00Z">
        <w:r w:rsidRPr="0006583B" w:rsidDel="00372741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ll nine subjects were evaluated on a rotation basis.</w:t>
      </w:r>
    </w:p>
    <w:p w14:paraId="7EF0267F" w14:textId="1A5A08F2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user authentication, </w:t>
      </w:r>
      <w:ins w:id="1467" w:author="Author" w:date="2020-07-07T12:40:00Z">
        <w:r w:rsidR="00CE1FA9">
          <w:rPr>
            <w:rFonts w:ascii="Angsana New" w:eastAsia="Angsana New" w:hAnsi="Angsana New" w:cs="Angsana New"/>
            <w:sz w:val="22"/>
            <w:szCs w:val="22"/>
            <w:lang w:eastAsia="en-US"/>
          </w:rPr>
          <w:t>the false rejection rate 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FRR</w:t>
      </w:r>
      <w:ins w:id="1468" w:author="Author" w:date="2020-07-07T12:40:00Z">
        <w:r w:rsidR="00CE1FA9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</w:t>
      </w:r>
      <w:ins w:id="1469" w:author="Author" w:date="2020-07-07T12:40:00Z">
        <w:r w:rsidR="00CE1FA9">
          <w:rPr>
            <w:rFonts w:ascii="Angsana New" w:eastAsia="Angsana New" w:hAnsi="Angsana New" w:cs="Angsana New"/>
            <w:sz w:val="22"/>
            <w:szCs w:val="22"/>
            <w:lang w:eastAsia="en-US"/>
          </w:rPr>
          <w:t>false acceptance rate 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FAR</w:t>
      </w:r>
      <w:ins w:id="1470" w:author="Author" w:date="2020-07-07T12:40:00Z">
        <w:r w:rsidR="00CE1FA9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and </w:t>
      </w:r>
      <w:ins w:id="1471" w:author="Author" w:date="2020-07-07T12:40:00Z">
        <w:r w:rsidR="00872793">
          <w:rPr>
            <w:rFonts w:ascii="Angsana New" w:eastAsia="Angsana New" w:hAnsi="Angsana New" w:cs="Angsana New"/>
            <w:sz w:val="22"/>
            <w:szCs w:val="22"/>
            <w:lang w:eastAsia="en-US"/>
          </w:rPr>
          <w:t>equal error rate (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EER</w:t>
      </w:r>
      <w:ins w:id="1472" w:author="Author" w:date="2020-07-07T12:40:00Z">
        <w:r w:rsidR="00872793">
          <w:rPr>
            <w:rFonts w:ascii="Angsana New" w:eastAsia="Angsana New" w:hAnsi="Angsana New" w:cs="Angsana New"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473" w:author="Author" w:date="2020-07-07T15:15:00Z">
        <w:r w:rsidR="00FA611B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474" w:author="Author" w:date="2020-07-07T15:15:00Z">
        <w:r w:rsidRPr="0006583B" w:rsidDel="00FA611B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 used as indica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tors of authentication accuracy. </w:t>
      </w:r>
      <w:ins w:id="1475" w:author="Author" w:date="2020-07-07T15:15:00Z">
        <w:r w:rsidR="009D3ED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FRR is </w:t>
      </w:r>
      <w:del w:id="1476" w:author="Author" w:date="2020-07-07T12:41:00Z">
        <w:r w:rsidRPr="0006583B" w:rsidDel="00591B8A">
          <w:rPr>
            <w:rFonts w:ascii="Angsana New" w:eastAsia="Angsana New" w:hAnsi="Angsana New" w:cs="Angsana New"/>
            <w:sz w:val="22"/>
            <w:szCs w:val="22"/>
            <w:lang w:eastAsia="en-US"/>
          </w:rPr>
          <w:delText>false reject</w:delText>
        </w:r>
      </w:del>
      <w:ins w:id="1477" w:author="Author" w:date="2020-07-07T12:41:00Z">
        <w:r w:rsidR="00591B8A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rate at which a registered </w:t>
      </w:r>
      <w:del w:id="1478" w:author="Author" w:date="2020-07-07T12:41:00Z">
        <w:r w:rsidRPr="0006583B" w:rsidDel="00AC165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1479" w:author="Author" w:date="2020-07-07T12:41:00Z">
        <w:r w:rsidR="00AC165C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  <w:r w:rsidR="00AC165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mistakenly considered </w:t>
      </w:r>
      <w:del w:id="1480" w:author="Author" w:date="2020-07-07T12:41:00Z">
        <w:r w:rsidRPr="0006583B" w:rsidDel="006B701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 stranger and rejected</w:t>
      </w:r>
      <w:ins w:id="1481" w:author="Author" w:date="2020-07-07T12:41:00Z">
        <w:r w:rsidR="0051469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, </w:t>
        </w:r>
      </w:ins>
      <w:ins w:id="1482" w:author="Author" w:date="2020-07-07T15:15:00Z">
        <w:r w:rsidR="001F1A65">
          <w:rPr>
            <w:rFonts w:ascii="Angsana New" w:eastAsia="Angsana New" w:hAnsi="Angsana New" w:cs="Angsana New"/>
            <w:sz w:val="22"/>
            <w:szCs w:val="22"/>
            <w:lang w:eastAsia="en-US"/>
          </w:rPr>
          <w:t>whereas</w:t>
        </w:r>
      </w:ins>
      <w:del w:id="1483" w:author="Author" w:date="2020-07-07T12:41:00Z">
        <w:r w:rsidRPr="0006583B" w:rsidDel="00514696">
          <w:rPr>
            <w:rFonts w:ascii="Angsana New" w:eastAsia="Angsana New" w:hAnsi="Angsana New" w:cs="Angsana New"/>
            <w:sz w:val="22"/>
            <w:szCs w:val="22"/>
            <w:lang w:eastAsia="en-US"/>
          </w:rPr>
          <w:delText>.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ins w:id="1484" w:author="Author" w:date="2020-07-07T15:15:00Z">
        <w:r w:rsidR="009D3ED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FAR is </w:t>
      </w:r>
      <w:del w:id="1485" w:author="Author" w:date="2020-07-07T12:41:00Z">
        <w:r w:rsidRPr="0006583B" w:rsidDel="006852C3">
          <w:rPr>
            <w:rFonts w:ascii="Angsana New" w:eastAsia="Angsana New" w:hAnsi="Angsana New" w:cs="Angsana New"/>
            <w:sz w:val="22"/>
            <w:szCs w:val="22"/>
            <w:lang w:eastAsia="en-US"/>
          </w:rPr>
          <w:delText>false accept</w:delText>
        </w:r>
      </w:del>
      <w:ins w:id="1486" w:author="Author" w:date="2020-07-07T12:41:00Z">
        <w:r w:rsidR="006852C3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rate at which a stranger is mistakenly considered </w:t>
      </w:r>
      <w:del w:id="1487" w:author="Author" w:date="2020-07-07T12:41:00Z">
        <w:r w:rsidRPr="0006583B" w:rsidDel="0027272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be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registered </w:t>
      </w:r>
      <w:del w:id="1488" w:author="Author" w:date="2020-07-07T15:15:00Z">
        <w:r w:rsidRPr="0006583B" w:rsidDel="003809C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person </w:delText>
        </w:r>
      </w:del>
      <w:ins w:id="1489" w:author="Author" w:date="2020-07-07T15:15:00Z">
        <w:r w:rsidR="003809CF">
          <w:rPr>
            <w:rFonts w:ascii="Angsana New" w:eastAsia="Angsana New" w:hAnsi="Angsana New" w:cs="Angsana New"/>
            <w:sz w:val="22"/>
            <w:szCs w:val="22"/>
            <w:lang w:eastAsia="en-US"/>
          </w:rPr>
          <w:t>user</w:t>
        </w:r>
        <w:r w:rsidR="003809C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and authenticated. The smaller the threshold value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9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del w:id="1490" w:author="Author" w:date="2020-07-07T12:41:00Z">
        <w:r w:rsidRPr="0006583B" w:rsidDel="00C3358E">
          <w:rPr>
            <w:rFonts w:ascii="Angsana New" w:eastAsia="Angsana New" w:hAnsi="Angsana New" w:cs="Angsana New"/>
            <w:sz w:val="22"/>
            <w:szCs w:val="22"/>
            <w:lang w:eastAsia="en-US"/>
          </w:rPr>
          <w:delText>Eqn.</w:delText>
        </w:r>
      </w:del>
      <w:ins w:id="1491" w:author="Author" w:date="2020-07-07T12:41:00Z">
        <w:r w:rsidR="00C3358E">
          <w:rPr>
            <w:rFonts w:ascii="Angsana New" w:eastAsia="Angsana New" w:hAnsi="Angsana New" w:cs="Angsana New"/>
            <w:sz w:val="22"/>
            <w:szCs w:val="22"/>
            <w:lang w:eastAsia="en-US"/>
          </w:rPr>
          <w:t>(</w:t>
        </w:r>
      </w:ins>
      <w:del w:id="1492" w:author="Author" w:date="2020-07-07T12:41:00Z">
        <w:r w:rsidRPr="0006583B" w:rsidDel="00C3358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</w:delText>
        </w:r>
      </w:del>
      <w:hyperlink w:anchor="bookmark12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4</w:t>
        </w:r>
      </w:hyperlink>
      <w:ins w:id="1493" w:author="Author" w:date="2020-07-07T12:41:00Z">
        <w:r w:rsidR="00C3358E">
          <w:rPr>
            <w:rFonts w:ascii="Angsana New" w:eastAsia="Angsana New" w:hAnsi="Angsana New" w:cs="Angsana New"/>
            <w:sz w:val="20"/>
            <w:szCs w:val="20"/>
          </w:rPr>
          <w:t>)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is set, the stricter the authentication decision becomes, resulting in</w:t>
      </w:r>
      <w:ins w:id="1494" w:author="Author" w:date="2020-07-07T12:41:00Z">
        <w:r w:rsidR="00BE00F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increas</w:t>
      </w:r>
      <w:ins w:id="1495" w:author="Author" w:date="2020-07-07T12:41:00Z">
        <w:r w:rsidR="00BE00F9">
          <w:rPr>
            <w:rFonts w:ascii="Angsana New" w:eastAsia="Angsana New" w:hAnsi="Angsana New" w:cs="Angsana New"/>
            <w:sz w:val="22"/>
            <w:szCs w:val="22"/>
            <w:lang w:eastAsia="en-US"/>
          </w:rPr>
          <w:t>ed</w:t>
        </w:r>
      </w:ins>
      <w:del w:id="1496" w:author="Author" w:date="2020-07-07T12:41:00Z">
        <w:r w:rsidRPr="0006583B" w:rsidDel="00BE00F9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FRR. </w:t>
      </w:r>
      <w:del w:id="1497" w:author="Author" w:date="2020-07-07T12:41:00Z">
        <w:r w:rsidRPr="0006583B" w:rsidDel="00843D1A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 the other hand</w:delText>
        </w:r>
      </w:del>
      <w:ins w:id="1498" w:author="Author" w:date="2020-07-07T12:41:00Z">
        <w:r w:rsidR="00843D1A">
          <w:rPr>
            <w:rFonts w:ascii="Angsana New" w:eastAsia="Angsana New" w:hAnsi="Angsana New" w:cs="Angsana New"/>
            <w:sz w:val="22"/>
            <w:szCs w:val="22"/>
            <w:lang w:eastAsia="en-US"/>
          </w:rPr>
          <w:t>In contra</w:t>
        </w:r>
      </w:ins>
      <w:ins w:id="1499" w:author="Author" w:date="2020-07-07T12:42:00Z">
        <w:r w:rsidR="00843D1A">
          <w:rPr>
            <w:rFonts w:ascii="Angsana New" w:eastAsia="Angsana New" w:hAnsi="Angsana New" w:cs="Angsana New"/>
            <w:sz w:val="22"/>
            <w:szCs w:val="22"/>
            <w:lang w:eastAsia="en-US"/>
          </w:rPr>
          <w:t>st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the larger the threshold value </w:t>
      </w: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t xml:space="preserve">9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set, the looser the authentication decision becomes, resulting in </w:t>
      </w:r>
      <w:ins w:id="1500" w:author="Author" w:date="2020-07-07T12:42:00Z">
        <w:r w:rsidR="003C6AC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increas</w:t>
      </w:r>
      <w:ins w:id="1501" w:author="Author" w:date="2020-07-07T12:42:00Z">
        <w:r w:rsidR="003C6ACB">
          <w:rPr>
            <w:rFonts w:ascii="Angsana New" w:eastAsia="Angsana New" w:hAnsi="Angsana New" w:cs="Angsana New"/>
            <w:sz w:val="22"/>
            <w:szCs w:val="22"/>
            <w:lang w:eastAsia="en-US"/>
          </w:rPr>
          <w:t>ed</w:t>
        </w:r>
      </w:ins>
      <w:del w:id="1502" w:author="Author" w:date="2020-07-07T12:42:00Z">
        <w:r w:rsidRPr="0006583B" w:rsidDel="003C6ACB">
          <w:rPr>
            <w:rFonts w:ascii="Angsana New" w:eastAsia="Angsana New" w:hAnsi="Angsana New" w:cs="Angsana New"/>
            <w:sz w:val="22"/>
            <w:szCs w:val="22"/>
            <w:lang w:eastAsia="en-US"/>
          </w:rPr>
          <w:delText>ing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FAR. There is </w:t>
      </w:r>
      <w:ins w:id="1503" w:author="Author" w:date="2020-07-07T12:42:00Z">
        <w:r w:rsidR="00AC16EC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thus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trade-off between </w:t>
      </w:r>
      <w:ins w:id="1504" w:author="Author" w:date="2020-07-07T15:15:00Z">
        <w:r w:rsidR="00C34BA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FRR and FAR, and the value at which </w:t>
      </w:r>
      <w:ins w:id="1505" w:author="Author" w:date="2020-07-07T15:15:00Z">
        <w:r w:rsidR="005943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FRR and FAR </w:t>
      </w:r>
      <w:del w:id="1506" w:author="Author" w:date="2020-07-07T12:42:00Z">
        <w:r w:rsidRPr="0006583B" w:rsidDel="000059A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become </w:delText>
        </w:r>
      </w:del>
      <w:ins w:id="1507" w:author="Author" w:date="2020-07-07T12:42:00Z">
        <w:r w:rsidR="000059A9">
          <w:rPr>
            <w:rFonts w:ascii="Angsana New" w:eastAsia="Angsana New" w:hAnsi="Angsana New" w:cs="Angsana New"/>
            <w:sz w:val="22"/>
            <w:szCs w:val="22"/>
            <w:lang w:eastAsia="en-US"/>
          </w:rPr>
          <w:t>are</w:t>
        </w:r>
        <w:r w:rsidR="000059A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equal is called</w:t>
      </w:r>
      <w:ins w:id="1508" w:author="Author" w:date="2020-07-07T12:42:00Z">
        <w:r w:rsidR="00B177E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EER</w:t>
      </w:r>
      <w:del w:id="1509" w:author="Author" w:date="2020-07-07T12:42:00Z">
        <w:r w:rsidRPr="0006583B" w:rsidDel="00B177E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(equal error rate)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1510" w:author="Author" w:date="2020-07-07T12:42:00Z">
        <w:r w:rsidRPr="0006583B" w:rsidDel="003B2E42">
          <w:rPr>
            <w:rFonts w:ascii="Angsana New" w:eastAsia="Angsana New" w:hAnsi="Angsana New" w:cs="Angsana New"/>
            <w:sz w:val="22"/>
            <w:szCs w:val="22"/>
            <w:lang w:eastAsia="en-US"/>
          </w:rPr>
          <w:delText>Normally, t</w:delText>
        </w:r>
      </w:del>
      <w:ins w:id="1511" w:author="Author" w:date="2020-07-07T12:42:00Z">
        <w:r w:rsidR="003B2E42">
          <w:rPr>
            <w:rFonts w:ascii="Angsana New" w:eastAsia="Angsana New" w:hAnsi="Angsana New" w:cs="Angsana New"/>
            <w:sz w:val="22"/>
            <w:szCs w:val="22"/>
            <w:lang w:eastAsia="en-US"/>
          </w:rPr>
          <w:t>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 </w:t>
      </w:r>
      <w:del w:id="1512" w:author="Author" w:date="2020-07-07T15:15:00Z">
        <w:r w:rsidRPr="0006583B" w:rsidDel="00A26BA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value 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</w:t>
      </w:r>
      <w:ins w:id="1513" w:author="Author" w:date="2020-07-07T15:15:00Z">
        <w:r w:rsidR="00A26BA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value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is </w:t>
      </w:r>
      <w:ins w:id="1514" w:author="Author" w:date="2020-07-07T12:42:00Z">
        <w:r w:rsidR="00E83394">
          <w:rPr>
            <w:rFonts w:ascii="Angsana New" w:eastAsia="Angsana New" w:hAnsi="Angsana New" w:cs="Angsana New"/>
            <w:sz w:val="22"/>
            <w:szCs w:val="22"/>
            <w:lang w:eastAsia="en-US"/>
          </w:rPr>
          <w:t>commonly</w:t>
        </w:r>
        <w:r w:rsidR="0024357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used as an indicator to evaluate the performance of</w:t>
      </w:r>
      <w:ins w:id="1515" w:author="Author" w:date="2020-07-07T12:42:00Z">
        <w:r w:rsidR="00EB28DE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authentication methods, and </w:t>
      </w:r>
      <w:del w:id="1516" w:author="Author" w:date="2020-07-07T12:42:00Z">
        <w:r w:rsidRPr="0006583B" w:rsidDel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517" w:author="Author" w:date="2020-07-07T12:42:00Z">
        <w:r w:rsidR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t>a</w:t>
        </w:r>
        <w:r w:rsidR="00F715A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small</w:t>
      </w:r>
      <w:del w:id="1518" w:author="Author" w:date="2020-07-07T15:17:00Z">
        <w:r w:rsidRPr="0006583B" w:rsidDel="006435DE">
          <w:rPr>
            <w:rFonts w:ascii="Angsana New" w:eastAsia="Angsana New" w:hAnsi="Angsana New" w:cs="Angsana New"/>
            <w:sz w:val="22"/>
            <w:szCs w:val="22"/>
            <w:lang w:eastAsia="en-US"/>
          </w:rPr>
          <w:delText>er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EER</w:t>
      </w:r>
      <w:ins w:id="1519" w:author="Author" w:date="2020-07-07T12:42:00Z">
        <w:r w:rsidR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indicates</w:t>
        </w:r>
      </w:ins>
      <w:del w:id="1520" w:author="Author" w:date="2020-07-07T12:42:00Z">
        <w:r w:rsidRPr="0006583B" w:rsidDel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521" w:author="Author" w:date="2020-07-07T12:42:00Z">
        <w:r w:rsidRPr="0006583B" w:rsidDel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better </w:t>
      </w:r>
      <w:del w:id="1522" w:author="Author" w:date="2020-07-07T12:42:00Z">
        <w:r w:rsidRPr="0006583B" w:rsidDel="00F715A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performance.</w:t>
      </w:r>
    </w:p>
    <w:p w14:paraId="5E01C8ED" w14:textId="1E0746EA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523" w:name="bookmark15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T</w:t>
      </w:r>
      <w:bookmarkEnd w:id="1523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able 3: </w:t>
      </w:r>
      <w:ins w:id="1524" w:author="Author" w:date="2020-07-07T12:43:00Z">
        <w:r w:rsidR="009B1D2E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Equal error rate (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EER</w:t>
      </w:r>
      <w:ins w:id="1525" w:author="Author" w:date="2020-07-07T12:43:00Z">
        <w:r w:rsidR="009B1D2E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for </w:t>
      </w:r>
      <w:del w:id="1526" w:author="Author" w:date="2020-07-07T12:43:00Z">
        <w:r w:rsidRPr="0006583B" w:rsidDel="001B29ED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subjects in user authentication.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0"/>
        <w:gridCol w:w="600"/>
      </w:tblGrid>
      <w:tr w:rsidR="00DA7CAC" w:rsidRPr="0006583B" w14:paraId="0B034F02" w14:textId="77777777">
        <w:trPr>
          <w:trHeight w:hRule="exact" w:val="274"/>
        </w:trPr>
        <w:tc>
          <w:tcPr>
            <w:tcW w:w="8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106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Subject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3107C2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EER</w:t>
            </w:r>
          </w:p>
        </w:tc>
      </w:tr>
      <w:tr w:rsidR="00DA7CAC" w:rsidRPr="0006583B" w14:paraId="7B4A676A" w14:textId="77777777">
        <w:trPr>
          <w:trHeight w:hRule="exact" w:val="216"/>
        </w:trPr>
        <w:tc>
          <w:tcPr>
            <w:tcW w:w="830" w:type="dxa"/>
            <w:tcBorders>
              <w:top w:val="single" w:sz="6" w:space="0" w:color="auto"/>
              <w:right w:val="single" w:sz="6" w:space="0" w:color="auto"/>
            </w:tcBorders>
          </w:tcPr>
          <w:p w14:paraId="18FAB5A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</w:tcBorders>
          </w:tcPr>
          <w:p w14:paraId="65189649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0.002</w:t>
            </w:r>
          </w:p>
        </w:tc>
      </w:tr>
      <w:tr w:rsidR="00DA7CAC" w:rsidRPr="0006583B" w14:paraId="1AEEEC51" w14:textId="77777777">
        <w:trPr>
          <w:trHeight w:hRule="exact" w:val="221"/>
        </w:trPr>
        <w:tc>
          <w:tcPr>
            <w:tcW w:w="830" w:type="dxa"/>
            <w:tcBorders>
              <w:right w:val="single" w:sz="6" w:space="0" w:color="auto"/>
            </w:tcBorders>
          </w:tcPr>
          <w:p w14:paraId="706E3D73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50384D00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0.095</w:t>
            </w:r>
          </w:p>
        </w:tc>
      </w:tr>
      <w:tr w:rsidR="00DA7CAC" w:rsidRPr="0006583B" w14:paraId="2E1ED6BE" w14:textId="77777777">
        <w:trPr>
          <w:trHeight w:hRule="exact" w:val="221"/>
        </w:trPr>
        <w:tc>
          <w:tcPr>
            <w:tcW w:w="830" w:type="dxa"/>
            <w:tcBorders>
              <w:right w:val="single" w:sz="6" w:space="0" w:color="auto"/>
            </w:tcBorders>
          </w:tcPr>
          <w:p w14:paraId="5AECA7C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43EE7582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0.050</w:t>
            </w:r>
          </w:p>
        </w:tc>
      </w:tr>
      <w:tr w:rsidR="00DA7CAC" w:rsidRPr="0006583B" w14:paraId="2DB683E9" w14:textId="77777777">
        <w:trPr>
          <w:trHeight w:hRule="exact" w:val="216"/>
        </w:trPr>
        <w:tc>
          <w:tcPr>
            <w:tcW w:w="830" w:type="dxa"/>
            <w:tcBorders>
              <w:right w:val="single" w:sz="6" w:space="0" w:color="auto"/>
            </w:tcBorders>
          </w:tcPr>
          <w:p w14:paraId="7020FAA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3C3DE63D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0.055</w:t>
            </w:r>
          </w:p>
        </w:tc>
      </w:tr>
      <w:tr w:rsidR="00DA7CAC" w:rsidRPr="0006583B" w14:paraId="57EC21B3" w14:textId="77777777">
        <w:trPr>
          <w:trHeight w:hRule="exact" w:val="221"/>
        </w:trPr>
        <w:tc>
          <w:tcPr>
            <w:tcW w:w="830" w:type="dxa"/>
            <w:tcBorders>
              <w:right w:val="single" w:sz="6" w:space="0" w:color="auto"/>
            </w:tcBorders>
          </w:tcPr>
          <w:p w14:paraId="4DEF3BA3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6DCFCCAE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0.006</w:t>
            </w:r>
          </w:p>
        </w:tc>
      </w:tr>
      <w:tr w:rsidR="00DA7CAC" w:rsidRPr="0006583B" w14:paraId="43A5A390" w14:textId="77777777">
        <w:trPr>
          <w:trHeight w:hRule="exact" w:val="221"/>
        </w:trPr>
        <w:tc>
          <w:tcPr>
            <w:tcW w:w="830" w:type="dxa"/>
            <w:tcBorders>
              <w:right w:val="single" w:sz="6" w:space="0" w:color="auto"/>
            </w:tcBorders>
          </w:tcPr>
          <w:p w14:paraId="18D5BED9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5B07571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0.094</w:t>
            </w:r>
          </w:p>
        </w:tc>
      </w:tr>
      <w:tr w:rsidR="00DA7CAC" w:rsidRPr="0006583B" w14:paraId="46A66D55" w14:textId="77777777">
        <w:trPr>
          <w:trHeight w:hRule="exact" w:val="211"/>
        </w:trPr>
        <w:tc>
          <w:tcPr>
            <w:tcW w:w="830" w:type="dxa"/>
            <w:tcBorders>
              <w:right w:val="single" w:sz="6" w:space="0" w:color="auto"/>
            </w:tcBorders>
          </w:tcPr>
          <w:p w14:paraId="4480B5B6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18C7DE43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0.012</w:t>
            </w:r>
          </w:p>
        </w:tc>
      </w:tr>
      <w:tr w:rsidR="00DA7CAC" w:rsidRPr="0006583B" w14:paraId="6987406E" w14:textId="77777777">
        <w:trPr>
          <w:trHeight w:hRule="exact" w:val="216"/>
        </w:trPr>
        <w:tc>
          <w:tcPr>
            <w:tcW w:w="830" w:type="dxa"/>
            <w:tcBorders>
              <w:right w:val="single" w:sz="6" w:space="0" w:color="auto"/>
            </w:tcBorders>
          </w:tcPr>
          <w:p w14:paraId="79BD2A2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H</w:t>
            </w:r>
          </w:p>
        </w:tc>
        <w:tc>
          <w:tcPr>
            <w:tcW w:w="600" w:type="dxa"/>
            <w:tcBorders>
              <w:left w:val="single" w:sz="6" w:space="0" w:color="auto"/>
            </w:tcBorders>
          </w:tcPr>
          <w:p w14:paraId="6907C115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0.050</w:t>
            </w:r>
          </w:p>
        </w:tc>
      </w:tr>
      <w:tr w:rsidR="00DA7CAC" w:rsidRPr="0006583B" w14:paraId="3A0CEB46" w14:textId="77777777">
        <w:trPr>
          <w:trHeight w:hRule="exact" w:val="235"/>
        </w:trPr>
        <w:tc>
          <w:tcPr>
            <w:tcW w:w="830" w:type="dxa"/>
            <w:tcBorders>
              <w:bottom w:val="single" w:sz="6" w:space="0" w:color="auto"/>
              <w:right w:val="single" w:sz="6" w:space="0" w:color="auto"/>
            </w:tcBorders>
          </w:tcPr>
          <w:p w14:paraId="04BFBB31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600" w:type="dxa"/>
            <w:tcBorders>
              <w:left w:val="single" w:sz="6" w:space="0" w:color="auto"/>
              <w:bottom w:val="single" w:sz="6" w:space="0" w:color="auto"/>
            </w:tcBorders>
          </w:tcPr>
          <w:p w14:paraId="4A7D0A9C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0.000</w:t>
            </w:r>
          </w:p>
        </w:tc>
      </w:tr>
      <w:tr w:rsidR="00DA7CAC" w:rsidRPr="0006583B" w14:paraId="72669A1A" w14:textId="77777777">
        <w:trPr>
          <w:trHeight w:hRule="exact" w:val="235"/>
        </w:trPr>
        <w:tc>
          <w:tcPr>
            <w:tcW w:w="8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A5C9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Average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A6E330" w14:textId="77777777" w:rsidR="00DA7CAC" w:rsidRPr="0006583B" w:rsidRDefault="00DA7CAC">
            <w:pPr>
              <w:rPr>
                <w:rFonts w:ascii="Angsana New" w:eastAsia="Angsana New" w:hAnsi="Angsana New" w:cs="Angsana New"/>
                <w:sz w:val="22"/>
                <w:szCs w:val="22"/>
              </w:rPr>
            </w:pPr>
            <w:r w:rsidRPr="0006583B">
              <w:rPr>
                <w:rFonts w:ascii="Angsana New" w:eastAsia="Angsana New" w:hAnsi="Angsana New" w:cs="Angsana New"/>
                <w:sz w:val="22"/>
                <w:szCs w:val="22"/>
                <w:lang w:eastAsia="en-US"/>
              </w:rPr>
              <w:t>0.076</w:t>
            </w:r>
          </w:p>
        </w:tc>
      </w:tr>
    </w:tbl>
    <w:p w14:paraId="6532C656" w14:textId="0CA83481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i/>
          <w:iCs/>
          <w:sz w:val="22"/>
          <w:szCs w:val="22"/>
          <w:lang w:eastAsia="en-US"/>
        </w:rPr>
        <w:lastRenderedPageBreak/>
        <w:t xml:space="preserve">4.3.2 Results and discussion. </w:t>
      </w:r>
      <w:ins w:id="1527" w:author="Author" w:date="2020-07-07T12:43:00Z">
        <w:r w:rsidR="00792F08" w:rsidRPr="000D648D">
          <w:rPr>
            <w:rFonts w:ascii="Angsana New" w:eastAsia="Angsana New" w:hAnsi="Angsana New" w:cs="Angsana New"/>
            <w:bCs/>
            <w:iCs/>
            <w:sz w:val="22"/>
            <w:szCs w:val="22"/>
            <w:lang w:eastAsia="en-US"/>
          </w:rPr>
          <w:t>The</w:t>
        </w:r>
        <w:r w:rsidR="00792F08">
          <w:rPr>
            <w:rFonts w:ascii="Angsana New" w:eastAsia="Angsana New" w:hAnsi="Angsana New" w:cs="Angsana New"/>
            <w:b/>
            <w:bCs/>
            <w:iCs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of each subject is </w:t>
      </w:r>
      <w:del w:id="1528" w:author="Author" w:date="2020-07-07T12:43:00Z">
        <w:r w:rsidRPr="0006583B" w:rsidDel="006865A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529" w:author="Author" w:date="2020-07-07T12:43:00Z">
        <w:r w:rsidR="006865AC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6865A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Ta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softHyphen/>
        <w:t xml:space="preserve">ble </w:t>
      </w:r>
      <w:hyperlink w:anchor="bookmark15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3.</w:t>
        </w:r>
      </w:hyperlink>
      <w:ins w:id="1530" w:author="Author" w:date="2020-07-07T12:43:00Z">
        <w:r w:rsidR="006865AC">
          <w:rPr>
            <w:rFonts w:ascii="Angsana New" w:eastAsia="Angsana New" w:hAnsi="Angsana New" w:cs="Angsana New"/>
            <w:sz w:val="20"/>
            <w:szCs w:val="20"/>
          </w:rPr>
          <w:t xml:space="preserve"> In this table, </w:t>
        </w:r>
      </w:ins>
      <w:del w:id="1531" w:author="Author" w:date="2020-07-07T12:43:00Z">
        <w:r w:rsidRPr="000D648D" w:rsidDel="005F2697">
          <w:rPr>
            <w:rFonts w:ascii="Angsana New" w:eastAsia="Angsana New" w:hAnsi="Angsana New" w:cs="Angsana New"/>
            <w:b/>
            <w:bCs/>
            <w:i/>
            <w:sz w:val="22"/>
            <w:szCs w:val="22"/>
            <w:lang w:eastAsia="en-US"/>
          </w:rPr>
          <w:delText xml:space="preserve"> </w:delText>
        </w:r>
        <w:r w:rsidRPr="000D648D" w:rsidDel="005F2697">
          <w:rPr>
            <w:rFonts w:ascii="Angsana New" w:eastAsia="Angsana New" w:hAnsi="Angsana New" w:cs="Angsana New"/>
            <w:i/>
            <w:sz w:val="22"/>
            <w:szCs w:val="22"/>
            <w:lang w:eastAsia="en-US"/>
          </w:rPr>
          <w:delText>"</w:delText>
        </w:r>
      </w:del>
      <w:r w:rsidRPr="000D648D">
        <w:rPr>
          <w:rFonts w:ascii="Angsana New" w:eastAsia="Angsana New" w:hAnsi="Angsana New" w:cs="Angsana New"/>
          <w:i/>
          <w:sz w:val="22"/>
          <w:szCs w:val="22"/>
          <w:lang w:eastAsia="en-US"/>
        </w:rPr>
        <w:t>Average</w:t>
      </w:r>
      <w:del w:id="1532" w:author="Author" w:date="2020-07-07T12:43:00Z">
        <w:r w:rsidRPr="000D648D" w:rsidDel="005F2697">
          <w:rPr>
            <w:rFonts w:ascii="Angsana New" w:eastAsia="Angsana New" w:hAnsi="Angsana New" w:cs="Angsana New"/>
            <w:i/>
            <w:sz w:val="22"/>
            <w:szCs w:val="22"/>
            <w:lang w:eastAsia="en-US"/>
          </w:rPr>
          <w:delText>"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533" w:author="Author" w:date="2020-07-07T12:43:00Z">
        <w:r w:rsidRPr="0006583B" w:rsidDel="005F269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means </w:delText>
        </w:r>
      </w:del>
      <w:ins w:id="1534" w:author="Author" w:date="2020-07-07T12:43:00Z">
        <w:r w:rsidR="005F2697">
          <w:rPr>
            <w:rFonts w:ascii="Angsana New" w:eastAsia="Angsana New" w:hAnsi="Angsana New" w:cs="Angsana New"/>
            <w:sz w:val="22"/>
            <w:szCs w:val="22"/>
            <w:lang w:eastAsia="en-US"/>
          </w:rPr>
          <w:t>represents</w:t>
        </w:r>
        <w:r w:rsidR="005F269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average EER of all subjects. </w:t>
      </w:r>
      <w:ins w:id="1535" w:author="Author" w:date="2020-07-07T12:43:00Z">
        <w:r w:rsidR="00335F4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FRR and FAR</w:t>
      </w:r>
      <w:ins w:id="1536" w:author="Author" w:date="2020-07-07T12:43:00Z">
        <w:r w:rsidR="00335F40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values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for each subject </w:t>
      </w:r>
      <w:del w:id="1537" w:author="Author" w:date="2020-07-07T12:43:00Z">
        <w:r w:rsidRPr="0006583B" w:rsidDel="00B9191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with </w:delText>
        </w:r>
      </w:del>
      <w:ins w:id="1538" w:author="Author" w:date="2020-07-07T12:43:00Z">
        <w:r w:rsidR="00B91916">
          <w:rPr>
            <w:rFonts w:ascii="Angsana New" w:eastAsia="Angsana New" w:hAnsi="Angsana New" w:cs="Angsana New"/>
            <w:sz w:val="22"/>
            <w:szCs w:val="22"/>
            <w:lang w:eastAsia="en-US"/>
          </w:rPr>
          <w:t>by</w:t>
        </w:r>
        <w:r w:rsidR="00B9191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varying </w:t>
      </w:r>
      <w:ins w:id="1539" w:author="Author" w:date="2020-07-07T15:17:00Z">
        <w:r w:rsidR="00EB0D9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thresholds from 0 to 60 by 1 are </w:t>
      </w:r>
      <w:del w:id="1540" w:author="Author" w:date="2020-07-07T12:43:00Z">
        <w:r w:rsidRPr="0006583B" w:rsidDel="00400E8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541" w:author="Author" w:date="2020-07-07T12:43:00Z">
        <w:r w:rsidR="00400E84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400E84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17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9.</w:t>
        </w:r>
      </w:hyperlink>
      <w:ins w:id="1542" w:author="Author" w:date="2020-07-07T12:43:00Z">
        <w:r w:rsidR="007A2732">
          <w:rPr>
            <w:rFonts w:ascii="Angsana New" w:eastAsia="Angsana New" w:hAnsi="Angsana New" w:cs="Angsana New"/>
            <w:sz w:val="20"/>
            <w:szCs w:val="20"/>
          </w:rPr>
          <w:t xml:space="preserve"> The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of subjects A, E, G, and I was </w:t>
      </w:r>
      <w:del w:id="1543" w:author="Author" w:date="2020-07-07T12:44:00Z">
        <w:r w:rsidRPr="0006583B" w:rsidDel="002F306F">
          <w:rPr>
            <w:rFonts w:ascii="Angsana New" w:eastAsia="Angsana New" w:hAnsi="Angsana New" w:cs="Angsana New"/>
            <w:sz w:val="22"/>
            <w:szCs w:val="22"/>
            <w:lang w:eastAsia="en-US"/>
          </w:rPr>
          <w:delText>roughly less than</w:delText>
        </w:r>
      </w:del>
      <w:ins w:id="1544" w:author="Author" w:date="2020-07-07T12:44:00Z">
        <w:r w:rsidR="002F306F">
          <w:rPr>
            <w:rFonts w:ascii="Angsana New" w:eastAsia="Angsana New" w:hAnsi="Angsana New" w:cs="Angsana New"/>
            <w:sz w:val="22"/>
            <w:szCs w:val="22"/>
            <w:lang w:eastAsia="en-US"/>
          </w:rPr>
          <w:t>approximately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0.01</w:t>
      </w:r>
      <w:ins w:id="1545" w:author="Author" w:date="2020-07-07T12:44:00Z">
        <w:r w:rsidR="002F306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or lower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which </w:t>
      </w:r>
      <w:del w:id="1546" w:author="Author" w:date="2020-07-07T12:44:00Z">
        <w:r w:rsidRPr="0006583B" w:rsidDel="003F653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means </w:delText>
        </w:r>
      </w:del>
      <w:ins w:id="1547" w:author="Author" w:date="2020-07-07T12:44:00Z">
        <w:r w:rsidR="003F6531">
          <w:rPr>
            <w:rFonts w:ascii="Angsana New" w:eastAsia="Angsana New" w:hAnsi="Angsana New" w:cs="Angsana New"/>
            <w:sz w:val="22"/>
            <w:szCs w:val="22"/>
            <w:lang w:eastAsia="en-US"/>
          </w:rPr>
          <w:t>signifies</w:t>
        </w:r>
        <w:r w:rsidR="003F653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that the owner fail</w:t>
      </w:r>
      <w:ins w:id="1548" w:author="Author" w:date="2020-07-07T12:44:00Z">
        <w:r w:rsidR="00E16025">
          <w:rPr>
            <w:rFonts w:ascii="Angsana New" w:eastAsia="Angsana New" w:hAnsi="Angsana New" w:cs="Angsana New"/>
            <w:sz w:val="22"/>
            <w:szCs w:val="22"/>
            <w:lang w:eastAsia="en-US"/>
          </w:rPr>
          <w:t>ed</w:t>
        </w:r>
      </w:ins>
      <w:del w:id="1549" w:author="Author" w:date="2020-07-07T12:44:00Z">
        <w:r w:rsidRPr="0006583B" w:rsidDel="00E16025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550" w:author="Author" w:date="2020-07-07T12:44:00Z">
        <w:r w:rsidRPr="0006583B" w:rsidDel="00E1602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authentication less than once </w:t>
      </w:r>
      <w:ins w:id="1551" w:author="Author" w:date="2020-07-07T12:44:00Z">
        <w:r w:rsidR="004A0A9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in </w:t>
        </w:r>
      </w:ins>
      <w:del w:id="1552" w:author="Author" w:date="2020-07-07T12:45:00Z">
        <w:r w:rsidRPr="0006583B" w:rsidDel="00F569E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100 times</w:t>
      </w:r>
      <w:del w:id="1553" w:author="Author" w:date="2020-07-07T12:45:00Z">
        <w:r w:rsidRPr="0006583B" w:rsidDel="008653D9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that </w:t>
      </w:r>
      <w:del w:id="1554" w:author="Author" w:date="2020-07-07T12:45:00Z">
        <w:r w:rsidRPr="0006583B" w:rsidDel="008653D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strangers </w:t>
      </w:r>
      <w:del w:id="1555" w:author="Author" w:date="2020-07-07T12:45:00Z">
        <w:r w:rsidRPr="0006583B" w:rsidDel="00E4210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break </w:delText>
        </w:r>
      </w:del>
      <w:ins w:id="1556" w:author="Author" w:date="2020-07-07T12:45:00Z">
        <w:r w:rsidR="00E42109">
          <w:rPr>
            <w:rFonts w:ascii="Angsana New" w:eastAsia="Angsana New" w:hAnsi="Angsana New" w:cs="Angsana New"/>
            <w:sz w:val="22"/>
            <w:szCs w:val="22"/>
            <w:lang w:eastAsia="en-US"/>
          </w:rPr>
          <w:t>broke</w:t>
        </w:r>
        <w:r w:rsidR="00E42109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the authentica</w:t>
      </w:r>
      <w:del w:id="1557" w:author="Author" w:date="2020-07-07T12:45:00Z">
        <w:r w:rsidRPr="0006583B" w:rsidDel="00E42109">
          <w:rPr>
            <w:rFonts w:ascii="Angsana New" w:eastAsia="Angsana New" w:hAnsi="Angsana New" w:cs="Angsana New"/>
            <w:sz w:val="22"/>
            <w:szCs w:val="22"/>
            <w:lang w:eastAsia="en-US"/>
          </w:rPr>
          <w:delText>-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tion</w:t>
      </w:r>
      <w:ins w:id="1558" w:author="Author" w:date="2020-07-07T12:45:00Z">
        <w:r w:rsidR="00E42109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less than once </w:t>
      </w:r>
      <w:del w:id="1559" w:author="Author" w:date="2020-07-07T12:45:00Z">
        <w:r w:rsidRPr="0006583B" w:rsidDel="007E4D1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 </w:delText>
        </w:r>
      </w:del>
      <w:ins w:id="1560" w:author="Author" w:date="2020-07-07T12:45:00Z">
        <w:r w:rsidR="007E4D1B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7E4D1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100 times. </w:t>
      </w:r>
      <w:ins w:id="1561" w:author="Author" w:date="2020-07-07T12:45:00Z">
        <w:r w:rsidR="000A31E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of 0.0097 for user authentication using ear acoustics was reported in </w:t>
      </w:r>
      <w:del w:id="1562" w:author="Author" w:date="2020-07-07T12:45:00Z">
        <w:r w:rsidRPr="0006583B" w:rsidDel="00E56F9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Ref.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[</w:t>
      </w:r>
      <w:hyperlink w:anchor="bookmark20" w:history="1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2</w:t>
        </w:r>
      </w:hyperlink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]</w:t>
      </w:r>
      <w:ins w:id="1563" w:author="Author" w:date="2020-07-07T12:45:00Z">
        <w:r w:rsidR="00E56F90">
          <w:rPr>
            <w:rFonts w:ascii="Angsana New" w:eastAsia="Angsana New" w:hAnsi="Angsana New" w:cs="Angsana New"/>
            <w:sz w:val="22"/>
            <w:szCs w:val="22"/>
            <w:lang w:eastAsia="en-US"/>
          </w:rPr>
          <w:t>;</w:t>
        </w:r>
      </w:ins>
      <w:del w:id="1564" w:author="Author" w:date="2020-07-07T12:45:00Z">
        <w:r w:rsidRPr="0006583B" w:rsidDel="00E56F90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therefore, our method achieved comparable performance for four of nine subjects.</w:t>
      </w:r>
    </w:p>
    <w:p w14:paraId="67EFCAD9" w14:textId="468EC68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next most accurate subjects </w:t>
      </w:r>
      <w:ins w:id="1565" w:author="Author" w:date="2020-07-07T15:17:00Z">
        <w:r w:rsidR="001C24AA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566" w:author="Author" w:date="2020-07-07T15:17:00Z">
        <w:r w:rsidRPr="0006583B" w:rsidDel="001C24AA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 C, D, and H, with</w:t>
      </w:r>
      <w:ins w:id="1567" w:author="Author" w:date="2020-07-07T12:45:00Z">
        <w:r w:rsidR="008236F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an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EER of approximately 0.05. </w:t>
      </w:r>
      <w:del w:id="1568" w:author="Author" w:date="2020-07-07T12:45:00Z">
        <w:r w:rsidRPr="0006583B" w:rsidDel="009733F4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 order </w:delText>
        </w:r>
      </w:del>
      <w:ins w:id="1569" w:author="Author" w:date="2020-07-07T12:45:00Z">
        <w:r w:rsidR="009733F4">
          <w:rPr>
            <w:rFonts w:ascii="Angsana New" w:eastAsia="Angsana New" w:hAnsi="Angsana New" w:cs="Angsana New"/>
            <w:sz w:val="22"/>
            <w:szCs w:val="22"/>
            <w:lang w:eastAsia="en-US"/>
          </w:rPr>
          <w:t>T</w:t>
        </w:r>
      </w:ins>
      <w:del w:id="1570" w:author="Author" w:date="2020-07-07T12:45:00Z">
        <w:r w:rsidRPr="0006583B" w:rsidDel="009733F4">
          <w:rPr>
            <w:rFonts w:ascii="Angsana New" w:eastAsia="Angsana New" w:hAnsi="Angsana New" w:cs="Angsana New"/>
            <w:sz w:val="22"/>
            <w:szCs w:val="22"/>
            <w:lang w:eastAsia="en-US"/>
          </w:rPr>
          <w:delText>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 determine the cause of the decline in accuracy compared with subject</w:t>
      </w:r>
      <w:ins w:id="1571" w:author="Author" w:date="2020-07-07T12:46:00Z">
        <w:r w:rsidR="0041115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A, E, G, I, all collected data were compressed to the first principal component and </w:t>
      </w:r>
      <w:del w:id="1572" w:author="Author" w:date="2020-07-07T15:18:00Z">
        <w:r w:rsidRPr="0006583B" w:rsidDel="00A104E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second principal component by principal component analysis (PCA). The results of </w:t>
      </w:r>
      <w:del w:id="1573" w:author="Author" w:date="2020-07-07T12:46:00Z">
        <w:r w:rsidRPr="0006583B" w:rsidDel="00E029A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this </w:delText>
        </w:r>
      </w:del>
      <w:ins w:id="1574" w:author="Author" w:date="2020-07-07T12:46:00Z">
        <w:r w:rsidR="00E029A0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  <w:r w:rsidR="00E029A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plotted on a two-dimensional plane are </w:t>
      </w:r>
      <w:del w:id="1575" w:author="Author" w:date="2020-07-07T12:46:00Z">
        <w:r w:rsidRPr="0006583B" w:rsidDel="00670E8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shown </w:delText>
        </w:r>
      </w:del>
      <w:ins w:id="1576" w:author="Author" w:date="2020-07-07T12:46:00Z">
        <w:r w:rsidR="00670E8B">
          <w:rPr>
            <w:rFonts w:ascii="Angsana New" w:eastAsia="Angsana New" w:hAnsi="Angsana New" w:cs="Angsana New"/>
            <w:sz w:val="22"/>
            <w:szCs w:val="22"/>
            <w:lang w:eastAsia="en-US"/>
          </w:rPr>
          <w:t>presented</w:t>
        </w:r>
        <w:r w:rsidR="00670E8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r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>Figure</w:t>
      </w:r>
      <w:hyperlink w:anchor="bookmark18" w:history="1">
        <w:r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 10.</w:t>
        </w:r>
      </w:hyperlink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del w:id="1577" w:author="Author" w:date="2020-07-07T12:46:00Z">
        <w:r w:rsidRPr="0006583B" w:rsidDel="00D970CC">
          <w:rPr>
            <w:rFonts w:ascii="Angsana New" w:eastAsia="Angsana New" w:hAnsi="Angsana New" w:cs="Angsana New"/>
            <w:sz w:val="22"/>
            <w:szCs w:val="22"/>
            <w:lang w:eastAsia="en-US"/>
          </w:rPr>
          <w:delText>Looking at t</w:delText>
        </w:r>
      </w:del>
      <w:ins w:id="1578" w:author="Author" w:date="2020-07-07T12:46:00Z">
        <w:r w:rsidR="00D970CC">
          <w:rPr>
            <w:rFonts w:ascii="Angsana New" w:eastAsia="Angsana New" w:hAnsi="Angsana New" w:cs="Angsana New"/>
            <w:sz w:val="22"/>
            <w:szCs w:val="22"/>
            <w:lang w:eastAsia="en-US"/>
          </w:rPr>
          <w:t>T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he plots </w:t>
      </w:r>
      <w:del w:id="1579" w:author="Author" w:date="2020-07-07T12:46:00Z">
        <w:r w:rsidRPr="0006583B" w:rsidDel="00A41E7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1580" w:author="Author" w:date="2020-07-07T12:46:00Z">
        <w:r w:rsidR="00A41E72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A41E7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subject C</w:t>
      </w:r>
      <w:ins w:id="1581" w:author="Author" w:date="2020-07-07T12:46:00Z">
        <w:r w:rsidR="00A41E7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indicate that</w:t>
        </w:r>
      </w:ins>
      <w:del w:id="1582" w:author="Author" w:date="2020-07-07T12:46:00Z">
        <w:r w:rsidRPr="0006583B" w:rsidDel="00A41E72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one sample of </w:t>
      </w:r>
      <w:ins w:id="1583" w:author="Author" w:date="2020-07-07T12:46:00Z">
        <w:r w:rsidR="0095544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of subject C </w:t>
      </w:r>
      <w:ins w:id="1584" w:author="Author" w:date="2020-07-07T12:46:00Z">
        <w:r w:rsidR="003E19A9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585" w:author="Author" w:date="2020-07-07T12:46:00Z">
        <w:r w:rsidRPr="0006583B" w:rsidDel="003E19A9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close to </w:t>
      </w:r>
      <w:ins w:id="1586" w:author="Author" w:date="2020-07-07T12:46:00Z">
        <w:r w:rsidR="004A3E5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of subject I and the variance in the first principal component </w:t>
      </w:r>
      <w:ins w:id="1587" w:author="Author" w:date="2020-07-07T12:46:00Z">
        <w:r w:rsidR="003B4391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588" w:author="Author" w:date="2020-07-07T12:46:00Z">
        <w:r w:rsidRPr="0006583B" w:rsidDel="003B4391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large, which would </w:t>
      </w:r>
      <w:del w:id="1589" w:author="Author" w:date="2020-07-07T12:46:00Z">
        <w:r w:rsidRPr="0006583B" w:rsidDel="00D130D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deteriorate </w:delText>
        </w:r>
      </w:del>
      <w:ins w:id="1590" w:author="Author" w:date="2020-07-07T12:46:00Z">
        <w:r w:rsidR="00D130D2">
          <w:rPr>
            <w:rFonts w:ascii="Angsana New" w:eastAsia="Angsana New" w:hAnsi="Angsana New" w:cs="Angsana New"/>
            <w:sz w:val="22"/>
            <w:szCs w:val="22"/>
            <w:lang w:eastAsia="en-US"/>
          </w:rPr>
          <w:t>re</w:t>
        </w:r>
      </w:ins>
      <w:ins w:id="1591" w:author="Author" w:date="2020-07-07T12:47:00Z">
        <w:r w:rsidR="00D130D2">
          <w:rPr>
            <w:rFonts w:ascii="Angsana New" w:eastAsia="Angsana New" w:hAnsi="Angsana New" w:cs="Angsana New"/>
            <w:sz w:val="22"/>
            <w:szCs w:val="22"/>
            <w:lang w:eastAsia="en-US"/>
          </w:rPr>
          <w:t>duce</w:t>
        </w:r>
      </w:ins>
      <w:ins w:id="1592" w:author="Author" w:date="2020-07-07T12:46:00Z">
        <w:r w:rsidR="00D130D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accuracy. </w:t>
      </w:r>
      <w:del w:id="1593" w:author="Author" w:date="2020-07-07T12:47:00Z">
        <w:r w:rsidRPr="0006583B" w:rsidDel="00781F17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 the other hand</w:delText>
        </w:r>
      </w:del>
      <w:ins w:id="1594" w:author="Author" w:date="2020-07-07T15:18:00Z">
        <w:r w:rsidR="005F612B">
          <w:rPr>
            <w:rFonts w:ascii="Angsana New" w:eastAsia="Angsana New" w:hAnsi="Angsana New" w:cs="Angsana New"/>
            <w:sz w:val="22"/>
            <w:szCs w:val="22"/>
            <w:lang w:eastAsia="en-US"/>
          </w:rPr>
          <w:t>Furthermore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the data for subjects D and H </w:t>
      </w:r>
      <w:ins w:id="1595" w:author="Author" w:date="2020-07-07T12:47:00Z">
        <w:r w:rsidR="00590C4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significantly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overlapped </w:t>
      </w:r>
      <w:ins w:id="1596" w:author="Author" w:date="2020-07-07T12:47:00Z">
        <w:r w:rsidR="00590C4F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with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each other</w:t>
      </w:r>
      <w:del w:id="1597" w:author="Author" w:date="2020-07-07T12:47:00Z">
        <w:r w:rsidRPr="0006583B" w:rsidDel="00590C4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significantly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, which affected the accuracy of </w:t>
      </w:r>
      <w:del w:id="1598" w:author="Author" w:date="2020-07-07T12:47:00Z">
        <w:r w:rsidRPr="0006583B" w:rsidDel="00687AC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both subjects.</w:t>
      </w:r>
    </w:p>
    <w:p w14:paraId="7545DF77" w14:textId="2DA2D398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least accurate subjects </w:t>
      </w:r>
      <w:ins w:id="1599" w:author="Author" w:date="2020-07-07T12:47:00Z">
        <w:r w:rsidR="007E0781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00" w:author="Author" w:date="2020-07-07T12:47:00Z">
        <w:r w:rsidRPr="0006583B" w:rsidDel="007E0781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 B and F, with </w:t>
      </w:r>
      <w:ins w:id="1601" w:author="Author" w:date="2020-07-07T12:47:00Z">
        <w:r w:rsidR="00C959B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an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EER of approxi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mately 0.095. Data </w:t>
      </w:r>
      <w:del w:id="1602" w:author="Author" w:date="2020-07-07T12:47:00Z">
        <w:r w:rsidRPr="0006583B" w:rsidDel="000C3AC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1603" w:author="Author" w:date="2020-07-07T12:47:00Z">
        <w:r w:rsidR="000C3AC2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0C3AC2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subject B ha</w:t>
      </w:r>
      <w:ins w:id="1604" w:author="Author" w:date="2020-07-07T12:47:00Z">
        <w:r w:rsidR="000C3AC2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605" w:author="Author" w:date="2020-07-07T12:47:00Z">
        <w:r w:rsidRPr="0006583B" w:rsidDel="000C3AC2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 small variance and there </w:t>
      </w:r>
      <w:ins w:id="1606" w:author="Author" w:date="2020-07-07T12:47:00Z">
        <w:r w:rsidR="00205BC7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07" w:author="Author" w:date="2020-07-07T12:47:00Z">
        <w:r w:rsidRPr="0006583B" w:rsidDel="00205BC7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some overlap with </w:t>
      </w:r>
      <w:ins w:id="1608" w:author="Author" w:date="2020-07-07T12:47:00Z">
        <w:r w:rsidR="00D20EF7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data of subject I. However, </w:t>
      </w:r>
      <w:ins w:id="1609" w:author="Author" w:date="2020-07-07T12:47:00Z">
        <w:r w:rsidR="00FC1994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of subject I was 0, which </w:t>
      </w:r>
      <w:del w:id="1610" w:author="Author" w:date="2020-07-07T12:47:00Z">
        <w:r w:rsidRPr="0006583B" w:rsidDel="008804F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is </w:delText>
        </w:r>
      </w:del>
      <w:ins w:id="1611" w:author="Author" w:date="2020-07-07T15:19:00Z">
        <w:r w:rsidR="00221A92">
          <w:rPr>
            <w:rFonts w:ascii="Angsana New" w:eastAsia="Angsana New" w:hAnsi="Angsana New" w:cs="Angsana New"/>
            <w:sz w:val="22"/>
            <w:szCs w:val="22"/>
            <w:lang w:eastAsia="en-US"/>
          </w:rPr>
          <w:t>indicates</w:t>
        </w:r>
      </w:ins>
      <w:ins w:id="1612" w:author="Author" w:date="2020-07-07T12:47:00Z">
        <w:r w:rsidR="008804F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perfect authentication. Therefore, the overlap of these data groups </w:t>
      </w:r>
      <w:ins w:id="1613" w:author="Author" w:date="2020-07-07T15:19:00Z">
        <w:r w:rsidR="00B87631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14" w:author="Author" w:date="2020-07-07T15:19:00Z">
        <w:r w:rsidRPr="0006583B" w:rsidDel="00B87631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likely due to the loss of data when they </w:t>
      </w:r>
      <w:ins w:id="1615" w:author="Author" w:date="2020-07-07T15:19:00Z">
        <w:r w:rsidR="001E5FE0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16" w:author="Author" w:date="2020-07-07T15:19:00Z">
        <w:r w:rsidRPr="0006583B" w:rsidDel="001E5FE0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 compressed into two dimensions by </w:t>
      </w:r>
      <w:del w:id="1617" w:author="Author" w:date="2020-07-07T12:47:00Z">
        <w:r w:rsidRPr="0006583B" w:rsidDel="00E86C90">
          <w:rPr>
            <w:rFonts w:ascii="Angsana New" w:eastAsia="Angsana New" w:hAnsi="Angsana New" w:cs="Angsana New"/>
            <w:sz w:val="22"/>
            <w:szCs w:val="22"/>
            <w:lang w:eastAsia="en-US"/>
          </w:rPr>
          <w:delText>principal component analysis</w:delText>
        </w:r>
      </w:del>
      <w:ins w:id="1618" w:author="Author" w:date="2020-07-07T12:47:00Z">
        <w:r w:rsidR="00E86C90">
          <w:rPr>
            <w:rFonts w:ascii="Angsana New" w:eastAsia="Angsana New" w:hAnsi="Angsana New" w:cs="Angsana New"/>
            <w:sz w:val="22"/>
            <w:szCs w:val="22"/>
            <w:lang w:eastAsia="en-US"/>
          </w:rPr>
          <w:t>PCA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149AC302" w14:textId="3B176DF3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del w:id="1619" w:author="Author" w:date="2020-07-07T12:47:00Z">
        <w:r w:rsidRPr="0006583B" w:rsidDel="003F4475">
          <w:rPr>
            <w:rFonts w:ascii="Angsana New" w:eastAsia="Angsana New" w:hAnsi="Angsana New" w:cs="Angsana New"/>
            <w:sz w:val="22"/>
            <w:szCs w:val="22"/>
            <w:lang w:eastAsia="en-US"/>
          </w:rPr>
          <w:delText>On the other hand</w:delText>
        </w:r>
      </w:del>
      <w:ins w:id="1620" w:author="Author" w:date="2020-07-07T12:48:00Z">
        <w:r w:rsidR="003F4475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</w:ins>
      <w:del w:id="1621" w:author="Author" w:date="2020-07-07T12:48:00Z">
        <w:r w:rsidRPr="0006583B" w:rsidDel="003F4475">
          <w:rPr>
            <w:rFonts w:ascii="Angsana New" w:eastAsia="Angsana New" w:hAnsi="Angsana New" w:cs="Angsana New"/>
            <w:sz w:val="22"/>
            <w:szCs w:val="22"/>
            <w:lang w:eastAsia="en-US"/>
          </w:rPr>
          <w:delText>, 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ubject F's data </w:t>
      </w:r>
      <w:del w:id="1622" w:author="Author" w:date="2020-07-07T12:48:00Z">
        <w:r w:rsidRPr="0006583B" w:rsidDel="00F64D3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does </w:delText>
        </w:r>
      </w:del>
      <w:ins w:id="1623" w:author="Author" w:date="2020-07-07T12:48:00Z">
        <w:r w:rsidR="00F64D36">
          <w:rPr>
            <w:rFonts w:ascii="Angsana New" w:eastAsia="Angsana New" w:hAnsi="Angsana New" w:cs="Angsana New"/>
            <w:sz w:val="22"/>
            <w:szCs w:val="22"/>
            <w:lang w:eastAsia="en-US"/>
          </w:rPr>
          <w:t>did</w:t>
        </w:r>
        <w:r w:rsidR="00F64D36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not </w:t>
      </w:r>
      <w:del w:id="1624" w:author="Author" w:date="2020-07-07T12:48:00Z">
        <w:r w:rsidRPr="0006583B" w:rsidDel="00FA6A7B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 </w:delText>
        </w:r>
      </w:del>
      <w:ins w:id="1625" w:author="Author" w:date="2020-07-07T12:48:00Z">
        <w:r w:rsidR="00FA6A7B">
          <w:rPr>
            <w:rFonts w:ascii="Angsana New" w:eastAsia="Angsana New" w:hAnsi="Angsana New" w:cs="Angsana New"/>
            <w:sz w:val="22"/>
            <w:szCs w:val="22"/>
            <w:lang w:eastAsia="en-US"/>
          </w:rPr>
          <w:t>exhibit</w:t>
        </w:r>
        <w:r w:rsidR="00FA6A7B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any overlap with </w:t>
      </w:r>
      <w:del w:id="1626" w:author="Author" w:date="2020-07-07T12:48:00Z">
        <w:r w:rsidRPr="0006583B" w:rsidDel="00467FD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other subjects' data</w:t>
      </w:r>
      <w:ins w:id="1627" w:author="Author" w:date="2020-07-07T12:48:00Z">
        <w:r w:rsidR="004C6D39">
          <w:rPr>
            <w:rFonts w:ascii="Angsana New" w:eastAsia="Angsana New" w:hAnsi="Angsana New" w:cs="Angsana New"/>
            <w:sz w:val="22"/>
            <w:szCs w:val="22"/>
            <w:lang w:eastAsia="en-US"/>
          </w:rPr>
          <w:t>; however,</w:t>
        </w:r>
      </w:ins>
      <w:del w:id="1628" w:author="Author" w:date="2020-07-07T12:48:00Z">
        <w:r w:rsidRPr="0006583B" w:rsidDel="004C6D39">
          <w:rPr>
            <w:rFonts w:ascii="Angsana New" w:eastAsia="Angsana New" w:hAnsi="Angsana New" w:cs="Angsana New"/>
            <w:sz w:val="22"/>
            <w:szCs w:val="22"/>
            <w:lang w:eastAsia="en-US"/>
          </w:rPr>
          <w:delText>,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29" w:author="Author" w:date="2020-07-07T12:48:00Z">
        <w:r w:rsidRPr="0006583B" w:rsidDel="004C6D39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but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there </w:t>
      </w:r>
      <w:ins w:id="1630" w:author="Author" w:date="2020-07-07T12:48:00Z">
        <w:r w:rsidR="004C6D39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31" w:author="Author" w:date="2020-07-07T12:48:00Z">
        <w:r w:rsidRPr="0006583B" w:rsidDel="004C6D39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a large variance </w:t>
      </w:r>
      <w:del w:id="1632" w:author="Author" w:date="2020-07-07T15:19:00Z">
        <w:r w:rsidRPr="0006583B" w:rsidDel="0012018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</w:delText>
        </w:r>
      </w:del>
      <w:ins w:id="1633" w:author="Author" w:date="2020-07-07T15:19:00Z">
        <w:r w:rsidR="00120187">
          <w:rPr>
            <w:rFonts w:ascii="Angsana New" w:eastAsia="Angsana New" w:hAnsi="Angsana New" w:cs="Angsana New"/>
            <w:sz w:val="22"/>
            <w:szCs w:val="22"/>
            <w:lang w:eastAsia="en-US"/>
          </w:rPr>
          <w:t>in</w:t>
        </w:r>
        <w:r w:rsidR="0012018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both directions for the first and second principal components. Consider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ing the effect of data compression by PCA, duplication with other subjects' data groups can be inferred in the 32-dimensional data. The accuracy </w:t>
      </w:r>
      <w:del w:id="1634" w:author="Author" w:date="2020-07-07T12:48:00Z">
        <w:r w:rsidRPr="0006583B" w:rsidDel="00D8160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1635" w:author="Author" w:date="2020-07-07T12:48:00Z">
        <w:r w:rsidR="00D81603">
          <w:rPr>
            <w:rFonts w:ascii="Angsana New" w:eastAsia="Angsana New" w:hAnsi="Angsana New" w:cs="Angsana New"/>
            <w:sz w:val="22"/>
            <w:szCs w:val="22"/>
            <w:lang w:eastAsia="en-US"/>
          </w:rPr>
          <w:t>for</w:t>
        </w:r>
        <w:r w:rsidR="00D81603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subjects B and C, who ha</w:t>
      </w:r>
      <w:ins w:id="1636" w:author="Author" w:date="2020-07-07T12:48:00Z">
        <w:r w:rsidR="0048070F">
          <w:rPr>
            <w:rFonts w:ascii="Angsana New" w:eastAsia="Angsana New" w:hAnsi="Angsana New" w:cs="Angsana New"/>
            <w:sz w:val="22"/>
            <w:szCs w:val="22"/>
            <w:lang w:eastAsia="en-US"/>
          </w:rPr>
          <w:t>d</w:t>
        </w:r>
      </w:ins>
      <w:del w:id="1637" w:author="Author" w:date="2020-07-07T12:48:00Z">
        <w:r w:rsidRPr="0006583B" w:rsidDel="0048070F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data groups located close to subject F's data groups, may have been affected by the scattered data of subject F. In particular, the accuracy </w:t>
      </w:r>
      <w:del w:id="1638" w:author="Author" w:date="2020-07-07T12:48:00Z">
        <w:r w:rsidRPr="0006583B" w:rsidDel="00830D5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</w:delText>
        </w:r>
      </w:del>
      <w:ins w:id="1639" w:author="Author" w:date="2020-07-07T15:20:00Z">
        <w:r w:rsidR="00A7705A">
          <w:rPr>
            <w:rFonts w:ascii="Angsana New" w:eastAsia="Angsana New" w:hAnsi="Angsana New" w:cs="Angsana New"/>
            <w:sz w:val="22"/>
            <w:szCs w:val="22"/>
            <w:lang w:eastAsia="en-US"/>
          </w:rPr>
          <w:t>of</w:t>
        </w:r>
      </w:ins>
      <w:ins w:id="1640" w:author="Author" w:date="2020-07-07T12:48:00Z">
        <w:r w:rsidR="00830D5F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subject B </w:t>
      </w:r>
      <w:ins w:id="1641" w:author="Author" w:date="2020-07-07T12:48:00Z">
        <w:r w:rsidR="00C473EC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42" w:author="Author" w:date="2020-07-07T12:48:00Z">
        <w:r w:rsidRPr="0006583B" w:rsidDel="00C473E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likely to be lower than that of subject C because the two samples of subject B </w:t>
      </w:r>
      <w:ins w:id="1643" w:author="Author" w:date="2020-07-07T12:49:00Z">
        <w:r w:rsidR="002E4C2C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44" w:author="Author" w:date="2020-07-07T12:48:00Z">
        <w:r w:rsidRPr="0006583B" w:rsidDel="00FE1814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 located in close proximity to subject F's data group.</w:t>
      </w:r>
    </w:p>
    <w:p w14:paraId="1037D110" w14:textId="061505D9" w:rsidR="00DA7CAC" w:rsidRPr="0006583B" w:rsidRDefault="00CD35C2">
      <w:pPr>
        <w:rPr>
          <w:rFonts w:ascii="Angsana New" w:eastAsia="Angsana New" w:hAnsi="Angsana New" w:cs="Angsana New"/>
          <w:sz w:val="22"/>
          <w:szCs w:val="22"/>
        </w:rPr>
      </w:pPr>
      <w:ins w:id="1645" w:author="Author" w:date="2020-07-07T12:49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The d</w:t>
        </w:r>
      </w:ins>
      <w:del w:id="1646" w:author="Author" w:date="2020-07-07T12:49:00Z">
        <w:r w:rsidR="00DA7CAC" w:rsidRPr="0006583B" w:rsidDel="00CD35C2">
          <w:rPr>
            <w:rFonts w:ascii="Angsana New" w:eastAsia="Angsana New" w:hAnsi="Angsana New" w:cs="Angsana New"/>
            <w:sz w:val="22"/>
            <w:szCs w:val="22"/>
            <w:lang w:eastAsia="en-US"/>
          </w:rPr>
          <w:delText>D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ata of subject E </w:t>
      </w:r>
      <w:ins w:id="1647" w:author="Author" w:date="2020-07-07T12:49:00Z">
        <w:r w:rsidR="0081773E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48" w:author="Author" w:date="2020-07-07T12:49:00Z">
        <w:r w:rsidR="00DA7CAC" w:rsidRPr="0006583B" w:rsidDel="0081773E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 located at the rightmost points. In addition, the variance </w:t>
      </w:r>
      <w:ins w:id="1649" w:author="Author" w:date="2020-07-07T12:49:00Z">
        <w:r w:rsidR="000F53BB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50" w:author="Author" w:date="2020-07-07T12:49:00Z">
        <w:r w:rsidR="00DA7CAC" w:rsidRPr="0006583B" w:rsidDel="000F53BB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small</w:t>
      </w:r>
      <w:ins w:id="1651" w:author="Author" w:date="2020-07-07T15:20:00Z">
        <w:r w:rsidR="00ED5BD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52" w:author="Author" w:date="2020-07-07T15:20:00Z">
        <w:r w:rsidR="00DA7CAC" w:rsidRPr="0006583B" w:rsidDel="00ED5BD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so </w:delText>
        </w:r>
      </w:del>
      <w:ins w:id="1653" w:author="Author" w:date="2020-07-07T15:20:00Z">
        <w:r w:rsidR="00ED5BD8">
          <w:rPr>
            <w:rFonts w:ascii="Angsana New" w:eastAsia="Angsana New" w:hAnsi="Angsana New" w:cs="Angsana New"/>
            <w:sz w:val="22"/>
            <w:szCs w:val="22"/>
            <w:lang w:eastAsia="en-US"/>
          </w:rPr>
          <w:t>and</w:t>
        </w:r>
        <w:r w:rsidR="00ED5BD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data </w:t>
      </w:r>
      <w:ins w:id="1654" w:author="Author" w:date="2020-07-07T12:49:00Z">
        <w:r w:rsidR="00CD185C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55" w:author="Author" w:date="2020-07-07T12:49:00Z">
        <w:r w:rsidR="00DA7CAC" w:rsidRPr="0006583B" w:rsidDel="00CD185C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re </w:t>
      </w:r>
      <w:ins w:id="1656" w:author="Author" w:date="2020-07-07T15:20:00Z">
        <w:r w:rsidR="00ED5BD8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thus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considered </w:t>
      </w:r>
      <w:del w:id="1657" w:author="Author" w:date="2020-07-07T12:50:00Z">
        <w:r w:rsidR="00DA7CAC" w:rsidRPr="0006583B" w:rsidDel="00035A33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to be </w:delText>
        </w:r>
      </w:del>
      <w:del w:id="1658" w:author="Author" w:date="2020-07-07T15:20:00Z">
        <w:r w:rsidR="00DA7CAC" w:rsidRPr="0006583B" w:rsidDel="00ED5BD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very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distinct</w:t>
      </w:r>
      <w:del w:id="1659" w:author="Author" w:date="2020-07-07T12:50:00Z">
        <w:r w:rsidR="00DA7CAC" w:rsidRPr="0006583B" w:rsidDel="00035A33">
          <w:rPr>
            <w:rFonts w:ascii="Angsana New" w:eastAsia="Angsana New" w:hAnsi="Angsana New" w:cs="Angsana New"/>
            <w:sz w:val="22"/>
            <w:szCs w:val="22"/>
            <w:lang w:eastAsia="en-US"/>
          </w:rPr>
          <w:delText>ive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For subject E in </w:t>
      </w:r>
      <w:r w:rsidR="00DA7CAC" w:rsidRPr="000D648D">
        <w:rPr>
          <w:rFonts w:ascii="Angsana New" w:eastAsia="Angsana New" w:hAnsi="Angsana New" w:cs="Angsana New"/>
          <w:bCs/>
          <w:sz w:val="22"/>
          <w:szCs w:val="22"/>
          <w:lang w:eastAsia="en-US"/>
        </w:rPr>
        <w:t xml:space="preserve">Figure </w:t>
      </w:r>
      <w:hyperlink w:anchor="bookmark17" w:history="1">
        <w:r w:rsidR="00DA7CAC" w:rsidRPr="000D648D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>9,</w:t>
        </w:r>
      </w:hyperlink>
      <w:r w:rsidR="00DA7CAC"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ins w:id="1660" w:author="Author" w:date="2020-07-07T15:21:00Z">
        <w:r w:rsidR="002B275F">
          <w:rPr>
            <w:rFonts w:ascii="Angsana New" w:eastAsia="Angsana New" w:hAnsi="Angsana New" w:cs="Angsana New"/>
            <w:bCs/>
            <w:sz w:val="22"/>
            <w:szCs w:val="22"/>
            <w:lang w:eastAsia="en-US"/>
          </w:rPr>
          <w:t xml:space="preserve">the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FRR and FAR crossed at a threshold of approximately 60, which </w:t>
      </w:r>
      <w:ins w:id="1661" w:author="Author" w:date="2020-07-07T12:50:00Z">
        <w:r w:rsidR="003842C2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662" w:author="Author" w:date="2020-07-07T12:50:00Z">
        <w:r w:rsidR="00DA7CAC" w:rsidRPr="0006583B" w:rsidDel="003842C2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 greater than </w:t>
      </w:r>
      <w:ins w:id="1663" w:author="Author" w:date="2020-07-07T12:50:00Z">
        <w:r w:rsidR="00176FB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for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other subjects. This is because the data </w:t>
      </w:r>
      <w:ins w:id="1664" w:author="Author" w:date="2020-07-07T12:50:00Z">
        <w:r w:rsidR="00EC7EBA">
          <w:rPr>
            <w:rFonts w:ascii="Angsana New" w:eastAsia="Angsana New" w:hAnsi="Angsana New" w:cs="Angsana New"/>
            <w:sz w:val="22"/>
            <w:szCs w:val="22"/>
            <w:lang w:eastAsia="en-US"/>
          </w:rPr>
          <w:t>we</w:t>
        </w:r>
      </w:ins>
      <w:del w:id="1665" w:author="Author" w:date="2020-07-07T12:50:00Z">
        <w:r w:rsidR="00DA7CAC" w:rsidRPr="0006583B" w:rsidDel="00EC7EBA">
          <w:rPr>
            <w:rFonts w:ascii="Angsana New" w:eastAsia="Angsana New" w:hAnsi="Angsana New" w:cs="Angsana New"/>
            <w:sz w:val="22"/>
            <w:szCs w:val="22"/>
            <w:lang w:eastAsia="en-US"/>
          </w:rPr>
          <w:delText>a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re quite different from the others</w:t>
      </w:r>
      <w:ins w:id="1666" w:author="Author" w:date="2020-07-07T15:21:00Z">
        <w:r w:rsidR="002D00D8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the FAR did not increase by increasing the threshold.</w:t>
      </w:r>
    </w:p>
    <w:p w14:paraId="485C022B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0CCBFDAC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lastRenderedPageBreak/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"http://11"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"http://11"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23A74E9B">
          <v:shape id="Picture 12" o:spid="_x0000_i1036" type="#_x0000_t75" alt="http://11" style="width:257.4pt;height:467.4pt;visibility:visible;mso-wrap-style:square;mso-width-percent:0;mso-height-percent:0;mso-width-percent:0;mso-height-percent:0" filled="t">
            <v:imagedata r:id="rId31" r:href="rId32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08CF5EFE" w14:textId="595B8C80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Figure 9: </w:t>
      </w:r>
      <w:ins w:id="1667" w:author="Author" w:date="2020-07-07T12:50:00Z">
        <w:r w:rsidR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False rejection rate (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FRR</w:t>
      </w:r>
      <w:ins w:id="1668" w:author="Author" w:date="2020-07-07T12:50:00Z">
        <w:r w:rsidR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and</w:t>
      </w:r>
      <w:ins w:id="1669" w:author="Author" w:date="2020-07-07T12:50:00Z">
        <w:r w:rsidR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 xml:space="preserve"> false acceptance rate (</w:t>
        </w:r>
      </w:ins>
      <w:del w:id="1670" w:author="Author" w:date="2020-07-07T12:50:00Z">
        <w:r w:rsidRPr="0006583B" w:rsidDel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FAR</w:t>
      </w:r>
      <w:ins w:id="1671" w:author="Author" w:date="2020-07-07T12:50:00Z">
        <w:r w:rsidR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)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for </w:t>
      </w:r>
      <w:del w:id="1672" w:author="Author" w:date="2020-07-07T12:50:00Z">
        <w:r w:rsidRPr="0006583B" w:rsidDel="005C3EF9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subjects in user authentica</w:t>
      </w: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softHyphen/>
        <w:t>tion.</w:t>
      </w:r>
    </w:p>
    <w:p w14:paraId="167BEFE5" w14:textId="6D701764" w:rsidR="00DA7CAC" w:rsidRPr="0006583B" w:rsidRDefault="003B024F">
      <w:pPr>
        <w:rPr>
          <w:rFonts w:ascii="Angsana New" w:eastAsia="Angsana New" w:hAnsi="Angsana New" w:cs="Angsana New"/>
          <w:sz w:val="22"/>
          <w:szCs w:val="22"/>
        </w:rPr>
      </w:pPr>
      <w:ins w:id="1673" w:author="Author" w:date="2020-07-07T12:50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In s</w:t>
        </w:r>
      </w:ins>
      <w:del w:id="1674" w:author="Author" w:date="2020-07-07T12:50:00Z">
        <w:r w:rsidR="00DA7CAC" w:rsidRPr="0006583B" w:rsidDel="003B024F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ummar</w:t>
      </w:r>
      <w:ins w:id="1675" w:author="Author" w:date="2020-07-07T12:50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>y,</w:t>
        </w:r>
      </w:ins>
      <w:del w:id="1676" w:author="Author" w:date="2020-07-07T12:50:00Z">
        <w:r w:rsidR="00DA7CAC" w:rsidRPr="0006583B" w:rsidDel="003B024F">
          <w:rPr>
            <w:rFonts w:ascii="Angsana New" w:eastAsia="Angsana New" w:hAnsi="Angsana New" w:cs="Angsana New"/>
            <w:sz w:val="22"/>
            <w:szCs w:val="22"/>
            <w:lang w:eastAsia="en-US"/>
          </w:rPr>
          <w:delText>izing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77" w:author="Author" w:date="2020-07-07T12:51:00Z">
        <w:r w:rsidR="00DA7CAC" w:rsidRPr="0006583B" w:rsidDel="003B024F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results of user authentication,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mean EER of all subjects </w:t>
      </w:r>
      <w:ins w:id="1678" w:author="Author" w:date="2020-07-07T12:51:00Z">
        <w:r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in </w:t>
        </w:r>
      </w:ins>
      <w:ins w:id="1679" w:author="Author" w:date="2020-07-07T12:50:00Z">
        <w:r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user authentication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was approximately 0.076. It is necessary to validate with data from a larger number of subjects</w:t>
      </w:r>
      <w:ins w:id="1680" w:author="Author" w:date="2020-07-07T12:51:00Z">
        <w:r w:rsidR="00A03D91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81" w:author="Author" w:date="2020-07-07T12:51:00Z">
        <w:r w:rsidR="00DA7CAC" w:rsidRPr="0006583B" w:rsidDel="00A03D9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because </w:delText>
        </w:r>
      </w:del>
      <w:ins w:id="1682" w:author="Author" w:date="2020-07-07T12:51:00Z">
        <w:r w:rsidR="00A03D91">
          <w:rPr>
            <w:rFonts w:ascii="Angsana New" w:eastAsia="Angsana New" w:hAnsi="Angsana New" w:cs="Angsana New"/>
            <w:sz w:val="22"/>
            <w:szCs w:val="22"/>
            <w:lang w:eastAsia="en-US"/>
          </w:rPr>
          <w:t>as</w:t>
        </w:r>
        <w:r w:rsidR="00A03D91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there was a difference in </w:t>
      </w:r>
      <w:ins w:id="1683" w:author="Author" w:date="2020-07-07T12:51:00Z">
        <w:r w:rsidR="00DE1AF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between subjects. In addition, </w:t>
      </w:r>
      <w:del w:id="1684" w:author="Author" w:date="2020-07-07T12:51:00Z">
        <w:r w:rsidR="00DA7CAC" w:rsidRPr="0006583B" w:rsidDel="00FC2CCF">
          <w:rPr>
            <w:rFonts w:ascii="Angsana New" w:eastAsia="Angsana New" w:hAnsi="Angsana New" w:cs="Angsana New"/>
            <w:sz w:val="22"/>
            <w:szCs w:val="22"/>
            <w:lang w:eastAsia="en-US"/>
          </w:rPr>
          <w:delText>we will also</w:delText>
        </w:r>
      </w:del>
      <w:ins w:id="1685" w:author="Author" w:date="2020-07-07T12:51:00Z">
        <w:r w:rsidR="00FC2CCF">
          <w:rPr>
            <w:rFonts w:ascii="Angsana New" w:eastAsia="Angsana New" w:hAnsi="Angsana New" w:cs="Angsana New"/>
            <w:sz w:val="22"/>
            <w:szCs w:val="22"/>
            <w:lang w:eastAsia="en-US"/>
          </w:rPr>
          <w:t>it is necessary to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86" w:author="Author" w:date="2020-07-07T15:22:00Z">
        <w:r w:rsidR="00DA7CAC" w:rsidRPr="0006583B" w:rsidDel="006B1E5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examine </w:delText>
        </w:r>
      </w:del>
      <w:ins w:id="1687" w:author="Author" w:date="2020-07-07T15:22:00Z">
        <w:r w:rsidR="006B1E58">
          <w:rPr>
            <w:rFonts w:ascii="Angsana New" w:eastAsia="Angsana New" w:hAnsi="Angsana New" w:cs="Angsana New"/>
            <w:sz w:val="22"/>
            <w:szCs w:val="22"/>
            <w:lang w:eastAsia="en-US"/>
          </w:rPr>
          <w:t>investigate</w:t>
        </w:r>
        <w:r w:rsidR="006B1E5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method for authentication using time series pressure data </w:t>
      </w:r>
      <w:del w:id="1688" w:author="Author" w:date="2020-07-07T15:22:00Z">
        <w:r w:rsidR="00DA7CAC" w:rsidRPr="0006583B" w:rsidDel="00A649F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of helmet 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from </w:t>
      </w:r>
      <w:ins w:id="1689" w:author="Author" w:date="2020-07-07T12:51:00Z">
        <w:r w:rsidR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start </w:t>
      </w:r>
      <w:ins w:id="1690" w:author="Author" w:date="2020-07-07T12:51:00Z">
        <w:r w:rsidR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of 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wearing</w:t>
      </w:r>
      <w:ins w:id="1691" w:author="Author" w:date="2020-07-07T12:51:00Z">
        <w:r w:rsidR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ins w:id="1692" w:author="Author" w:date="2020-07-07T15:22:00Z">
        <w:r w:rsidR="005368E9">
          <w:rPr>
            <w:rFonts w:ascii="Angsana New" w:eastAsia="Angsana New" w:hAnsi="Angsana New" w:cs="Angsana New"/>
            <w:sz w:val="22"/>
            <w:szCs w:val="22"/>
            <w:lang w:eastAsia="en-US"/>
          </w:rPr>
          <w:t>the</w:t>
        </w:r>
      </w:ins>
      <w:ins w:id="1693" w:author="Author" w:date="2020-07-07T12:51:00Z">
        <w:r w:rsidR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helmet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</w:t>
      </w:r>
      <w:ins w:id="1694" w:author="Author" w:date="2020-07-07T12:52:00Z">
        <w:r w:rsidR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the</w:t>
        </w:r>
      </w:ins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695" w:author="Author" w:date="2020-07-07T15:22:00Z">
        <w:r w:rsidR="00DA7CAC" w:rsidRPr="0006583B" w:rsidDel="00AD71B4">
          <w:rPr>
            <w:rFonts w:ascii="Angsana New" w:eastAsia="Angsana New" w:hAnsi="Angsana New" w:cs="Angsana New"/>
            <w:sz w:val="22"/>
            <w:szCs w:val="22"/>
            <w:lang w:eastAsia="en-US"/>
          </w:rPr>
          <w:delText>finish</w:delText>
        </w:r>
      </w:del>
      <w:ins w:id="1696" w:author="Author" w:date="2020-07-07T15:22:00Z">
        <w:r w:rsidR="00AD71B4">
          <w:rPr>
            <w:rFonts w:ascii="Angsana New" w:eastAsia="Angsana New" w:hAnsi="Angsana New" w:cs="Angsana New"/>
            <w:sz w:val="22"/>
            <w:szCs w:val="22"/>
            <w:lang w:eastAsia="en-US"/>
          </w:rPr>
          <w:t>time the helmet is removed</w:t>
        </w:r>
      </w:ins>
      <w:del w:id="1697" w:author="Author" w:date="2020-07-07T12:52:00Z">
        <w:r w:rsidR="00DA7CAC" w:rsidRPr="0006583B" w:rsidDel="001F6F85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wearing</w:delText>
        </w:r>
      </w:del>
      <w:r w:rsidR="00DA7CAC" w:rsidRPr="0006583B">
        <w:rPr>
          <w:rFonts w:ascii="Angsana New" w:eastAsia="Angsana New" w:hAnsi="Angsana New" w:cs="Angsana New"/>
          <w:sz w:val="22"/>
          <w:szCs w:val="22"/>
          <w:lang w:eastAsia="en-US"/>
        </w:rPr>
        <w:t>.</w:t>
      </w:r>
    </w:p>
    <w:p w14:paraId="2BAEF1D2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bookmarkStart w:id="1698" w:name="bookmark16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5</w:t>
      </w:r>
      <w:bookmarkEnd w:id="1698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 xml:space="preserve"> CONCLUSION</w:t>
      </w:r>
    </w:p>
    <w:p w14:paraId="717FBFA8" w14:textId="045D64E4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this study, we proposed a method to identify individuals based on </w:t>
      </w:r>
      <w:del w:id="1699" w:author="Author" w:date="2020-07-07T15:23:00Z">
        <w:r w:rsidRPr="0006583B" w:rsidDel="006579A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individual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differences in head shape</w:t>
      </w:r>
      <w:ins w:id="1700" w:author="Author" w:date="2020-07-07T12:52:00Z">
        <w:r w:rsidR="001B6933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del w:id="1701" w:author="Author" w:date="2020-07-07T12:52:00Z">
        <w:r w:rsidRPr="0006583B" w:rsidDel="001B6933">
          <w:rPr>
            <w:rFonts w:ascii="Angsana New" w:eastAsia="Angsana New" w:hAnsi="Angsana New" w:cs="Angsana New"/>
            <w:sz w:val="22"/>
            <w:szCs w:val="22"/>
            <w:lang w:eastAsia="en-US"/>
          </w:rPr>
          <w:delText>s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which </w:t>
      </w:r>
      <w:ins w:id="1702" w:author="Author" w:date="2020-07-07T12:52:00Z">
        <w:r w:rsidR="00783EAC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703" w:author="Author" w:date="2020-07-07T12:52:00Z">
        <w:r w:rsidRPr="0006583B" w:rsidDel="00783EAC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measured by wearing</w:t>
      </w:r>
    </w:p>
    <w:p w14:paraId="4CE87CFA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2020-06-30 11:40. Page 7 of 1-8.</w:t>
      </w:r>
    </w:p>
    <w:p w14:paraId="0E0F60DC" w14:textId="77777777" w:rsidR="00DA7CAC" w:rsidRPr="0006583B" w:rsidRDefault="00DA7CAC">
      <w:pPr>
        <w:ind w:right="-4"/>
        <w:rPr>
          <w:rFonts w:ascii="Angsana New" w:eastAsia="Angsana New" w:hAnsi="Angsana New" w:cs="Angsana New"/>
          <w:sz w:val="20"/>
          <w:szCs w:val="20"/>
        </w:rPr>
      </w:pPr>
      <w:r w:rsidRPr="0006583B">
        <w:rPr>
          <w:rFonts w:ascii="Angsana New" w:eastAsia="Angsana New" w:hAnsi="Angsana New" w:cs="Angsana New"/>
          <w:sz w:val="20"/>
          <w:szCs w:val="20"/>
        </w:rPr>
        <w:lastRenderedPageBreak/>
        <w:fldChar w:fldCharType="begin"/>
      </w:r>
      <w:r w:rsidRPr="0006583B">
        <w:rPr>
          <w:rFonts w:ascii="Angsana New" w:eastAsia="Angsana New" w:hAnsi="Angsana New" w:cs="Angsana New"/>
          <w:sz w:val="20"/>
          <w:szCs w:val="20"/>
        </w:rPr>
        <w:instrText xml:space="preserve"> INCLUDEPICTURE  \d "http://12" \* MERGEFORMATINET </w:instrText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separate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begin"/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instrText xml:space="preserve"> INCLUDEPICTURE  "http://12" \* MERGEFORMATINET </w:instrTex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separate"/>
      </w:r>
      <w:r w:rsidR="000D648D">
        <w:rPr>
          <w:rFonts w:ascii="Angsana New" w:eastAsia="Angsana New" w:hAnsi="Angsana New" w:cs="Angsana New"/>
          <w:noProof/>
          <w:sz w:val="20"/>
          <w:szCs w:val="20"/>
        </w:rPr>
        <w:pict w14:anchorId="698D1B49">
          <v:shape id="Picture 13" o:spid="_x0000_i1037" type="#_x0000_t75" alt="http://12" style="width:253.2pt;height:193.2pt;visibility:visible;mso-wrap-style:square;mso-width-percent:0;mso-height-percent:0;mso-width-percent:0;mso-height-percent:0" filled="t">
            <v:imagedata r:id="rId33" r:href="rId34"/>
            <o:lock v:ext="edit" rotation="t" cropping="t" verticies="t"/>
          </v:shape>
        </w:pict>
      </w:r>
      <w:r w:rsidR="006D15C7">
        <w:rPr>
          <w:rFonts w:ascii="Angsana New" w:eastAsia="Angsana New" w:hAnsi="Angsana New" w:cs="Angsana New"/>
          <w:noProof/>
          <w:sz w:val="20"/>
          <w:szCs w:val="20"/>
        </w:rPr>
        <w:fldChar w:fldCharType="end"/>
      </w:r>
      <w:r w:rsidRPr="0006583B">
        <w:rPr>
          <w:rFonts w:ascii="Angsana New" w:eastAsia="Angsana New" w:hAnsi="Angsana New" w:cs="Angsana New"/>
          <w:sz w:val="20"/>
          <w:szCs w:val="20"/>
        </w:rPr>
        <w:fldChar w:fldCharType="end"/>
      </w:r>
    </w:p>
    <w:p w14:paraId="7F0389D2" w14:textId="77777777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bookmarkStart w:id="1704" w:name="bookmark17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F</w:t>
      </w:r>
      <w:bookmarkStart w:id="1705" w:name="bookmark18"/>
      <w:bookmarkEnd w:id="1704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i</w:t>
      </w:r>
      <w:bookmarkEnd w:id="1705"/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>gure 10: Principal component distribution of 32-dimensional features compressed into two dimensions</w:t>
      </w:r>
    </w:p>
    <w:p w14:paraId="45CB3C71" w14:textId="79B3ADD5" w:rsidR="00DA7CAC" w:rsidRPr="0006583B" w:rsidRDefault="00DA7CAC">
      <w:pPr>
        <w:rPr>
          <w:rFonts w:ascii="Angsana New" w:eastAsia="Angsana New" w:hAnsi="Angsana New" w:cs="Angsana New"/>
          <w:sz w:val="34"/>
          <w:szCs w:val="34"/>
        </w:rPr>
      </w:pPr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by </w:t>
      </w:r>
      <w:del w:id="1706" w:author="Author" w:date="2020-07-07T12:52:00Z">
        <w:r w:rsidRPr="0006583B" w:rsidDel="007535C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delText>PCA</w:delText>
        </w:r>
      </w:del>
      <w:ins w:id="1707" w:author="Author" w:date="2020-07-07T12:52:00Z">
        <w:r w:rsidR="007535CB">
          <w:rPr>
            <w:rFonts w:ascii="Angsana New" w:eastAsia="Angsana New" w:hAnsi="Angsana New" w:cs="Angsana New"/>
            <w:b/>
            <w:bCs/>
            <w:sz w:val="22"/>
            <w:szCs w:val="22"/>
            <w:lang w:eastAsia="en-US"/>
          </w:rPr>
          <w:t>principal component analysis.</w:t>
        </w:r>
      </w:ins>
      <w:r w:rsidRPr="0006583B">
        <w:rPr>
          <w:rFonts w:ascii="Angsana New" w:eastAsia="Angsana New" w:hAnsi="Angsana New" w:cs="Angsana New"/>
          <w:b/>
          <w:bCs/>
          <w:sz w:val="22"/>
          <w:szCs w:val="22"/>
          <w:lang w:eastAsia="en-US"/>
        </w:rPr>
        <w:t xml:space="preserve"> </w:t>
      </w:r>
      <w:del w:id="1708" w:author="Author" w:date="2020-07-07T15:24:00Z">
        <w:r w:rsidRPr="0006583B" w:rsidDel="002B1C9F">
          <w:rPr>
            <w:rFonts w:ascii="Angsana New" w:eastAsia="Angsana New" w:hAnsi="Angsana New" w:cs="Angsana New"/>
            <w:sz w:val="34"/>
            <w:szCs w:val="34"/>
            <w:lang w:eastAsia="en-US"/>
          </w:rPr>
          <w:delText>Q</w:delText>
        </w:r>
      </w:del>
    </w:p>
    <w:p w14:paraId="20DA9E55" w14:textId="4539DB81" w:rsidR="00DA7CAC" w:rsidRPr="0006583B" w:rsidRDefault="00DA7CAC">
      <w:pPr>
        <w:rPr>
          <w:rFonts w:ascii="Angsana New" w:eastAsia="Angsana New" w:hAnsi="Angsana New" w:cs="Angsana New"/>
          <w:sz w:val="22"/>
          <w:szCs w:val="22"/>
        </w:rPr>
      </w:pP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a helmet with pressure sensors. We implemented the prototype device and evaluated </w:t>
      </w:r>
      <w:del w:id="1709" w:author="Author" w:date="2020-07-07T15:24:00Z">
        <w:r w:rsidRPr="0006583B" w:rsidDel="00025D68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ins w:id="1710" w:author="Author" w:date="2020-07-07T15:24:00Z">
        <w:r w:rsidR="00025D68">
          <w:rPr>
            <w:rFonts w:ascii="Angsana New" w:eastAsia="Angsana New" w:hAnsi="Angsana New" w:cs="Angsana New"/>
            <w:sz w:val="22"/>
            <w:szCs w:val="22"/>
            <w:lang w:eastAsia="en-US"/>
          </w:rPr>
          <w:t>our</w:t>
        </w:r>
        <w:r w:rsidR="00025D68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proposed method. The prototype device </w:t>
      </w:r>
      <w:ins w:id="1711" w:author="Author" w:date="2020-07-07T12:52:00Z">
        <w:r w:rsidR="006D120A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712" w:author="Author" w:date="2020-07-07T12:52:00Z">
        <w:r w:rsidRPr="0006583B" w:rsidDel="006D120A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a commercially available full-face helmet</w:t>
      </w:r>
      <w:ins w:id="1713" w:author="Author" w:date="2020-07-07T12:52:00Z">
        <w:r w:rsidR="006D120A">
          <w:rPr>
            <w:rFonts w:ascii="Angsana New" w:eastAsia="Angsana New" w:hAnsi="Angsana New" w:cs="Angsana New"/>
            <w:sz w:val="22"/>
            <w:szCs w:val="22"/>
            <w:lang w:eastAsia="en-US"/>
          </w:rPr>
          <w:t>,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and we attached 32 pressure sensors inside the helmet. In the evaluation, we obtained </w:t>
      </w:r>
      <w:del w:id="1714" w:author="Author" w:date="2020-07-07T12:53:00Z">
        <w:r w:rsidRPr="0006583B" w:rsidDel="0093123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sensor values for 2 </w:t>
      </w:r>
      <w:del w:id="1715" w:author="Author" w:date="2020-07-07T12:53:00Z">
        <w:r w:rsidRPr="0006583B" w:rsidDel="00611A30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seconds </w:delText>
        </w:r>
      </w:del>
      <w:ins w:id="1716" w:author="Author" w:date="2020-07-07T12:53:00Z">
        <w:r w:rsidR="00611A30">
          <w:rPr>
            <w:rFonts w:ascii="Angsana New" w:eastAsia="Angsana New" w:hAnsi="Angsana New" w:cs="Angsana New"/>
            <w:sz w:val="22"/>
            <w:szCs w:val="22"/>
            <w:lang w:eastAsia="en-US"/>
          </w:rPr>
          <w:t>s</w:t>
        </w:r>
        <w:r w:rsidR="00611A30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20 times from nine subjects as head shape data. Using the acquired data, we evaluated the </w:t>
      </w:r>
      <w:del w:id="1717" w:author="Author" w:date="2020-07-07T12:53:00Z">
        <w:r w:rsidRPr="0006583B" w:rsidDel="0080282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accuracy 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identification</w:t>
      </w:r>
      <w:ins w:id="1718" w:author="Author" w:date="2020-07-07T12:53:00Z">
        <w:r w:rsidR="00802822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accuracy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 determine </w:t>
      </w:r>
      <w:del w:id="1719" w:author="Author" w:date="2020-07-07T12:53:00Z">
        <w:r w:rsidRPr="0006583B" w:rsidDel="004C46B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who </w:delText>
        </w:r>
      </w:del>
      <w:ins w:id="1720" w:author="Author" w:date="2020-07-07T12:53:00Z">
        <w:r w:rsidR="004C46BA">
          <w:rPr>
            <w:rFonts w:ascii="Angsana New" w:eastAsia="Angsana New" w:hAnsi="Angsana New" w:cs="Angsana New"/>
            <w:sz w:val="22"/>
            <w:szCs w:val="22"/>
            <w:lang w:eastAsia="en-US"/>
          </w:rPr>
          <w:t>which user</w:t>
        </w:r>
        <w:r w:rsidR="004C46B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4C46BA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721" w:author="Author" w:date="2020-07-07T12:53:00Z">
        <w:r w:rsidRPr="0006583B" w:rsidDel="004C46BA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wearing the helmet among the registrants</w:t>
      </w:r>
      <w:ins w:id="1722" w:author="Author" w:date="2020-07-07T15:24:00Z">
        <w:r w:rsidR="00AC50B1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. </w:t>
        </w:r>
      </w:ins>
      <w:ins w:id="1723" w:author="Author" w:date="2020-07-07T15:25:00Z">
        <w:r w:rsidR="00AC50B1">
          <w:rPr>
            <w:rFonts w:ascii="Angsana New" w:eastAsia="Angsana New" w:hAnsi="Angsana New" w:cs="Angsana New"/>
            <w:sz w:val="22"/>
            <w:szCs w:val="22"/>
            <w:lang w:eastAsia="en-US"/>
          </w:rPr>
          <w:t>In addition, we evaluated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</w:t>
      </w:r>
      <w:del w:id="1724" w:author="Author" w:date="2020-07-07T15:25:00Z">
        <w:r w:rsidRPr="0006583B" w:rsidDel="00AC50B1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and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the </w:t>
      </w:r>
      <w:del w:id="1725" w:author="Author" w:date="2020-07-07T12:53:00Z">
        <w:r w:rsidRPr="0006583B" w:rsidDel="00466B8D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accuracy of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authentication</w:t>
      </w:r>
      <w:ins w:id="1726" w:author="Author" w:date="2020-07-07T12:53:00Z">
        <w:r w:rsidR="00466B8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accuracy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to determine whether the helmet wearer </w:t>
      </w:r>
      <w:ins w:id="1727" w:author="Author" w:date="2020-07-07T12:53:00Z">
        <w:r w:rsidR="00E15E77">
          <w:rPr>
            <w:rFonts w:ascii="Angsana New" w:eastAsia="Angsana New" w:hAnsi="Angsana New" w:cs="Angsana New"/>
            <w:sz w:val="22"/>
            <w:szCs w:val="22"/>
            <w:lang w:eastAsia="en-US"/>
          </w:rPr>
          <w:t>wa</w:t>
        </w:r>
      </w:ins>
      <w:del w:id="1728" w:author="Author" w:date="2020-07-07T12:53:00Z">
        <w:r w:rsidRPr="0006583B" w:rsidDel="00E15E77">
          <w:rPr>
            <w:rFonts w:ascii="Angsana New" w:eastAsia="Angsana New" w:hAnsi="Angsana New" w:cs="Angsana New"/>
            <w:sz w:val="22"/>
            <w:szCs w:val="22"/>
            <w:lang w:eastAsia="en-US"/>
          </w:rPr>
          <w:delText>i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s the registrant</w:t>
      </w:r>
      <w:del w:id="1729" w:author="Author" w:date="2020-07-07T12:53:00Z">
        <w:r w:rsidRPr="0006583B" w:rsidDel="00E15E7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 or not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. </w:t>
      </w:r>
      <w:del w:id="1730" w:author="Author" w:date="2020-07-07T12:54:00Z">
        <w:r w:rsidRPr="0006583B" w:rsidDel="004451A6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' </w:delText>
        </w:r>
        <w:r w:rsidRPr="0006583B" w:rsidDel="00DC64E6">
          <w:rPr>
            <w:rFonts w:ascii="Angsana New" w:eastAsia="Angsana New" w:hAnsi="Angsana New" w:cs="Angsana New"/>
            <w:sz w:val="22"/>
            <w:szCs w:val="22"/>
            <w:lang w:eastAsia="en-US"/>
          </w:rPr>
          <w:delText>Since</w:delText>
        </w:r>
      </w:del>
      <w:ins w:id="1731" w:author="Author" w:date="2020-07-07T12:54:00Z">
        <w:r w:rsidR="00C66CE6">
          <w:rPr>
            <w:rFonts w:ascii="Angsana New" w:eastAsia="Angsana New" w:hAnsi="Angsana New" w:cs="Angsana New"/>
            <w:sz w:val="22"/>
            <w:szCs w:val="22"/>
            <w:lang w:eastAsia="en-US"/>
          </w:rPr>
          <w:t>As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 the accuracy was 100% with 32 sensors in </w:t>
      </w:r>
      <w:del w:id="1732" w:author="Author" w:date="2020-07-07T12:54:00Z">
        <w:r w:rsidRPr="0006583B" w:rsidDel="00FD4022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user iden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tification, we tested how the accuracy changed by decreasing the number of sensors. The results </w:t>
      </w:r>
      <w:del w:id="1733" w:author="Author" w:date="2020-07-07T12:54:00Z">
        <w:r w:rsidRPr="0006583B" w:rsidDel="0033534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showed </w:delText>
        </w:r>
      </w:del>
      <w:ins w:id="1734" w:author="Author" w:date="2020-07-07T12:54:00Z">
        <w:r w:rsidR="0033534A">
          <w:rPr>
            <w:rFonts w:ascii="Angsana New" w:eastAsia="Angsana New" w:hAnsi="Angsana New" w:cs="Angsana New"/>
            <w:sz w:val="22"/>
            <w:szCs w:val="22"/>
            <w:lang w:eastAsia="en-US"/>
          </w:rPr>
          <w:t>indicated</w:t>
        </w:r>
        <w:r w:rsidR="0033534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that the smallest number of sensors </w:t>
      </w:r>
      <w:del w:id="1735" w:author="Author" w:date="2020-07-07T12:54:00Z">
        <w:r w:rsidRPr="0006583B" w:rsidDel="00FF2EDC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showing </w:delText>
        </w:r>
      </w:del>
      <w:ins w:id="1736" w:author="Author" w:date="2020-07-07T12:54:00Z">
        <w:r w:rsidR="00FF2EDC">
          <w:rPr>
            <w:rFonts w:ascii="Angsana New" w:eastAsia="Angsana New" w:hAnsi="Angsana New" w:cs="Angsana New"/>
            <w:sz w:val="22"/>
            <w:szCs w:val="22"/>
            <w:lang w:eastAsia="en-US"/>
          </w:rPr>
          <w:t>producing</w:t>
        </w:r>
        <w:r w:rsidR="00FF2EDC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100% accuracy was five. </w:t>
      </w:r>
      <w:ins w:id="1737" w:author="Author" w:date="2020-07-07T12:54:00Z">
        <w:r w:rsidR="00DD5B6D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The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EER of four out of nine subjects </w:t>
      </w:r>
      <w:del w:id="1738" w:author="Author" w:date="2020-07-07T12:54:00Z">
        <w:r w:rsidRPr="0006583B" w:rsidDel="00BB2C0E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showed </w:delText>
        </w:r>
      </w:del>
      <w:ins w:id="1739" w:author="Author" w:date="2020-07-07T12:54:00Z">
        <w:r w:rsidR="00BB2C0E">
          <w:rPr>
            <w:rFonts w:ascii="Angsana New" w:eastAsia="Angsana New" w:hAnsi="Angsana New" w:cs="Angsana New"/>
            <w:sz w:val="22"/>
            <w:szCs w:val="22"/>
            <w:lang w:eastAsia="en-US"/>
          </w:rPr>
          <w:t>was</w:t>
        </w:r>
        <w:r w:rsidR="00BB2C0E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less than 0.012, and the average EER </w:t>
      </w:r>
      <w:del w:id="1740" w:author="Author" w:date="2020-07-07T12:54:00Z">
        <w:r w:rsidRPr="0006583B" w:rsidDel="0076009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was 0.076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 xml:space="preserve">in </w:t>
      </w:r>
      <w:del w:id="1741" w:author="Author" w:date="2020-07-07T12:54:00Z">
        <w:r w:rsidRPr="0006583B" w:rsidDel="0076009A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the </w:delText>
        </w:r>
      </w:del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authentication</w:t>
      </w:r>
      <w:ins w:id="1742" w:author="Author" w:date="2020-07-07T12:54:00Z">
        <w:r w:rsidR="0076009A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  <w:r w:rsidR="0076009A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>was 0.076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. These results suggest that our method is effec</w:t>
      </w:r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softHyphen/>
        <w:t xml:space="preserve">tive as a user identification method. In the future, we will collect </w:t>
      </w:r>
      <w:del w:id="1743" w:author="Author" w:date="2020-07-07T15:25:00Z">
        <w:r w:rsidRPr="0006583B" w:rsidDel="008106A7">
          <w:rPr>
            <w:rFonts w:ascii="Angsana New" w:eastAsia="Angsana New" w:hAnsi="Angsana New" w:cs="Angsana New"/>
            <w:sz w:val="22"/>
            <w:szCs w:val="22"/>
            <w:lang w:eastAsia="en-US"/>
          </w:rPr>
          <w:delText xml:space="preserve">more </w:delText>
        </w:r>
      </w:del>
      <w:ins w:id="1744" w:author="Author" w:date="2020-07-07T15:25:00Z">
        <w:r w:rsidR="008106A7">
          <w:rPr>
            <w:rFonts w:ascii="Angsana New" w:eastAsia="Angsana New" w:hAnsi="Angsana New" w:cs="Angsana New"/>
            <w:sz w:val="22"/>
            <w:szCs w:val="22"/>
            <w:lang w:eastAsia="en-US"/>
          </w:rPr>
          <w:t>additional</w:t>
        </w:r>
        <w:r w:rsidR="008106A7" w:rsidRPr="0006583B">
          <w:rPr>
            <w:rFonts w:ascii="Angsana New" w:eastAsia="Angsana New" w:hAnsi="Angsana New" w:cs="Angsana New"/>
            <w:sz w:val="22"/>
            <w:szCs w:val="22"/>
            <w:lang w:eastAsia="en-US"/>
          </w:rPr>
          <w:t xml:space="preserve"> </w:t>
        </w:r>
      </w:ins>
      <w:r w:rsidRPr="0006583B">
        <w:rPr>
          <w:rFonts w:ascii="Angsana New" w:eastAsia="Angsana New" w:hAnsi="Angsana New" w:cs="Angsana New"/>
          <w:sz w:val="22"/>
          <w:szCs w:val="22"/>
          <w:lang w:eastAsia="en-US"/>
        </w:rPr>
        <w:t>data and evaluate the proposed method in a real environment.</w:t>
      </w:r>
    </w:p>
    <w:p w14:paraId="7DF8F034" w14:textId="77777777" w:rsidR="00DA7CAC" w:rsidRPr="0006583B" w:rsidRDefault="00DA7CAC">
      <w:pPr>
        <w:rPr>
          <w:rFonts w:ascii="Angsana New" w:eastAsia="Angsana New" w:hAnsi="Angsana New" w:cs="Angsana New"/>
          <w:sz w:val="32"/>
          <w:szCs w:val="32"/>
        </w:rPr>
      </w:pPr>
      <w:bookmarkStart w:id="1745" w:name="bookmark19"/>
      <w:commentRangeStart w:id="1746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R</w:t>
      </w:r>
      <w:bookmarkEnd w:id="1745"/>
      <w:r w:rsidRPr="0006583B">
        <w:rPr>
          <w:rFonts w:ascii="Angsana New" w:eastAsia="Angsana New" w:hAnsi="Angsana New" w:cs="Angsana New"/>
          <w:b/>
          <w:bCs/>
          <w:sz w:val="32"/>
          <w:szCs w:val="32"/>
          <w:lang w:eastAsia="en-US"/>
        </w:rPr>
        <w:t>EFERENCES</w:t>
      </w:r>
      <w:commentRangeEnd w:id="1746"/>
      <w:r w:rsidR="002E3AAE">
        <w:rPr>
          <w:rStyle w:val="CommentReference"/>
        </w:rPr>
        <w:commentReference w:id="1746"/>
      </w:r>
    </w:p>
    <w:p w14:paraId="5223E61D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47" w:name="bookmark20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47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1] J. Ajay Siddharth, A. P. Hari Prabha, T. J. Srinivasan, and N. Lalithamani. 2017. Palm Print and Palm Vein Biometric Authentication System.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Artificial Intelli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softHyphen/>
        <w:t xml:space="preserve">gence and Evolutionary Computations in Engineering Systems,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Subhransu Sekhar Dash,K. Vijayakumar, Bijaya Ketan Panigrahi, and SwagatamDas (Eds.). Springer Singapore, Singapore, 539-545.</w:t>
      </w:r>
    </w:p>
    <w:p w14:paraId="463FBDAD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48" w:name="bookmark21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48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2] T. Arakawa, T. Koshinaka, S. Yano, H. Irisawa, R. Miyahara, and H. Imaoka. 2016. Fast and accurate personal authentication using ear acoustics.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2016 Asia-Pacific Signal and Information Processing Association Annual Summit and Conference (APSIPA).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1-4.</w:t>
      </w:r>
    </w:p>
    <w:p w14:paraId="165C7935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[3] R.G. Attewell, K. Glase, and M. McFadden. 2001. Bicycle helmet efficacy: a meta-analysis.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Accident Analysis &amp; Prevention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33, 3 (2001), 345-352. </w:t>
      </w:r>
      <w:hyperlink r:id="rId35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https:</w:t>
        </w:r>
      </w:hyperlink>
    </w:p>
    <w:p w14:paraId="74A2942F" w14:textId="77777777" w:rsidR="00DA7CAC" w:rsidRPr="0006583B" w:rsidRDefault="006D15C7">
      <w:pPr>
        <w:rPr>
          <w:rFonts w:ascii="Angsana New" w:eastAsia="Angsana New" w:hAnsi="Angsana New" w:cs="Angsana New"/>
          <w:sz w:val="16"/>
          <w:szCs w:val="16"/>
        </w:rPr>
      </w:pPr>
      <w:hyperlink r:id="rId36" w:history="1">
        <w:r w:rsidR="00DA7CAC"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//doi.org/10.1016/S0001-4575(00)00048-8</w:t>
        </w:r>
      </w:hyperlink>
    </w:p>
    <w:p w14:paraId="1C1BB62E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49" w:name="bookmark22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Start w:id="1750" w:name="bookmark23"/>
      <w:bookmarkEnd w:id="1749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4</w:t>
      </w:r>
      <w:bookmarkEnd w:id="1750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] Roman Bednarik, Tomi Kinnunen, Andrei Mihaila, and Pasi Franti. 2005. Eye-Movements as a Biometric.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Image Analysis,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Heikki Kalviainen, Jussi Parkkinen, and Arto Kaarna (Eds.). Springer Berlin Heidelberg, Berlin, Heidelberg, 780-789.</w:t>
      </w:r>
    </w:p>
    <w:p w14:paraId="6E28B3C9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1" w:name="bookmark24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51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5] Y. Chen, J. Sun, X. Jin, T. Li, R. Zhang, and Y. Zhang. 2017. Your face your heart: Secure mobile face authentication with photoplethysmograms.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IEEE INFOCOM 2017 - IEEE Conference on Computer Communications.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1-9.</w:t>
      </w:r>
    </w:p>
    <w:p w14:paraId="2A862540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2" w:name="bookmark25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52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6] T. Endo D. Kouno, K. Shimada. 2013. Person Identification Using Top-View Image with Depth Information. 1, 2 (2013), 67-79.</w:t>
      </w:r>
    </w:p>
    <w:p w14:paraId="774FCC35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[7] J. Guerra-Casanova, C. Sanchez-Avila, G. Bailador, and A. de Santos Sierra. 2012. Authentication in mobile devices through hand gesture recognition.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International</w:t>
      </w:r>
    </w:p>
    <w:p w14:paraId="4B5A03CA" w14:textId="77777777" w:rsidR="00DA7CAC" w:rsidRPr="0006583B" w:rsidRDefault="00DA7CAC">
      <w:pPr>
        <w:rPr>
          <w:rFonts w:ascii="Angsana New" w:eastAsia="Angsana New" w:hAnsi="Angsana New" w:cs="Angsana New"/>
          <w:sz w:val="20"/>
          <w:szCs w:val="20"/>
        </w:rPr>
        <w:sectPr w:rsidR="00DA7CAC" w:rsidRPr="0006583B">
          <w:pgSz w:w="11909" w:h="16834"/>
          <w:pgMar w:top="1440" w:right="1440" w:bottom="1440" w:left="1440" w:header="720" w:footer="720" w:gutter="0"/>
          <w:cols w:space="720"/>
        </w:sectPr>
      </w:pPr>
    </w:p>
    <w:p w14:paraId="57504402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3" w:name="bookmark26"/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lastRenderedPageBreak/>
        <w:t>J</w:t>
      </w:r>
      <w:bookmarkEnd w:id="1753"/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ournal of Information Security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11, 2 (2012), 65-83. </w:t>
      </w:r>
      <w:hyperlink r:id="rId37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https://doi.org/10.1007/s10207-</w:t>
        </w:r>
      </w:hyperlink>
    </w:p>
    <w:p w14:paraId="3D4DE295" w14:textId="77777777" w:rsidR="00DA7CAC" w:rsidRPr="0006583B" w:rsidRDefault="006D15C7">
      <w:pPr>
        <w:rPr>
          <w:rFonts w:ascii="Angsana New" w:eastAsia="Angsana New" w:hAnsi="Angsana New" w:cs="Angsana New"/>
          <w:sz w:val="16"/>
          <w:szCs w:val="16"/>
        </w:rPr>
      </w:pPr>
      <w:hyperlink r:id="rId38" w:history="1">
        <w:r w:rsidR="00DA7CAC"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012-0154-9</w:t>
        </w:r>
      </w:hyperlink>
    </w:p>
    <w:p w14:paraId="6FFA5082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4" w:name="bookmark27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54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8] R. Izuta, K. Murao, T. Terada, T. Iso, H. Inamura, and M. Tsukamoto. 2016. Screen Unlocking Method using Behavioral Characteristics when Taking Mobile Phone from Pocket.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The 14th International Conference on Advances in Mobile Comput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softHyphen/>
        <w:t xml:space="preserve">ing and Multimedia (MoMM 2016).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110-114.</w:t>
      </w:r>
    </w:p>
    <w:p w14:paraId="70EF7805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5" w:name="bookmark28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Start w:id="1756" w:name="bookmark29"/>
      <w:bookmarkEnd w:id="1755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9</w:t>
      </w:r>
      <w:bookmarkEnd w:id="1756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] M. Tsukamoto K. Fukumoto, T. Terada. 2013. A smile/laughter recognition mechanism for smile-based life logging.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Proceedingofofthe 4th Augmented Human International Conference (AH '13).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213-220. [10] D. Kim and K. Hong. 2008. Multimodal biometric authentication using teeth image and voice in mobile environment.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IEEE Transactions on Consumer Electronics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54,</w:t>
      </w:r>
    </w:p>
    <w:p w14:paraId="2DDC4E21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4 (2008), 1790-1797.</w:t>
      </w:r>
    </w:p>
    <w:p w14:paraId="77AE1AA2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7" w:name="bookmark30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Start w:id="1758" w:name="bookmark31"/>
      <w:bookmarkEnd w:id="1757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</w:t>
      </w:r>
      <w:bookmarkEnd w:id="1758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1] J. Kwon, D. Kim, W. Park, and L. Kim. 2016. A wearable device for emotional recognition using facial expression and physiological response.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2016 38th Annual International Conference of the IEEE Engineering in Medicine and Biology Society (EMBC).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5765-5768.</w:t>
      </w:r>
    </w:p>
    <w:p w14:paraId="6D40A01A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[12] T. Nakao, N. T. Hung, M. Nagatoshi, and H. Morishita. 2012. Fundamental study on curved folded dipole antenna.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Proceedings ofthe 2012 IEEE International</w:t>
      </w:r>
    </w:p>
    <w:p w14:paraId="634AEAF9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Symposium on Antennas and Propagation.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1-2.</w:t>
      </w:r>
    </w:p>
    <w:p w14:paraId="4C253117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59" w:name="bookmark32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Start w:id="1760" w:name="bookmark33"/>
      <w:bookmarkEnd w:id="1759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</w:t>
      </w:r>
      <w:bookmarkEnd w:id="1760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3] R. F. Nogueira, R. de Alencar Lotufo, and R. Campos Machado. 2016. Fingerprint Liveness Detection Using Convolutional Neural Networks.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IEEE Transactions on Information Forensics and Security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11, 6 (2016), 1206-1213.</w:t>
      </w:r>
    </w:p>
    <w:p w14:paraId="49D92901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[14] Peter J. Rousseeuw and Katrien Van Driessen. 1999. A Fast Algo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softHyphen/>
        <w:t xml:space="preserve">rithm for the Minimum Covariance Determinant Estimator.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Technomet-rics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41, 3 (1999), 212-223. </w:t>
      </w:r>
      <w:hyperlink r:id="rId39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https://doi.org/10.1080/00401706.1999.10485670</w:t>
        </w:r>
      </w:hyperlink>
    </w:p>
    <w:p w14:paraId="2B06E98D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arXiv</w:t>
      </w:r>
      <w:hyperlink r:id="rId40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:https://amstat.tandfonline.com/doi/pdf/10.1080/00401706.1999.10485670</w:t>
        </w:r>
      </w:hyperlink>
    </w:p>
    <w:p w14:paraId="433A8610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61" w:name="bookmark34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Start w:id="1762" w:name="bookmark35"/>
      <w:bookmarkEnd w:id="1761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</w:t>
      </w:r>
      <w:bookmarkEnd w:id="1762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5] A. Sayo, Y. Kajikawa, and M. Muneyasu. 2011. Biometrics authentication method using lip motion in utterance.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 xml:space="preserve">2011 8th International Conference on Information, Communications Signal Processing. 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1-5.</w:t>
      </w:r>
    </w:p>
    <w:p w14:paraId="3735E45C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63" w:name="bookmark36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63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16] scikit-learn. [n.d.]. </w:t>
      </w:r>
      <w:hyperlink r:id="rId41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https://scikit-learn.org/.</w:t>
        </w:r>
      </w:hyperlink>
    </w:p>
    <w:p w14:paraId="29868161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bookmarkStart w:id="1764" w:name="bookmark37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</w:t>
      </w:r>
      <w:bookmarkEnd w:id="1764"/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17] </w:t>
      </w:r>
      <w:hyperlink r:id="rId42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SciPy.org</w:t>
        </w:r>
      </w:hyperlink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 xml:space="preserve">. [n.d.]. </w:t>
      </w:r>
      <w:hyperlink r:id="rId43" w:history="1">
        <w:r w:rsidRPr="0006583B">
          <w:rPr>
            <w:rFonts w:ascii="Angsana New" w:eastAsia="Angsana New" w:hAnsi="Angsana New" w:cs="Angsana New"/>
            <w:color w:val="0066CC"/>
            <w:sz w:val="16"/>
            <w:szCs w:val="16"/>
            <w:u w:val="single"/>
            <w:lang w:eastAsia="en-US"/>
          </w:rPr>
          <w:t>https://www.scipy.org/.</w:t>
        </w:r>
      </w:hyperlink>
    </w:p>
    <w:p w14:paraId="281E258E" w14:textId="77777777" w:rsidR="00DA7CAC" w:rsidRPr="0006583B" w:rsidRDefault="00DA7CAC">
      <w:pPr>
        <w:rPr>
          <w:rFonts w:ascii="Angsana New" w:eastAsia="Angsana New" w:hAnsi="Angsana New" w:cs="Angsana New"/>
          <w:sz w:val="16"/>
          <w:szCs w:val="16"/>
        </w:rPr>
      </w:pP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t>[18] J. Toth and M. Arvaneh. 2017. Facial expression classification using EEG and gyro</w:t>
      </w:r>
      <w:r w:rsidRPr="0006583B">
        <w:rPr>
          <w:rFonts w:ascii="Angsana New" w:eastAsia="Angsana New" w:hAnsi="Angsana New" w:cs="Angsana New"/>
          <w:sz w:val="16"/>
          <w:szCs w:val="16"/>
          <w:lang w:eastAsia="en-US"/>
        </w:rPr>
        <w:softHyphen/>
        <w:t xml:space="preserve">scope signals. In </w:t>
      </w:r>
      <w:r w:rsidRPr="0006583B">
        <w:rPr>
          <w:rFonts w:ascii="Angsana New" w:eastAsia="Angsana New" w:hAnsi="Angsana New" w:cs="Angsana New"/>
          <w:i/>
          <w:iCs/>
          <w:sz w:val="16"/>
          <w:szCs w:val="16"/>
          <w:lang w:eastAsia="en-US"/>
        </w:rPr>
        <w:t>2017 39th Annual International Conference of the IEEE Engineering</w:t>
      </w:r>
    </w:p>
    <w:p w14:paraId="27937EB8" w14:textId="77777777" w:rsidR="00DA7CAC" w:rsidRPr="0006583B" w:rsidRDefault="00DA7CAC">
      <w:pPr>
        <w:pStyle w:val="Style183"/>
        <w:rPr>
          <w:sz w:val="16"/>
          <w:szCs w:val="16"/>
        </w:rPr>
      </w:pPr>
      <w:r w:rsidRPr="0006583B">
        <w:rPr>
          <w:i/>
          <w:iCs/>
          <w:sz w:val="16"/>
          <w:szCs w:val="16"/>
          <w:lang w:eastAsia="en-US"/>
        </w:rPr>
        <w:t xml:space="preserve">in Medicine and Biology Society (EMBC). </w:t>
      </w:r>
      <w:r w:rsidRPr="0006583B">
        <w:rPr>
          <w:sz w:val="16"/>
          <w:szCs w:val="16"/>
          <w:lang w:eastAsia="en-US"/>
        </w:rPr>
        <w:t>1018-1021.</w:t>
      </w:r>
    </w:p>
    <w:sectPr w:rsidR="00DA7CAC" w:rsidRPr="0006583B">
      <w:pgSz w:w="11909" w:h="16834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0" w:author="Author" w:date="2020-07-08T21:38:00Z" w:initials="A">
    <w:p w14:paraId="16E8366C" w14:textId="236A0652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Do you mean "head shape"?</w:t>
      </w:r>
    </w:p>
  </w:comment>
  <w:comment w:id="405" w:author="Author" w:date="2020-07-08T21:38:00Z" w:initials="A">
    <w:p w14:paraId="22BD8B9D" w14:textId="75E33424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Do you instead mean "challenging"?</w:t>
      </w:r>
    </w:p>
  </w:comment>
  <w:comment w:id="450" w:author="Author" w:date="2020-07-08T21:39:00Z" w:initials="A">
    <w:p w14:paraId="77202716" w14:textId="285446A9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Do you mean "eye characteristics"?</w:t>
      </w:r>
    </w:p>
  </w:comment>
  <w:comment w:id="486" w:author="Author" w:date="2020-07-08T21:39:00Z" w:initials="A">
    <w:p w14:paraId="14A70D0E" w14:textId="65047D25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rPr>
          <w:b/>
        </w:rPr>
        <w:t xml:space="preserve"> </w:t>
      </w:r>
      <w:r>
        <w:t>This is unclear; do you mean "</w:t>
      </w:r>
      <w:r w:rsidRPr="00F31DE2">
        <w:t xml:space="preserve">hold </w:t>
      </w:r>
      <w:r w:rsidRPr="00F31DE2">
        <w:annotationRef/>
      </w:r>
      <w:r w:rsidRPr="00F31DE2">
        <w:t xml:space="preserve">the camera </w:t>
      </w:r>
      <w:r>
        <w:t>while</w:t>
      </w:r>
      <w:r w:rsidRPr="00F31DE2">
        <w:t xml:space="preserve"> wearing the </w:t>
      </w:r>
      <w:r w:rsidRPr="00F31DE2">
        <w:annotationRef/>
      </w:r>
      <w:r w:rsidRPr="00F31DE2">
        <w:t>helmet</w:t>
      </w:r>
      <w:r>
        <w:t>"? Please rephrase.</w:t>
      </w:r>
    </w:p>
  </w:comment>
  <w:comment w:id="501" w:author="Author" w:date="2020-07-08T21:46:00Z" w:initials="A">
    <w:bookmarkStart w:id="503" w:name="_GoBack"/>
    <w:p w14:paraId="3ED87D9F" w14:textId="7BA0E99F" w:rsidR="008B6E10" w:rsidRDefault="008B6E10">
      <w:pPr>
        <w:pStyle w:val="CommentText"/>
      </w:pPr>
      <w:r w:rsidRPr="008B6E10">
        <w:rPr>
          <w:b/>
        </w:rPr>
        <w:fldChar w:fldCharType="begin"/>
      </w:r>
      <w:r w:rsidRPr="008B6E10">
        <w:rPr>
          <w:rStyle w:val="CommentReference"/>
          <w:b/>
        </w:rPr>
        <w:instrText xml:space="preserve"> </w:instrText>
      </w:r>
      <w:r w:rsidRPr="008B6E10">
        <w:rPr>
          <w:b/>
        </w:rPr>
        <w:instrText>PAGE \# "'Page: '#'</w:instrText>
      </w:r>
      <w:r w:rsidRPr="008B6E10">
        <w:rPr>
          <w:b/>
        </w:rPr>
        <w:br/>
        <w:instrText>'"</w:instrText>
      </w:r>
      <w:r w:rsidRPr="008B6E10">
        <w:rPr>
          <w:rStyle w:val="CommentReference"/>
          <w:b/>
        </w:rPr>
        <w:instrText xml:space="preserve"> </w:instrText>
      </w:r>
      <w:r w:rsidRPr="008B6E10">
        <w:rPr>
          <w:b/>
        </w:rPr>
        <w:fldChar w:fldCharType="end"/>
      </w:r>
      <w:r w:rsidRPr="008B6E10">
        <w:rPr>
          <w:rStyle w:val="CommentReference"/>
          <w:b/>
        </w:rPr>
        <w:annotationRef/>
      </w:r>
      <w:r w:rsidRPr="008B6E10">
        <w:rPr>
          <w:b/>
        </w:rPr>
        <w:t>Tip:</w:t>
      </w:r>
      <w:bookmarkEnd w:id="503"/>
      <w:r>
        <w:t xml:space="preserve"> </w:t>
      </w:r>
      <w:r w:rsidRPr="008B6E10">
        <w:rPr>
          <w:lang w:val="en-GB"/>
        </w:rPr>
        <w:t>If the abbreviation or acronym is used only once in the abstract and main text, delete the abbreviation and use the entire definition.</w:t>
      </w:r>
    </w:p>
  </w:comment>
  <w:comment w:id="535" w:author="Author" w:date="2020-07-08T21:39:00Z" w:initials="A">
    <w:p w14:paraId="1931C9E0" w14:textId="5B289204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rPr>
          <w:b/>
        </w:rPr>
        <w:t xml:space="preserve"> </w:t>
      </w:r>
      <w:r>
        <w:t>Or "A</w:t>
      </w:r>
      <w:r w:rsidRPr="00D46DA6">
        <w:t xml:space="preserve"> method that authenticates smartphone users </w:t>
      </w:r>
      <w:r>
        <w:t>using</w:t>
      </w:r>
      <w:r w:rsidRPr="00D46DA6">
        <w:t xml:space="preserve"> acceleration sensor data </w:t>
      </w:r>
      <w:r>
        <w:t>from</w:t>
      </w:r>
      <w:r w:rsidRPr="00D46DA6">
        <w:t xml:space="preserve"> taking a smartphone out of their pocket</w:t>
      </w:r>
      <w:r>
        <w:t>s was proposed in</w:t>
      </w:r>
      <w:r w:rsidRPr="00D46DA6">
        <w:t xml:space="preserve"> [</w:t>
      </w:r>
      <w:hyperlink w:anchor="bookmark27" w:history="1">
        <w:r w:rsidRPr="00D46DA6">
          <w:rPr>
            <w:rStyle w:val="Hyperlink"/>
          </w:rPr>
          <w:t>8</w:t>
        </w:r>
      </w:hyperlink>
      <w:r w:rsidRPr="00D46DA6">
        <w:t>].</w:t>
      </w:r>
      <w:r>
        <w:t>"</w:t>
      </w:r>
    </w:p>
  </w:comment>
  <w:comment w:id="591" w:author="Author" w:date="2020-07-08T21:39:00Z" w:initials="A">
    <w:p w14:paraId="7756B6F0" w14:textId="3E768CCD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rPr>
          <w:b/>
        </w:rPr>
        <w:t xml:space="preserve"> </w:t>
      </w:r>
      <w:r>
        <w:t>Do you mean "Head Shape"?</w:t>
      </w:r>
    </w:p>
  </w:comment>
  <w:comment w:id="621" w:author="Author" w:date="2020-07-08T21:39:00Z" w:initials="A">
    <w:p w14:paraId="5BE5063D" w14:textId="13E6200A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rPr>
          <w:b/>
        </w:rPr>
        <w:t xml:space="preserve"> </w:t>
      </w:r>
      <w:r>
        <w:t>This is somewhat unclear; do you mean "glass" or "transparent"?</w:t>
      </w:r>
    </w:p>
  </w:comment>
  <w:comment w:id="914" w:author="Author" w:date="2020-07-08T21:41:00Z" w:initials="A">
    <w:p w14:paraId="238F79E1" w14:textId="3AAA8E51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Do you mean "used" or "developed"?</w:t>
      </w:r>
    </w:p>
  </w:comment>
  <w:comment w:id="938" w:author="Author" w:date="2020-07-08T21:42:00Z" w:initials="A">
    <w:p w14:paraId="736CDCB0" w14:textId="4FA6830E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This is unclear; do you mean "were fixed size" or "were adjustable"?</w:t>
      </w:r>
    </w:p>
  </w:comment>
  <w:comment w:id="1176" w:author="Author" w:date="2020-07-08T21:43:00Z" w:initials="A">
    <w:p w14:paraId="58BA4F0B" w14:textId="6822FAE6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Do you mean "for grid search," "for evaluation," or "for grid search and evaluation"? Please clarify.</w:t>
      </w:r>
    </w:p>
  </w:comment>
  <w:comment w:id="1434" w:author="Author" w:date="2020-07-08T21:43:00Z" w:initials="A">
    <w:p w14:paraId="260F3443" w14:textId="2DAD4F9E" w:rsidR="006D15C7" w:rsidRDefault="006D15C7">
      <w:pPr>
        <w:pStyle w:val="CommentText"/>
      </w:pPr>
      <w:r>
        <w:rPr>
          <w:rStyle w:val="CommentReference"/>
        </w:rPr>
        <w:annotationRef/>
      </w:r>
      <w:r w:rsidRPr="002E3AAE">
        <w:rPr>
          <w:b/>
        </w:rPr>
        <w:t>Remark:</w:t>
      </w:r>
      <w:r>
        <w:t xml:space="preserve"> This is unclear; please rephrase. Do you mean "were inconsistent"?</w:t>
      </w:r>
    </w:p>
  </w:comment>
  <w:comment w:id="1746" w:author="Author" w:date="2020-07-08T21:44:00Z" w:initials="A">
    <w:p w14:paraId="6CD429C0" w14:textId="7B6FD793" w:rsidR="006D15C7" w:rsidRDefault="006D15C7">
      <w:pPr>
        <w:pStyle w:val="CommentText"/>
      </w:pPr>
      <w:r w:rsidRPr="002E3AAE">
        <w:rPr>
          <w:b/>
        </w:rPr>
        <w:fldChar w:fldCharType="begin"/>
      </w:r>
      <w:r w:rsidRPr="002E3AAE">
        <w:rPr>
          <w:rStyle w:val="CommentReference"/>
          <w:b/>
        </w:rPr>
        <w:instrText xml:space="preserve"> </w:instrText>
      </w:r>
      <w:r w:rsidRPr="002E3AAE">
        <w:rPr>
          <w:b/>
        </w:rPr>
        <w:instrText>PAGE \# "'Page: '#'</w:instrText>
      </w:r>
      <w:r w:rsidRPr="002E3AAE">
        <w:rPr>
          <w:b/>
        </w:rPr>
        <w:br/>
        <w:instrText>'"</w:instrText>
      </w:r>
      <w:r w:rsidRPr="002E3AAE">
        <w:rPr>
          <w:rStyle w:val="CommentReference"/>
          <w:b/>
        </w:rPr>
        <w:instrText xml:space="preserve"> </w:instrText>
      </w:r>
      <w:r w:rsidRPr="002E3AAE">
        <w:rPr>
          <w:b/>
        </w:rPr>
        <w:fldChar w:fldCharType="end"/>
      </w:r>
      <w:r w:rsidRPr="002E3AAE">
        <w:rPr>
          <w:rStyle w:val="CommentReference"/>
          <w:b/>
        </w:rPr>
        <w:annotationRef/>
      </w:r>
      <w:r w:rsidRPr="002E3AAE">
        <w:rPr>
          <w:b/>
        </w:rPr>
        <w:t xml:space="preserve">Remark: </w:t>
      </w:r>
      <w:r>
        <w:t>Kindly consistently provide DOI’s for all applicable references.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8BEAFD" w15:done="0"/>
  <w15:commentEx w15:paraId="35DC91FA" w15:done="0"/>
  <w15:commentEx w15:paraId="6DDF4F58" w15:done="0"/>
  <w15:commentEx w15:paraId="6CB860CD" w15:done="0"/>
  <w15:commentEx w15:paraId="270DC25A" w15:done="0"/>
  <w15:commentEx w15:paraId="0C885608" w15:done="0"/>
  <w15:commentEx w15:paraId="2FF7C389" w15:done="0"/>
  <w15:commentEx w15:paraId="4CED59E7" w15:done="0"/>
  <w15:commentEx w15:paraId="16E8366C" w15:done="0"/>
  <w15:commentEx w15:paraId="167AB630" w15:done="0"/>
  <w15:commentEx w15:paraId="22BD8B9D" w15:done="0"/>
  <w15:commentEx w15:paraId="11B559A0" w15:done="0"/>
  <w15:commentEx w15:paraId="77202716" w15:done="0"/>
  <w15:commentEx w15:paraId="3620C1D6" w15:done="0"/>
  <w15:commentEx w15:paraId="58D5539D" w15:done="0"/>
  <w15:commentEx w15:paraId="14A70D0E" w15:done="0"/>
  <w15:commentEx w15:paraId="4DB9BF2F" w15:done="0"/>
  <w15:commentEx w15:paraId="1931C9E0" w15:done="0"/>
  <w15:commentEx w15:paraId="5D8BD57A" w15:done="0"/>
  <w15:commentEx w15:paraId="7756B6F0" w15:done="0"/>
  <w15:commentEx w15:paraId="5BE5063D" w15:done="0"/>
  <w15:commentEx w15:paraId="1E238DAE" w15:done="0"/>
  <w15:commentEx w15:paraId="17198563" w15:done="0"/>
  <w15:commentEx w15:paraId="6DE972BB" w15:done="0"/>
  <w15:commentEx w15:paraId="458330A2" w15:done="0"/>
  <w15:commentEx w15:paraId="105D5A33" w15:done="0"/>
  <w15:commentEx w15:paraId="30185B23" w15:done="0"/>
  <w15:commentEx w15:paraId="67654273" w15:done="0"/>
  <w15:commentEx w15:paraId="238F79E1" w15:done="0"/>
  <w15:commentEx w15:paraId="736CDCB0" w15:done="0"/>
  <w15:commentEx w15:paraId="1933570C" w15:done="0"/>
  <w15:commentEx w15:paraId="695AF96C" w15:done="0"/>
  <w15:commentEx w15:paraId="38010FDA" w15:done="0"/>
  <w15:commentEx w15:paraId="61A5391B" w15:done="0"/>
  <w15:commentEx w15:paraId="00393E12" w15:done="0"/>
  <w15:commentEx w15:paraId="4AC95466" w15:done="0"/>
  <w15:commentEx w15:paraId="49F13011" w15:done="0"/>
  <w15:commentEx w15:paraId="78723A81" w15:done="0"/>
  <w15:commentEx w15:paraId="697DE120" w15:done="0"/>
  <w15:commentEx w15:paraId="504B657A" w15:done="0"/>
  <w15:commentEx w15:paraId="58BA4F0B" w15:done="0"/>
  <w15:commentEx w15:paraId="542A0A28" w15:done="0"/>
  <w15:commentEx w15:paraId="7807BFDD" w15:done="0"/>
  <w15:commentEx w15:paraId="260F3443" w15:done="0"/>
  <w15:commentEx w15:paraId="1F0C894E" w15:done="0"/>
  <w15:commentEx w15:paraId="33D99852" w15:done="0"/>
  <w15:commentEx w15:paraId="1A9E5A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8BEAFD" w16cid:durableId="22AED0F8"/>
  <w16cid:commentId w16cid:paraId="35DC91FA" w16cid:durableId="22AEFAA2"/>
  <w16cid:commentId w16cid:paraId="6DDF4F58" w16cid:durableId="22AEFC7D"/>
  <w16cid:commentId w16cid:paraId="6CB860CD" w16cid:durableId="22AED533"/>
  <w16cid:commentId w16cid:paraId="270DC25A" w16cid:durableId="22AEFD16"/>
  <w16cid:commentId w16cid:paraId="0C885608" w16cid:durableId="22AED61F"/>
  <w16cid:commentId w16cid:paraId="2FF7C389" w16cid:durableId="22AF13B5"/>
  <w16cid:commentId w16cid:paraId="4CED59E7" w16cid:durableId="22AF13A7"/>
  <w16cid:commentId w16cid:paraId="16E8366C" w16cid:durableId="22AEFF61"/>
  <w16cid:commentId w16cid:paraId="167AB630" w16cid:durableId="22AEDA6D"/>
  <w16cid:commentId w16cid:paraId="22BD8B9D" w16cid:durableId="22AEFFFA"/>
  <w16cid:commentId w16cid:paraId="11B559A0" w16cid:durableId="22AF0037"/>
  <w16cid:commentId w16cid:paraId="77202716" w16cid:durableId="22AEDB4A"/>
  <w16cid:commentId w16cid:paraId="3620C1D6" w16cid:durableId="22AF0198"/>
  <w16cid:commentId w16cid:paraId="58D5539D" w16cid:durableId="22AF014B"/>
  <w16cid:commentId w16cid:paraId="14A70D0E" w16cid:durableId="22AF0159"/>
  <w16cid:commentId w16cid:paraId="4DB9BF2F" w16cid:durableId="22AF0241"/>
  <w16cid:commentId w16cid:paraId="1931C9E0" w16cid:durableId="22AF028B"/>
  <w16cid:commentId w16cid:paraId="5D8BD57A" w16cid:durableId="22AEDD2C"/>
  <w16cid:commentId w16cid:paraId="7756B6F0" w16cid:durableId="22AF13D2"/>
  <w16cid:commentId w16cid:paraId="5BE5063D" w16cid:durableId="22AEDDB1"/>
  <w16cid:commentId w16cid:paraId="1E238DAE" w16cid:durableId="22AEDEB2"/>
  <w16cid:commentId w16cid:paraId="17198563" w16cid:durableId="22AF0488"/>
  <w16cid:commentId w16cid:paraId="6DE972BB" w16cid:durableId="22AF0540"/>
  <w16cid:commentId w16cid:paraId="458330A2" w16cid:durableId="22AF0693"/>
  <w16cid:commentId w16cid:paraId="105D5A33" w16cid:durableId="22AF067E"/>
  <w16cid:commentId w16cid:paraId="30185B23" w16cid:durableId="22AEE215"/>
  <w16cid:commentId w16cid:paraId="67654273" w16cid:durableId="22AF0734"/>
  <w16cid:commentId w16cid:paraId="238F79E1" w16cid:durableId="22AF07ED"/>
  <w16cid:commentId w16cid:paraId="736CDCB0" w16cid:durableId="22AEE350"/>
  <w16cid:commentId w16cid:paraId="1933570C" w16cid:durableId="22AEE3BF"/>
  <w16cid:commentId w16cid:paraId="695AF96C" w16cid:durableId="22AF095F"/>
  <w16cid:commentId w16cid:paraId="38010FDA" w16cid:durableId="22AEE46B"/>
  <w16cid:commentId w16cid:paraId="61A5391B" w16cid:durableId="22AEE470"/>
  <w16cid:commentId w16cid:paraId="00393E12" w16cid:durableId="22AEE478"/>
  <w16cid:commentId w16cid:paraId="4AC95466" w16cid:durableId="22AF0998"/>
  <w16cid:commentId w16cid:paraId="49F13011" w16cid:durableId="22AEE542"/>
  <w16cid:commentId w16cid:paraId="78723A81" w16cid:durableId="22AEE579"/>
  <w16cid:commentId w16cid:paraId="697DE120" w16cid:durableId="22AF0A5C"/>
  <w16cid:commentId w16cid:paraId="504B657A" w16cid:durableId="22AF0AA0"/>
  <w16cid:commentId w16cid:paraId="58BA4F0B" w16cid:durableId="22AEE76A"/>
  <w16cid:commentId w16cid:paraId="542A0A28" w16cid:durableId="22AF0BCC"/>
  <w16cid:commentId w16cid:paraId="7807BFDD" w16cid:durableId="22AF0C66"/>
  <w16cid:commentId w16cid:paraId="260F3443" w16cid:durableId="22AEEAD0"/>
  <w16cid:commentId w16cid:paraId="1F0C894E" w16cid:durableId="22AEEB0F"/>
  <w16cid:commentId w16cid:paraId="33D99852" w16cid:durableId="22AEED91"/>
  <w16cid:commentId w16cid:paraId="1A9E5AF1" w16cid:durableId="22AF11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haroni">
    <w:altName w:val="Arial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6627"/>
    <w:rsid w:val="0000207D"/>
    <w:rsid w:val="000043B8"/>
    <w:rsid w:val="00004D6D"/>
    <w:rsid w:val="000059A9"/>
    <w:rsid w:val="00005CCF"/>
    <w:rsid w:val="000072CE"/>
    <w:rsid w:val="00010DFF"/>
    <w:rsid w:val="00013BF3"/>
    <w:rsid w:val="00015BE4"/>
    <w:rsid w:val="0001736A"/>
    <w:rsid w:val="00021FCC"/>
    <w:rsid w:val="00025D68"/>
    <w:rsid w:val="00030137"/>
    <w:rsid w:val="00034097"/>
    <w:rsid w:val="00035077"/>
    <w:rsid w:val="00035A33"/>
    <w:rsid w:val="00036C40"/>
    <w:rsid w:val="0003777C"/>
    <w:rsid w:val="000406A6"/>
    <w:rsid w:val="00040939"/>
    <w:rsid w:val="00041914"/>
    <w:rsid w:val="000457D3"/>
    <w:rsid w:val="00050238"/>
    <w:rsid w:val="000502F2"/>
    <w:rsid w:val="00050DDC"/>
    <w:rsid w:val="00051002"/>
    <w:rsid w:val="000534D2"/>
    <w:rsid w:val="00055ABD"/>
    <w:rsid w:val="00057E59"/>
    <w:rsid w:val="00063556"/>
    <w:rsid w:val="00064E8C"/>
    <w:rsid w:val="00064FA1"/>
    <w:rsid w:val="0006583B"/>
    <w:rsid w:val="000663A7"/>
    <w:rsid w:val="00067273"/>
    <w:rsid w:val="00070E8D"/>
    <w:rsid w:val="00072A56"/>
    <w:rsid w:val="00075D60"/>
    <w:rsid w:val="00077026"/>
    <w:rsid w:val="00077234"/>
    <w:rsid w:val="00081B63"/>
    <w:rsid w:val="0008567D"/>
    <w:rsid w:val="0008663E"/>
    <w:rsid w:val="00086AA6"/>
    <w:rsid w:val="00087120"/>
    <w:rsid w:val="00090463"/>
    <w:rsid w:val="00090785"/>
    <w:rsid w:val="00094707"/>
    <w:rsid w:val="000A0819"/>
    <w:rsid w:val="000A2F65"/>
    <w:rsid w:val="000A31E8"/>
    <w:rsid w:val="000A3480"/>
    <w:rsid w:val="000A57A1"/>
    <w:rsid w:val="000B3243"/>
    <w:rsid w:val="000B4F36"/>
    <w:rsid w:val="000B4F7A"/>
    <w:rsid w:val="000B5633"/>
    <w:rsid w:val="000B5ACD"/>
    <w:rsid w:val="000B67D0"/>
    <w:rsid w:val="000B7B79"/>
    <w:rsid w:val="000C3943"/>
    <w:rsid w:val="000C3AC2"/>
    <w:rsid w:val="000D2E8E"/>
    <w:rsid w:val="000D38A8"/>
    <w:rsid w:val="000D610E"/>
    <w:rsid w:val="000D648D"/>
    <w:rsid w:val="000E3562"/>
    <w:rsid w:val="000F02BD"/>
    <w:rsid w:val="000F1267"/>
    <w:rsid w:val="000F5251"/>
    <w:rsid w:val="000F53BB"/>
    <w:rsid w:val="000F581D"/>
    <w:rsid w:val="000F6FC1"/>
    <w:rsid w:val="000F7ED8"/>
    <w:rsid w:val="0010006F"/>
    <w:rsid w:val="00100587"/>
    <w:rsid w:val="00101DE5"/>
    <w:rsid w:val="00103192"/>
    <w:rsid w:val="00103A1A"/>
    <w:rsid w:val="00104E28"/>
    <w:rsid w:val="00105C0D"/>
    <w:rsid w:val="00105C4B"/>
    <w:rsid w:val="001164AC"/>
    <w:rsid w:val="00116A3F"/>
    <w:rsid w:val="00117A24"/>
    <w:rsid w:val="00117F54"/>
    <w:rsid w:val="00120187"/>
    <w:rsid w:val="001206B4"/>
    <w:rsid w:val="0012279B"/>
    <w:rsid w:val="00126DCF"/>
    <w:rsid w:val="00127236"/>
    <w:rsid w:val="00136BE0"/>
    <w:rsid w:val="00141DCB"/>
    <w:rsid w:val="00146365"/>
    <w:rsid w:val="00150FA0"/>
    <w:rsid w:val="00151129"/>
    <w:rsid w:val="001524E2"/>
    <w:rsid w:val="00153D69"/>
    <w:rsid w:val="00154F84"/>
    <w:rsid w:val="001602A5"/>
    <w:rsid w:val="00161F55"/>
    <w:rsid w:val="00165C6F"/>
    <w:rsid w:val="001709E6"/>
    <w:rsid w:val="00171537"/>
    <w:rsid w:val="00171E6E"/>
    <w:rsid w:val="00172E6D"/>
    <w:rsid w:val="00173F1D"/>
    <w:rsid w:val="00173FAF"/>
    <w:rsid w:val="00174D98"/>
    <w:rsid w:val="0017510D"/>
    <w:rsid w:val="00176333"/>
    <w:rsid w:val="00176FB5"/>
    <w:rsid w:val="001778FE"/>
    <w:rsid w:val="00180494"/>
    <w:rsid w:val="00182CDF"/>
    <w:rsid w:val="00182E27"/>
    <w:rsid w:val="00184AD1"/>
    <w:rsid w:val="00184F35"/>
    <w:rsid w:val="0018550B"/>
    <w:rsid w:val="00187489"/>
    <w:rsid w:val="00192FAD"/>
    <w:rsid w:val="00193F38"/>
    <w:rsid w:val="00195D46"/>
    <w:rsid w:val="00197479"/>
    <w:rsid w:val="001A4FCD"/>
    <w:rsid w:val="001A63BC"/>
    <w:rsid w:val="001A7CDF"/>
    <w:rsid w:val="001B29ED"/>
    <w:rsid w:val="001B3FE9"/>
    <w:rsid w:val="001B4A84"/>
    <w:rsid w:val="001B6933"/>
    <w:rsid w:val="001B6BB7"/>
    <w:rsid w:val="001B768A"/>
    <w:rsid w:val="001C0400"/>
    <w:rsid w:val="001C193A"/>
    <w:rsid w:val="001C2088"/>
    <w:rsid w:val="001C231B"/>
    <w:rsid w:val="001C24AA"/>
    <w:rsid w:val="001C4251"/>
    <w:rsid w:val="001C4541"/>
    <w:rsid w:val="001C5F43"/>
    <w:rsid w:val="001C6078"/>
    <w:rsid w:val="001C7D27"/>
    <w:rsid w:val="001D0623"/>
    <w:rsid w:val="001D22D2"/>
    <w:rsid w:val="001D2AA4"/>
    <w:rsid w:val="001D2BAE"/>
    <w:rsid w:val="001D2CB9"/>
    <w:rsid w:val="001D32B6"/>
    <w:rsid w:val="001D3ACD"/>
    <w:rsid w:val="001D5BA8"/>
    <w:rsid w:val="001D5C12"/>
    <w:rsid w:val="001D7FFB"/>
    <w:rsid w:val="001E00B5"/>
    <w:rsid w:val="001E0EDA"/>
    <w:rsid w:val="001E2760"/>
    <w:rsid w:val="001E4EED"/>
    <w:rsid w:val="001E5FE0"/>
    <w:rsid w:val="001E62F8"/>
    <w:rsid w:val="001E6B76"/>
    <w:rsid w:val="001E6CCF"/>
    <w:rsid w:val="001F0F1A"/>
    <w:rsid w:val="001F1A65"/>
    <w:rsid w:val="001F41C7"/>
    <w:rsid w:val="001F6F85"/>
    <w:rsid w:val="00200426"/>
    <w:rsid w:val="00200E0F"/>
    <w:rsid w:val="002025E8"/>
    <w:rsid w:val="00202AA5"/>
    <w:rsid w:val="00203663"/>
    <w:rsid w:val="00203C74"/>
    <w:rsid w:val="00205BC7"/>
    <w:rsid w:val="00206D67"/>
    <w:rsid w:val="00216F15"/>
    <w:rsid w:val="00221A92"/>
    <w:rsid w:val="00221B38"/>
    <w:rsid w:val="00223922"/>
    <w:rsid w:val="00223C05"/>
    <w:rsid w:val="002241BF"/>
    <w:rsid w:val="00225F9B"/>
    <w:rsid w:val="002272E7"/>
    <w:rsid w:val="00230B7E"/>
    <w:rsid w:val="0023192E"/>
    <w:rsid w:val="0023233A"/>
    <w:rsid w:val="00235575"/>
    <w:rsid w:val="002371B8"/>
    <w:rsid w:val="00240744"/>
    <w:rsid w:val="002408FC"/>
    <w:rsid w:val="00242575"/>
    <w:rsid w:val="002426A7"/>
    <w:rsid w:val="00243579"/>
    <w:rsid w:val="00246A1E"/>
    <w:rsid w:val="0025067A"/>
    <w:rsid w:val="002523EB"/>
    <w:rsid w:val="002533F8"/>
    <w:rsid w:val="002538A2"/>
    <w:rsid w:val="00254BE3"/>
    <w:rsid w:val="00255AC4"/>
    <w:rsid w:val="00257663"/>
    <w:rsid w:val="00263243"/>
    <w:rsid w:val="0026416F"/>
    <w:rsid w:val="0026432C"/>
    <w:rsid w:val="00267035"/>
    <w:rsid w:val="0027175F"/>
    <w:rsid w:val="00271D28"/>
    <w:rsid w:val="00272723"/>
    <w:rsid w:val="00273050"/>
    <w:rsid w:val="00273BB5"/>
    <w:rsid w:val="002743A3"/>
    <w:rsid w:val="0027502B"/>
    <w:rsid w:val="002752D8"/>
    <w:rsid w:val="00276054"/>
    <w:rsid w:val="002762C0"/>
    <w:rsid w:val="00276CC0"/>
    <w:rsid w:val="002774D1"/>
    <w:rsid w:val="0027781F"/>
    <w:rsid w:val="00280957"/>
    <w:rsid w:val="00281EBF"/>
    <w:rsid w:val="00282C99"/>
    <w:rsid w:val="002835DE"/>
    <w:rsid w:val="002836C7"/>
    <w:rsid w:val="00283FFF"/>
    <w:rsid w:val="00285FF7"/>
    <w:rsid w:val="00295DAA"/>
    <w:rsid w:val="002A1FC2"/>
    <w:rsid w:val="002A2C25"/>
    <w:rsid w:val="002A647C"/>
    <w:rsid w:val="002A6E41"/>
    <w:rsid w:val="002A778E"/>
    <w:rsid w:val="002B1C9F"/>
    <w:rsid w:val="002B275F"/>
    <w:rsid w:val="002B2AD8"/>
    <w:rsid w:val="002B32DF"/>
    <w:rsid w:val="002B5745"/>
    <w:rsid w:val="002B6192"/>
    <w:rsid w:val="002B6627"/>
    <w:rsid w:val="002B7C01"/>
    <w:rsid w:val="002C1884"/>
    <w:rsid w:val="002C237B"/>
    <w:rsid w:val="002C320B"/>
    <w:rsid w:val="002C5E49"/>
    <w:rsid w:val="002C6420"/>
    <w:rsid w:val="002D00D8"/>
    <w:rsid w:val="002D0C98"/>
    <w:rsid w:val="002D2375"/>
    <w:rsid w:val="002D2663"/>
    <w:rsid w:val="002D63B5"/>
    <w:rsid w:val="002E0EF2"/>
    <w:rsid w:val="002E3AAE"/>
    <w:rsid w:val="002E4C2C"/>
    <w:rsid w:val="002E54DD"/>
    <w:rsid w:val="002F07DC"/>
    <w:rsid w:val="002F1433"/>
    <w:rsid w:val="002F192D"/>
    <w:rsid w:val="002F1C7C"/>
    <w:rsid w:val="002F2237"/>
    <w:rsid w:val="002F306F"/>
    <w:rsid w:val="002F4467"/>
    <w:rsid w:val="002F5118"/>
    <w:rsid w:val="00306E2E"/>
    <w:rsid w:val="00314069"/>
    <w:rsid w:val="00314B57"/>
    <w:rsid w:val="0031527F"/>
    <w:rsid w:val="00315F36"/>
    <w:rsid w:val="003169BC"/>
    <w:rsid w:val="00320D3E"/>
    <w:rsid w:val="00322B00"/>
    <w:rsid w:val="0032495A"/>
    <w:rsid w:val="003254CD"/>
    <w:rsid w:val="00325EBA"/>
    <w:rsid w:val="003271B5"/>
    <w:rsid w:val="0033035D"/>
    <w:rsid w:val="003310AC"/>
    <w:rsid w:val="0033534A"/>
    <w:rsid w:val="00335F40"/>
    <w:rsid w:val="00337B52"/>
    <w:rsid w:val="00337C22"/>
    <w:rsid w:val="003400EC"/>
    <w:rsid w:val="00340517"/>
    <w:rsid w:val="003412A6"/>
    <w:rsid w:val="00343635"/>
    <w:rsid w:val="00343B5F"/>
    <w:rsid w:val="00343D2F"/>
    <w:rsid w:val="00352E76"/>
    <w:rsid w:val="0035539A"/>
    <w:rsid w:val="00355D65"/>
    <w:rsid w:val="00356D41"/>
    <w:rsid w:val="003609F5"/>
    <w:rsid w:val="00360BBF"/>
    <w:rsid w:val="003627A0"/>
    <w:rsid w:val="0036351C"/>
    <w:rsid w:val="00363C60"/>
    <w:rsid w:val="0036525B"/>
    <w:rsid w:val="00365B21"/>
    <w:rsid w:val="00366358"/>
    <w:rsid w:val="00371946"/>
    <w:rsid w:val="00371FA3"/>
    <w:rsid w:val="00372741"/>
    <w:rsid w:val="0037348D"/>
    <w:rsid w:val="00373F87"/>
    <w:rsid w:val="00374F2F"/>
    <w:rsid w:val="00376DD8"/>
    <w:rsid w:val="00377C79"/>
    <w:rsid w:val="003809CF"/>
    <w:rsid w:val="00381982"/>
    <w:rsid w:val="00381EDB"/>
    <w:rsid w:val="003825F0"/>
    <w:rsid w:val="003842C2"/>
    <w:rsid w:val="003872BA"/>
    <w:rsid w:val="003919AA"/>
    <w:rsid w:val="00392574"/>
    <w:rsid w:val="00394F1A"/>
    <w:rsid w:val="00395072"/>
    <w:rsid w:val="00395CD6"/>
    <w:rsid w:val="003970A2"/>
    <w:rsid w:val="003A31BE"/>
    <w:rsid w:val="003A6253"/>
    <w:rsid w:val="003B024F"/>
    <w:rsid w:val="003B02BD"/>
    <w:rsid w:val="003B09CB"/>
    <w:rsid w:val="003B13F7"/>
    <w:rsid w:val="003B2E42"/>
    <w:rsid w:val="003B375F"/>
    <w:rsid w:val="003B4391"/>
    <w:rsid w:val="003B7B36"/>
    <w:rsid w:val="003C094C"/>
    <w:rsid w:val="003C28AE"/>
    <w:rsid w:val="003C3339"/>
    <w:rsid w:val="003C4135"/>
    <w:rsid w:val="003C4E48"/>
    <w:rsid w:val="003C5A1A"/>
    <w:rsid w:val="003C6ACB"/>
    <w:rsid w:val="003D12A9"/>
    <w:rsid w:val="003D26C3"/>
    <w:rsid w:val="003D3193"/>
    <w:rsid w:val="003D31FB"/>
    <w:rsid w:val="003D3559"/>
    <w:rsid w:val="003D7177"/>
    <w:rsid w:val="003E183C"/>
    <w:rsid w:val="003E19A9"/>
    <w:rsid w:val="003E2E68"/>
    <w:rsid w:val="003E455D"/>
    <w:rsid w:val="003E787F"/>
    <w:rsid w:val="003E7D2E"/>
    <w:rsid w:val="003F0F90"/>
    <w:rsid w:val="003F12B4"/>
    <w:rsid w:val="003F2368"/>
    <w:rsid w:val="003F2A19"/>
    <w:rsid w:val="003F4092"/>
    <w:rsid w:val="003F4475"/>
    <w:rsid w:val="003F6531"/>
    <w:rsid w:val="0040049C"/>
    <w:rsid w:val="00400E84"/>
    <w:rsid w:val="004026A3"/>
    <w:rsid w:val="00402D90"/>
    <w:rsid w:val="00403FB6"/>
    <w:rsid w:val="00404BA9"/>
    <w:rsid w:val="00407575"/>
    <w:rsid w:val="00411150"/>
    <w:rsid w:val="004111EE"/>
    <w:rsid w:val="004126A7"/>
    <w:rsid w:val="00413DED"/>
    <w:rsid w:val="00417F76"/>
    <w:rsid w:val="00420153"/>
    <w:rsid w:val="004226B0"/>
    <w:rsid w:val="00422EA5"/>
    <w:rsid w:val="00423A39"/>
    <w:rsid w:val="00423CC7"/>
    <w:rsid w:val="00424AF7"/>
    <w:rsid w:val="004310B0"/>
    <w:rsid w:val="00431B52"/>
    <w:rsid w:val="004325CB"/>
    <w:rsid w:val="00432AFF"/>
    <w:rsid w:val="00437039"/>
    <w:rsid w:val="004379E2"/>
    <w:rsid w:val="00437B2B"/>
    <w:rsid w:val="004404E6"/>
    <w:rsid w:val="0044077F"/>
    <w:rsid w:val="0044475C"/>
    <w:rsid w:val="004451A6"/>
    <w:rsid w:val="004459B3"/>
    <w:rsid w:val="00446E5A"/>
    <w:rsid w:val="004513D2"/>
    <w:rsid w:val="00452D8F"/>
    <w:rsid w:val="00453AC2"/>
    <w:rsid w:val="004570C1"/>
    <w:rsid w:val="00463A30"/>
    <w:rsid w:val="00463E4C"/>
    <w:rsid w:val="00466B8D"/>
    <w:rsid w:val="00467FD2"/>
    <w:rsid w:val="004734C9"/>
    <w:rsid w:val="00474B2E"/>
    <w:rsid w:val="00475107"/>
    <w:rsid w:val="00477D66"/>
    <w:rsid w:val="0048070F"/>
    <w:rsid w:val="00481FCF"/>
    <w:rsid w:val="00482E70"/>
    <w:rsid w:val="0048470F"/>
    <w:rsid w:val="004856E5"/>
    <w:rsid w:val="00486267"/>
    <w:rsid w:val="00486EB1"/>
    <w:rsid w:val="004958D7"/>
    <w:rsid w:val="004964EA"/>
    <w:rsid w:val="00496E73"/>
    <w:rsid w:val="004A0A94"/>
    <w:rsid w:val="004A1047"/>
    <w:rsid w:val="004A2FA5"/>
    <w:rsid w:val="004A30D0"/>
    <w:rsid w:val="004A3E57"/>
    <w:rsid w:val="004A4B52"/>
    <w:rsid w:val="004A6DA2"/>
    <w:rsid w:val="004A72A3"/>
    <w:rsid w:val="004B47F8"/>
    <w:rsid w:val="004B59C5"/>
    <w:rsid w:val="004C2479"/>
    <w:rsid w:val="004C46BA"/>
    <w:rsid w:val="004C57A6"/>
    <w:rsid w:val="004C6D39"/>
    <w:rsid w:val="004D59C8"/>
    <w:rsid w:val="004E1EA2"/>
    <w:rsid w:val="004E3F31"/>
    <w:rsid w:val="004E4FF7"/>
    <w:rsid w:val="004E61AF"/>
    <w:rsid w:val="004E7D0F"/>
    <w:rsid w:val="004F020C"/>
    <w:rsid w:val="004F04DB"/>
    <w:rsid w:val="004F294A"/>
    <w:rsid w:val="004F35F4"/>
    <w:rsid w:val="004F5932"/>
    <w:rsid w:val="004F5DBE"/>
    <w:rsid w:val="004F6AA7"/>
    <w:rsid w:val="004F6B39"/>
    <w:rsid w:val="004F7597"/>
    <w:rsid w:val="00500787"/>
    <w:rsid w:val="0050241F"/>
    <w:rsid w:val="005044AA"/>
    <w:rsid w:val="00504BE3"/>
    <w:rsid w:val="005059C7"/>
    <w:rsid w:val="0050608A"/>
    <w:rsid w:val="00506D6E"/>
    <w:rsid w:val="00507D3D"/>
    <w:rsid w:val="00511C9B"/>
    <w:rsid w:val="00511CEA"/>
    <w:rsid w:val="005125FC"/>
    <w:rsid w:val="00514696"/>
    <w:rsid w:val="0051471E"/>
    <w:rsid w:val="00520413"/>
    <w:rsid w:val="00521044"/>
    <w:rsid w:val="0053504A"/>
    <w:rsid w:val="0053564E"/>
    <w:rsid w:val="005368E9"/>
    <w:rsid w:val="00536FA3"/>
    <w:rsid w:val="005403E5"/>
    <w:rsid w:val="00540CE4"/>
    <w:rsid w:val="00540F75"/>
    <w:rsid w:val="0054303E"/>
    <w:rsid w:val="00543ABE"/>
    <w:rsid w:val="00551969"/>
    <w:rsid w:val="00553D10"/>
    <w:rsid w:val="005548FC"/>
    <w:rsid w:val="00570A7A"/>
    <w:rsid w:val="00571B8B"/>
    <w:rsid w:val="005733C0"/>
    <w:rsid w:val="00574C82"/>
    <w:rsid w:val="00575727"/>
    <w:rsid w:val="005762F8"/>
    <w:rsid w:val="00577B81"/>
    <w:rsid w:val="00580404"/>
    <w:rsid w:val="00580F8C"/>
    <w:rsid w:val="00581ACC"/>
    <w:rsid w:val="00584B55"/>
    <w:rsid w:val="00585A30"/>
    <w:rsid w:val="00586639"/>
    <w:rsid w:val="005909D8"/>
    <w:rsid w:val="00590C4F"/>
    <w:rsid w:val="00591B8A"/>
    <w:rsid w:val="0059433B"/>
    <w:rsid w:val="00594D6A"/>
    <w:rsid w:val="00597108"/>
    <w:rsid w:val="00597CD0"/>
    <w:rsid w:val="005A1BAC"/>
    <w:rsid w:val="005A4797"/>
    <w:rsid w:val="005A6668"/>
    <w:rsid w:val="005A756A"/>
    <w:rsid w:val="005B0C09"/>
    <w:rsid w:val="005B2F2D"/>
    <w:rsid w:val="005B377E"/>
    <w:rsid w:val="005B3881"/>
    <w:rsid w:val="005B3C7C"/>
    <w:rsid w:val="005B6044"/>
    <w:rsid w:val="005B62E8"/>
    <w:rsid w:val="005B6430"/>
    <w:rsid w:val="005B67A6"/>
    <w:rsid w:val="005C1F82"/>
    <w:rsid w:val="005C36D5"/>
    <w:rsid w:val="005C3EF9"/>
    <w:rsid w:val="005C67FE"/>
    <w:rsid w:val="005D05FA"/>
    <w:rsid w:val="005D52A1"/>
    <w:rsid w:val="005E2F55"/>
    <w:rsid w:val="005E50F6"/>
    <w:rsid w:val="005E5128"/>
    <w:rsid w:val="005E57F5"/>
    <w:rsid w:val="005E5A6E"/>
    <w:rsid w:val="005E7D03"/>
    <w:rsid w:val="005F065C"/>
    <w:rsid w:val="005F11FA"/>
    <w:rsid w:val="005F2697"/>
    <w:rsid w:val="005F29BB"/>
    <w:rsid w:val="005F3ADE"/>
    <w:rsid w:val="005F612B"/>
    <w:rsid w:val="005F69B1"/>
    <w:rsid w:val="005F7D70"/>
    <w:rsid w:val="005F7ED5"/>
    <w:rsid w:val="00600FE1"/>
    <w:rsid w:val="00601A41"/>
    <w:rsid w:val="006023E3"/>
    <w:rsid w:val="00602649"/>
    <w:rsid w:val="006032D2"/>
    <w:rsid w:val="00603F82"/>
    <w:rsid w:val="00606C83"/>
    <w:rsid w:val="00610C3A"/>
    <w:rsid w:val="006111D6"/>
    <w:rsid w:val="00611A30"/>
    <w:rsid w:val="006142B0"/>
    <w:rsid w:val="00617E26"/>
    <w:rsid w:val="00622024"/>
    <w:rsid w:val="0062331B"/>
    <w:rsid w:val="00624304"/>
    <w:rsid w:val="00624582"/>
    <w:rsid w:val="0062545D"/>
    <w:rsid w:val="0062785B"/>
    <w:rsid w:val="006315B5"/>
    <w:rsid w:val="00631F9F"/>
    <w:rsid w:val="00632148"/>
    <w:rsid w:val="006327C9"/>
    <w:rsid w:val="00632CFA"/>
    <w:rsid w:val="006350BA"/>
    <w:rsid w:val="00635FE6"/>
    <w:rsid w:val="0063645C"/>
    <w:rsid w:val="00636E17"/>
    <w:rsid w:val="00642692"/>
    <w:rsid w:val="00642700"/>
    <w:rsid w:val="0064319A"/>
    <w:rsid w:val="006435DE"/>
    <w:rsid w:val="00644F4B"/>
    <w:rsid w:val="0064600C"/>
    <w:rsid w:val="00647D2C"/>
    <w:rsid w:val="00651B3C"/>
    <w:rsid w:val="006543D0"/>
    <w:rsid w:val="00655C42"/>
    <w:rsid w:val="006566FD"/>
    <w:rsid w:val="00656D26"/>
    <w:rsid w:val="006579AC"/>
    <w:rsid w:val="006609F2"/>
    <w:rsid w:val="00660A53"/>
    <w:rsid w:val="00660D05"/>
    <w:rsid w:val="00661B08"/>
    <w:rsid w:val="006643CC"/>
    <w:rsid w:val="00665167"/>
    <w:rsid w:val="0066544E"/>
    <w:rsid w:val="006662BC"/>
    <w:rsid w:val="00670E8B"/>
    <w:rsid w:val="00671FA0"/>
    <w:rsid w:val="0067480B"/>
    <w:rsid w:val="00675EDE"/>
    <w:rsid w:val="006762E8"/>
    <w:rsid w:val="006777EC"/>
    <w:rsid w:val="00677898"/>
    <w:rsid w:val="00681FFE"/>
    <w:rsid w:val="006850FD"/>
    <w:rsid w:val="006852C3"/>
    <w:rsid w:val="006865AC"/>
    <w:rsid w:val="00686EED"/>
    <w:rsid w:val="00687AC0"/>
    <w:rsid w:val="006914FB"/>
    <w:rsid w:val="00693CD0"/>
    <w:rsid w:val="006A08EC"/>
    <w:rsid w:val="006A22B7"/>
    <w:rsid w:val="006A2A1C"/>
    <w:rsid w:val="006A4A40"/>
    <w:rsid w:val="006A58CF"/>
    <w:rsid w:val="006B1E58"/>
    <w:rsid w:val="006B3226"/>
    <w:rsid w:val="006B66E8"/>
    <w:rsid w:val="006B701F"/>
    <w:rsid w:val="006C101F"/>
    <w:rsid w:val="006C3245"/>
    <w:rsid w:val="006C439B"/>
    <w:rsid w:val="006C5363"/>
    <w:rsid w:val="006D120A"/>
    <w:rsid w:val="006D15C7"/>
    <w:rsid w:val="006D1FB7"/>
    <w:rsid w:val="006D2DA1"/>
    <w:rsid w:val="006D425D"/>
    <w:rsid w:val="006D47A3"/>
    <w:rsid w:val="006D510E"/>
    <w:rsid w:val="006D52CF"/>
    <w:rsid w:val="006E0739"/>
    <w:rsid w:val="006E272C"/>
    <w:rsid w:val="006E5B32"/>
    <w:rsid w:val="006E6513"/>
    <w:rsid w:val="006E6A19"/>
    <w:rsid w:val="006E6A22"/>
    <w:rsid w:val="006E6F4F"/>
    <w:rsid w:val="006E7A3D"/>
    <w:rsid w:val="006F0208"/>
    <w:rsid w:val="006F101B"/>
    <w:rsid w:val="006F12E8"/>
    <w:rsid w:val="006F2536"/>
    <w:rsid w:val="006F3F86"/>
    <w:rsid w:val="006F4319"/>
    <w:rsid w:val="006F4716"/>
    <w:rsid w:val="006F56CA"/>
    <w:rsid w:val="006F627B"/>
    <w:rsid w:val="006F77A3"/>
    <w:rsid w:val="006F7EF6"/>
    <w:rsid w:val="007008D6"/>
    <w:rsid w:val="007012B5"/>
    <w:rsid w:val="007013DA"/>
    <w:rsid w:val="007017D4"/>
    <w:rsid w:val="00703B0A"/>
    <w:rsid w:val="007041BE"/>
    <w:rsid w:val="0070661C"/>
    <w:rsid w:val="00707E73"/>
    <w:rsid w:val="00712125"/>
    <w:rsid w:val="007178C6"/>
    <w:rsid w:val="0072010E"/>
    <w:rsid w:val="00720242"/>
    <w:rsid w:val="00720708"/>
    <w:rsid w:val="00721B5C"/>
    <w:rsid w:val="007239B3"/>
    <w:rsid w:val="00725D37"/>
    <w:rsid w:val="00726003"/>
    <w:rsid w:val="00726583"/>
    <w:rsid w:val="007273D4"/>
    <w:rsid w:val="00730BC6"/>
    <w:rsid w:val="0073105A"/>
    <w:rsid w:val="00731850"/>
    <w:rsid w:val="007320A4"/>
    <w:rsid w:val="00736CD3"/>
    <w:rsid w:val="0074565D"/>
    <w:rsid w:val="00745D2F"/>
    <w:rsid w:val="007535CB"/>
    <w:rsid w:val="0076009A"/>
    <w:rsid w:val="007603D6"/>
    <w:rsid w:val="0076060E"/>
    <w:rsid w:val="00760CB7"/>
    <w:rsid w:val="00761F13"/>
    <w:rsid w:val="00763A02"/>
    <w:rsid w:val="00765FDC"/>
    <w:rsid w:val="0076680F"/>
    <w:rsid w:val="00767E8D"/>
    <w:rsid w:val="00770088"/>
    <w:rsid w:val="00770AD9"/>
    <w:rsid w:val="007723E6"/>
    <w:rsid w:val="00773970"/>
    <w:rsid w:val="007753E6"/>
    <w:rsid w:val="007766C8"/>
    <w:rsid w:val="00776D36"/>
    <w:rsid w:val="007775F1"/>
    <w:rsid w:val="00780211"/>
    <w:rsid w:val="00780D7A"/>
    <w:rsid w:val="00781F17"/>
    <w:rsid w:val="00782BD0"/>
    <w:rsid w:val="00783EAC"/>
    <w:rsid w:val="007850CC"/>
    <w:rsid w:val="007859E1"/>
    <w:rsid w:val="007869B1"/>
    <w:rsid w:val="0079103F"/>
    <w:rsid w:val="00792F08"/>
    <w:rsid w:val="0079446A"/>
    <w:rsid w:val="00795815"/>
    <w:rsid w:val="007A0C94"/>
    <w:rsid w:val="007A2732"/>
    <w:rsid w:val="007A2831"/>
    <w:rsid w:val="007A2F84"/>
    <w:rsid w:val="007A66F4"/>
    <w:rsid w:val="007B0D19"/>
    <w:rsid w:val="007B6114"/>
    <w:rsid w:val="007B7D9D"/>
    <w:rsid w:val="007C05A5"/>
    <w:rsid w:val="007C0764"/>
    <w:rsid w:val="007C139F"/>
    <w:rsid w:val="007C4E14"/>
    <w:rsid w:val="007C7F18"/>
    <w:rsid w:val="007D3742"/>
    <w:rsid w:val="007D3D2B"/>
    <w:rsid w:val="007D55A0"/>
    <w:rsid w:val="007D7A30"/>
    <w:rsid w:val="007E0781"/>
    <w:rsid w:val="007E39A6"/>
    <w:rsid w:val="007E4D1B"/>
    <w:rsid w:val="007E5016"/>
    <w:rsid w:val="007E6C5E"/>
    <w:rsid w:val="007F068E"/>
    <w:rsid w:val="007F197E"/>
    <w:rsid w:val="007F2512"/>
    <w:rsid w:val="007F2BE0"/>
    <w:rsid w:val="007F436C"/>
    <w:rsid w:val="007F554D"/>
    <w:rsid w:val="007F7B9E"/>
    <w:rsid w:val="00800DD1"/>
    <w:rsid w:val="008012EE"/>
    <w:rsid w:val="00802822"/>
    <w:rsid w:val="00803E44"/>
    <w:rsid w:val="00807146"/>
    <w:rsid w:val="008106A7"/>
    <w:rsid w:val="00813244"/>
    <w:rsid w:val="008163B0"/>
    <w:rsid w:val="0081773E"/>
    <w:rsid w:val="0082214D"/>
    <w:rsid w:val="008236FB"/>
    <w:rsid w:val="0082375D"/>
    <w:rsid w:val="00825826"/>
    <w:rsid w:val="008260A4"/>
    <w:rsid w:val="00826F8B"/>
    <w:rsid w:val="00827DE4"/>
    <w:rsid w:val="0083032C"/>
    <w:rsid w:val="00830D5F"/>
    <w:rsid w:val="008313D4"/>
    <w:rsid w:val="00831CE9"/>
    <w:rsid w:val="0083282C"/>
    <w:rsid w:val="0083535E"/>
    <w:rsid w:val="00835457"/>
    <w:rsid w:val="00836A28"/>
    <w:rsid w:val="00836C06"/>
    <w:rsid w:val="00841D7E"/>
    <w:rsid w:val="00842B8E"/>
    <w:rsid w:val="0084317F"/>
    <w:rsid w:val="00843D1A"/>
    <w:rsid w:val="00844E59"/>
    <w:rsid w:val="008453BF"/>
    <w:rsid w:val="00845F07"/>
    <w:rsid w:val="008516EB"/>
    <w:rsid w:val="00852B6C"/>
    <w:rsid w:val="0085342C"/>
    <w:rsid w:val="00853F2B"/>
    <w:rsid w:val="00864BE9"/>
    <w:rsid w:val="00864F7C"/>
    <w:rsid w:val="008653D9"/>
    <w:rsid w:val="00865A5C"/>
    <w:rsid w:val="00866B9B"/>
    <w:rsid w:val="00870F7A"/>
    <w:rsid w:val="00872793"/>
    <w:rsid w:val="00872AB0"/>
    <w:rsid w:val="008770D8"/>
    <w:rsid w:val="008804F8"/>
    <w:rsid w:val="0088055F"/>
    <w:rsid w:val="008819B3"/>
    <w:rsid w:val="00883E93"/>
    <w:rsid w:val="00891064"/>
    <w:rsid w:val="00891A94"/>
    <w:rsid w:val="00891C87"/>
    <w:rsid w:val="00892718"/>
    <w:rsid w:val="008A16DE"/>
    <w:rsid w:val="008A1CAD"/>
    <w:rsid w:val="008A2BD7"/>
    <w:rsid w:val="008A4F70"/>
    <w:rsid w:val="008A6D35"/>
    <w:rsid w:val="008B2CFE"/>
    <w:rsid w:val="008B535C"/>
    <w:rsid w:val="008B6E10"/>
    <w:rsid w:val="008B713C"/>
    <w:rsid w:val="008B7B86"/>
    <w:rsid w:val="008C0C00"/>
    <w:rsid w:val="008C28FB"/>
    <w:rsid w:val="008C417E"/>
    <w:rsid w:val="008C5FDE"/>
    <w:rsid w:val="008C6043"/>
    <w:rsid w:val="008D13AA"/>
    <w:rsid w:val="008D4BDD"/>
    <w:rsid w:val="008D4C87"/>
    <w:rsid w:val="008D6927"/>
    <w:rsid w:val="008E0429"/>
    <w:rsid w:val="008E0BE7"/>
    <w:rsid w:val="008E22D0"/>
    <w:rsid w:val="008E3271"/>
    <w:rsid w:val="008E34E8"/>
    <w:rsid w:val="008E5726"/>
    <w:rsid w:val="008F1659"/>
    <w:rsid w:val="008F30C8"/>
    <w:rsid w:val="008F4129"/>
    <w:rsid w:val="008F49BB"/>
    <w:rsid w:val="008F5E40"/>
    <w:rsid w:val="008F74F0"/>
    <w:rsid w:val="008F7812"/>
    <w:rsid w:val="008F7C7F"/>
    <w:rsid w:val="00900036"/>
    <w:rsid w:val="009007A2"/>
    <w:rsid w:val="00901F12"/>
    <w:rsid w:val="00903133"/>
    <w:rsid w:val="009075C4"/>
    <w:rsid w:val="009108C3"/>
    <w:rsid w:val="0091182D"/>
    <w:rsid w:val="00914666"/>
    <w:rsid w:val="009223D2"/>
    <w:rsid w:val="00922439"/>
    <w:rsid w:val="00922FDE"/>
    <w:rsid w:val="009234E8"/>
    <w:rsid w:val="00924918"/>
    <w:rsid w:val="0092539E"/>
    <w:rsid w:val="0093123C"/>
    <w:rsid w:val="00931B60"/>
    <w:rsid w:val="00932645"/>
    <w:rsid w:val="009327D4"/>
    <w:rsid w:val="00934B40"/>
    <w:rsid w:val="00937890"/>
    <w:rsid w:val="009440ED"/>
    <w:rsid w:val="009446F1"/>
    <w:rsid w:val="00944FF4"/>
    <w:rsid w:val="009468CF"/>
    <w:rsid w:val="009539A9"/>
    <w:rsid w:val="0095544B"/>
    <w:rsid w:val="009570A4"/>
    <w:rsid w:val="00957984"/>
    <w:rsid w:val="00960F5C"/>
    <w:rsid w:val="00961D74"/>
    <w:rsid w:val="00962071"/>
    <w:rsid w:val="00965CB8"/>
    <w:rsid w:val="00965DA4"/>
    <w:rsid w:val="00970850"/>
    <w:rsid w:val="009725A7"/>
    <w:rsid w:val="00972DD2"/>
    <w:rsid w:val="009733F4"/>
    <w:rsid w:val="00974B82"/>
    <w:rsid w:val="00975726"/>
    <w:rsid w:val="00976739"/>
    <w:rsid w:val="0098042A"/>
    <w:rsid w:val="00985AF4"/>
    <w:rsid w:val="00985E1F"/>
    <w:rsid w:val="00986835"/>
    <w:rsid w:val="00986E0E"/>
    <w:rsid w:val="009871FD"/>
    <w:rsid w:val="00991708"/>
    <w:rsid w:val="009919AE"/>
    <w:rsid w:val="0099434D"/>
    <w:rsid w:val="009A00ED"/>
    <w:rsid w:val="009A1585"/>
    <w:rsid w:val="009A1EA8"/>
    <w:rsid w:val="009A7227"/>
    <w:rsid w:val="009A7731"/>
    <w:rsid w:val="009B1D2E"/>
    <w:rsid w:val="009B46B7"/>
    <w:rsid w:val="009B5833"/>
    <w:rsid w:val="009C115D"/>
    <w:rsid w:val="009C2514"/>
    <w:rsid w:val="009C5C65"/>
    <w:rsid w:val="009D028A"/>
    <w:rsid w:val="009D0728"/>
    <w:rsid w:val="009D123C"/>
    <w:rsid w:val="009D3ED4"/>
    <w:rsid w:val="009E2E9A"/>
    <w:rsid w:val="009E3539"/>
    <w:rsid w:val="009E3558"/>
    <w:rsid w:val="009E4C42"/>
    <w:rsid w:val="009E52C5"/>
    <w:rsid w:val="009E6A83"/>
    <w:rsid w:val="009E7419"/>
    <w:rsid w:val="009F2B9B"/>
    <w:rsid w:val="009F5C4D"/>
    <w:rsid w:val="009F740C"/>
    <w:rsid w:val="00A0035C"/>
    <w:rsid w:val="00A0251A"/>
    <w:rsid w:val="00A02EAF"/>
    <w:rsid w:val="00A03C88"/>
    <w:rsid w:val="00A03D91"/>
    <w:rsid w:val="00A04F3D"/>
    <w:rsid w:val="00A104ED"/>
    <w:rsid w:val="00A108E4"/>
    <w:rsid w:val="00A10B7C"/>
    <w:rsid w:val="00A15027"/>
    <w:rsid w:val="00A1534C"/>
    <w:rsid w:val="00A167C4"/>
    <w:rsid w:val="00A17D96"/>
    <w:rsid w:val="00A20A83"/>
    <w:rsid w:val="00A20A9F"/>
    <w:rsid w:val="00A211BC"/>
    <w:rsid w:val="00A21E7C"/>
    <w:rsid w:val="00A228CA"/>
    <w:rsid w:val="00A23265"/>
    <w:rsid w:val="00A23B10"/>
    <w:rsid w:val="00A26BA9"/>
    <w:rsid w:val="00A278B7"/>
    <w:rsid w:val="00A27A81"/>
    <w:rsid w:val="00A3061F"/>
    <w:rsid w:val="00A3135D"/>
    <w:rsid w:val="00A32AA1"/>
    <w:rsid w:val="00A34E5B"/>
    <w:rsid w:val="00A361CA"/>
    <w:rsid w:val="00A37B62"/>
    <w:rsid w:val="00A37DC4"/>
    <w:rsid w:val="00A41E72"/>
    <w:rsid w:val="00A4698B"/>
    <w:rsid w:val="00A46FA5"/>
    <w:rsid w:val="00A479E8"/>
    <w:rsid w:val="00A50069"/>
    <w:rsid w:val="00A532AC"/>
    <w:rsid w:val="00A53922"/>
    <w:rsid w:val="00A5453E"/>
    <w:rsid w:val="00A54B7F"/>
    <w:rsid w:val="00A568A7"/>
    <w:rsid w:val="00A6005B"/>
    <w:rsid w:val="00A62E47"/>
    <w:rsid w:val="00A649F0"/>
    <w:rsid w:val="00A65339"/>
    <w:rsid w:val="00A664E9"/>
    <w:rsid w:val="00A70342"/>
    <w:rsid w:val="00A73734"/>
    <w:rsid w:val="00A744EA"/>
    <w:rsid w:val="00A7705A"/>
    <w:rsid w:val="00A776FA"/>
    <w:rsid w:val="00A814D3"/>
    <w:rsid w:val="00A8186A"/>
    <w:rsid w:val="00A83246"/>
    <w:rsid w:val="00A848FD"/>
    <w:rsid w:val="00A857EE"/>
    <w:rsid w:val="00A91AC4"/>
    <w:rsid w:val="00A926F7"/>
    <w:rsid w:val="00A93E72"/>
    <w:rsid w:val="00A94B79"/>
    <w:rsid w:val="00A96179"/>
    <w:rsid w:val="00A9732E"/>
    <w:rsid w:val="00AA49F2"/>
    <w:rsid w:val="00AA63E4"/>
    <w:rsid w:val="00AB28F1"/>
    <w:rsid w:val="00AB3E68"/>
    <w:rsid w:val="00AB5912"/>
    <w:rsid w:val="00AB62C9"/>
    <w:rsid w:val="00AB7349"/>
    <w:rsid w:val="00AC1078"/>
    <w:rsid w:val="00AC1476"/>
    <w:rsid w:val="00AC165C"/>
    <w:rsid w:val="00AC16EC"/>
    <w:rsid w:val="00AC1E1E"/>
    <w:rsid w:val="00AC4618"/>
    <w:rsid w:val="00AC50B1"/>
    <w:rsid w:val="00AC52FE"/>
    <w:rsid w:val="00AC6D4B"/>
    <w:rsid w:val="00AD20B3"/>
    <w:rsid w:val="00AD33EF"/>
    <w:rsid w:val="00AD5662"/>
    <w:rsid w:val="00AD71B4"/>
    <w:rsid w:val="00AD7EC5"/>
    <w:rsid w:val="00AE08AE"/>
    <w:rsid w:val="00AE1CFE"/>
    <w:rsid w:val="00AE23B9"/>
    <w:rsid w:val="00AE4AEF"/>
    <w:rsid w:val="00AE50E0"/>
    <w:rsid w:val="00AF1EB5"/>
    <w:rsid w:val="00AF2301"/>
    <w:rsid w:val="00AF5138"/>
    <w:rsid w:val="00AF6F3C"/>
    <w:rsid w:val="00B01683"/>
    <w:rsid w:val="00B01DFF"/>
    <w:rsid w:val="00B02DB4"/>
    <w:rsid w:val="00B0300F"/>
    <w:rsid w:val="00B0357D"/>
    <w:rsid w:val="00B06C70"/>
    <w:rsid w:val="00B07E9A"/>
    <w:rsid w:val="00B07EBF"/>
    <w:rsid w:val="00B07EEA"/>
    <w:rsid w:val="00B112D3"/>
    <w:rsid w:val="00B122B1"/>
    <w:rsid w:val="00B13FB5"/>
    <w:rsid w:val="00B142F2"/>
    <w:rsid w:val="00B16F18"/>
    <w:rsid w:val="00B177EA"/>
    <w:rsid w:val="00B17E30"/>
    <w:rsid w:val="00B2078C"/>
    <w:rsid w:val="00B209D4"/>
    <w:rsid w:val="00B20F75"/>
    <w:rsid w:val="00B21003"/>
    <w:rsid w:val="00B21DD0"/>
    <w:rsid w:val="00B2229C"/>
    <w:rsid w:val="00B22305"/>
    <w:rsid w:val="00B22991"/>
    <w:rsid w:val="00B22EF8"/>
    <w:rsid w:val="00B26955"/>
    <w:rsid w:val="00B301A1"/>
    <w:rsid w:val="00B33D2D"/>
    <w:rsid w:val="00B361FA"/>
    <w:rsid w:val="00B36C67"/>
    <w:rsid w:val="00B37F68"/>
    <w:rsid w:val="00B405F4"/>
    <w:rsid w:val="00B41340"/>
    <w:rsid w:val="00B42B88"/>
    <w:rsid w:val="00B5160D"/>
    <w:rsid w:val="00B52A31"/>
    <w:rsid w:val="00B52FAD"/>
    <w:rsid w:val="00B57693"/>
    <w:rsid w:val="00B60942"/>
    <w:rsid w:val="00B63430"/>
    <w:rsid w:val="00B641CD"/>
    <w:rsid w:val="00B65EE3"/>
    <w:rsid w:val="00B670C9"/>
    <w:rsid w:val="00B67435"/>
    <w:rsid w:val="00B67913"/>
    <w:rsid w:val="00B71CAC"/>
    <w:rsid w:val="00B76D80"/>
    <w:rsid w:val="00B80F7F"/>
    <w:rsid w:val="00B81024"/>
    <w:rsid w:val="00B83D69"/>
    <w:rsid w:val="00B83FA9"/>
    <w:rsid w:val="00B84278"/>
    <w:rsid w:val="00B854BA"/>
    <w:rsid w:val="00B862B9"/>
    <w:rsid w:val="00B87631"/>
    <w:rsid w:val="00B87B1A"/>
    <w:rsid w:val="00B91916"/>
    <w:rsid w:val="00B92032"/>
    <w:rsid w:val="00B94BD1"/>
    <w:rsid w:val="00B95DC1"/>
    <w:rsid w:val="00B97909"/>
    <w:rsid w:val="00BA0707"/>
    <w:rsid w:val="00BA17DD"/>
    <w:rsid w:val="00BA1F78"/>
    <w:rsid w:val="00BA3BCB"/>
    <w:rsid w:val="00BA6D7C"/>
    <w:rsid w:val="00BB00DE"/>
    <w:rsid w:val="00BB2B1C"/>
    <w:rsid w:val="00BB2C0E"/>
    <w:rsid w:val="00BB4349"/>
    <w:rsid w:val="00BB466A"/>
    <w:rsid w:val="00BB6480"/>
    <w:rsid w:val="00BB775C"/>
    <w:rsid w:val="00BB7953"/>
    <w:rsid w:val="00BC03E9"/>
    <w:rsid w:val="00BC132A"/>
    <w:rsid w:val="00BC2B31"/>
    <w:rsid w:val="00BC5A33"/>
    <w:rsid w:val="00BD7C8F"/>
    <w:rsid w:val="00BE00F9"/>
    <w:rsid w:val="00BE5607"/>
    <w:rsid w:val="00BE7CC7"/>
    <w:rsid w:val="00BF0875"/>
    <w:rsid w:val="00BF0A24"/>
    <w:rsid w:val="00BF14CA"/>
    <w:rsid w:val="00BF2596"/>
    <w:rsid w:val="00BF2A11"/>
    <w:rsid w:val="00BF32DD"/>
    <w:rsid w:val="00BF37D0"/>
    <w:rsid w:val="00BF4B94"/>
    <w:rsid w:val="00BF69B2"/>
    <w:rsid w:val="00BF7BB9"/>
    <w:rsid w:val="00C00E2C"/>
    <w:rsid w:val="00C016EC"/>
    <w:rsid w:val="00C03F3F"/>
    <w:rsid w:val="00C04869"/>
    <w:rsid w:val="00C10A1A"/>
    <w:rsid w:val="00C11C52"/>
    <w:rsid w:val="00C14710"/>
    <w:rsid w:val="00C15366"/>
    <w:rsid w:val="00C16C5A"/>
    <w:rsid w:val="00C16E86"/>
    <w:rsid w:val="00C17C2B"/>
    <w:rsid w:val="00C23F08"/>
    <w:rsid w:val="00C2676D"/>
    <w:rsid w:val="00C26896"/>
    <w:rsid w:val="00C2749C"/>
    <w:rsid w:val="00C308F8"/>
    <w:rsid w:val="00C3358E"/>
    <w:rsid w:val="00C33C8A"/>
    <w:rsid w:val="00C34BA4"/>
    <w:rsid w:val="00C34C93"/>
    <w:rsid w:val="00C35263"/>
    <w:rsid w:val="00C36A76"/>
    <w:rsid w:val="00C43722"/>
    <w:rsid w:val="00C46BDC"/>
    <w:rsid w:val="00C473EC"/>
    <w:rsid w:val="00C4755E"/>
    <w:rsid w:val="00C5113B"/>
    <w:rsid w:val="00C5129B"/>
    <w:rsid w:val="00C51B2C"/>
    <w:rsid w:val="00C52CDB"/>
    <w:rsid w:val="00C57CBE"/>
    <w:rsid w:val="00C62EC5"/>
    <w:rsid w:val="00C63CC8"/>
    <w:rsid w:val="00C6445D"/>
    <w:rsid w:val="00C6484D"/>
    <w:rsid w:val="00C66858"/>
    <w:rsid w:val="00C66CE6"/>
    <w:rsid w:val="00C72ADB"/>
    <w:rsid w:val="00C734A7"/>
    <w:rsid w:val="00C836F6"/>
    <w:rsid w:val="00C86238"/>
    <w:rsid w:val="00C87758"/>
    <w:rsid w:val="00C9226C"/>
    <w:rsid w:val="00C9388B"/>
    <w:rsid w:val="00C93D5D"/>
    <w:rsid w:val="00C959B8"/>
    <w:rsid w:val="00C95EEE"/>
    <w:rsid w:val="00C963DA"/>
    <w:rsid w:val="00CA4F00"/>
    <w:rsid w:val="00CA62D9"/>
    <w:rsid w:val="00CA7278"/>
    <w:rsid w:val="00CB0EF7"/>
    <w:rsid w:val="00CB1EAD"/>
    <w:rsid w:val="00CB3E49"/>
    <w:rsid w:val="00CB5F86"/>
    <w:rsid w:val="00CB61A0"/>
    <w:rsid w:val="00CB74C4"/>
    <w:rsid w:val="00CC0420"/>
    <w:rsid w:val="00CC0F20"/>
    <w:rsid w:val="00CC1ED4"/>
    <w:rsid w:val="00CC55BB"/>
    <w:rsid w:val="00CC56B6"/>
    <w:rsid w:val="00CC5B3F"/>
    <w:rsid w:val="00CC5E48"/>
    <w:rsid w:val="00CC6B10"/>
    <w:rsid w:val="00CD185C"/>
    <w:rsid w:val="00CD2546"/>
    <w:rsid w:val="00CD35C2"/>
    <w:rsid w:val="00CD5BE0"/>
    <w:rsid w:val="00CD5C96"/>
    <w:rsid w:val="00CE1823"/>
    <w:rsid w:val="00CE1FA9"/>
    <w:rsid w:val="00CE2504"/>
    <w:rsid w:val="00CE2E94"/>
    <w:rsid w:val="00CE46DA"/>
    <w:rsid w:val="00CE490E"/>
    <w:rsid w:val="00CE4CEF"/>
    <w:rsid w:val="00CF3296"/>
    <w:rsid w:val="00CF4AE9"/>
    <w:rsid w:val="00CF6D45"/>
    <w:rsid w:val="00CF7608"/>
    <w:rsid w:val="00D00DBB"/>
    <w:rsid w:val="00D01A7F"/>
    <w:rsid w:val="00D02091"/>
    <w:rsid w:val="00D034B2"/>
    <w:rsid w:val="00D10C62"/>
    <w:rsid w:val="00D11AA8"/>
    <w:rsid w:val="00D130D2"/>
    <w:rsid w:val="00D1629B"/>
    <w:rsid w:val="00D2072B"/>
    <w:rsid w:val="00D20BDA"/>
    <w:rsid w:val="00D20EF7"/>
    <w:rsid w:val="00D218B7"/>
    <w:rsid w:val="00D21F47"/>
    <w:rsid w:val="00D2309A"/>
    <w:rsid w:val="00D3005B"/>
    <w:rsid w:val="00D31097"/>
    <w:rsid w:val="00D3167F"/>
    <w:rsid w:val="00D31DE1"/>
    <w:rsid w:val="00D326EA"/>
    <w:rsid w:val="00D34D12"/>
    <w:rsid w:val="00D406AB"/>
    <w:rsid w:val="00D4589C"/>
    <w:rsid w:val="00D46DA6"/>
    <w:rsid w:val="00D50AF7"/>
    <w:rsid w:val="00D56E9F"/>
    <w:rsid w:val="00D56FD8"/>
    <w:rsid w:val="00D577C7"/>
    <w:rsid w:val="00D6206B"/>
    <w:rsid w:val="00D65199"/>
    <w:rsid w:val="00D6539D"/>
    <w:rsid w:val="00D67552"/>
    <w:rsid w:val="00D7472D"/>
    <w:rsid w:val="00D77894"/>
    <w:rsid w:val="00D807C2"/>
    <w:rsid w:val="00D813A6"/>
    <w:rsid w:val="00D81603"/>
    <w:rsid w:val="00D85208"/>
    <w:rsid w:val="00D8624E"/>
    <w:rsid w:val="00D91EE7"/>
    <w:rsid w:val="00D9232C"/>
    <w:rsid w:val="00D94F99"/>
    <w:rsid w:val="00D970CC"/>
    <w:rsid w:val="00D97690"/>
    <w:rsid w:val="00DA0AE0"/>
    <w:rsid w:val="00DA1DBE"/>
    <w:rsid w:val="00DA7CAC"/>
    <w:rsid w:val="00DB3323"/>
    <w:rsid w:val="00DB3B05"/>
    <w:rsid w:val="00DC2AEA"/>
    <w:rsid w:val="00DC3750"/>
    <w:rsid w:val="00DC4EF5"/>
    <w:rsid w:val="00DC522A"/>
    <w:rsid w:val="00DC5822"/>
    <w:rsid w:val="00DC58B7"/>
    <w:rsid w:val="00DC5C7E"/>
    <w:rsid w:val="00DC64E6"/>
    <w:rsid w:val="00DC7F60"/>
    <w:rsid w:val="00DD1D12"/>
    <w:rsid w:val="00DD2000"/>
    <w:rsid w:val="00DD3375"/>
    <w:rsid w:val="00DD5B6D"/>
    <w:rsid w:val="00DD69CF"/>
    <w:rsid w:val="00DE0299"/>
    <w:rsid w:val="00DE0ACF"/>
    <w:rsid w:val="00DE1AF1"/>
    <w:rsid w:val="00DE24D5"/>
    <w:rsid w:val="00DE37FA"/>
    <w:rsid w:val="00DE39E4"/>
    <w:rsid w:val="00DF1E41"/>
    <w:rsid w:val="00DF3511"/>
    <w:rsid w:val="00DF53F3"/>
    <w:rsid w:val="00DF5464"/>
    <w:rsid w:val="00DF5A44"/>
    <w:rsid w:val="00E0186C"/>
    <w:rsid w:val="00E01D8E"/>
    <w:rsid w:val="00E01DD2"/>
    <w:rsid w:val="00E023BC"/>
    <w:rsid w:val="00E029A0"/>
    <w:rsid w:val="00E02BF9"/>
    <w:rsid w:val="00E05A3C"/>
    <w:rsid w:val="00E05F78"/>
    <w:rsid w:val="00E123FE"/>
    <w:rsid w:val="00E13E46"/>
    <w:rsid w:val="00E14233"/>
    <w:rsid w:val="00E15E77"/>
    <w:rsid w:val="00E16025"/>
    <w:rsid w:val="00E22EE5"/>
    <w:rsid w:val="00E2319E"/>
    <w:rsid w:val="00E2469B"/>
    <w:rsid w:val="00E26CC5"/>
    <w:rsid w:val="00E31198"/>
    <w:rsid w:val="00E325DF"/>
    <w:rsid w:val="00E34F51"/>
    <w:rsid w:val="00E36813"/>
    <w:rsid w:val="00E41BAF"/>
    <w:rsid w:val="00E42109"/>
    <w:rsid w:val="00E42667"/>
    <w:rsid w:val="00E42B94"/>
    <w:rsid w:val="00E443A5"/>
    <w:rsid w:val="00E4444F"/>
    <w:rsid w:val="00E473EF"/>
    <w:rsid w:val="00E5059D"/>
    <w:rsid w:val="00E52194"/>
    <w:rsid w:val="00E532D7"/>
    <w:rsid w:val="00E56F90"/>
    <w:rsid w:val="00E6083F"/>
    <w:rsid w:val="00E61613"/>
    <w:rsid w:val="00E63C2B"/>
    <w:rsid w:val="00E644A9"/>
    <w:rsid w:val="00E67E0C"/>
    <w:rsid w:val="00E7181A"/>
    <w:rsid w:val="00E71BEA"/>
    <w:rsid w:val="00E71C3B"/>
    <w:rsid w:val="00E72601"/>
    <w:rsid w:val="00E72D26"/>
    <w:rsid w:val="00E747C7"/>
    <w:rsid w:val="00E759B1"/>
    <w:rsid w:val="00E82479"/>
    <w:rsid w:val="00E83394"/>
    <w:rsid w:val="00E85E10"/>
    <w:rsid w:val="00E86C90"/>
    <w:rsid w:val="00E875B6"/>
    <w:rsid w:val="00E90A6B"/>
    <w:rsid w:val="00E9121A"/>
    <w:rsid w:val="00E92208"/>
    <w:rsid w:val="00E92D4A"/>
    <w:rsid w:val="00E92DD3"/>
    <w:rsid w:val="00E93123"/>
    <w:rsid w:val="00E94E62"/>
    <w:rsid w:val="00EA1CAC"/>
    <w:rsid w:val="00EA3E7D"/>
    <w:rsid w:val="00EA40FC"/>
    <w:rsid w:val="00EA4F0C"/>
    <w:rsid w:val="00EB05ED"/>
    <w:rsid w:val="00EB0D99"/>
    <w:rsid w:val="00EB28DE"/>
    <w:rsid w:val="00EB7654"/>
    <w:rsid w:val="00EC432A"/>
    <w:rsid w:val="00EC47BB"/>
    <w:rsid w:val="00EC6D1A"/>
    <w:rsid w:val="00EC70CA"/>
    <w:rsid w:val="00EC7EBA"/>
    <w:rsid w:val="00ED047B"/>
    <w:rsid w:val="00ED0EF2"/>
    <w:rsid w:val="00ED2DCE"/>
    <w:rsid w:val="00ED39CC"/>
    <w:rsid w:val="00ED42E4"/>
    <w:rsid w:val="00ED5BD8"/>
    <w:rsid w:val="00ED5C81"/>
    <w:rsid w:val="00ED672B"/>
    <w:rsid w:val="00EE0B49"/>
    <w:rsid w:val="00EE1784"/>
    <w:rsid w:val="00EE344A"/>
    <w:rsid w:val="00EE42F1"/>
    <w:rsid w:val="00EE4A29"/>
    <w:rsid w:val="00EE5C33"/>
    <w:rsid w:val="00EE7E75"/>
    <w:rsid w:val="00EF09AD"/>
    <w:rsid w:val="00EF18D3"/>
    <w:rsid w:val="00EF328E"/>
    <w:rsid w:val="00EF461C"/>
    <w:rsid w:val="00EF4EFD"/>
    <w:rsid w:val="00EF546C"/>
    <w:rsid w:val="00EF67F8"/>
    <w:rsid w:val="00F01FE3"/>
    <w:rsid w:val="00F04316"/>
    <w:rsid w:val="00F10F40"/>
    <w:rsid w:val="00F11A50"/>
    <w:rsid w:val="00F13254"/>
    <w:rsid w:val="00F13B1C"/>
    <w:rsid w:val="00F13CE0"/>
    <w:rsid w:val="00F31DE2"/>
    <w:rsid w:val="00F31EAD"/>
    <w:rsid w:val="00F324A2"/>
    <w:rsid w:val="00F37C70"/>
    <w:rsid w:val="00F43AE6"/>
    <w:rsid w:val="00F468C8"/>
    <w:rsid w:val="00F50DD2"/>
    <w:rsid w:val="00F5194C"/>
    <w:rsid w:val="00F53AE8"/>
    <w:rsid w:val="00F55A3B"/>
    <w:rsid w:val="00F569E7"/>
    <w:rsid w:val="00F60F95"/>
    <w:rsid w:val="00F6252F"/>
    <w:rsid w:val="00F62CFC"/>
    <w:rsid w:val="00F636F3"/>
    <w:rsid w:val="00F63755"/>
    <w:rsid w:val="00F645F6"/>
    <w:rsid w:val="00F64D36"/>
    <w:rsid w:val="00F715A6"/>
    <w:rsid w:val="00F750FF"/>
    <w:rsid w:val="00F804EE"/>
    <w:rsid w:val="00F8314F"/>
    <w:rsid w:val="00F83A3F"/>
    <w:rsid w:val="00F8576A"/>
    <w:rsid w:val="00F85C3E"/>
    <w:rsid w:val="00F90118"/>
    <w:rsid w:val="00F92A5C"/>
    <w:rsid w:val="00F93E60"/>
    <w:rsid w:val="00F966DE"/>
    <w:rsid w:val="00F97B31"/>
    <w:rsid w:val="00FA00C0"/>
    <w:rsid w:val="00FA036E"/>
    <w:rsid w:val="00FA0FCB"/>
    <w:rsid w:val="00FA3764"/>
    <w:rsid w:val="00FA5223"/>
    <w:rsid w:val="00FA611B"/>
    <w:rsid w:val="00FA6A7B"/>
    <w:rsid w:val="00FB1EB2"/>
    <w:rsid w:val="00FB227F"/>
    <w:rsid w:val="00FB5057"/>
    <w:rsid w:val="00FB5B81"/>
    <w:rsid w:val="00FB6A70"/>
    <w:rsid w:val="00FB7F64"/>
    <w:rsid w:val="00FC1994"/>
    <w:rsid w:val="00FC289E"/>
    <w:rsid w:val="00FC2CCF"/>
    <w:rsid w:val="00FC2FEF"/>
    <w:rsid w:val="00FC46C0"/>
    <w:rsid w:val="00FC48C3"/>
    <w:rsid w:val="00FC557D"/>
    <w:rsid w:val="00FC57D2"/>
    <w:rsid w:val="00FC62D1"/>
    <w:rsid w:val="00FD1054"/>
    <w:rsid w:val="00FD110B"/>
    <w:rsid w:val="00FD27C2"/>
    <w:rsid w:val="00FD4022"/>
    <w:rsid w:val="00FD4531"/>
    <w:rsid w:val="00FD5148"/>
    <w:rsid w:val="00FE1814"/>
    <w:rsid w:val="00FE4FC6"/>
    <w:rsid w:val="00FE6059"/>
    <w:rsid w:val="00FE726D"/>
    <w:rsid w:val="00FE75B4"/>
    <w:rsid w:val="00FF2EDC"/>
    <w:rsid w:val="00FF5C4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EA4D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0">
    <w:name w:val="Style0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">
    <w:name w:val="Style1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2">
    <w:name w:val="Style2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3">
    <w:name w:val="Style3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4">
    <w:name w:val="Style4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5">
    <w:name w:val="Style5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6">
    <w:name w:val="Style16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7">
    <w:name w:val="Style7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5">
    <w:name w:val="Style15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9">
    <w:name w:val="Style9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3">
    <w:name w:val="Style13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1">
    <w:name w:val="Style11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2">
    <w:name w:val="Style12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58">
    <w:name w:val="Style58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45">
    <w:name w:val="Style145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35">
    <w:name w:val="Style35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44">
    <w:name w:val="Style44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83">
    <w:name w:val="Style183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73">
    <w:name w:val="Style173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78">
    <w:name w:val="Style78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48">
    <w:name w:val="Style48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160">
    <w:name w:val="Style160"/>
    <w:basedOn w:val="Normal"/>
    <w:rPr>
      <w:rFonts w:ascii="Angsana New" w:eastAsia="Angsana New" w:hAnsi="Angsana New" w:cs="Angsana New"/>
      <w:sz w:val="20"/>
      <w:szCs w:val="20"/>
    </w:rPr>
  </w:style>
  <w:style w:type="paragraph" w:customStyle="1" w:styleId="Style41">
    <w:name w:val="Style41"/>
    <w:basedOn w:val="Normal"/>
    <w:rPr>
      <w:rFonts w:ascii="Angsana New" w:eastAsia="Angsana New" w:hAnsi="Angsana New" w:cs="Angsana New"/>
      <w:sz w:val="20"/>
      <w:szCs w:val="20"/>
    </w:rPr>
  </w:style>
  <w:style w:type="character" w:customStyle="1" w:styleId="CharStyle0">
    <w:name w:val="CharStyle0"/>
    <w:basedOn w:val="DefaultParagraphFont"/>
    <w:rPr>
      <w:rFonts w:ascii="Aharoni" w:eastAsia="Aharoni" w:hAnsi="Aharoni" w:cs="Aharoni"/>
      <w:b w:val="0"/>
      <w:bCs w:val="0"/>
      <w:i w:val="0"/>
      <w:iCs w:val="0"/>
      <w:smallCaps w:val="0"/>
      <w:spacing w:val="10"/>
      <w:sz w:val="30"/>
      <w:szCs w:val="30"/>
    </w:rPr>
  </w:style>
  <w:style w:type="character" w:customStyle="1" w:styleId="CharStyle1">
    <w:name w:val="CharStyle1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34"/>
      <w:szCs w:val="34"/>
    </w:rPr>
  </w:style>
  <w:style w:type="character" w:customStyle="1" w:styleId="CharStyle2">
    <w:name w:val="CharStyle2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28"/>
      <w:szCs w:val="28"/>
    </w:rPr>
  </w:style>
  <w:style w:type="character" w:customStyle="1" w:styleId="CharStyle6">
    <w:name w:val="CharStyle6"/>
    <w:basedOn w:val="DefaultParagraphFont"/>
    <w:rPr>
      <w:rFonts w:ascii="Angsana New" w:eastAsia="Angsana New" w:hAnsi="Angsana New" w:cs="Angsana New"/>
      <w:b/>
      <w:bCs/>
      <w:i w:val="0"/>
      <w:iCs w:val="0"/>
      <w:smallCaps w:val="0"/>
      <w:sz w:val="22"/>
      <w:szCs w:val="22"/>
    </w:rPr>
  </w:style>
  <w:style w:type="character" w:customStyle="1" w:styleId="CharStyle7">
    <w:name w:val="CharStyle7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20"/>
      <w:szCs w:val="20"/>
    </w:rPr>
  </w:style>
  <w:style w:type="character" w:customStyle="1" w:styleId="CharStyle8">
    <w:name w:val="CharStyle8"/>
    <w:basedOn w:val="DefaultParagraphFont"/>
    <w:rPr>
      <w:rFonts w:ascii="Angsana New" w:eastAsia="Angsana New" w:hAnsi="Angsana New" w:cs="Angsana New"/>
      <w:b w:val="0"/>
      <w:bCs w:val="0"/>
      <w:i/>
      <w:iCs/>
      <w:smallCaps w:val="0"/>
      <w:sz w:val="20"/>
      <w:szCs w:val="20"/>
    </w:rPr>
  </w:style>
  <w:style w:type="character" w:customStyle="1" w:styleId="CharStyle9">
    <w:name w:val="CharStyle9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14"/>
      <w:szCs w:val="14"/>
    </w:rPr>
  </w:style>
  <w:style w:type="character" w:customStyle="1" w:styleId="CharStyle14">
    <w:name w:val="CharStyle14"/>
    <w:basedOn w:val="DefaultParagraphFont"/>
    <w:rPr>
      <w:rFonts w:ascii="Book Antiqua" w:eastAsia="Book Antiqua" w:hAnsi="Book Antiqua" w:cs="Book Antiqua"/>
      <w:b/>
      <w:bCs/>
      <w:i w:val="0"/>
      <w:iCs w:val="0"/>
      <w:smallCaps w:val="0"/>
      <w:sz w:val="16"/>
      <w:szCs w:val="16"/>
    </w:rPr>
  </w:style>
  <w:style w:type="character" w:customStyle="1" w:styleId="CharStyle22">
    <w:name w:val="CharStyle22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/>
      <w:sz w:val="10"/>
      <w:szCs w:val="10"/>
    </w:rPr>
  </w:style>
  <w:style w:type="character" w:customStyle="1" w:styleId="CharStyle25">
    <w:name w:val="CharStyle25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34"/>
      <w:szCs w:val="34"/>
    </w:rPr>
  </w:style>
  <w:style w:type="character" w:customStyle="1" w:styleId="CharStyle34">
    <w:name w:val="CharStyle34"/>
    <w:basedOn w:val="DefaultParagraphFont"/>
    <w:rPr>
      <w:rFonts w:ascii="Angsana New" w:eastAsia="Angsana New" w:hAnsi="Angsana New" w:cs="Angsana New"/>
      <w:b/>
      <w:bCs/>
      <w:i w:val="0"/>
      <w:iCs w:val="0"/>
      <w:smallCaps w:val="0"/>
      <w:sz w:val="22"/>
      <w:szCs w:val="22"/>
    </w:rPr>
  </w:style>
  <w:style w:type="character" w:customStyle="1" w:styleId="CharStyle36">
    <w:name w:val="CharStyle36"/>
    <w:basedOn w:val="DefaultParagraphFont"/>
    <w:rPr>
      <w:rFonts w:ascii="Consolas" w:eastAsia="Consolas" w:hAnsi="Consolas" w:cs="Consolas"/>
      <w:b w:val="0"/>
      <w:bCs w:val="0"/>
      <w:i w:val="0"/>
      <w:iCs w:val="0"/>
      <w:smallCaps w:val="0"/>
      <w:sz w:val="14"/>
      <w:szCs w:val="14"/>
    </w:rPr>
  </w:style>
  <w:style w:type="character" w:customStyle="1" w:styleId="CharStyle45">
    <w:name w:val="CharStyle45"/>
    <w:basedOn w:val="DefaultParagraphFont"/>
    <w:rPr>
      <w:rFonts w:ascii="Angsana New" w:eastAsia="Angsana New" w:hAnsi="Angsana New" w:cs="Angsana New"/>
      <w:b/>
      <w:bCs/>
      <w:i/>
      <w:iCs/>
      <w:smallCaps w:val="0"/>
      <w:sz w:val="22"/>
      <w:szCs w:val="22"/>
    </w:rPr>
  </w:style>
  <w:style w:type="character" w:customStyle="1" w:styleId="CharStyle49">
    <w:name w:val="CharStyle49"/>
    <w:basedOn w:val="DefaultParagraphFont"/>
    <w:rPr>
      <w:rFonts w:ascii="Angsana New" w:eastAsia="Angsana New" w:hAnsi="Angsana New" w:cs="Angsana New"/>
      <w:b/>
      <w:bCs/>
      <w:i w:val="0"/>
      <w:iCs w:val="0"/>
      <w:smallCaps w:val="0"/>
      <w:sz w:val="22"/>
      <w:szCs w:val="22"/>
    </w:rPr>
  </w:style>
  <w:style w:type="character" w:customStyle="1" w:styleId="CharStyle51">
    <w:name w:val="CharStyle51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22"/>
      <w:szCs w:val="22"/>
    </w:rPr>
  </w:style>
  <w:style w:type="character" w:customStyle="1" w:styleId="CharStyle52">
    <w:name w:val="CharStyle52"/>
    <w:basedOn w:val="DefaultParagraphFont"/>
    <w:rPr>
      <w:rFonts w:ascii="Angsana New" w:eastAsia="Angsana New" w:hAnsi="Angsana New" w:cs="Angsana New"/>
      <w:b/>
      <w:bCs/>
      <w:i w:val="0"/>
      <w:iCs w:val="0"/>
      <w:smallCaps w:val="0"/>
      <w:sz w:val="32"/>
      <w:szCs w:val="32"/>
    </w:rPr>
  </w:style>
  <w:style w:type="character" w:customStyle="1" w:styleId="CharStyle55">
    <w:name w:val="CharStyle55"/>
    <w:basedOn w:val="DefaultParagraphFont"/>
    <w:rPr>
      <w:rFonts w:ascii="Angsana New" w:eastAsia="Angsana New" w:hAnsi="Angsana New" w:cs="Angsana New"/>
      <w:b w:val="0"/>
      <w:bCs w:val="0"/>
      <w:i w:val="0"/>
      <w:iCs w:val="0"/>
      <w:smallCaps w:val="0"/>
      <w:sz w:val="16"/>
      <w:szCs w:val="16"/>
    </w:rPr>
  </w:style>
  <w:style w:type="character" w:customStyle="1" w:styleId="CharStyle56">
    <w:name w:val="CharStyle56"/>
    <w:basedOn w:val="DefaultParagraphFont"/>
    <w:rPr>
      <w:rFonts w:ascii="Angsana New" w:eastAsia="Angsana New" w:hAnsi="Angsana New" w:cs="Angsana New"/>
      <w:b w:val="0"/>
      <w:bCs w:val="0"/>
      <w:i/>
      <w:iCs/>
      <w:smallCaps w:val="0"/>
      <w:sz w:val="16"/>
      <w:szCs w:val="16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8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3B"/>
    <w:rPr>
      <w:rFonts w:ascii="Times New Roman" w:hAnsi="Times New Roman" w:cs="Times New Roma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DA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image" Target="http://4" TargetMode="External"/><Relationship Id="rId26" Type="http://schemas.openxmlformats.org/officeDocument/2006/relationships/image" Target="http://8" TargetMode="External"/><Relationship Id="rId39" Type="http://schemas.openxmlformats.org/officeDocument/2006/relationships/hyperlink" Target="https://doi.org/10.1080/00401706.1999.104856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http://12" TargetMode="External"/><Relationship Id="rId42" Type="http://schemas.openxmlformats.org/officeDocument/2006/relationships/hyperlink" Target="http://SciPy.org" TargetMode="External"/><Relationship Id="rId47" Type="http://schemas.microsoft.com/office/2011/relationships/commentsExtended" Target="commentsExtended.xml"/><Relationship Id="rId7" Type="http://schemas.openxmlformats.org/officeDocument/2006/relationships/hyperlink" Target="https://doi.org/10.1145/1122445.1122456" TargetMode="External"/><Relationship Id="rId12" Type="http://schemas.openxmlformats.org/officeDocument/2006/relationships/image" Target="http://1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hyperlink" Target="https://doi.org/10.1007/s10207-012-0154-9" TargetMode="External"/><Relationship Id="rId46" Type="http://schemas.microsoft.com/office/2016/09/relationships/commentsIds" Target="commentsIds.xml"/><Relationship Id="rId2" Type="http://schemas.microsoft.com/office/2007/relationships/stylesWithEffects" Target="stylesWithEffects.xml"/><Relationship Id="rId16" Type="http://schemas.openxmlformats.org/officeDocument/2006/relationships/image" Target="http://3" TargetMode="External"/><Relationship Id="rId20" Type="http://schemas.openxmlformats.org/officeDocument/2006/relationships/image" Target="http://5" TargetMode="External"/><Relationship Id="rId29" Type="http://schemas.openxmlformats.org/officeDocument/2006/relationships/image" Target="media/image11.jpeg"/><Relationship Id="rId41" Type="http://schemas.openxmlformats.org/officeDocument/2006/relationships/hyperlink" Target="https://scikit-learn.org/" TargetMode="External"/><Relationship Id="rId1" Type="http://schemas.openxmlformats.org/officeDocument/2006/relationships/styles" Target="styles.xml"/><Relationship Id="rId6" Type="http://schemas.openxmlformats.org/officeDocument/2006/relationships/hyperlink" Target="mailto:murao@cs.ritsumei.ac.jp" TargetMode="External"/><Relationship Id="rId11" Type="http://schemas.openxmlformats.org/officeDocument/2006/relationships/image" Target="media/image2.jpeg"/><Relationship Id="rId24" Type="http://schemas.openxmlformats.org/officeDocument/2006/relationships/image" Target="http://7" TargetMode="External"/><Relationship Id="rId32" Type="http://schemas.openxmlformats.org/officeDocument/2006/relationships/image" Target="http://11" TargetMode="External"/><Relationship Id="rId37" Type="http://schemas.openxmlformats.org/officeDocument/2006/relationships/hyperlink" Target="https://doi.org/10.1007/s10207-012-0154-9" TargetMode="External"/><Relationship Id="rId40" Type="http://schemas.openxmlformats.org/officeDocument/2006/relationships/hyperlink" Target="https://arxiv.org/abs/https://amstat.tandfonline.com/doi/pdf/10.1080/00401706.1999.10485670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atsuhiro.fujii@iis.ise.ritsumei.ac.jp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image" Target="http://9" TargetMode="External"/><Relationship Id="rId36" Type="http://schemas.openxmlformats.org/officeDocument/2006/relationships/hyperlink" Target="https://doi.org/10.1016/S0001-4575(00)00048-8" TargetMode="External"/><Relationship Id="rId10" Type="http://schemas.openxmlformats.org/officeDocument/2006/relationships/image" Target="http://0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http://2" TargetMode="External"/><Relationship Id="rId22" Type="http://schemas.openxmlformats.org/officeDocument/2006/relationships/image" Target="http://6" TargetMode="External"/><Relationship Id="rId27" Type="http://schemas.openxmlformats.org/officeDocument/2006/relationships/image" Target="media/image10.jpeg"/><Relationship Id="rId30" Type="http://schemas.openxmlformats.org/officeDocument/2006/relationships/image" Target="http://10" TargetMode="External"/><Relationship Id="rId35" Type="http://schemas.openxmlformats.org/officeDocument/2006/relationships/hyperlink" Target="https://doi.org/10.1016/S0001-4575(00)00048-8" TargetMode="External"/><Relationship Id="rId43" Type="http://schemas.openxmlformats.org/officeDocument/2006/relationships/hyperlink" Target="https://www.scipy.org/" TargetMode="External"/><Relationship Id="rId48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6550</Words>
  <Characters>37340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Identification Method based on Head Shapeusing a Helmet with Pressure Sensors</vt:lpstr>
    </vt:vector>
  </TitlesOfParts>
  <Company/>
  <LinksUpToDate>false</LinksUpToDate>
  <CharactersWithSpaces>43803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Identification Method based on Head Shapeusing a Helmet with Pressure Sensors</dc:title>
  <dc:subject>-  Computer systems organization  -&gt;  Embedded systems.Redundancy.Robotics.-  Networks  -&gt;  Network reliability.</dc:subject>
  <dc:creator/>
  <cp:keywords>User identification, pressure sensor, helmet, head shape</cp:keywords>
  <cp:lastModifiedBy>Author</cp:lastModifiedBy>
  <cp:revision>12</cp:revision>
  <dcterms:created xsi:type="dcterms:W3CDTF">2020-07-07T19:34:00Z</dcterms:created>
  <dcterms:modified xsi:type="dcterms:W3CDTF">2020-07-08T16:16:00Z</dcterms:modified>
</cp:coreProperties>
</file>