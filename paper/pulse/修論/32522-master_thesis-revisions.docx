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0EE7D" w14:textId="77777777" w:rsidR="00200DF7" w:rsidRPr="001D3C72" w:rsidRDefault="00200DF7" w:rsidP="007955C3">
      <w:pPr>
        <w:pStyle w:val="code"/>
      </w:pPr>
      <w:r w:rsidRPr="001D3C72">
        <w:t>\documentclass[sigchi,authordraft]{acmart}</w:t>
      </w:r>
    </w:p>
    <w:p w14:paraId="5289F2BF" w14:textId="77777777" w:rsidR="00200DF7" w:rsidRPr="001D3C72" w:rsidRDefault="00200DF7" w:rsidP="007955C3">
      <w:pPr>
        <w:pStyle w:val="code"/>
      </w:pPr>
    </w:p>
    <w:p w14:paraId="11327237" w14:textId="77777777" w:rsidR="00200DF7" w:rsidRPr="001D3C72" w:rsidRDefault="00200DF7" w:rsidP="007955C3">
      <w:pPr>
        <w:pStyle w:val="code"/>
      </w:pPr>
      <w:r w:rsidRPr="001D3C72">
        <w:t>\usepackage{bm}</w:t>
      </w:r>
    </w:p>
    <w:p w14:paraId="57545FE0" w14:textId="77777777" w:rsidR="00200DF7" w:rsidRPr="001D3C72" w:rsidRDefault="00200DF7" w:rsidP="007955C3">
      <w:pPr>
        <w:pStyle w:val="code"/>
      </w:pPr>
      <w:r w:rsidRPr="001D3C72">
        <w:t>\newcommand\figref[1]{\textbf{Figure~\ref{fig:#1}}}</w:t>
      </w:r>
    </w:p>
    <w:p w14:paraId="5AEF018B" w14:textId="77777777" w:rsidR="00200DF7" w:rsidRPr="001D3C72" w:rsidRDefault="00200DF7" w:rsidP="007955C3">
      <w:pPr>
        <w:pStyle w:val="code"/>
      </w:pPr>
      <w:r w:rsidRPr="001D3C72">
        <w:t>\newcommand\tabref[1]{\textbf{Table~\ref{tab:#1}}}</w:t>
      </w:r>
    </w:p>
    <w:p w14:paraId="1E1B244A" w14:textId="77777777" w:rsidR="00200DF7" w:rsidRPr="001D3C72" w:rsidRDefault="00200DF7" w:rsidP="007955C3">
      <w:pPr>
        <w:pStyle w:val="code"/>
      </w:pPr>
      <w:r w:rsidRPr="001D3C72">
        <w:t>\usepackage{url}</w:t>
      </w:r>
    </w:p>
    <w:p w14:paraId="124BE8DA" w14:textId="77777777" w:rsidR="00200DF7" w:rsidRPr="001D3C72" w:rsidRDefault="00200DF7" w:rsidP="007955C3">
      <w:pPr>
        <w:pStyle w:val="code"/>
      </w:pPr>
      <w:r w:rsidRPr="001D3C72">
        <w:t>\usepackage{color}</w:t>
      </w:r>
    </w:p>
    <w:p w14:paraId="0530AEFE" w14:textId="77777777" w:rsidR="00200DF7" w:rsidRPr="001D3C72" w:rsidRDefault="00200DF7" w:rsidP="007955C3">
      <w:pPr>
        <w:pStyle w:val="code"/>
      </w:pPr>
      <w:r w:rsidRPr="001D3C72">
        <w:t>\usepackage{multirow}</w:t>
      </w:r>
    </w:p>
    <w:p w14:paraId="37B5F7CD" w14:textId="77777777" w:rsidR="00200DF7" w:rsidRPr="001D3C72" w:rsidRDefault="00200DF7" w:rsidP="007955C3">
      <w:pPr>
        <w:pStyle w:val="code"/>
      </w:pPr>
      <w:r w:rsidRPr="001D3C72">
        <w:t>\usepackage[subrefformat=parens]{subcaption}</w:t>
      </w:r>
    </w:p>
    <w:p w14:paraId="5AF04FC8" w14:textId="77777777" w:rsidR="00200DF7" w:rsidRPr="001D3C72" w:rsidRDefault="001D3C72" w:rsidP="007955C3">
      <w:pPr>
        <w:pStyle w:val="code"/>
      </w:pPr>
      <w:r w:rsidRPr="001D3C72">
        <w:rPr>
          <w:color w:val="0070C0"/>
        </w:rPr>
        <w:t>\caption</w:t>
      </w:r>
      <w:r w:rsidR="00200DF7" w:rsidRPr="001D3C72">
        <w:t>setup{compatibility=false}</w:t>
      </w:r>
    </w:p>
    <w:p w14:paraId="5031A377" w14:textId="77777777" w:rsidR="00200DF7" w:rsidRPr="001D3C72" w:rsidRDefault="00200DF7" w:rsidP="007955C3">
      <w:pPr>
        <w:pStyle w:val="code"/>
      </w:pPr>
      <w:r w:rsidRPr="001D3C72">
        <w:t>\AtBeginDocument{</w:t>
      </w:r>
      <w:r w:rsidR="0049573A" w:rsidRPr="001D3C72">
        <w:t>%</w:t>
      </w:r>
    </w:p>
    <w:p w14:paraId="1B58F715" w14:textId="77777777" w:rsidR="00200DF7" w:rsidRPr="001D3C72" w:rsidRDefault="001D3C72" w:rsidP="007955C3">
      <w:pPr>
        <w:pStyle w:val="code"/>
      </w:pPr>
      <w:r>
        <w:t xml:space="preserve"> </w:t>
      </w:r>
      <w:r w:rsidR="00200DF7" w:rsidRPr="001D3C72">
        <w:t>\providecommand\BibTeX{{</w:t>
      </w:r>
      <w:r w:rsidR="0049573A" w:rsidRPr="001D3C72">
        <w:t>%</w:t>
      </w:r>
    </w:p>
    <w:p w14:paraId="3F0B94DB" w14:textId="77777777" w:rsidR="00200DF7" w:rsidRPr="001D3C72" w:rsidRDefault="001D3C72" w:rsidP="007955C3">
      <w:pPr>
        <w:pStyle w:val="code"/>
      </w:pPr>
      <w:r>
        <w:t xml:space="preserve"> </w:t>
      </w:r>
      <w:r w:rsidR="00200DF7" w:rsidRPr="001D3C72">
        <w:t>\normalfont B\kern-0.5em{\scshape i\kern-0.25em b}\kern-0.8em\TeX}}}</w:t>
      </w:r>
    </w:p>
    <w:p w14:paraId="3A5A6030" w14:textId="77777777" w:rsidR="00200DF7" w:rsidRPr="001D3C72" w:rsidRDefault="00200DF7" w:rsidP="007955C3">
      <w:pPr>
        <w:pStyle w:val="code"/>
      </w:pPr>
    </w:p>
    <w:p w14:paraId="3828E7FB" w14:textId="77777777" w:rsidR="00200DF7" w:rsidRPr="001D3C72" w:rsidRDefault="00200DF7" w:rsidP="007955C3">
      <w:pPr>
        <w:pStyle w:val="code"/>
      </w:pPr>
      <w:r w:rsidRPr="001D3C72">
        <w:t>\setcopyright{acmcopyright}</w:t>
      </w:r>
    </w:p>
    <w:p w14:paraId="14585A28" w14:textId="77777777" w:rsidR="00200DF7" w:rsidRPr="001D3C72" w:rsidRDefault="00200DF7" w:rsidP="007955C3">
      <w:pPr>
        <w:pStyle w:val="code"/>
      </w:pPr>
      <w:r w:rsidRPr="001D3C72">
        <w:t>\copyrightyear{2018}</w:t>
      </w:r>
    </w:p>
    <w:p w14:paraId="1C877F6F" w14:textId="77777777" w:rsidR="00200DF7" w:rsidRPr="001D3C72" w:rsidRDefault="00200DF7" w:rsidP="007955C3">
      <w:pPr>
        <w:pStyle w:val="code"/>
      </w:pPr>
      <w:r w:rsidRPr="001D3C72">
        <w:t>\acmYear{2018}</w:t>
      </w:r>
    </w:p>
    <w:p w14:paraId="15308311" w14:textId="77777777" w:rsidR="00200DF7" w:rsidRPr="001D3C72" w:rsidRDefault="00200DF7" w:rsidP="007955C3">
      <w:pPr>
        <w:pStyle w:val="code"/>
      </w:pPr>
      <w:r w:rsidRPr="001D3C72">
        <w:t>\acmDOI{10.1145/1122445.1122456}</w:t>
      </w:r>
    </w:p>
    <w:p w14:paraId="0120F06E" w14:textId="77777777" w:rsidR="00200DF7" w:rsidRPr="001D3C72" w:rsidRDefault="00200DF7" w:rsidP="007955C3">
      <w:pPr>
        <w:pStyle w:val="code"/>
      </w:pPr>
    </w:p>
    <w:p w14:paraId="67B469DA" w14:textId="77777777" w:rsidR="00200DF7" w:rsidRPr="001D3C72" w:rsidRDefault="00200DF7" w:rsidP="007955C3">
      <w:pPr>
        <w:pStyle w:val="code"/>
      </w:pPr>
      <w:r w:rsidRPr="001D3C72">
        <w:t>\acmConference[Woodstock '18]{Woodstock '18: ACM Symposium on Neural</w:t>
      </w:r>
    </w:p>
    <w:p w14:paraId="0F4DAB63" w14:textId="77777777" w:rsidR="00200DF7" w:rsidRPr="001D3C72" w:rsidRDefault="001D3C72" w:rsidP="007955C3">
      <w:pPr>
        <w:pStyle w:val="code"/>
      </w:pPr>
      <w:r>
        <w:t xml:space="preserve"> </w:t>
      </w:r>
      <w:r w:rsidR="00200DF7" w:rsidRPr="001D3C72">
        <w:t>Gaze Detection}{June 03--05, 2018}{Woodstock, NY}</w:t>
      </w:r>
    </w:p>
    <w:p w14:paraId="31B4B614" w14:textId="77777777" w:rsidR="00200DF7" w:rsidRPr="001D3C72" w:rsidRDefault="00200DF7" w:rsidP="007955C3">
      <w:pPr>
        <w:pStyle w:val="code"/>
      </w:pPr>
      <w:r w:rsidRPr="001D3C72">
        <w:t>\acmBooktitle{Woodstock '18: ACM Symposium on Neural Gaze Detection,</w:t>
      </w:r>
    </w:p>
    <w:p w14:paraId="7CB9F12F" w14:textId="77777777" w:rsidR="00200DF7" w:rsidRPr="001D3C72" w:rsidRDefault="001D3C72" w:rsidP="007955C3">
      <w:pPr>
        <w:pStyle w:val="code"/>
      </w:pPr>
      <w:r>
        <w:t xml:space="preserve"> </w:t>
      </w:r>
      <w:r w:rsidR="00200DF7" w:rsidRPr="001D3C72">
        <w:t>June 03--05, 2018, Woodstock, NY}</w:t>
      </w:r>
    </w:p>
    <w:p w14:paraId="046682B3" w14:textId="77777777" w:rsidR="00200DF7" w:rsidRPr="001D3C72" w:rsidRDefault="00200DF7" w:rsidP="007955C3">
      <w:pPr>
        <w:pStyle w:val="code"/>
      </w:pPr>
      <w:r w:rsidRPr="001D3C72">
        <w:t>\acmPrice{15.00}</w:t>
      </w:r>
    </w:p>
    <w:p w14:paraId="6BB0D2C9" w14:textId="77777777" w:rsidR="00200DF7" w:rsidRPr="001D3C72" w:rsidRDefault="00200DF7" w:rsidP="007955C3">
      <w:pPr>
        <w:pStyle w:val="code"/>
      </w:pPr>
      <w:r w:rsidRPr="001D3C72">
        <w:t>\acmISBN{978-1-4503-XXXX-X/18/06}</w:t>
      </w:r>
    </w:p>
    <w:p w14:paraId="799346FA" w14:textId="77777777" w:rsidR="00200DF7" w:rsidRPr="001D3C72" w:rsidRDefault="00200DF7" w:rsidP="00200DF7"/>
    <w:p w14:paraId="2216DCA2" w14:textId="77777777" w:rsidR="00200DF7" w:rsidRPr="001D3C72" w:rsidRDefault="00F578B6" w:rsidP="007955C3">
      <w:pPr>
        <w:pStyle w:val="code"/>
      </w:pPr>
      <w:r w:rsidRPr="001D3C72">
        <w:rPr>
          <w:color w:val="7030A0"/>
        </w:rPr>
        <w:t>\begin</w:t>
      </w:r>
      <w:r w:rsidR="00200DF7" w:rsidRPr="001D3C72">
        <w:t>{document}</w:t>
      </w:r>
    </w:p>
    <w:p w14:paraId="621AF769" w14:textId="77777777" w:rsidR="00200DF7" w:rsidRPr="001D3C72" w:rsidRDefault="00200DF7" w:rsidP="00200DF7"/>
    <w:p w14:paraId="3F9258B4" w14:textId="5AB3125D" w:rsidR="00200DF7" w:rsidRPr="001D3C72" w:rsidRDefault="00200DF7" w:rsidP="001C7B6B">
      <w:pPr>
        <w:pStyle w:val="a6"/>
      </w:pPr>
      <w:r w:rsidRPr="001D3C72">
        <w:t xml:space="preserve">\title{Pulse Wave Generation Method for PPG by </w:t>
      </w:r>
      <w:del w:id="0" w:author="James See" w:date="2022-01-25T22:06:00Z">
        <w:r w:rsidRPr="001D3C72" w:rsidDel="004A7D82">
          <w:delText>u</w:delText>
        </w:r>
      </w:del>
      <w:ins w:id="1" w:author="James See" w:date="2022-01-25T22:06:00Z">
        <w:r w:rsidR="004A7D82">
          <w:t>U</w:t>
        </w:r>
      </w:ins>
      <w:r w:rsidRPr="001D3C72">
        <w:t>sing Display}</w:t>
      </w:r>
    </w:p>
    <w:p w14:paraId="6C61B7E5" w14:textId="77777777" w:rsidR="00200DF7" w:rsidRPr="001D3C72" w:rsidRDefault="00200DF7" w:rsidP="00200DF7"/>
    <w:p w14:paraId="7BD8C978" w14:textId="77777777" w:rsidR="00200DF7" w:rsidRPr="001D3C72" w:rsidRDefault="00200DF7" w:rsidP="007955C3">
      <w:pPr>
        <w:pStyle w:val="code"/>
      </w:pPr>
      <w:r w:rsidRPr="001D3C72">
        <w:t>\author{Atsuhiro Fujii}</w:t>
      </w:r>
    </w:p>
    <w:p w14:paraId="46B5F568" w14:textId="77777777" w:rsidR="00200DF7" w:rsidRPr="001D3C72" w:rsidRDefault="00200DF7" w:rsidP="007955C3">
      <w:pPr>
        <w:pStyle w:val="code"/>
      </w:pPr>
      <w:r w:rsidRPr="001D3C72">
        <w:t>\affiliation{</w:t>
      </w:r>
      <w:r w:rsidR="0049573A" w:rsidRPr="001D3C72">
        <w:t>%</w:t>
      </w:r>
    </w:p>
    <w:p w14:paraId="4D947783" w14:textId="77777777" w:rsidR="00200DF7" w:rsidRPr="001D3C72" w:rsidRDefault="001D3C72" w:rsidP="007955C3">
      <w:pPr>
        <w:pStyle w:val="code"/>
      </w:pPr>
      <w:r>
        <w:t xml:space="preserve"> </w:t>
      </w:r>
      <w:r w:rsidR="00200DF7" w:rsidRPr="001D3C72">
        <w:t>\institution{Ritsumeikan University}</w:t>
      </w:r>
    </w:p>
    <w:p w14:paraId="53B9C989" w14:textId="77777777" w:rsidR="00200DF7" w:rsidRPr="001D3C72" w:rsidRDefault="001D3C72" w:rsidP="007955C3">
      <w:pPr>
        <w:pStyle w:val="code"/>
      </w:pPr>
      <w:r>
        <w:t xml:space="preserve"> </w:t>
      </w:r>
      <w:r w:rsidR="00200DF7" w:rsidRPr="001D3C72">
        <w:t>\city{Shiga}</w:t>
      </w:r>
    </w:p>
    <w:p w14:paraId="19756AA8" w14:textId="77777777" w:rsidR="00200DF7" w:rsidRPr="001D3C72" w:rsidRDefault="001D3C72" w:rsidP="007955C3">
      <w:pPr>
        <w:pStyle w:val="code"/>
      </w:pPr>
      <w:r>
        <w:t xml:space="preserve"> </w:t>
      </w:r>
      <w:r w:rsidR="00200DF7" w:rsidRPr="001D3C72">
        <w:t>\country{Japan}</w:t>
      </w:r>
    </w:p>
    <w:p w14:paraId="4889795C" w14:textId="77777777" w:rsidR="00200DF7" w:rsidRPr="001D3C72" w:rsidRDefault="00200DF7" w:rsidP="007955C3">
      <w:pPr>
        <w:pStyle w:val="code"/>
      </w:pPr>
      <w:r w:rsidRPr="001D3C72">
        <w:t>}</w:t>
      </w:r>
    </w:p>
    <w:p w14:paraId="5D019F74" w14:textId="77777777" w:rsidR="00200DF7" w:rsidRPr="001D3C72" w:rsidRDefault="00200DF7" w:rsidP="007955C3">
      <w:pPr>
        <w:pStyle w:val="code"/>
      </w:pPr>
      <w:r w:rsidRPr="001D3C72">
        <w:t>\email{atsuhiro.fujii@iis.ise.ritsumei.ac.jp}</w:t>
      </w:r>
    </w:p>
    <w:p w14:paraId="224F0799" w14:textId="77777777" w:rsidR="00200DF7" w:rsidRPr="001D3C72" w:rsidRDefault="00200DF7" w:rsidP="007955C3">
      <w:pPr>
        <w:pStyle w:val="code"/>
      </w:pPr>
    </w:p>
    <w:p w14:paraId="4CE345FC" w14:textId="77777777" w:rsidR="00200DF7" w:rsidRPr="001D3C72" w:rsidRDefault="00200DF7" w:rsidP="007955C3">
      <w:pPr>
        <w:pStyle w:val="code"/>
      </w:pPr>
      <w:r w:rsidRPr="001D3C72">
        <w:t>\author{Kazuya Murao}</w:t>
      </w:r>
    </w:p>
    <w:p w14:paraId="4600A060" w14:textId="77777777" w:rsidR="00200DF7" w:rsidRPr="001D3C72" w:rsidRDefault="00200DF7" w:rsidP="007955C3">
      <w:pPr>
        <w:pStyle w:val="code"/>
      </w:pPr>
      <w:r w:rsidRPr="001D3C72">
        <w:t>\affiliation{</w:t>
      </w:r>
      <w:r w:rsidR="0049573A" w:rsidRPr="001D3C72">
        <w:t>%</w:t>
      </w:r>
    </w:p>
    <w:p w14:paraId="211555D3" w14:textId="77777777" w:rsidR="00200DF7" w:rsidRPr="001D3C72" w:rsidRDefault="001D3C72" w:rsidP="007955C3">
      <w:pPr>
        <w:pStyle w:val="code"/>
      </w:pPr>
      <w:r>
        <w:t xml:space="preserve"> </w:t>
      </w:r>
      <w:r w:rsidR="00200DF7" w:rsidRPr="001D3C72">
        <w:t>\institution{Ritsumeikan University / Japan Science and Technology Agency, PRESTO}</w:t>
      </w:r>
    </w:p>
    <w:p w14:paraId="4A8A360D" w14:textId="77777777" w:rsidR="00200DF7" w:rsidRPr="001D3C72" w:rsidRDefault="001D3C72" w:rsidP="007955C3">
      <w:pPr>
        <w:pStyle w:val="code"/>
      </w:pPr>
      <w:r>
        <w:t xml:space="preserve"> </w:t>
      </w:r>
      <w:r w:rsidR="00200DF7" w:rsidRPr="001D3C72">
        <w:t>\city{Shiga}</w:t>
      </w:r>
    </w:p>
    <w:p w14:paraId="3348659E" w14:textId="77777777" w:rsidR="00200DF7" w:rsidRPr="001D3C72" w:rsidRDefault="001D3C72" w:rsidP="007955C3">
      <w:pPr>
        <w:pStyle w:val="code"/>
      </w:pPr>
      <w:r>
        <w:t xml:space="preserve"> </w:t>
      </w:r>
      <w:r w:rsidR="00200DF7" w:rsidRPr="001D3C72">
        <w:t>\country{Japan}</w:t>
      </w:r>
    </w:p>
    <w:p w14:paraId="7B6F3084" w14:textId="77777777" w:rsidR="00200DF7" w:rsidRPr="001D3C72" w:rsidRDefault="00200DF7" w:rsidP="007955C3">
      <w:pPr>
        <w:pStyle w:val="code"/>
      </w:pPr>
      <w:r w:rsidRPr="001D3C72">
        <w:t>}</w:t>
      </w:r>
    </w:p>
    <w:p w14:paraId="73A53B26" w14:textId="77777777" w:rsidR="00200DF7" w:rsidRPr="001D3C72" w:rsidRDefault="00200DF7" w:rsidP="007955C3">
      <w:pPr>
        <w:pStyle w:val="code"/>
      </w:pPr>
      <w:r w:rsidRPr="001D3C72">
        <w:t>\email{murao@cs.ritsumei.ac.jp}</w:t>
      </w:r>
    </w:p>
    <w:p w14:paraId="24DB231B" w14:textId="77777777" w:rsidR="00200DF7" w:rsidRPr="001D3C72" w:rsidRDefault="00200DF7" w:rsidP="00200DF7"/>
    <w:p w14:paraId="05DE97DB" w14:textId="77777777" w:rsidR="00200DF7" w:rsidRPr="001D3C72" w:rsidRDefault="00200DF7" w:rsidP="007955C3">
      <w:pPr>
        <w:pStyle w:val="code"/>
      </w:pPr>
      <w:r w:rsidRPr="001D3C72">
        <w:t>\author{Naoji Matsuhisa}</w:t>
      </w:r>
    </w:p>
    <w:p w14:paraId="47746641" w14:textId="77777777" w:rsidR="00200DF7" w:rsidRPr="001D3C72" w:rsidRDefault="00200DF7" w:rsidP="007955C3">
      <w:pPr>
        <w:pStyle w:val="code"/>
      </w:pPr>
      <w:r w:rsidRPr="001D3C72">
        <w:t>\affiliation{</w:t>
      </w:r>
      <w:r w:rsidR="0049573A" w:rsidRPr="001D3C72">
        <w:t>%</w:t>
      </w:r>
    </w:p>
    <w:p w14:paraId="5783A035" w14:textId="77777777" w:rsidR="00200DF7" w:rsidRPr="001D3C72" w:rsidRDefault="001D3C72" w:rsidP="007955C3">
      <w:pPr>
        <w:pStyle w:val="code"/>
      </w:pPr>
      <w:r>
        <w:t xml:space="preserve"> </w:t>
      </w:r>
      <w:r w:rsidR="00200DF7" w:rsidRPr="001D3C72">
        <w:t>\institution{Keio University / Japan Science and Technology Agency, PRESTO}</w:t>
      </w:r>
    </w:p>
    <w:p w14:paraId="6FA5EDDD" w14:textId="77777777" w:rsidR="00200DF7" w:rsidRPr="001D3C72" w:rsidRDefault="001D3C72" w:rsidP="007955C3">
      <w:pPr>
        <w:pStyle w:val="code"/>
      </w:pPr>
      <w:r>
        <w:t xml:space="preserve"> </w:t>
      </w:r>
      <w:r w:rsidR="00200DF7" w:rsidRPr="001D3C72">
        <w:t>\city{Kanagawa}</w:t>
      </w:r>
    </w:p>
    <w:p w14:paraId="4BA3249B" w14:textId="77777777" w:rsidR="00200DF7" w:rsidRPr="001D3C72" w:rsidRDefault="001D3C72" w:rsidP="007955C3">
      <w:pPr>
        <w:pStyle w:val="code"/>
      </w:pPr>
      <w:r>
        <w:t xml:space="preserve"> </w:t>
      </w:r>
      <w:r w:rsidR="00200DF7" w:rsidRPr="001D3C72">
        <w:t>\country{Japan}</w:t>
      </w:r>
    </w:p>
    <w:p w14:paraId="4CC028BF" w14:textId="77777777" w:rsidR="00200DF7" w:rsidRPr="001D3C72" w:rsidRDefault="00200DF7" w:rsidP="007955C3">
      <w:pPr>
        <w:pStyle w:val="code"/>
      </w:pPr>
      <w:r w:rsidRPr="001D3C72">
        <w:t>}</w:t>
      </w:r>
    </w:p>
    <w:p w14:paraId="02E80A72" w14:textId="77777777" w:rsidR="00200DF7" w:rsidRPr="001D3C72" w:rsidRDefault="00200DF7" w:rsidP="007955C3">
      <w:pPr>
        <w:pStyle w:val="code"/>
      </w:pPr>
      <w:r w:rsidRPr="001D3C72">
        <w:t>\email{naoji@keio.jp}</w:t>
      </w:r>
    </w:p>
    <w:p w14:paraId="1AE56FD6" w14:textId="77777777" w:rsidR="00200DF7" w:rsidRPr="001D3C72" w:rsidRDefault="00200DF7" w:rsidP="007955C3">
      <w:pPr>
        <w:pStyle w:val="code"/>
      </w:pPr>
    </w:p>
    <w:p w14:paraId="6F0035F7" w14:textId="77777777" w:rsidR="00200DF7" w:rsidRPr="001D3C72" w:rsidRDefault="00200DF7" w:rsidP="007955C3">
      <w:pPr>
        <w:pStyle w:val="code"/>
      </w:pPr>
      <w:r w:rsidRPr="001D3C72">
        <w:t>\renewcommand{\shortauthors}{Fujii and Murao}</w:t>
      </w:r>
    </w:p>
    <w:p w14:paraId="762331AC" w14:textId="77777777" w:rsidR="00200DF7" w:rsidRPr="001D3C72" w:rsidRDefault="00200DF7" w:rsidP="007955C3">
      <w:pPr>
        <w:pStyle w:val="code"/>
      </w:pPr>
    </w:p>
    <w:p w14:paraId="3F3597E2" w14:textId="77777777" w:rsidR="00200DF7" w:rsidRPr="001D3C72" w:rsidRDefault="00F578B6" w:rsidP="007955C3">
      <w:pPr>
        <w:pStyle w:val="code"/>
      </w:pPr>
      <w:r w:rsidRPr="001D3C72">
        <w:rPr>
          <w:color w:val="7030A0"/>
        </w:rPr>
        <w:t>\begin</w:t>
      </w:r>
      <w:r w:rsidR="00200DF7" w:rsidRPr="001D3C72">
        <w:t>{abstract}</w:t>
      </w:r>
    </w:p>
    <w:p w14:paraId="06109172" w14:textId="38296F5C" w:rsidR="00200DF7" w:rsidRPr="001D3C72" w:rsidRDefault="00200DF7" w:rsidP="00200DF7">
      <w:r w:rsidRPr="001D3C72">
        <w:t xml:space="preserve">The extensive research on wearable devices has led to devices </w:t>
      </w:r>
      <w:del w:id="2" w:author="James See" w:date="2022-01-25T21:56:00Z">
        <w:r w:rsidRPr="001D3C72" w:rsidDel="00CE5723">
          <w:delText xml:space="preserve">of </w:delText>
        </w:r>
      </w:del>
      <w:ins w:id="3" w:author="James See" w:date="2022-01-25T21:56:00Z">
        <w:r w:rsidR="00CE5723">
          <w:t xml:space="preserve">with </w:t>
        </w:r>
      </w:ins>
      <w:r w:rsidRPr="001D3C72">
        <w:t xml:space="preserve">various shapes and </w:t>
      </w:r>
      <w:del w:id="4" w:author="James See" w:date="2022-01-25T21:56:00Z">
        <w:r w:rsidRPr="001D3C72" w:rsidDel="00CE5723">
          <w:delText>wearing areas</w:delText>
        </w:r>
      </w:del>
      <w:ins w:id="5" w:author="James See" w:date="2022-01-25T21:56:00Z">
        <w:r w:rsidR="00CE5723">
          <w:t>mounting locations</w:t>
        </w:r>
      </w:ins>
      <w:r w:rsidRPr="001D3C72">
        <w:t xml:space="preserve">. Wearable devices are often used to record the user's biometric information, and methods </w:t>
      </w:r>
      <w:ins w:id="6" w:author="James See" w:date="2022-01-25T21:56:00Z">
        <w:r w:rsidR="00CE5723" w:rsidRPr="001D3C72">
          <w:t xml:space="preserve">have been proposed </w:t>
        </w:r>
      </w:ins>
      <w:r w:rsidRPr="001D3C72">
        <w:t>to detect physical abnormalities from the acquired data</w:t>
      </w:r>
      <w:del w:id="7" w:author="James See" w:date="2022-01-25T21:56:00Z">
        <w:r w:rsidRPr="001D3C72" w:rsidDel="00CE5723">
          <w:delText xml:space="preserve"> have been proposed</w:delText>
        </w:r>
      </w:del>
      <w:r w:rsidRPr="001D3C72">
        <w:t xml:space="preserve">. Among </w:t>
      </w:r>
      <w:ins w:id="8" w:author="James See" w:date="2022-01-25T21:56:00Z">
        <w:r w:rsidR="00CE5723">
          <w:t xml:space="preserve">various kinds of </w:t>
        </w:r>
      </w:ins>
      <w:r w:rsidRPr="001D3C72">
        <w:t xml:space="preserve">biometric data, pulse data has been used in methods such as heart rate monitoring and emotion recognition. The most common type of pulse sensor </w:t>
      </w:r>
      <w:del w:id="9" w:author="James See" w:date="2022-01-25T21:57:00Z">
        <w:r w:rsidRPr="001D3C72" w:rsidDel="00CE5723">
          <w:delText xml:space="preserve">is the </w:delText>
        </w:r>
      </w:del>
      <w:ins w:id="10" w:author="James See" w:date="2022-01-25T21:57:00Z">
        <w:r w:rsidR="00CE5723">
          <w:t xml:space="preserve">uses </w:t>
        </w:r>
      </w:ins>
      <w:r w:rsidRPr="001D3C72">
        <w:t>photoplethysmogra</w:t>
      </w:r>
      <w:ins w:id="11" w:author="James See" w:date="2022-01-25T21:57:00Z">
        <w:r w:rsidR="00CE5723">
          <w:t>phy</w:t>
        </w:r>
      </w:ins>
      <w:del w:id="12" w:author="James See" w:date="2022-01-25T21:57:00Z">
        <w:r w:rsidRPr="001D3C72" w:rsidDel="00CE5723">
          <w:delText>m</w:delText>
        </w:r>
      </w:del>
      <w:r w:rsidRPr="001D3C72">
        <w:t xml:space="preserve"> (PPG), which irradiates a green LED on the skin and measures pulse data from changes in the light reflected </w:t>
      </w:r>
      <w:del w:id="13" w:author="James See" w:date="2022-01-25T21:57:00Z">
        <w:r w:rsidRPr="001D3C72" w:rsidDel="00CE5723">
          <w:delText xml:space="preserve">through </w:delText>
        </w:r>
      </w:del>
      <w:ins w:id="14" w:author="James See" w:date="2022-01-25T21:57:00Z">
        <w:r w:rsidR="00CE5723">
          <w:t xml:space="preserve">from </w:t>
        </w:r>
      </w:ins>
      <w:del w:id="15" w:author="James See" w:date="2022-01-25T21:58:00Z">
        <w:r w:rsidRPr="001D3C72" w:rsidDel="00CE5723">
          <w:delText xml:space="preserve">the </w:delText>
        </w:r>
      </w:del>
      <w:r w:rsidRPr="001D3C72">
        <w:t xml:space="preserve">blood vessels. PPG sensors have been implemented in commercially available wearable devices such as smartwatches. </w:t>
      </w:r>
      <w:ins w:id="16" w:author="James See" w:date="2022-01-25T21:58:00Z">
        <w:r w:rsidR="00CE5723">
          <w:t xml:space="preserve">However, </w:t>
        </w:r>
      </w:ins>
      <w:del w:id="17" w:author="James See" w:date="2022-01-25T21:57:00Z">
        <w:r w:rsidRPr="001D3C72" w:rsidDel="00CE5723">
          <w:delText xml:space="preserve">The </w:delText>
        </w:r>
      </w:del>
      <w:ins w:id="18" w:author="James See" w:date="2022-01-25T21:57:00Z">
        <w:r w:rsidR="00CE5723">
          <w:t xml:space="preserve">a </w:t>
        </w:r>
      </w:ins>
      <w:r w:rsidRPr="001D3C72">
        <w:t>PPG sensor requires blood flow for data acquisition</w:t>
      </w:r>
      <w:ins w:id="19" w:author="James See" w:date="2022-01-25T21:58:00Z">
        <w:r w:rsidR="00CE5723">
          <w:t>,</w:t>
        </w:r>
      </w:ins>
      <w:r w:rsidRPr="001D3C72">
        <w:t xml:space="preserve"> </w:t>
      </w:r>
      <w:del w:id="20" w:author="James See" w:date="2022-01-25T21:58:00Z">
        <w:r w:rsidRPr="001D3C72" w:rsidDel="00CE5723">
          <w:delText xml:space="preserve">due to the characteristics of the mechanism. </w:delText>
        </w:r>
      </w:del>
      <w:ins w:id="21" w:author="James See" w:date="2022-01-25T21:58:00Z">
        <w:r w:rsidR="00CE5723">
          <w:t xml:space="preserve">and </w:t>
        </w:r>
      </w:ins>
      <w:del w:id="22" w:author="James See" w:date="2022-01-25T21:58:00Z">
        <w:r w:rsidRPr="001D3C72" w:rsidDel="00CE5723">
          <w:delText>W</w:delText>
        </w:r>
      </w:del>
      <w:ins w:id="23" w:author="James See" w:date="2022-01-25T21:58:00Z">
        <w:r w:rsidR="00CE5723">
          <w:t>w</w:t>
        </w:r>
      </w:ins>
      <w:r w:rsidRPr="001D3C72">
        <w:t xml:space="preserve">hen a smartwatch is worn on an artificial body </w:t>
      </w:r>
      <w:ins w:id="24" w:author="James See" w:date="2022-01-25T21:58:00Z">
        <w:r w:rsidR="00CE5723">
          <w:t xml:space="preserve">part </w:t>
        </w:r>
      </w:ins>
      <w:r w:rsidRPr="001D3C72">
        <w:t xml:space="preserve">such as a prosthetic hand or a robotic arm, </w:t>
      </w:r>
      <w:del w:id="25" w:author="James See" w:date="2022-01-25T21:59:00Z">
        <w:r w:rsidRPr="001D3C72" w:rsidDel="00E701D8">
          <w:delText xml:space="preserve">correct </w:delText>
        </w:r>
      </w:del>
      <w:r w:rsidRPr="001D3C72">
        <w:t xml:space="preserve">data cannot be acquired because there is no blood flow. In this study, we propose a method that enables </w:t>
      </w:r>
      <w:del w:id="26" w:author="James See" w:date="2022-01-25T21:59:00Z">
        <w:r w:rsidRPr="001D3C72" w:rsidDel="00E701D8">
          <w:delText xml:space="preserve">the </w:delText>
        </w:r>
      </w:del>
      <w:ins w:id="27" w:author="James See" w:date="2022-01-25T21:59:00Z">
        <w:r w:rsidR="00E701D8">
          <w:t xml:space="preserve">a </w:t>
        </w:r>
      </w:ins>
      <w:r w:rsidRPr="001D3C72">
        <w:t xml:space="preserve">PPG sensor to measure arbitrary pulse data </w:t>
      </w:r>
      <w:ins w:id="28" w:author="James See" w:date="2022-01-25T21:59:00Z">
        <w:r w:rsidR="00E701D8">
          <w:t xml:space="preserve">by </w:t>
        </w:r>
      </w:ins>
      <w:r w:rsidRPr="001D3C72">
        <w:t xml:space="preserve">using a display. If this method is successful, it will </w:t>
      </w:r>
      <w:del w:id="29" w:author="James See" w:date="2022-01-25T22:00:00Z">
        <w:r w:rsidRPr="001D3C72" w:rsidDel="00E701D8">
          <w:delText xml:space="preserve">be possible to </w:delText>
        </w:r>
      </w:del>
      <w:ins w:id="30" w:author="James See" w:date="2022-01-25T22:00:00Z">
        <w:r w:rsidR="00E701D8">
          <w:t xml:space="preserve">enable </w:t>
        </w:r>
      </w:ins>
      <w:del w:id="31" w:author="James See" w:date="2022-01-25T22:00:00Z">
        <w:r w:rsidRPr="001D3C72" w:rsidDel="00E701D8">
          <w:delText xml:space="preserve">input </w:delText>
        </w:r>
      </w:del>
      <w:r w:rsidRPr="001D3C72">
        <w:t xml:space="preserve">pulse data measured at the junction of </w:t>
      </w:r>
      <w:del w:id="32" w:author="James See" w:date="2022-01-25T22:00:00Z">
        <w:r w:rsidRPr="001D3C72" w:rsidDel="00E701D8">
          <w:delText xml:space="preserve">the </w:delText>
        </w:r>
      </w:del>
      <w:ins w:id="33" w:author="James See" w:date="2022-01-25T22:00:00Z">
        <w:r w:rsidR="00E701D8">
          <w:t xml:space="preserve">a </w:t>
        </w:r>
      </w:ins>
      <w:r w:rsidRPr="001D3C72">
        <w:t>liv</w:t>
      </w:r>
      <w:ins w:id="34" w:author="James See" w:date="2022-01-25T22:00:00Z">
        <w:r w:rsidR="00E701D8">
          <w:t>ing</w:t>
        </w:r>
      </w:ins>
      <w:del w:id="35" w:author="James See" w:date="2022-01-25T22:00:00Z">
        <w:r w:rsidRPr="001D3C72" w:rsidDel="00E701D8">
          <w:delText>e</w:delText>
        </w:r>
      </w:del>
      <w:r w:rsidRPr="001D3C72">
        <w:t xml:space="preserve"> </w:t>
      </w:r>
      <w:del w:id="36" w:author="James See" w:date="2022-01-25T22:00:00Z">
        <w:r w:rsidRPr="001D3C72" w:rsidDel="00E701D8">
          <w:delText xml:space="preserve">body </w:delText>
        </w:r>
      </w:del>
      <w:ins w:id="37" w:author="James See" w:date="2022-01-25T22:00:00Z">
        <w:r w:rsidR="00E701D8">
          <w:t xml:space="preserve">limb </w:t>
        </w:r>
      </w:ins>
      <w:r w:rsidRPr="001D3C72">
        <w:t xml:space="preserve">and </w:t>
      </w:r>
      <w:del w:id="38" w:author="James See" w:date="2022-01-25T22:00:00Z">
        <w:r w:rsidRPr="001D3C72" w:rsidDel="00E701D8">
          <w:delText xml:space="preserve">the prosthetic hand </w:delText>
        </w:r>
      </w:del>
      <w:ins w:id="39" w:author="James See" w:date="2022-01-25T22:00:00Z">
        <w:r w:rsidR="00E701D8">
          <w:t xml:space="preserve">an artificial limb to be input </w:t>
        </w:r>
      </w:ins>
      <w:r w:rsidRPr="001D3C72">
        <w:t>to the display</w:t>
      </w:r>
      <w:ins w:id="40" w:author="James See" w:date="2022-01-25T22:00:00Z">
        <w:r w:rsidR="00E701D8">
          <w:t>; then</w:t>
        </w:r>
      </w:ins>
      <w:r w:rsidRPr="001D3C72">
        <w:t xml:space="preserve">, </w:t>
      </w:r>
      <w:del w:id="41" w:author="James See" w:date="2022-01-25T22:01:00Z">
        <w:r w:rsidRPr="001D3C72" w:rsidDel="00E701D8">
          <w:delText xml:space="preserve">and have the </w:delText>
        </w:r>
      </w:del>
      <w:ins w:id="42" w:author="James See" w:date="2022-01-25T22:01:00Z">
        <w:r w:rsidR="00E701D8">
          <w:t xml:space="preserve">a </w:t>
        </w:r>
      </w:ins>
      <w:r w:rsidRPr="001D3C72">
        <w:t xml:space="preserve">smartwatch attached to the </w:t>
      </w:r>
      <w:del w:id="43" w:author="James See" w:date="2022-01-25T22:01:00Z">
        <w:r w:rsidRPr="001D3C72" w:rsidDel="00E701D8">
          <w:delText xml:space="preserve">prosthetic hand </w:delText>
        </w:r>
      </w:del>
      <w:ins w:id="44" w:author="James See" w:date="2022-01-25T22:01:00Z">
        <w:r w:rsidR="00E701D8">
          <w:t xml:space="preserve">artificial limb will </w:t>
        </w:r>
      </w:ins>
      <w:r w:rsidRPr="001D3C72">
        <w:t xml:space="preserve">read the same pulse data. In this </w:t>
      </w:r>
      <w:commentRangeStart w:id="45"/>
      <w:r w:rsidRPr="001D3C72">
        <w:t>paper</w:t>
      </w:r>
      <w:commentRangeEnd w:id="45"/>
      <w:r w:rsidR="000C7CE1">
        <w:rPr>
          <w:rStyle w:val="afd"/>
        </w:rPr>
        <w:commentReference w:id="45"/>
      </w:r>
      <w:r w:rsidRPr="001D3C72">
        <w:t xml:space="preserve">, we focus on the heart rate and report the results of an experiment in which a target heart rate was input and the display was controlled </w:t>
      </w:r>
      <w:ins w:id="46" w:author="James See" w:date="2022-01-25T22:02:00Z">
        <w:r w:rsidR="00E701D8">
          <w:t xml:space="preserve">accordingly </w:t>
        </w:r>
      </w:ins>
      <w:r w:rsidRPr="001D3C72">
        <w:t xml:space="preserve">to determine whether the target heart rate could be obtained by a smartwatch. We implemented a display drawing program and conducted the evaluation </w:t>
      </w:r>
      <w:del w:id="47" w:author="James See" w:date="2022-01-25T22:02:00Z">
        <w:r w:rsidRPr="001D3C72" w:rsidDel="00E701D8">
          <w:delText xml:space="preserve">using </w:delText>
        </w:r>
      </w:del>
      <w:ins w:id="48" w:author="James See" w:date="2022-01-25T22:02:00Z">
        <w:r w:rsidR="00E701D8">
          <w:t xml:space="preserve">with </w:t>
        </w:r>
      </w:ins>
      <w:r w:rsidRPr="001D3C72">
        <w:t xml:space="preserve">five kinds of smartwatches and four kinds of displays. </w:t>
      </w:r>
      <w:ins w:id="49" w:author="James See" w:date="2022-01-25T22:02:00Z">
        <w:r w:rsidR="00E701D8">
          <w:t xml:space="preserve">The </w:t>
        </w:r>
      </w:ins>
      <w:del w:id="50" w:author="James See" w:date="2022-01-25T22:02:00Z">
        <w:r w:rsidRPr="001D3C72" w:rsidDel="00E701D8">
          <w:delText>R</w:delText>
        </w:r>
      </w:del>
      <w:ins w:id="51" w:author="James See" w:date="2022-01-25T22:02:00Z">
        <w:r w:rsidR="00E701D8">
          <w:t>r</w:t>
        </w:r>
      </w:ins>
      <w:r w:rsidRPr="001D3C72">
        <w:t xml:space="preserve">esults showed that the error between the target heart rate and the heart rate acquired by the smartwatch was within $3$ beats per minute in many cases when the target heart rate was set to 60--100. When the target </w:t>
      </w:r>
      <w:del w:id="52" w:author="James See" w:date="2022-01-25T22:07:00Z">
        <w:r w:rsidRPr="001D3C72" w:rsidDel="001C7B6B">
          <w:delText xml:space="preserve">heart </w:delText>
        </w:r>
      </w:del>
      <w:r w:rsidRPr="001D3C72">
        <w:t xml:space="preserve">rate was set to 40--55 and 105--200, the heart rate could </w:t>
      </w:r>
      <w:ins w:id="53" w:author="James See" w:date="2022-01-25T22:03:00Z">
        <w:r w:rsidR="00E701D8">
          <w:t xml:space="preserve">also </w:t>
        </w:r>
      </w:ins>
      <w:r w:rsidRPr="001D3C72">
        <w:t xml:space="preserve">be input to the smartwatch with a small error under </w:t>
      </w:r>
      <w:del w:id="54" w:author="James See" w:date="2022-01-25T22:03:00Z">
        <w:r w:rsidRPr="001D3C72" w:rsidDel="00E701D8">
          <w:delText xml:space="preserve">some </w:delText>
        </w:r>
      </w:del>
      <w:ins w:id="55" w:author="James See" w:date="2022-01-25T22:03:00Z">
        <w:r w:rsidR="00E701D8">
          <w:t xml:space="preserve">certain </w:t>
        </w:r>
      </w:ins>
      <w:r w:rsidRPr="001D3C72">
        <w:t xml:space="preserve">conditions. </w:t>
      </w:r>
      <w:ins w:id="56" w:author="James See" w:date="2022-01-25T22:04:00Z">
        <w:r w:rsidR="00E701D8">
          <w:t xml:space="preserve">Moreover, </w:t>
        </w:r>
      </w:ins>
      <w:del w:id="57" w:author="James See" w:date="2022-01-25T22:04:00Z">
        <w:r w:rsidRPr="001D3C72" w:rsidDel="00E701D8">
          <w:delText>W</w:delText>
        </w:r>
      </w:del>
      <w:ins w:id="58" w:author="James See" w:date="2022-01-25T22:04:00Z">
        <w:r w:rsidR="00E701D8">
          <w:t>w</w:t>
        </w:r>
      </w:ins>
      <w:r w:rsidRPr="001D3C72">
        <w:t xml:space="preserve">hen </w:t>
      </w:r>
      <w:del w:id="59" w:author="James See" w:date="2022-01-25T22:04:00Z">
        <w:r w:rsidRPr="001D3C72" w:rsidDel="003D0162">
          <w:delText xml:space="preserve">the </w:delText>
        </w:r>
      </w:del>
      <w:r w:rsidRPr="001D3C72">
        <w:t xml:space="preserve">generated PPG data was imported into </w:t>
      </w:r>
      <w:del w:id="60" w:author="James See" w:date="2022-01-25T22:03:00Z">
        <w:r w:rsidRPr="001D3C72" w:rsidDel="00E701D8">
          <w:delText xml:space="preserve">a </w:delText>
        </w:r>
      </w:del>
      <w:r w:rsidRPr="001D3C72">
        <w:t xml:space="preserve">heart rate variability (HRV) analysis software, it was recognized as a pulse wave in the same way as real PPG data obtained from a </w:t>
      </w:r>
      <w:del w:id="61" w:author="James See" w:date="2022-01-25T22:03:00Z">
        <w:r w:rsidRPr="001D3C72" w:rsidDel="00E701D8">
          <w:delText>body</w:delText>
        </w:r>
      </w:del>
      <w:ins w:id="62" w:author="James See" w:date="2022-01-25T22:03:00Z">
        <w:r w:rsidR="00E701D8">
          <w:t>person</w:t>
        </w:r>
      </w:ins>
      <w:r w:rsidRPr="001D3C72">
        <w:t xml:space="preserve">. We compared the heart rate, SDNN, RR interval, and LF/HF ratio calculated from the real </w:t>
      </w:r>
      <w:del w:id="63" w:author="James See" w:date="2022-01-25T22:04:00Z">
        <w:r w:rsidRPr="001D3C72" w:rsidDel="003D0162">
          <w:delText xml:space="preserve">PPG data obtained from the body </w:delText>
        </w:r>
      </w:del>
      <w:r w:rsidRPr="001D3C72">
        <w:t xml:space="preserve">and </w:t>
      </w:r>
      <w:del w:id="64" w:author="James See" w:date="2022-01-25T22:04:00Z">
        <w:r w:rsidRPr="001D3C72" w:rsidDel="003D0162">
          <w:delText xml:space="preserve">the </w:delText>
        </w:r>
      </w:del>
      <w:r w:rsidRPr="001D3C72">
        <w:t xml:space="preserve">generated PPG data, and </w:t>
      </w:r>
      <w:ins w:id="65" w:author="James See" w:date="2022-01-25T22:04:00Z">
        <w:r w:rsidR="003D0162">
          <w:t xml:space="preserve">we </w:t>
        </w:r>
      </w:ins>
      <w:r w:rsidRPr="001D3C72">
        <w:t xml:space="preserve">confirmed that the proposed method </w:t>
      </w:r>
      <w:del w:id="66" w:author="James See" w:date="2022-01-25T22:05:00Z">
        <w:r w:rsidRPr="001D3C72" w:rsidDel="003D0162">
          <w:delText xml:space="preserve">can </w:delText>
        </w:r>
      </w:del>
      <w:ins w:id="67" w:author="James See" w:date="2022-01-25T22:05:00Z">
        <w:r w:rsidR="003D0162">
          <w:t xml:space="preserve">could </w:t>
        </w:r>
      </w:ins>
      <w:r w:rsidRPr="001D3C72">
        <w:t>generate stable PPG data. On the other hand, when the waveforms were compared, the generated PPG wave</w:t>
      </w:r>
      <w:ins w:id="68" w:author="James See" w:date="2022-01-25T22:04:00Z">
        <w:r w:rsidR="003D0162">
          <w:t>form</w:t>
        </w:r>
      </w:ins>
      <w:r w:rsidRPr="001D3C72">
        <w:t xml:space="preserve"> </w:t>
      </w:r>
      <w:del w:id="69" w:author="James See" w:date="2022-01-25T22:04:00Z">
        <w:r w:rsidRPr="001D3C72" w:rsidDel="003D0162">
          <w:delText xml:space="preserve">shape </w:delText>
        </w:r>
      </w:del>
      <w:r w:rsidRPr="001D3C72">
        <w:t>differed greatly from the real PPG wave</w:t>
      </w:r>
      <w:ins w:id="70" w:author="James See" w:date="2022-01-25T22:05:00Z">
        <w:r w:rsidR="003D0162">
          <w:t>form</w:t>
        </w:r>
      </w:ins>
      <w:del w:id="71" w:author="James See" w:date="2022-01-25T22:05:00Z">
        <w:r w:rsidRPr="001D3C72" w:rsidDel="003D0162">
          <w:delText xml:space="preserve"> shape</w:delText>
        </w:r>
      </w:del>
      <w:r w:rsidRPr="001D3C72">
        <w:t xml:space="preserve">, </w:t>
      </w:r>
      <w:ins w:id="72" w:author="James See" w:date="2022-01-25T22:05:00Z">
        <w:r w:rsidR="003D0162">
          <w:t xml:space="preserve">which </w:t>
        </w:r>
      </w:ins>
      <w:r w:rsidRPr="001D3C72">
        <w:t>indicat</w:t>
      </w:r>
      <w:ins w:id="73" w:author="James See" w:date="2022-01-25T22:05:00Z">
        <w:r w:rsidR="003D0162">
          <w:t>ed</w:t>
        </w:r>
      </w:ins>
      <w:del w:id="74" w:author="James See" w:date="2022-01-25T22:05:00Z">
        <w:r w:rsidRPr="001D3C72" w:rsidDel="003D0162">
          <w:delText>ing</w:delText>
        </w:r>
      </w:del>
      <w:r w:rsidRPr="001D3C72">
        <w:t xml:space="preserve"> that the software could calculate the heart rate, SDNN, RR interval, and LF/HF ratio regardless of the waveform</w:t>
      </w:r>
      <w:del w:id="75" w:author="James See" w:date="2022-01-25T22:06:00Z">
        <w:r w:rsidRPr="001D3C72" w:rsidDel="003D0162">
          <w:delText>s</w:delText>
        </w:r>
      </w:del>
      <w:r w:rsidRPr="001D3C72">
        <w:t xml:space="preserve">. </w:t>
      </w:r>
      <w:del w:id="76" w:author="James See" w:date="2022-01-25T22:06:00Z">
        <w:r w:rsidRPr="001D3C72" w:rsidDel="003D0162">
          <w:delText>From t</w:delText>
        </w:r>
      </w:del>
      <w:ins w:id="77" w:author="James See" w:date="2022-01-25T22:06:00Z">
        <w:r w:rsidR="003D0162">
          <w:t>T</w:t>
        </w:r>
      </w:ins>
      <w:r w:rsidRPr="001D3C72">
        <w:t>his</w:t>
      </w:r>
      <w:del w:id="78" w:author="James See" w:date="2022-01-25T22:06:00Z">
        <w:r w:rsidRPr="001D3C72" w:rsidDel="003D0162">
          <w:delText>,</w:delText>
        </w:r>
      </w:del>
      <w:r w:rsidRPr="001D3C72">
        <w:t xml:space="preserve"> </w:t>
      </w:r>
      <w:del w:id="79" w:author="James See" w:date="2022-01-25T22:06:00Z">
        <w:r w:rsidRPr="001D3C72" w:rsidDel="003D0162">
          <w:delText xml:space="preserve">it is clear </w:delText>
        </w:r>
      </w:del>
      <w:ins w:id="80" w:author="James See" w:date="2022-01-25T22:06:00Z">
        <w:r w:rsidR="003D0162">
          <w:t xml:space="preserve">result suggests </w:t>
        </w:r>
      </w:ins>
      <w:r w:rsidRPr="001D3C72">
        <w:t>that calculati</w:t>
      </w:r>
      <w:ins w:id="81" w:author="James See" w:date="2022-01-25T22:06:00Z">
        <w:r w:rsidR="003D0162">
          <w:t>o</w:t>
        </w:r>
      </w:ins>
      <w:r w:rsidRPr="001D3C72">
        <w:t>n</w:t>
      </w:r>
      <w:del w:id="82" w:author="James See" w:date="2022-01-25T22:06:00Z">
        <w:r w:rsidRPr="001D3C72" w:rsidDel="003D0162">
          <w:delText>g</w:delText>
        </w:r>
      </w:del>
      <w:ins w:id="83" w:author="James See" w:date="2022-01-25T22:06:00Z">
        <w:r w:rsidR="003D0162">
          <w:t xml:space="preserve"> of</w:t>
        </w:r>
      </w:ins>
      <w:r w:rsidRPr="001D3C72">
        <w:t xml:space="preserve"> </w:t>
      </w:r>
      <w:del w:id="84" w:author="James See" w:date="2022-01-25T22:08:00Z">
        <w:r w:rsidRPr="001D3C72" w:rsidDel="001C7B6B">
          <w:delText xml:space="preserve">the heart rate, SDNN, RR interval, and LF/HF ratio </w:delText>
        </w:r>
      </w:del>
      <w:ins w:id="85" w:author="James See" w:date="2022-01-25T22:08:00Z">
        <w:r w:rsidR="001C7B6B">
          <w:t xml:space="preserve">these parameters </w:t>
        </w:r>
      </w:ins>
      <w:r w:rsidRPr="001D3C72">
        <w:t xml:space="preserve">without verifying the waveform </w:t>
      </w:r>
      <w:del w:id="86" w:author="James See" w:date="2022-01-25T22:06:00Z">
        <w:r w:rsidRPr="001D3C72" w:rsidDel="003D0162">
          <w:delText xml:space="preserve">is </w:delText>
        </w:r>
      </w:del>
      <w:ins w:id="87" w:author="James See" w:date="2022-01-25T22:06:00Z">
        <w:r w:rsidR="003D0162">
          <w:t xml:space="preserve">would be </w:t>
        </w:r>
      </w:ins>
      <w:r w:rsidRPr="001D3C72">
        <w:t xml:space="preserve">vulnerable to </w:t>
      </w:r>
      <w:del w:id="88" w:author="James See" w:date="2022-01-25T22:06:00Z">
        <w:r w:rsidRPr="001D3C72" w:rsidDel="003D0162">
          <w:delText xml:space="preserve">being </w:delText>
        </w:r>
      </w:del>
      <w:ins w:id="89" w:author="James See" w:date="2022-01-25T22:06:00Z">
        <w:r w:rsidR="003D0162">
          <w:t xml:space="preserve">an </w:t>
        </w:r>
      </w:ins>
      <w:r w:rsidRPr="001D3C72">
        <w:t>attack</w:t>
      </w:r>
      <w:del w:id="90" w:author="James See" w:date="2022-01-25T22:06:00Z">
        <w:r w:rsidRPr="001D3C72" w:rsidDel="003D0162">
          <w:delText>ed by</w:delText>
        </w:r>
      </w:del>
      <w:r w:rsidRPr="001D3C72">
        <w:t xml:space="preserve"> </w:t>
      </w:r>
      <w:ins w:id="91" w:author="James See" w:date="2022-01-25T22:06:00Z">
        <w:r w:rsidR="003D0162">
          <w:t xml:space="preserve">with </w:t>
        </w:r>
      </w:ins>
      <w:r w:rsidRPr="001D3C72">
        <w:t>fake PPG data.</w:t>
      </w:r>
    </w:p>
    <w:p w14:paraId="44A87BCF" w14:textId="77777777" w:rsidR="00200DF7" w:rsidRPr="001D3C72" w:rsidRDefault="00F578B6" w:rsidP="007955C3">
      <w:pPr>
        <w:pStyle w:val="code"/>
      </w:pPr>
      <w:r w:rsidRPr="001D3C72">
        <w:rPr>
          <w:color w:val="7030A0"/>
        </w:rPr>
        <w:t>\end</w:t>
      </w:r>
      <w:r w:rsidR="00200DF7" w:rsidRPr="001D3C72">
        <w:t>{abstract}</w:t>
      </w:r>
    </w:p>
    <w:p w14:paraId="0EA29349" w14:textId="77777777" w:rsidR="00200DF7" w:rsidRPr="001D3C72" w:rsidRDefault="00200DF7" w:rsidP="00200DF7"/>
    <w:p w14:paraId="0DF91E41" w14:textId="77777777" w:rsidR="00200DF7" w:rsidRPr="001D3C72" w:rsidRDefault="00F578B6" w:rsidP="007955C3">
      <w:pPr>
        <w:pStyle w:val="code"/>
      </w:pPr>
      <w:r w:rsidRPr="001D3C72">
        <w:rPr>
          <w:color w:val="7030A0"/>
        </w:rPr>
        <w:t>\begin</w:t>
      </w:r>
      <w:r w:rsidR="00200DF7" w:rsidRPr="001D3C72">
        <w:t>{CCSXML}</w:t>
      </w:r>
    </w:p>
    <w:p w14:paraId="290A6913" w14:textId="77777777" w:rsidR="00200DF7" w:rsidRPr="001D3C72" w:rsidRDefault="00200DF7" w:rsidP="007955C3">
      <w:pPr>
        <w:pStyle w:val="code"/>
      </w:pPr>
      <w:r w:rsidRPr="001D3C72">
        <w:t>&lt;ccs2012&gt;</w:t>
      </w:r>
    </w:p>
    <w:p w14:paraId="0F6DBFFE" w14:textId="77777777" w:rsidR="00200DF7" w:rsidRPr="001D3C72" w:rsidRDefault="00200DF7" w:rsidP="007955C3">
      <w:pPr>
        <w:pStyle w:val="code"/>
      </w:pPr>
      <w:r w:rsidRPr="001D3C72">
        <w:t xml:space="preserve"> &lt;concept&gt;</w:t>
      </w:r>
    </w:p>
    <w:p w14:paraId="006B2EB2" w14:textId="77777777" w:rsidR="00200DF7" w:rsidRPr="001D3C72" w:rsidRDefault="001D3C72" w:rsidP="007955C3">
      <w:pPr>
        <w:pStyle w:val="code"/>
      </w:pPr>
      <w:r>
        <w:t xml:space="preserve"> </w:t>
      </w:r>
      <w:r w:rsidR="00200DF7" w:rsidRPr="001D3C72">
        <w:t>&lt;concept_id&gt;10010520.10010553.10010562&lt;/concept_id&gt;</w:t>
      </w:r>
    </w:p>
    <w:p w14:paraId="2AEB17B7" w14:textId="77777777" w:rsidR="00200DF7" w:rsidRPr="001D3C72" w:rsidRDefault="001D3C72" w:rsidP="007955C3">
      <w:pPr>
        <w:pStyle w:val="code"/>
      </w:pPr>
      <w:r>
        <w:t xml:space="preserve"> </w:t>
      </w:r>
      <w:r w:rsidR="00200DF7" w:rsidRPr="001D3C72">
        <w:t>&lt;concept_desc&gt;Computer systems organization~Embedded systems&lt;/concept_desc&gt;</w:t>
      </w:r>
    </w:p>
    <w:p w14:paraId="17F9920A" w14:textId="77777777" w:rsidR="00200DF7" w:rsidRPr="001D3C72" w:rsidRDefault="001D3C72" w:rsidP="007955C3">
      <w:pPr>
        <w:pStyle w:val="code"/>
      </w:pPr>
      <w:r>
        <w:t xml:space="preserve"> </w:t>
      </w:r>
      <w:r w:rsidR="00200DF7" w:rsidRPr="001D3C72">
        <w:t>&lt;concept_significance&gt;500&lt;/concept_significance&gt;</w:t>
      </w:r>
    </w:p>
    <w:p w14:paraId="5C643E58" w14:textId="77777777" w:rsidR="00200DF7" w:rsidRPr="001D3C72" w:rsidRDefault="00200DF7" w:rsidP="007955C3">
      <w:pPr>
        <w:pStyle w:val="code"/>
      </w:pPr>
      <w:r w:rsidRPr="001D3C72">
        <w:t xml:space="preserve"> &lt;/concept&gt;</w:t>
      </w:r>
    </w:p>
    <w:p w14:paraId="0CB89AB7" w14:textId="77777777" w:rsidR="00200DF7" w:rsidRPr="001D3C72" w:rsidRDefault="00200DF7" w:rsidP="007955C3">
      <w:pPr>
        <w:pStyle w:val="code"/>
      </w:pPr>
      <w:r w:rsidRPr="001D3C72">
        <w:t xml:space="preserve"> &lt;concept&gt;</w:t>
      </w:r>
    </w:p>
    <w:p w14:paraId="21140718" w14:textId="77777777" w:rsidR="00200DF7" w:rsidRPr="001D3C72" w:rsidRDefault="001D3C72" w:rsidP="007955C3">
      <w:pPr>
        <w:pStyle w:val="code"/>
      </w:pPr>
      <w:r>
        <w:t xml:space="preserve"> </w:t>
      </w:r>
      <w:r w:rsidR="00200DF7" w:rsidRPr="001D3C72">
        <w:t>&lt;concept_id&gt;10010520.10010575.10010755&lt;/concept_id&gt;</w:t>
      </w:r>
    </w:p>
    <w:p w14:paraId="1860E86E" w14:textId="77777777" w:rsidR="00200DF7" w:rsidRPr="001D3C72" w:rsidRDefault="001D3C72" w:rsidP="007955C3">
      <w:pPr>
        <w:pStyle w:val="code"/>
      </w:pPr>
      <w:r>
        <w:t xml:space="preserve"> </w:t>
      </w:r>
      <w:r w:rsidR="00200DF7" w:rsidRPr="001D3C72">
        <w:t>&lt;concept_desc&gt;Computer systems organization~Redundancy&lt;/concept_desc&gt;</w:t>
      </w:r>
    </w:p>
    <w:p w14:paraId="58C18D17" w14:textId="77777777" w:rsidR="00200DF7" w:rsidRPr="001D3C72" w:rsidRDefault="001D3C72" w:rsidP="007955C3">
      <w:pPr>
        <w:pStyle w:val="code"/>
      </w:pPr>
      <w:r>
        <w:t xml:space="preserve"> </w:t>
      </w:r>
      <w:r w:rsidR="00200DF7" w:rsidRPr="001D3C72">
        <w:t>&lt;concept_significance&gt;300&lt;/concept_significance&gt;</w:t>
      </w:r>
    </w:p>
    <w:p w14:paraId="144E8FFD" w14:textId="77777777" w:rsidR="00200DF7" w:rsidRPr="001D3C72" w:rsidRDefault="00200DF7" w:rsidP="007955C3">
      <w:pPr>
        <w:pStyle w:val="code"/>
      </w:pPr>
      <w:r w:rsidRPr="001D3C72">
        <w:t xml:space="preserve"> &lt;/concept&gt;</w:t>
      </w:r>
    </w:p>
    <w:p w14:paraId="24F68E37" w14:textId="77777777" w:rsidR="00200DF7" w:rsidRPr="001D3C72" w:rsidRDefault="00200DF7" w:rsidP="007955C3">
      <w:pPr>
        <w:pStyle w:val="code"/>
      </w:pPr>
      <w:r w:rsidRPr="001D3C72">
        <w:t xml:space="preserve"> &lt;concept&gt;</w:t>
      </w:r>
    </w:p>
    <w:p w14:paraId="21BA9B64" w14:textId="77777777" w:rsidR="00200DF7" w:rsidRPr="001D3C72" w:rsidRDefault="001D3C72" w:rsidP="007955C3">
      <w:pPr>
        <w:pStyle w:val="code"/>
      </w:pPr>
      <w:r>
        <w:t xml:space="preserve"> </w:t>
      </w:r>
      <w:r w:rsidR="00200DF7" w:rsidRPr="001D3C72">
        <w:t>&lt;concept_id&gt;10010520.10010553.10010554&lt;/concept_id&gt;</w:t>
      </w:r>
    </w:p>
    <w:p w14:paraId="0EE802C7" w14:textId="77777777" w:rsidR="00200DF7" w:rsidRPr="001D3C72" w:rsidRDefault="001D3C72" w:rsidP="007955C3">
      <w:pPr>
        <w:pStyle w:val="code"/>
      </w:pPr>
      <w:r>
        <w:t xml:space="preserve"> </w:t>
      </w:r>
      <w:r w:rsidR="00200DF7" w:rsidRPr="001D3C72">
        <w:t>&lt;concept_desc&gt;Computer systems organization~Robotics&lt;/concept_desc&gt;</w:t>
      </w:r>
    </w:p>
    <w:p w14:paraId="75BF4FA7" w14:textId="77777777" w:rsidR="00200DF7" w:rsidRPr="001D3C72" w:rsidRDefault="001D3C72" w:rsidP="007955C3">
      <w:pPr>
        <w:pStyle w:val="code"/>
      </w:pPr>
      <w:r>
        <w:t xml:space="preserve"> </w:t>
      </w:r>
      <w:r w:rsidR="00200DF7" w:rsidRPr="001D3C72">
        <w:t>&lt;concept_significance&gt;100&lt;/concept_significance&gt;</w:t>
      </w:r>
    </w:p>
    <w:p w14:paraId="475F9ED2" w14:textId="77777777" w:rsidR="00200DF7" w:rsidRPr="001D3C72" w:rsidRDefault="00200DF7" w:rsidP="007955C3">
      <w:pPr>
        <w:pStyle w:val="code"/>
      </w:pPr>
      <w:r w:rsidRPr="001D3C72">
        <w:t xml:space="preserve"> &lt;/concept&gt;</w:t>
      </w:r>
    </w:p>
    <w:p w14:paraId="3A5CC085" w14:textId="77777777" w:rsidR="00200DF7" w:rsidRPr="001D3C72" w:rsidRDefault="00200DF7" w:rsidP="007955C3">
      <w:pPr>
        <w:pStyle w:val="code"/>
      </w:pPr>
      <w:r w:rsidRPr="001D3C72">
        <w:t xml:space="preserve"> &lt;concept&gt;</w:t>
      </w:r>
    </w:p>
    <w:p w14:paraId="13528D2E" w14:textId="77777777" w:rsidR="00200DF7" w:rsidRPr="001D3C72" w:rsidRDefault="001D3C72" w:rsidP="007955C3">
      <w:pPr>
        <w:pStyle w:val="code"/>
      </w:pPr>
      <w:r>
        <w:t xml:space="preserve"> </w:t>
      </w:r>
      <w:r w:rsidR="00200DF7" w:rsidRPr="001D3C72">
        <w:t>&lt;concept_id&gt;10003033.10003083.10003095&lt;/concept_id&gt;</w:t>
      </w:r>
    </w:p>
    <w:p w14:paraId="60FECF89" w14:textId="77777777" w:rsidR="00200DF7" w:rsidRPr="001D3C72" w:rsidRDefault="001D3C72" w:rsidP="007955C3">
      <w:pPr>
        <w:pStyle w:val="code"/>
      </w:pPr>
      <w:r>
        <w:t xml:space="preserve"> </w:t>
      </w:r>
      <w:r w:rsidR="00200DF7" w:rsidRPr="001D3C72">
        <w:t>&lt;concept_desc&gt;Networks~Network reliability&lt;/concept_desc&gt;</w:t>
      </w:r>
    </w:p>
    <w:p w14:paraId="2A6CB2F5" w14:textId="77777777" w:rsidR="00200DF7" w:rsidRPr="001D3C72" w:rsidRDefault="001D3C72" w:rsidP="007955C3">
      <w:pPr>
        <w:pStyle w:val="code"/>
      </w:pPr>
      <w:r>
        <w:t xml:space="preserve"> </w:t>
      </w:r>
      <w:r w:rsidR="00200DF7" w:rsidRPr="001D3C72">
        <w:t>&lt;concept_significance&gt;100&lt;/concept_significance&gt;</w:t>
      </w:r>
    </w:p>
    <w:p w14:paraId="271A21F8" w14:textId="77777777" w:rsidR="00200DF7" w:rsidRPr="001D3C72" w:rsidRDefault="00200DF7" w:rsidP="007955C3">
      <w:pPr>
        <w:pStyle w:val="code"/>
      </w:pPr>
      <w:r w:rsidRPr="001D3C72">
        <w:t xml:space="preserve"> &lt;/concept&gt;</w:t>
      </w:r>
    </w:p>
    <w:p w14:paraId="3095ED14" w14:textId="77777777" w:rsidR="00200DF7" w:rsidRPr="001D3C72" w:rsidRDefault="00200DF7" w:rsidP="007955C3">
      <w:pPr>
        <w:pStyle w:val="code"/>
      </w:pPr>
      <w:r w:rsidRPr="001D3C72">
        <w:t>&lt;/ccs2012&gt;</w:t>
      </w:r>
    </w:p>
    <w:p w14:paraId="02B4E4C5" w14:textId="77777777" w:rsidR="00200DF7" w:rsidRPr="001D3C72" w:rsidRDefault="00F578B6" w:rsidP="007955C3">
      <w:pPr>
        <w:pStyle w:val="code"/>
      </w:pPr>
      <w:r w:rsidRPr="001D3C72">
        <w:rPr>
          <w:color w:val="7030A0"/>
        </w:rPr>
        <w:t>\end</w:t>
      </w:r>
      <w:r w:rsidR="00200DF7" w:rsidRPr="001D3C72">
        <w:t>{CCSXML}</w:t>
      </w:r>
    </w:p>
    <w:p w14:paraId="70B91E7F" w14:textId="77777777" w:rsidR="00200DF7" w:rsidRPr="001D3C72" w:rsidRDefault="00200DF7" w:rsidP="00200DF7"/>
    <w:p w14:paraId="08D3F28B" w14:textId="77777777" w:rsidR="00200DF7" w:rsidRPr="001D3C72" w:rsidRDefault="00200DF7" w:rsidP="007955C3">
      <w:pPr>
        <w:pStyle w:val="code"/>
      </w:pPr>
      <w:r w:rsidRPr="001D3C72">
        <w:t>\ccsdesc[500]{Computer systems organization~Embedded systems}</w:t>
      </w:r>
    </w:p>
    <w:p w14:paraId="460C610A" w14:textId="77777777" w:rsidR="00200DF7" w:rsidRPr="001D3C72" w:rsidRDefault="00200DF7" w:rsidP="007955C3">
      <w:pPr>
        <w:pStyle w:val="code"/>
      </w:pPr>
      <w:r w:rsidRPr="001D3C72">
        <w:t>\ccsdesc[300]{Computer systems organization~Redundancy}</w:t>
      </w:r>
    </w:p>
    <w:p w14:paraId="63F38C5B" w14:textId="77777777" w:rsidR="00200DF7" w:rsidRPr="001D3C72" w:rsidRDefault="00200DF7" w:rsidP="007955C3">
      <w:pPr>
        <w:pStyle w:val="code"/>
      </w:pPr>
      <w:r w:rsidRPr="001D3C72">
        <w:t>\ccsdesc{Computer systems organization~Robotics}</w:t>
      </w:r>
    </w:p>
    <w:p w14:paraId="115C6317" w14:textId="77777777" w:rsidR="00200DF7" w:rsidRPr="001D3C72" w:rsidRDefault="00200DF7" w:rsidP="007955C3">
      <w:pPr>
        <w:pStyle w:val="code"/>
      </w:pPr>
      <w:r w:rsidRPr="001D3C72">
        <w:t>\ccsdesc[100]{Networks~Network reliability}</w:t>
      </w:r>
    </w:p>
    <w:p w14:paraId="20522FA4" w14:textId="77777777" w:rsidR="00200DF7" w:rsidRPr="001D3C72" w:rsidRDefault="00200DF7" w:rsidP="00200DF7"/>
    <w:p w14:paraId="0BFA6898" w14:textId="77777777" w:rsidR="00200DF7" w:rsidRPr="001D3C72" w:rsidRDefault="00200DF7" w:rsidP="00200DF7">
      <w:r w:rsidRPr="001D3C72">
        <w:t>\keywords{datasets, neural networks, gaze detection, text tagging}</w:t>
      </w:r>
    </w:p>
    <w:p w14:paraId="208B43AC" w14:textId="77777777" w:rsidR="00200DF7" w:rsidRPr="001D3C72" w:rsidRDefault="00200DF7" w:rsidP="00200DF7"/>
    <w:p w14:paraId="19AFD6A8" w14:textId="77777777" w:rsidR="00200DF7" w:rsidRPr="001D3C72" w:rsidRDefault="00200DF7" w:rsidP="007955C3">
      <w:pPr>
        <w:pStyle w:val="code"/>
      </w:pPr>
      <w:r w:rsidRPr="001D3C72">
        <w:t>\maketitle</w:t>
      </w:r>
    </w:p>
    <w:p w14:paraId="09CAB537" w14:textId="77777777" w:rsidR="00200DF7" w:rsidRPr="001D3C72" w:rsidRDefault="00200DF7" w:rsidP="00200DF7"/>
    <w:p w14:paraId="4096ABB7" w14:textId="77777777" w:rsidR="00200DF7" w:rsidRPr="001D3C72" w:rsidRDefault="001D3C72" w:rsidP="001D3C72">
      <w:pPr>
        <w:pStyle w:val="1"/>
      </w:pPr>
      <w:r w:rsidRPr="001D3C72">
        <w:t>\section</w:t>
      </w:r>
      <w:r w:rsidR="00200DF7" w:rsidRPr="001D3C72">
        <w:t>{Introduction}</w:t>
      </w:r>
    </w:p>
    <w:p w14:paraId="6F464FD0" w14:textId="77777777" w:rsidR="00200DF7" w:rsidRPr="001D3C72" w:rsidRDefault="00200DF7" w:rsidP="007955C3">
      <w:pPr>
        <w:pStyle w:val="code"/>
      </w:pPr>
      <w:r w:rsidRPr="001D3C72">
        <w:t>\label{sec:introduction}</w:t>
      </w:r>
    </w:p>
    <w:p w14:paraId="7770D193" w14:textId="38478023" w:rsidR="00200DF7" w:rsidRPr="001D3C72" w:rsidRDefault="00200DF7" w:rsidP="00200DF7">
      <w:pPr>
        <w:rPr>
          <w:color w:val="D9D9D9" w:themeColor="background1" w:themeShade="D9"/>
        </w:rPr>
      </w:pPr>
      <w:r w:rsidRPr="001D3C72">
        <w:t xml:space="preserve">With the growing awareness of health management, wearable devices that record biometric information have become widely used. The </w:t>
      </w:r>
      <w:ins w:id="92" w:author="James See" w:date="2022-01-25T21:28:00Z">
        <w:r w:rsidR="00362556">
          <w:t xml:space="preserve">recorded </w:t>
        </w:r>
      </w:ins>
      <w:r w:rsidRPr="001D3C72">
        <w:t xml:space="preserve">biometric information </w:t>
      </w:r>
      <w:del w:id="93" w:author="James See" w:date="2022-01-25T21:28:00Z">
        <w:r w:rsidRPr="001D3C72" w:rsidDel="00362556">
          <w:delText xml:space="preserve">to be recorded </w:delText>
        </w:r>
      </w:del>
      <w:r w:rsidRPr="001D3C72">
        <w:t>includes a variety of data</w:t>
      </w:r>
      <w:ins w:id="94" w:author="James See" w:date="2022-01-25T21:29:00Z">
        <w:r w:rsidR="00362556">
          <w:t>,</w:t>
        </w:r>
      </w:ins>
      <w:r w:rsidRPr="001D3C72">
        <w:t xml:space="preserve"> such as activity, respirat</w:t>
      </w:r>
      <w:ins w:id="95" w:author="James See" w:date="2022-01-25T21:30:00Z">
        <w:r w:rsidR="00362556">
          <w:t>i</w:t>
        </w:r>
      </w:ins>
      <w:r w:rsidRPr="001D3C72">
        <w:t>o</w:t>
      </w:r>
      <w:ins w:id="96" w:author="James See" w:date="2022-01-25T21:30:00Z">
        <w:r w:rsidR="00362556">
          <w:t>n</w:t>
        </w:r>
      </w:ins>
      <w:del w:id="97" w:author="James See" w:date="2022-01-25T21:30:00Z">
        <w:r w:rsidRPr="001D3C72" w:rsidDel="00362556">
          <w:delText>ry</w:delText>
        </w:r>
      </w:del>
      <w:r w:rsidRPr="001D3C72">
        <w:t>, body temperature, cardiac potential, blood pressure, gaze, pulse wave, and heart rate. The pulse sensor used to acquire the</w:t>
      </w:r>
      <w:del w:id="98" w:author="James See" w:date="2022-01-25T21:31:00Z">
        <w:r w:rsidRPr="001D3C72" w:rsidDel="00362556">
          <w:delText>se</w:delText>
        </w:r>
      </w:del>
      <w:r w:rsidRPr="001D3C72">
        <w:t xml:space="preserve"> latter two </w:t>
      </w:r>
      <w:ins w:id="99" w:author="James See" w:date="2022-01-25T21:31:00Z">
        <w:r w:rsidR="00362556">
          <w:t xml:space="preserve">kinds of data </w:t>
        </w:r>
      </w:ins>
      <w:r w:rsidRPr="001D3C72">
        <w:t>(</w:t>
      </w:r>
      <w:ins w:id="100" w:author="James See" w:date="2022-01-25T21:32:00Z">
        <w:r w:rsidR="00362556">
          <w:t xml:space="preserve">i.e., the </w:t>
        </w:r>
      </w:ins>
      <w:r w:rsidRPr="001D3C72">
        <w:t>pulse wave and heart rate) irradiate</w:t>
      </w:r>
      <w:ins w:id="101" w:author="James See" w:date="2022-01-25T22:08:00Z">
        <w:r w:rsidR="001C7B6B">
          <w:t>s</w:t>
        </w:r>
      </w:ins>
      <w:del w:id="102" w:author="James See" w:date="2022-01-25T21:32:00Z">
        <w:r w:rsidRPr="001D3C72" w:rsidDel="00362556">
          <w:delText>s</w:delText>
        </w:r>
      </w:del>
      <w:r w:rsidRPr="001D3C72">
        <w:t xml:space="preserve"> the skin with LEDs that emit infrared light, red light, or </w:t>
      </w:r>
      <w:ins w:id="103" w:author="James See" w:date="2022-01-25T21:32:00Z">
        <w:r w:rsidR="00362556">
          <w:t xml:space="preserve">green </w:t>
        </w:r>
      </w:ins>
      <w:r w:rsidRPr="001D3C72">
        <w:t xml:space="preserve">light with a </w:t>
      </w:r>
      <w:del w:id="104" w:author="James See" w:date="2022-01-25T21:32:00Z">
        <w:r w:rsidRPr="001D3C72" w:rsidDel="00362556">
          <w:delText xml:space="preserve">green </w:delText>
        </w:r>
      </w:del>
      <w:r w:rsidRPr="001D3C72">
        <w:t xml:space="preserve">wavelength around 550 nm. The oxidized hemoglobin in the blood flowing through arteries can absorb these lights. The pulse sensor takes advantage of the fact that the amount of reflected light decreases as the arterial blood flow increases with the timing of </w:t>
      </w:r>
      <w:del w:id="105" w:author="James See" w:date="2022-01-25T21:33:00Z">
        <w:r w:rsidRPr="001D3C72" w:rsidDel="00362556">
          <w:delText xml:space="preserve">the </w:delText>
        </w:r>
      </w:del>
      <w:ins w:id="106" w:author="James See" w:date="2022-01-25T21:33:00Z">
        <w:r w:rsidR="00362556">
          <w:t>a</w:t>
        </w:r>
        <w:r w:rsidR="00362556" w:rsidRPr="001D3C72">
          <w:t xml:space="preserve"> </w:t>
        </w:r>
      </w:ins>
      <w:r w:rsidRPr="001D3C72">
        <w:t>heartbeat</w:t>
      </w:r>
      <w:del w:id="107" w:author="James See" w:date="2022-01-25T21:33:00Z">
        <w:r w:rsidRPr="001D3C72" w:rsidDel="00362556">
          <w:delText>,</w:delText>
        </w:r>
      </w:del>
      <w:ins w:id="108" w:author="James See" w:date="2022-01-25T21:33:00Z">
        <w:r w:rsidR="00362556">
          <w:t>.</w:t>
        </w:r>
      </w:ins>
      <w:r w:rsidRPr="001D3C72">
        <w:t xml:space="preserve"> </w:t>
      </w:r>
      <w:del w:id="109" w:author="James See" w:date="2022-01-25T21:33:00Z">
        <w:r w:rsidRPr="001D3C72" w:rsidDel="00362556">
          <w:delText xml:space="preserve">and </w:delText>
        </w:r>
      </w:del>
      <w:ins w:id="110" w:author="James See" w:date="2022-01-25T21:33:00Z">
        <w:r w:rsidR="00362556">
          <w:t xml:space="preserve">Specifically, it </w:t>
        </w:r>
      </w:ins>
      <w:r w:rsidRPr="001D3C72">
        <w:t xml:space="preserve">uses a phototransistor to </w:t>
      </w:r>
      <w:del w:id="111" w:author="James See" w:date="2022-01-25T21:33:00Z">
        <w:r w:rsidRPr="001D3C72" w:rsidDel="00267D75">
          <w:delText xml:space="preserve">acquire </w:delText>
        </w:r>
      </w:del>
      <w:ins w:id="112" w:author="James See" w:date="2022-01-25T21:33:00Z">
        <w:r w:rsidR="00267D75">
          <w:t xml:space="preserve">obtain </w:t>
        </w:r>
      </w:ins>
      <w:r w:rsidRPr="001D3C72">
        <w:t xml:space="preserve">changes in the </w:t>
      </w:r>
      <w:r w:rsidRPr="001D3C72">
        <w:lastRenderedPageBreak/>
        <w:t xml:space="preserve">amount of reflected light and measure the pulse wave. </w:t>
      </w:r>
      <w:ins w:id="113" w:author="James See" w:date="2022-01-25T21:34:00Z">
        <w:r w:rsidR="00267D75">
          <w:t xml:space="preserve">Here, </w:t>
        </w:r>
      </w:ins>
      <w:del w:id="114" w:author="James See" w:date="2022-01-25T21:34:00Z">
        <w:r w:rsidRPr="001D3C72" w:rsidDel="00267D75">
          <w:delText>T</w:delText>
        </w:r>
      </w:del>
      <w:ins w:id="115" w:author="James See" w:date="2022-01-25T21:34:00Z">
        <w:r w:rsidR="00267D75">
          <w:t>t</w:t>
        </w:r>
      </w:ins>
      <w:r w:rsidRPr="001D3C72">
        <w:t>he pulse wave data is numerical data o</w:t>
      </w:r>
      <w:ins w:id="116" w:author="James See" w:date="2022-01-25T21:34:00Z">
        <w:r w:rsidR="00267D75">
          <w:t>n</w:t>
        </w:r>
      </w:ins>
      <w:del w:id="117" w:author="James See" w:date="2022-01-25T21:34:00Z">
        <w:r w:rsidRPr="001D3C72" w:rsidDel="00267D75">
          <w:delText>f</w:delText>
        </w:r>
      </w:del>
      <w:r w:rsidRPr="001D3C72">
        <w:t xml:space="preserve"> the change</w:t>
      </w:r>
      <w:ins w:id="118" w:author="James See" w:date="2022-01-25T21:34:00Z">
        <w:r w:rsidR="00267D75">
          <w:t>s</w:t>
        </w:r>
      </w:ins>
      <w:r w:rsidRPr="001D3C72">
        <w:t xml:space="preserve"> </w:t>
      </w:r>
      <w:del w:id="119" w:author="James See" w:date="2022-01-25T21:34:00Z">
        <w:r w:rsidRPr="001D3C72" w:rsidDel="00267D75">
          <w:delText xml:space="preserve">of </w:delText>
        </w:r>
      </w:del>
      <w:ins w:id="120" w:author="James See" w:date="2022-01-25T21:34:00Z">
        <w:r w:rsidR="00267D75">
          <w:t xml:space="preserve">in </w:t>
        </w:r>
      </w:ins>
      <w:r w:rsidRPr="001D3C72">
        <w:t xml:space="preserve">the reflected light, and the heart rate is measured by detecting the peaks </w:t>
      </w:r>
      <w:ins w:id="121" w:author="James See" w:date="2022-01-25T21:34:00Z">
        <w:r w:rsidR="00267D75">
          <w:t xml:space="preserve">that </w:t>
        </w:r>
      </w:ins>
      <w:r w:rsidRPr="001D3C72">
        <w:t>appear</w:t>
      </w:r>
      <w:del w:id="122" w:author="James See" w:date="2022-01-25T21:34:00Z">
        <w:r w:rsidRPr="001D3C72" w:rsidDel="00267D75">
          <w:delText>ing</w:delText>
        </w:r>
      </w:del>
      <w:r w:rsidRPr="001D3C72">
        <w:t xml:space="preserve"> in the pulse wave data. This type of pulse wave measurement technique is called photoplethysmography (PPG) \cite{ppg}. </w:t>
      </w:r>
      <w:ins w:id="123" w:author="James See" w:date="2022-01-25T21:37:00Z">
        <w:r w:rsidR="006E65FE">
          <w:t xml:space="preserve">Today's </w:t>
        </w:r>
      </w:ins>
      <w:r w:rsidRPr="001D3C72">
        <w:t xml:space="preserve">PPG sensors </w:t>
      </w:r>
      <w:del w:id="124" w:author="James See" w:date="2022-01-25T21:34:00Z">
        <w:r w:rsidRPr="001D3C72" w:rsidDel="006E65FE">
          <w:delText xml:space="preserve">today </w:delText>
        </w:r>
      </w:del>
      <w:r w:rsidRPr="001D3C72">
        <w:t xml:space="preserve">use the same principle as the device </w:t>
      </w:r>
      <w:ins w:id="125" w:author="James See" w:date="2022-01-25T21:37:00Z">
        <w:r w:rsidR="006E65FE">
          <w:t xml:space="preserve">originally </w:t>
        </w:r>
      </w:ins>
      <w:r w:rsidRPr="001D3C72">
        <w:t>introduced by Hertzman \cite{ppg_principle1, ppg_principle2}, but in a smaller size using modern equipment. Many commercially available wearable devices (e.g., smartwatches) are equipped with a PPG sensor as a pulse sensor.</w:t>
      </w:r>
      <w:r w:rsidR="001D3C72" w:rsidRPr="001D3C72">
        <w:rPr>
          <w:color w:val="D9D9D9" w:themeColor="background1" w:themeShade="D9"/>
        </w:rPr>
        <w:t>\par</w:t>
      </w:r>
    </w:p>
    <w:p w14:paraId="3E24EDB6" w14:textId="77777777" w:rsidR="00200DF7" w:rsidRPr="001D3C72" w:rsidRDefault="00200DF7" w:rsidP="00200DF7"/>
    <w:p w14:paraId="29C03BF4" w14:textId="41B06797" w:rsidR="00200DF7" w:rsidRPr="001D3C72" w:rsidRDefault="00200DF7" w:rsidP="00200DF7">
      <w:r w:rsidRPr="001D3C72">
        <w:t xml:space="preserve">We speculate that it may be possible to measure an arbitrary pulse wave by </w:t>
      </w:r>
      <w:del w:id="126" w:author="James See" w:date="2022-01-25T21:37:00Z">
        <w:r w:rsidRPr="001D3C72" w:rsidDel="006E65FE">
          <w:delText xml:space="preserve">giving </w:delText>
        </w:r>
      </w:del>
      <w:ins w:id="127" w:author="James See" w:date="2022-01-25T21:37:00Z">
        <w:r w:rsidR="006E65FE">
          <w:t>inputting</w:t>
        </w:r>
        <w:r w:rsidR="006E65FE" w:rsidRPr="001D3C72">
          <w:t xml:space="preserve"> </w:t>
        </w:r>
      </w:ins>
      <w:r w:rsidRPr="001D3C72">
        <w:t xml:space="preserve">a change of light to </w:t>
      </w:r>
      <w:del w:id="128" w:author="James See" w:date="2022-01-25T21:37:00Z">
        <w:r w:rsidRPr="001D3C72" w:rsidDel="006E65FE">
          <w:delText xml:space="preserve">the </w:delText>
        </w:r>
      </w:del>
      <w:ins w:id="129" w:author="James See" w:date="2022-01-25T21:37:00Z">
        <w:r w:rsidR="006E65FE">
          <w:t xml:space="preserve">a </w:t>
        </w:r>
      </w:ins>
      <w:r w:rsidRPr="001D3C72">
        <w:t xml:space="preserve">PPG sensor. </w:t>
      </w:r>
      <w:del w:id="130" w:author="James See" w:date="2022-01-25T21:37:00Z">
        <w:r w:rsidRPr="001D3C72" w:rsidDel="006E65FE">
          <w:delText>In this paper</w:delText>
        </w:r>
      </w:del>
      <w:ins w:id="131" w:author="James See" w:date="2022-01-25T21:37:00Z">
        <w:r w:rsidR="006E65FE">
          <w:t>Accordingly</w:t>
        </w:r>
      </w:ins>
      <w:r w:rsidRPr="001D3C72">
        <w:t xml:space="preserve">, we propose </w:t>
      </w:r>
      <w:commentRangeStart w:id="132"/>
      <w:r w:rsidRPr="001D3C72">
        <w:t>disp2ppg</w:t>
      </w:r>
      <w:commentRangeEnd w:id="132"/>
      <w:r w:rsidR="006E65FE">
        <w:rPr>
          <w:rStyle w:val="afd"/>
        </w:rPr>
        <w:commentReference w:id="132"/>
      </w:r>
      <w:r w:rsidRPr="001D3C72">
        <w:t xml:space="preserve">, a method that enables </w:t>
      </w:r>
      <w:del w:id="133" w:author="James See" w:date="2022-01-25T21:38:00Z">
        <w:r w:rsidRPr="001D3C72" w:rsidDel="006E65FE">
          <w:delText xml:space="preserve">the </w:delText>
        </w:r>
      </w:del>
      <w:ins w:id="134" w:author="James See" w:date="2022-01-25T21:38:00Z">
        <w:r w:rsidR="006E65FE">
          <w:t>a</w:t>
        </w:r>
        <w:r w:rsidR="006E65FE" w:rsidRPr="001D3C72">
          <w:t xml:space="preserve"> </w:t>
        </w:r>
      </w:ins>
      <w:r w:rsidRPr="001D3C72">
        <w:t xml:space="preserve">PPG sensor to acquire pulse data </w:t>
      </w:r>
      <w:del w:id="135" w:author="James See" w:date="2022-01-25T21:38:00Z">
        <w:r w:rsidRPr="001D3C72" w:rsidDel="006E65FE">
          <w:delText xml:space="preserve">using </w:delText>
        </w:r>
      </w:del>
      <w:ins w:id="136" w:author="James See" w:date="2022-01-25T21:38:00Z">
        <w:r w:rsidR="006E65FE">
          <w:t xml:space="preserve">from </w:t>
        </w:r>
      </w:ins>
      <w:r w:rsidRPr="001D3C72">
        <w:t xml:space="preserve">a display. </w:t>
      </w:r>
      <w:ins w:id="137" w:author="James See" w:date="2022-01-25T21:38:00Z">
        <w:r w:rsidR="006E65FE">
          <w:t>T</w:t>
        </w:r>
        <w:r w:rsidR="006E65FE" w:rsidRPr="001D3C72">
          <w:t>o simplify data collection for photoplethysmography imaging (PPGI)</w:t>
        </w:r>
        <w:r w:rsidR="006E65FE">
          <w:t xml:space="preserve">, </w:t>
        </w:r>
      </w:ins>
      <w:r w:rsidRPr="001D3C72">
        <w:t xml:space="preserve">Paul et al. \cite{ppg_generator} developed a hardware PPG simulator </w:t>
      </w:r>
      <w:ins w:id="138" w:author="James See" w:date="2022-01-25T21:38:00Z">
        <w:r w:rsidR="006E65FE">
          <w:t xml:space="preserve">by </w:t>
        </w:r>
      </w:ins>
      <w:r w:rsidRPr="001D3C72">
        <w:t>using an LED array to generate PPG signals</w:t>
      </w:r>
      <w:del w:id="139" w:author="James See" w:date="2022-01-25T21:38:00Z">
        <w:r w:rsidRPr="001D3C72" w:rsidDel="006E65FE">
          <w:delText>, which was designed to simplify the data collection for photoplethysmography imaging (PPGI)</w:delText>
        </w:r>
      </w:del>
      <w:r w:rsidRPr="001D3C72">
        <w:t xml:space="preserve">. Our disp2ppg method differs in that it aims to use a small </w:t>
      </w:r>
      <w:ins w:id="140" w:author="James See" w:date="2022-01-25T21:39:00Z">
        <w:r w:rsidR="00E2672C">
          <w:t xml:space="preserve">display </w:t>
        </w:r>
      </w:ins>
      <w:r w:rsidRPr="001D3C72">
        <w:t xml:space="preserve">device to input data to </w:t>
      </w:r>
      <w:del w:id="141" w:author="James See" w:date="2022-01-25T21:39:00Z">
        <w:r w:rsidRPr="001D3C72" w:rsidDel="00E2672C">
          <w:delText xml:space="preserve">a </w:delText>
        </w:r>
      </w:del>
      <w:ins w:id="142" w:author="James See" w:date="2022-01-25T21:39:00Z">
        <w:r w:rsidR="00E2672C">
          <w:t xml:space="preserve">the </w:t>
        </w:r>
      </w:ins>
      <w:r w:rsidRPr="001D3C72">
        <w:t xml:space="preserve">PPG sensor </w:t>
      </w:r>
      <w:del w:id="143" w:author="James See" w:date="2022-01-25T21:39:00Z">
        <w:r w:rsidRPr="001D3C72" w:rsidDel="00E2672C">
          <w:delText xml:space="preserve">equipped on </w:delText>
        </w:r>
      </w:del>
      <w:ins w:id="144" w:author="James See" w:date="2022-01-25T21:39:00Z">
        <w:r w:rsidR="00E2672C">
          <w:t xml:space="preserve">of </w:t>
        </w:r>
      </w:ins>
      <w:r w:rsidRPr="001D3C72">
        <w:t xml:space="preserve">a wearable device. Specifically, </w:t>
      </w:r>
      <w:del w:id="145" w:author="James See" w:date="2022-01-25T21:40:00Z">
        <w:r w:rsidRPr="001D3C72" w:rsidDel="00E2672C">
          <w:delText xml:space="preserve">it </w:delText>
        </w:r>
      </w:del>
      <w:ins w:id="146" w:author="James See" w:date="2022-01-25T21:40:00Z">
        <w:r w:rsidR="00E2672C">
          <w:t xml:space="preserve">our method </w:t>
        </w:r>
      </w:ins>
      <w:del w:id="147" w:author="James See" w:date="2022-01-25T21:40:00Z">
        <w:r w:rsidRPr="001D3C72" w:rsidDel="00E2672C">
          <w:delText xml:space="preserve">utilizes </w:delText>
        </w:r>
      </w:del>
      <w:ins w:id="148" w:author="James See" w:date="2022-01-25T21:40:00Z">
        <w:r w:rsidR="00E2672C">
          <w:t xml:space="preserve">uses </w:t>
        </w:r>
      </w:ins>
      <w:r w:rsidRPr="001D3C72">
        <w:t xml:space="preserve">a smartwatch to measure an arbitrary heart rate. We set two objectives for </w:t>
      </w:r>
      <w:del w:id="149" w:author="James See" w:date="2022-01-25T21:39:00Z">
        <w:r w:rsidRPr="001D3C72" w:rsidDel="00E2672C">
          <w:delText>disp2ppg</w:delText>
        </w:r>
      </w:del>
      <w:ins w:id="150" w:author="James See" w:date="2022-01-25T21:39:00Z">
        <w:r w:rsidR="00E2672C">
          <w:t>the proposed method</w:t>
        </w:r>
      </w:ins>
      <w:r w:rsidRPr="001D3C72">
        <w:t xml:space="preserve">: PPG transfer and </w:t>
      </w:r>
      <w:ins w:id="151" w:author="James See" w:date="2022-01-25T21:39:00Z">
        <w:r w:rsidR="00E2672C">
          <w:t xml:space="preserve">recognition of </w:t>
        </w:r>
      </w:ins>
      <w:r w:rsidRPr="001D3C72">
        <w:t>fake PPG</w:t>
      </w:r>
      <w:ins w:id="152" w:author="James See" w:date="2022-01-25T21:39:00Z">
        <w:r w:rsidR="00E2672C">
          <w:t xml:space="preserve"> data</w:t>
        </w:r>
      </w:ins>
      <w:r w:rsidRPr="001D3C72">
        <w:t>.</w:t>
      </w:r>
      <w:r w:rsidR="001D3C72" w:rsidRPr="001D3C72">
        <w:rPr>
          <w:color w:val="D9D9D9" w:themeColor="background1" w:themeShade="D9"/>
        </w:rPr>
        <w:t>\par</w:t>
      </w:r>
    </w:p>
    <w:p w14:paraId="4EC8DB81" w14:textId="77777777" w:rsidR="00200DF7" w:rsidRPr="001D3C72" w:rsidRDefault="00200DF7" w:rsidP="00200DF7"/>
    <w:p w14:paraId="275BEBAC" w14:textId="77777777" w:rsidR="009971A1" w:rsidRDefault="00200DF7" w:rsidP="00200DF7">
      <w:pPr>
        <w:rPr>
          <w:ins w:id="153" w:author="James See" w:date="2022-01-25T21:45:00Z"/>
        </w:rPr>
      </w:pPr>
      <w:r w:rsidRPr="001D3C72">
        <w:t>In terms of PPG transfer, artificial bodies</w:t>
      </w:r>
      <w:ins w:id="154" w:author="James See" w:date="2022-01-25T21:40:00Z">
        <w:r w:rsidR="00AF7129">
          <w:t xml:space="preserve"> and parts</w:t>
        </w:r>
      </w:ins>
      <w:r w:rsidRPr="001D3C72">
        <w:t xml:space="preserve"> such as prosthetic hands, robotic arms, and telepresence robots do not have any blood flow, which </w:t>
      </w:r>
      <w:del w:id="155" w:author="James See" w:date="2022-01-25T21:41:00Z">
        <w:r w:rsidRPr="001D3C72" w:rsidDel="00AF7129">
          <w:delText xml:space="preserve">means </w:delText>
        </w:r>
      </w:del>
      <w:ins w:id="156" w:author="James See" w:date="2022-01-25T21:41:00Z">
        <w:r w:rsidR="00AF7129">
          <w:t xml:space="preserve">makes </w:t>
        </w:r>
      </w:ins>
      <w:r w:rsidRPr="001D3C72">
        <w:t xml:space="preserve">it </w:t>
      </w:r>
      <w:del w:id="157" w:author="James See" w:date="2022-01-25T21:41:00Z">
        <w:r w:rsidRPr="001D3C72" w:rsidDel="00AF7129">
          <w:delText xml:space="preserve">is not </w:delText>
        </w:r>
      </w:del>
      <w:ins w:id="158" w:author="James See" w:date="2022-01-25T21:41:00Z">
        <w:r w:rsidR="00AF7129">
          <w:t>im</w:t>
        </w:r>
      </w:ins>
      <w:r w:rsidRPr="001D3C72">
        <w:t xml:space="preserve">possible to measure </w:t>
      </w:r>
      <w:del w:id="159" w:author="James See" w:date="2022-01-25T21:41:00Z">
        <w:r w:rsidRPr="001D3C72" w:rsidDel="00AF7129">
          <w:delText xml:space="preserve">the </w:delText>
        </w:r>
      </w:del>
      <w:r w:rsidRPr="001D3C72">
        <w:t xml:space="preserve">biometric data even if a smartwatch is worn on the wrist. While </w:t>
      </w:r>
      <w:ins w:id="160" w:author="James See" w:date="2022-01-25T21:41:00Z">
        <w:r w:rsidR="00AF7129">
          <w:t xml:space="preserve">typical </w:t>
        </w:r>
      </w:ins>
      <w:r w:rsidRPr="001D3C72">
        <w:t>smartwatch functions such as calling, messaging, clock</w:t>
      </w:r>
      <w:ins w:id="161" w:author="James See" w:date="2022-01-25T21:41:00Z">
        <w:r w:rsidR="00AF7129">
          <w:t>s</w:t>
        </w:r>
      </w:ins>
      <w:del w:id="162" w:author="James See" w:date="2022-01-25T21:41:00Z">
        <w:r w:rsidRPr="001D3C72" w:rsidDel="00AF7129">
          <w:delText>ing</w:delText>
        </w:r>
      </w:del>
      <w:r w:rsidRPr="001D3C72">
        <w:t>, and payment</w:t>
      </w:r>
      <w:ins w:id="163" w:author="James See" w:date="2022-01-25T21:41:00Z">
        <w:r w:rsidR="00AF7129">
          <w:t>s</w:t>
        </w:r>
      </w:ins>
      <w:r w:rsidRPr="001D3C72">
        <w:t>, as well as sensors such as accelerometers and GPS</w:t>
      </w:r>
      <w:ins w:id="164" w:author="James See" w:date="2022-01-25T21:41:00Z">
        <w:r w:rsidR="00AF7129">
          <w:t xml:space="preserve"> sensors</w:t>
        </w:r>
      </w:ins>
      <w:r w:rsidRPr="001D3C72">
        <w:t xml:space="preserve">, can </w:t>
      </w:r>
      <w:ins w:id="165" w:author="James See" w:date="2022-01-25T21:42:00Z">
        <w:r w:rsidR="00AF7129">
          <w:t xml:space="preserve">still </w:t>
        </w:r>
      </w:ins>
      <w:r w:rsidRPr="001D3C72">
        <w:t xml:space="preserve">be used </w:t>
      </w:r>
      <w:del w:id="166" w:author="James See" w:date="2022-01-25T21:42:00Z">
        <w:r w:rsidRPr="001D3C72" w:rsidDel="00AF7129">
          <w:delText xml:space="preserve">in </w:delText>
        </w:r>
      </w:del>
      <w:ins w:id="167" w:author="James See" w:date="2022-01-25T21:42:00Z">
        <w:r w:rsidR="00AF7129">
          <w:t xml:space="preserve">with </w:t>
        </w:r>
      </w:ins>
      <w:r w:rsidRPr="001D3C72">
        <w:t xml:space="preserve">artificial </w:t>
      </w:r>
      <w:del w:id="168" w:author="James See" w:date="2022-01-25T21:42:00Z">
        <w:r w:rsidRPr="001D3C72" w:rsidDel="00AF7129">
          <w:delText xml:space="preserve">bodies </w:delText>
        </w:r>
      </w:del>
      <w:ins w:id="169" w:author="James See" w:date="2022-01-25T21:42:00Z">
        <w:r w:rsidR="00AF7129">
          <w:t xml:space="preserve">limbs </w:t>
        </w:r>
      </w:ins>
      <w:del w:id="170" w:author="James See" w:date="2022-01-25T21:42:00Z">
        <w:r w:rsidRPr="001D3C72" w:rsidDel="00AF7129">
          <w:delText xml:space="preserve">the same </w:delText>
        </w:r>
      </w:del>
      <w:r w:rsidRPr="001D3C72">
        <w:t xml:space="preserve">as </w:t>
      </w:r>
      <w:del w:id="171" w:author="James See" w:date="2022-01-25T21:42:00Z">
        <w:r w:rsidRPr="001D3C72" w:rsidDel="00AF7129">
          <w:delText xml:space="preserve">in the </w:delText>
        </w:r>
      </w:del>
      <w:ins w:id="172" w:author="James See" w:date="2022-01-25T21:42:00Z">
        <w:r w:rsidR="00AF7129">
          <w:t xml:space="preserve">with </w:t>
        </w:r>
      </w:ins>
      <w:r w:rsidRPr="001D3C72">
        <w:t xml:space="preserve">living </w:t>
      </w:r>
      <w:del w:id="173" w:author="James See" w:date="2022-01-25T21:42:00Z">
        <w:r w:rsidRPr="001D3C72" w:rsidDel="00AF7129">
          <w:delText>body</w:delText>
        </w:r>
      </w:del>
      <w:ins w:id="174" w:author="James See" w:date="2022-01-25T21:42:00Z">
        <w:r w:rsidR="00AF7129">
          <w:t>limbs</w:t>
        </w:r>
      </w:ins>
      <w:r w:rsidRPr="001D3C72">
        <w:t xml:space="preserve">, pulse data cannot be measured. </w:t>
      </w:r>
      <w:ins w:id="175" w:author="James See" w:date="2022-01-25T21:42:00Z">
        <w:r w:rsidR="000A03C2">
          <w:t xml:space="preserve">Meanwhile, </w:t>
        </w:r>
      </w:ins>
      <w:del w:id="176" w:author="James See" w:date="2022-01-25T21:42:00Z">
        <w:r w:rsidRPr="001D3C72" w:rsidDel="000A03C2">
          <w:delText>W</w:delText>
        </w:r>
      </w:del>
      <w:ins w:id="177" w:author="James See" w:date="2022-01-25T21:42:00Z">
        <w:r w:rsidR="000A03C2">
          <w:t>w</w:t>
        </w:r>
      </w:ins>
      <w:r w:rsidRPr="001D3C72">
        <w:t xml:space="preserve">hen a smartwatch is attached to other body parts where blood flow exists (e.g., </w:t>
      </w:r>
      <w:del w:id="178" w:author="James See" w:date="2022-01-25T21:42:00Z">
        <w:r w:rsidRPr="001D3C72" w:rsidDel="000A03C2">
          <w:delText xml:space="preserve">the </w:delText>
        </w:r>
      </w:del>
      <w:ins w:id="179" w:author="James See" w:date="2022-01-25T21:42:00Z">
        <w:r w:rsidR="000A03C2">
          <w:t xml:space="preserve">an </w:t>
        </w:r>
      </w:ins>
      <w:r w:rsidRPr="001D3C72">
        <w:t xml:space="preserve">ankle) </w:t>
      </w:r>
      <w:del w:id="180" w:author="James See" w:date="2022-01-25T21:42:00Z">
        <w:r w:rsidRPr="001D3C72" w:rsidDel="000A03C2">
          <w:delText xml:space="preserve">in order </w:delText>
        </w:r>
      </w:del>
      <w:r w:rsidRPr="001D3C72">
        <w:t>to measure pulse data, the usability of other functions (e.g., messaging) is reduced. Other possible methods for PPG transfer include attach</w:t>
      </w:r>
      <w:ins w:id="181" w:author="James See" w:date="2022-01-25T21:43:00Z">
        <w:r w:rsidR="000A03C2">
          <w:t>ment</w:t>
        </w:r>
      </w:ins>
      <w:del w:id="182" w:author="James See" w:date="2022-01-25T21:43:00Z">
        <w:r w:rsidRPr="001D3C72" w:rsidDel="000A03C2">
          <w:delText>ing</w:delText>
        </w:r>
      </w:del>
      <w:r w:rsidRPr="001D3C72">
        <w:t xml:space="preserve"> </w:t>
      </w:r>
      <w:ins w:id="183" w:author="James See" w:date="2022-01-25T21:43:00Z">
        <w:r w:rsidR="000A03C2">
          <w:t xml:space="preserve">of </w:t>
        </w:r>
      </w:ins>
      <w:r w:rsidRPr="001D3C72">
        <w:t xml:space="preserve">an additional PPG sensor to other body parts </w:t>
      </w:r>
      <w:del w:id="184" w:author="James See" w:date="2022-01-25T21:43:00Z">
        <w:r w:rsidRPr="001D3C72" w:rsidDel="000A03C2">
          <w:delText xml:space="preserve">where </w:delText>
        </w:r>
      </w:del>
      <w:ins w:id="185" w:author="James See" w:date="2022-01-25T21:43:00Z">
        <w:r w:rsidR="000A03C2">
          <w:t xml:space="preserve">with </w:t>
        </w:r>
      </w:ins>
      <w:r w:rsidRPr="001D3C72">
        <w:t xml:space="preserve">blood flow </w:t>
      </w:r>
      <w:del w:id="186" w:author="James See" w:date="2022-01-25T21:43:00Z">
        <w:r w:rsidRPr="001D3C72" w:rsidDel="000A03C2">
          <w:delText xml:space="preserve">exists </w:delText>
        </w:r>
      </w:del>
      <w:r w:rsidRPr="001D3C72">
        <w:t xml:space="preserve">and </w:t>
      </w:r>
      <w:ins w:id="187" w:author="James See" w:date="2022-01-25T21:43:00Z">
        <w:r w:rsidR="000A03C2" w:rsidRPr="001D3C72">
          <w:t xml:space="preserve">wireless </w:t>
        </w:r>
      </w:ins>
      <w:r w:rsidRPr="001D3C72">
        <w:t>input</w:t>
      </w:r>
      <w:del w:id="188" w:author="James See" w:date="2022-01-25T21:43:00Z">
        <w:r w:rsidRPr="001D3C72" w:rsidDel="000A03C2">
          <w:delText>ting</w:delText>
        </w:r>
      </w:del>
      <w:r w:rsidRPr="001D3C72">
        <w:t xml:space="preserve"> </w:t>
      </w:r>
      <w:ins w:id="189" w:author="James See" w:date="2022-01-25T21:43:00Z">
        <w:r w:rsidR="000A03C2">
          <w:t xml:space="preserve">of the </w:t>
        </w:r>
      </w:ins>
      <w:r w:rsidRPr="001D3C72">
        <w:t xml:space="preserve">PPG data </w:t>
      </w:r>
      <w:del w:id="190" w:author="James See" w:date="2022-01-25T21:43:00Z">
        <w:r w:rsidRPr="001D3C72" w:rsidDel="000A03C2">
          <w:delText xml:space="preserve">wirelessly </w:delText>
        </w:r>
      </w:del>
      <w:r w:rsidRPr="001D3C72">
        <w:t>to the smartwatch, or detecti</w:t>
      </w:r>
      <w:ins w:id="191" w:author="James See" w:date="2022-01-25T21:43:00Z">
        <w:r w:rsidR="000A03C2">
          <w:t>o</w:t>
        </w:r>
      </w:ins>
      <w:r w:rsidRPr="001D3C72">
        <w:t>n</w:t>
      </w:r>
      <w:del w:id="192" w:author="James See" w:date="2022-01-25T21:43:00Z">
        <w:r w:rsidRPr="001D3C72" w:rsidDel="000A03C2">
          <w:delText>g</w:delText>
        </w:r>
      </w:del>
      <w:ins w:id="193" w:author="James See" w:date="2022-01-25T21:43:00Z">
        <w:r w:rsidR="000A03C2">
          <w:t xml:space="preserve"> of</w:t>
        </w:r>
      </w:ins>
      <w:r w:rsidRPr="001D3C72">
        <w:t xml:space="preserve"> PPG data (or heart rate data) </w:t>
      </w:r>
      <w:del w:id="194" w:author="James See" w:date="2022-01-25T21:44:00Z">
        <w:r w:rsidRPr="001D3C72" w:rsidDel="009971A1">
          <w:delText xml:space="preserve">from </w:delText>
        </w:r>
      </w:del>
      <w:ins w:id="195" w:author="James See" w:date="2022-01-25T21:44:00Z">
        <w:r w:rsidR="009971A1">
          <w:t xml:space="preserve">by non-PPG </w:t>
        </w:r>
      </w:ins>
      <w:r w:rsidRPr="001D3C72">
        <w:t xml:space="preserve">sensors </w:t>
      </w:r>
      <w:del w:id="196" w:author="James See" w:date="2022-01-25T21:44:00Z">
        <w:r w:rsidRPr="001D3C72" w:rsidDel="009971A1">
          <w:delText xml:space="preserve">other than the PPG </w:delText>
        </w:r>
      </w:del>
      <w:r w:rsidRPr="001D3C72">
        <w:t xml:space="preserve">\cite{heart_rate_accelerometer, Biowatch, SeismoTracker, heart_rate_ecg, heart_rate_touchscreen}. However, </w:t>
      </w:r>
      <w:del w:id="197" w:author="James See" w:date="2022-01-25T21:44:00Z">
        <w:r w:rsidRPr="001D3C72" w:rsidDel="009971A1">
          <w:delText xml:space="preserve">since </w:delText>
        </w:r>
      </w:del>
      <w:ins w:id="198" w:author="James See" w:date="2022-01-25T21:44:00Z">
        <w:r w:rsidR="009971A1">
          <w:t xml:space="preserve">because </w:t>
        </w:r>
      </w:ins>
      <w:r w:rsidRPr="001D3C72">
        <w:t xml:space="preserve">most </w:t>
      </w:r>
      <w:del w:id="199" w:author="James See" w:date="2022-01-25T21:44:00Z">
        <w:r w:rsidRPr="001D3C72" w:rsidDel="009971A1">
          <w:delText xml:space="preserve">of the </w:delText>
        </w:r>
      </w:del>
      <w:r w:rsidRPr="001D3C72">
        <w:t xml:space="preserve">publicly available applications that use PPG data read the </w:t>
      </w:r>
      <w:del w:id="200" w:author="James See" w:date="2022-01-25T21:44:00Z">
        <w:r w:rsidRPr="001D3C72" w:rsidDel="009971A1">
          <w:delText xml:space="preserve">values </w:delText>
        </w:r>
      </w:del>
      <w:ins w:id="201" w:author="James See" w:date="2022-01-25T21:44:00Z">
        <w:r w:rsidR="009971A1">
          <w:t xml:space="preserve">data </w:t>
        </w:r>
      </w:ins>
      <w:r w:rsidRPr="001D3C72">
        <w:t xml:space="preserve">from PPG sensors </w:t>
      </w:r>
      <w:del w:id="202" w:author="James See" w:date="2022-01-25T21:44:00Z">
        <w:r w:rsidRPr="001D3C72" w:rsidDel="009971A1">
          <w:delText xml:space="preserve">equipped on the </w:delText>
        </w:r>
      </w:del>
      <w:ins w:id="203" w:author="James See" w:date="2022-01-25T21:44:00Z">
        <w:r w:rsidR="009971A1">
          <w:t xml:space="preserve">included in a </w:t>
        </w:r>
      </w:ins>
      <w:r w:rsidRPr="001D3C72">
        <w:t xml:space="preserve">device, </w:t>
      </w:r>
      <w:ins w:id="204" w:author="James See" w:date="2022-01-25T21:44:00Z">
        <w:r w:rsidR="009971A1">
          <w:t xml:space="preserve">the </w:t>
        </w:r>
      </w:ins>
      <w:r w:rsidRPr="001D3C72">
        <w:t>PPG data collected by these methods may not be usable for many applications.</w:t>
      </w:r>
      <w:ins w:id="205" w:author="James See" w:date="2022-01-25T21:45:00Z">
        <w:r w:rsidR="009971A1">
          <w:t>\par</w:t>
        </w:r>
      </w:ins>
    </w:p>
    <w:p w14:paraId="35D1B621" w14:textId="77777777" w:rsidR="009971A1" w:rsidRDefault="009971A1" w:rsidP="00200DF7">
      <w:pPr>
        <w:rPr>
          <w:ins w:id="206" w:author="James See" w:date="2022-01-25T21:45:00Z"/>
        </w:rPr>
      </w:pPr>
    </w:p>
    <w:p w14:paraId="0A99B1DE" w14:textId="05B9DC0F" w:rsidR="00200DF7" w:rsidRPr="001D3C72" w:rsidRDefault="009971A1" w:rsidP="00200DF7">
      <w:ins w:id="207" w:author="James See" w:date="2022-01-25T21:45:00Z">
        <w:r>
          <w:lastRenderedPageBreak/>
          <w:t>In contrast,</w:t>
        </w:r>
      </w:ins>
      <w:r w:rsidR="00200DF7" w:rsidRPr="001D3C72">
        <w:t xml:space="preserve"> </w:t>
      </w:r>
      <w:del w:id="208" w:author="James See" w:date="2022-01-25T21:45:00Z">
        <w:r w:rsidR="00200DF7" w:rsidRPr="001D3C72" w:rsidDel="009971A1">
          <w:delText>W</w:delText>
        </w:r>
      </w:del>
      <w:ins w:id="209" w:author="James See" w:date="2022-01-25T21:45:00Z">
        <w:r>
          <w:t>w</w:t>
        </w:r>
      </w:ins>
      <w:r w:rsidR="00200DF7" w:rsidRPr="001D3C72">
        <w:t xml:space="preserve">ith the proposed method, even when a smartwatch is attached to an artificial </w:t>
      </w:r>
      <w:del w:id="210" w:author="James See" w:date="2022-01-25T21:45:00Z">
        <w:r w:rsidR="00200DF7" w:rsidRPr="001D3C72" w:rsidDel="009971A1">
          <w:delText>body</w:delText>
        </w:r>
      </w:del>
      <w:ins w:id="211" w:author="James See" w:date="2022-01-25T21:45:00Z">
        <w:r>
          <w:t>limb</w:t>
        </w:r>
      </w:ins>
      <w:r w:rsidR="00200DF7" w:rsidRPr="001D3C72">
        <w:t xml:space="preserve">, </w:t>
      </w:r>
      <w:del w:id="212" w:author="James See" w:date="2022-01-25T21:45:00Z">
        <w:r w:rsidR="00200DF7" w:rsidRPr="001D3C72" w:rsidDel="009971A1">
          <w:delText xml:space="preserve">it can read </w:delText>
        </w:r>
      </w:del>
      <w:r w:rsidR="00200DF7" w:rsidRPr="001D3C72">
        <w:t xml:space="preserve">the </w:t>
      </w:r>
      <w:del w:id="213" w:author="James See" w:date="2022-01-25T21:46:00Z">
        <w:r w:rsidR="00200DF7" w:rsidRPr="001D3C72" w:rsidDel="009971A1">
          <w:delText xml:space="preserve">person's </w:delText>
        </w:r>
      </w:del>
      <w:ins w:id="214" w:author="James See" w:date="2022-01-25T21:46:00Z">
        <w:r>
          <w:t xml:space="preserve">user's </w:t>
        </w:r>
      </w:ins>
      <w:r w:rsidR="00200DF7" w:rsidRPr="001D3C72">
        <w:t xml:space="preserve">pulse data </w:t>
      </w:r>
      <w:ins w:id="215" w:author="James See" w:date="2022-01-25T21:46:00Z">
        <w:r>
          <w:t xml:space="preserve">can be read </w:t>
        </w:r>
      </w:ins>
      <w:r w:rsidR="00200DF7" w:rsidRPr="001D3C72">
        <w:t xml:space="preserve">by changing the light of the display under </w:t>
      </w:r>
      <w:del w:id="216" w:author="James See" w:date="2022-01-25T21:45:00Z">
        <w:r w:rsidR="00200DF7" w:rsidRPr="001D3C72" w:rsidDel="009971A1">
          <w:delText xml:space="preserve">its </w:delText>
        </w:r>
      </w:del>
      <w:ins w:id="217" w:author="James See" w:date="2022-01-25T21:45:00Z">
        <w:r>
          <w:t xml:space="preserve">the smartwatch's </w:t>
        </w:r>
      </w:ins>
      <w:r w:rsidR="00200DF7" w:rsidRPr="001D3C72">
        <w:t xml:space="preserve">PPG sensor in accordance with </w:t>
      </w:r>
      <w:del w:id="218" w:author="James See" w:date="2022-01-25T21:45:00Z">
        <w:r w:rsidR="00200DF7" w:rsidRPr="001D3C72" w:rsidDel="009971A1">
          <w:delText xml:space="preserve">the </w:delText>
        </w:r>
      </w:del>
      <w:r w:rsidR="00200DF7" w:rsidRPr="001D3C72">
        <w:t xml:space="preserve">pulse data measured at the junction of the living </w:t>
      </w:r>
      <w:del w:id="219" w:author="James See" w:date="2022-01-25T21:46:00Z">
        <w:r w:rsidR="00200DF7" w:rsidRPr="001D3C72" w:rsidDel="009971A1">
          <w:delText xml:space="preserve">body </w:delText>
        </w:r>
      </w:del>
      <w:r w:rsidR="00200DF7" w:rsidRPr="001D3C72">
        <w:t xml:space="preserve">and </w:t>
      </w:r>
      <w:del w:id="220" w:author="James See" w:date="2022-01-25T21:46:00Z">
        <w:r w:rsidR="00200DF7" w:rsidRPr="001D3C72" w:rsidDel="009971A1">
          <w:delText>the prosthetic hand</w:delText>
        </w:r>
      </w:del>
      <w:ins w:id="221" w:author="James See" w:date="2022-01-25T21:46:00Z">
        <w:r>
          <w:t>artificial limbs</w:t>
        </w:r>
      </w:ins>
      <w:r w:rsidR="00200DF7" w:rsidRPr="001D3C72">
        <w:t>. It is thus possible to use the normal functions of the smartwatch</w:t>
      </w:r>
      <w:ins w:id="222" w:author="James See" w:date="2022-01-25T21:47:00Z">
        <w:r>
          <w:t>,</w:t>
        </w:r>
      </w:ins>
      <w:r w:rsidR="00200DF7" w:rsidRPr="001D3C72">
        <w:t xml:space="preserve"> </w:t>
      </w:r>
      <w:del w:id="223" w:author="James See" w:date="2022-01-25T21:46:00Z">
        <w:r w:rsidR="00200DF7" w:rsidRPr="001D3C72" w:rsidDel="009971A1">
          <w:delText xml:space="preserve">since </w:delText>
        </w:r>
      </w:del>
      <w:ins w:id="224" w:author="James See" w:date="2022-01-25T21:46:00Z">
        <w:r>
          <w:t xml:space="preserve">because </w:t>
        </w:r>
      </w:ins>
      <w:r w:rsidR="00200DF7" w:rsidRPr="001D3C72">
        <w:t xml:space="preserve">it is not modified and only the display is mounted on the artificial </w:t>
      </w:r>
      <w:del w:id="225" w:author="James See" w:date="2022-01-25T21:47:00Z">
        <w:r w:rsidR="00200DF7" w:rsidRPr="001D3C72" w:rsidDel="009971A1">
          <w:delText>body</w:delText>
        </w:r>
      </w:del>
      <w:ins w:id="226" w:author="James See" w:date="2022-01-25T21:47:00Z">
        <w:r>
          <w:t>limb</w:t>
        </w:r>
      </w:ins>
      <w:r w:rsidR="00200DF7" w:rsidRPr="001D3C72">
        <w:t xml:space="preserve">. </w:t>
      </w:r>
      <w:ins w:id="227" w:author="James See" w:date="2022-01-25T21:47:00Z">
        <w:r>
          <w:t xml:space="preserve">Accordingly, </w:t>
        </w:r>
      </w:ins>
      <w:del w:id="228" w:author="James See" w:date="2022-01-25T21:47:00Z">
        <w:r w:rsidR="00200DF7" w:rsidRPr="001D3C72" w:rsidDel="009971A1">
          <w:delText>U</w:delText>
        </w:r>
      </w:del>
      <w:ins w:id="229" w:author="James See" w:date="2022-01-25T21:47:00Z">
        <w:r>
          <w:t>u</w:t>
        </w:r>
      </w:ins>
      <w:r w:rsidR="00200DF7" w:rsidRPr="001D3C72">
        <w:t xml:space="preserve">sers can </w:t>
      </w:r>
      <w:ins w:id="230" w:author="James See" w:date="2022-01-25T21:47:00Z">
        <w:r>
          <w:t xml:space="preserve">still </w:t>
        </w:r>
      </w:ins>
      <w:r w:rsidR="00200DF7" w:rsidRPr="001D3C72">
        <w:t xml:space="preserve">compare various </w:t>
      </w:r>
      <w:del w:id="231" w:author="James See" w:date="2022-01-25T21:47:00Z">
        <w:r w:rsidR="00200DF7" w:rsidRPr="001D3C72" w:rsidDel="009971A1">
          <w:delText xml:space="preserve">items </w:delText>
        </w:r>
      </w:del>
      <w:ins w:id="232" w:author="James See" w:date="2022-01-25T21:47:00Z">
        <w:r>
          <w:t xml:space="preserve">aspects </w:t>
        </w:r>
        <w:r w:rsidRPr="001D3C72">
          <w:t>of commercial smartwatches</w:t>
        </w:r>
        <w:r>
          <w:t>,</w:t>
        </w:r>
        <w:r w:rsidRPr="001D3C72">
          <w:t xml:space="preserve"> </w:t>
        </w:r>
      </w:ins>
      <w:r w:rsidR="00200DF7" w:rsidRPr="001D3C72">
        <w:t>such as the design, function, and weight</w:t>
      </w:r>
      <w:ins w:id="233" w:author="James See" w:date="2022-01-25T21:47:00Z">
        <w:r>
          <w:t>,</w:t>
        </w:r>
      </w:ins>
      <w:r w:rsidR="00200DF7" w:rsidRPr="001D3C72">
        <w:t xml:space="preserve"> </w:t>
      </w:r>
      <w:del w:id="234" w:author="James See" w:date="2022-01-25T21:47:00Z">
        <w:r w:rsidR="00200DF7" w:rsidRPr="001D3C72" w:rsidDel="009971A1">
          <w:delText xml:space="preserve">of commercial smartwatches </w:delText>
        </w:r>
      </w:del>
      <w:r w:rsidR="00200DF7" w:rsidRPr="001D3C72">
        <w:t xml:space="preserve">and use the model of their choice. In addition, the </w:t>
      </w:r>
      <w:ins w:id="235" w:author="James See" w:date="2022-01-25T21:48:00Z">
        <w:r>
          <w:t xml:space="preserve">smartwatch's </w:t>
        </w:r>
      </w:ins>
      <w:r w:rsidR="00200DF7" w:rsidRPr="001D3C72">
        <w:t xml:space="preserve">PPG sensor </w:t>
      </w:r>
      <w:del w:id="236" w:author="James See" w:date="2022-01-25T21:48:00Z">
        <w:r w:rsidR="00200DF7" w:rsidRPr="001D3C72" w:rsidDel="009971A1">
          <w:delText xml:space="preserve">on the smartwatch </w:delText>
        </w:r>
      </w:del>
      <w:ins w:id="237" w:author="James See" w:date="2022-01-25T21:48:00Z">
        <w:r>
          <w:t xml:space="preserve">can </w:t>
        </w:r>
      </w:ins>
      <w:r w:rsidR="00200DF7" w:rsidRPr="001D3C72">
        <w:t>acquire</w:t>
      </w:r>
      <w:del w:id="238" w:author="James See" w:date="2022-01-25T21:48:00Z">
        <w:r w:rsidR="00200DF7" w:rsidRPr="001D3C72" w:rsidDel="009971A1">
          <w:delText>s</w:delText>
        </w:r>
      </w:del>
      <w:r w:rsidR="00200DF7" w:rsidRPr="001D3C72">
        <w:t xml:space="preserve"> </w:t>
      </w:r>
      <w:del w:id="239" w:author="James See" w:date="2022-01-25T22:11:00Z">
        <w:r w:rsidR="00200DF7" w:rsidRPr="001D3C72" w:rsidDel="00FB12FE">
          <w:delText xml:space="preserve">the </w:delText>
        </w:r>
      </w:del>
      <w:r w:rsidR="00200DF7" w:rsidRPr="001D3C72">
        <w:t>data</w:t>
      </w:r>
      <w:del w:id="240" w:author="James See" w:date="2022-01-25T21:48:00Z">
        <w:r w:rsidR="00200DF7" w:rsidRPr="001D3C72" w:rsidDel="009971A1">
          <w:delText>,</w:delText>
        </w:r>
      </w:del>
      <w:r w:rsidR="00200DF7" w:rsidRPr="001D3C72">
        <w:t xml:space="preserve"> without modif</w:t>
      </w:r>
      <w:ins w:id="241" w:author="James See" w:date="2022-01-25T21:49:00Z">
        <w:r w:rsidR="005D2352">
          <w:t>ication</w:t>
        </w:r>
      </w:ins>
      <w:del w:id="242" w:author="James See" w:date="2022-01-25T21:49:00Z">
        <w:r w:rsidR="00200DF7" w:rsidRPr="001D3C72" w:rsidDel="005D2352">
          <w:delText>ying</w:delText>
        </w:r>
      </w:del>
      <w:ins w:id="243" w:author="James See" w:date="2022-01-25T21:49:00Z">
        <w:r w:rsidR="005D2352">
          <w:t xml:space="preserve"> of</w:t>
        </w:r>
      </w:ins>
      <w:r w:rsidR="00200DF7" w:rsidRPr="001D3C72">
        <w:t xml:space="preserve"> the smartwatch, </w:t>
      </w:r>
      <w:del w:id="244" w:author="James See" w:date="2022-01-25T21:48:00Z">
        <w:r w:rsidR="00200DF7" w:rsidRPr="001D3C72" w:rsidDel="009971A1">
          <w:delText xml:space="preserve">thus </w:delText>
        </w:r>
      </w:del>
      <w:ins w:id="245" w:author="James See" w:date="2022-01-25T21:48:00Z">
        <w:r>
          <w:t xml:space="preserve">which </w:t>
        </w:r>
      </w:ins>
      <w:r w:rsidR="00200DF7" w:rsidRPr="001D3C72">
        <w:t>allow</w:t>
      </w:r>
      <w:ins w:id="246" w:author="James See" w:date="2022-01-25T21:48:00Z">
        <w:r>
          <w:t>s</w:t>
        </w:r>
      </w:ins>
      <w:del w:id="247" w:author="James See" w:date="2022-01-25T21:48:00Z">
        <w:r w:rsidR="00200DF7" w:rsidRPr="001D3C72" w:rsidDel="009971A1">
          <w:delText>ing</w:delText>
        </w:r>
      </w:del>
      <w:r w:rsidR="00200DF7" w:rsidRPr="001D3C72">
        <w:t xml:space="preserve"> the user to </w:t>
      </w:r>
      <w:ins w:id="248" w:author="James See" w:date="2022-01-25T21:48:00Z">
        <w:r>
          <w:t xml:space="preserve">still </w:t>
        </w:r>
      </w:ins>
      <w:r w:rsidR="00200DF7" w:rsidRPr="001D3C72">
        <w:t xml:space="preserve">use common applications. </w:t>
      </w:r>
      <w:ins w:id="249" w:author="James See" w:date="2022-01-25T21:49:00Z">
        <w:r w:rsidR="005D2352">
          <w:t xml:space="preserve">Furthermore, </w:t>
        </w:r>
      </w:ins>
      <w:del w:id="250" w:author="James See" w:date="2022-01-25T21:49:00Z">
        <w:r w:rsidR="00200DF7" w:rsidRPr="001D3C72" w:rsidDel="005D2352">
          <w:delText xml:space="preserve">When applied to </w:delText>
        </w:r>
      </w:del>
      <w:ins w:id="251" w:author="James See" w:date="2022-01-25T21:49:00Z">
        <w:r w:rsidR="005D2352">
          <w:t xml:space="preserve">in the case of </w:t>
        </w:r>
      </w:ins>
      <w:r w:rsidR="00200DF7" w:rsidRPr="001D3C72">
        <w:t>a remote robot avatar, the operator's biometric data can be measured on the avatar's body.</w:t>
      </w:r>
      <w:r w:rsidR="001D3C72" w:rsidRPr="001D3C72">
        <w:rPr>
          <w:color w:val="D9D9D9" w:themeColor="background1" w:themeShade="D9"/>
        </w:rPr>
        <w:t>\par</w:t>
      </w:r>
    </w:p>
    <w:p w14:paraId="4549487F" w14:textId="77777777" w:rsidR="00200DF7" w:rsidRPr="001D3C72" w:rsidRDefault="00200DF7" w:rsidP="00200DF7"/>
    <w:p w14:paraId="276F087B" w14:textId="6C165144" w:rsidR="00200DF7" w:rsidRPr="001D3C72" w:rsidRDefault="00200DF7" w:rsidP="00200DF7">
      <w:r w:rsidRPr="001D3C72">
        <w:t xml:space="preserve">As for </w:t>
      </w:r>
      <w:ins w:id="252" w:author="James See" w:date="2022-01-25T21:49:00Z">
        <w:r w:rsidR="005D2352">
          <w:t>rec</w:t>
        </w:r>
      </w:ins>
      <w:ins w:id="253" w:author="James See" w:date="2022-01-25T21:50:00Z">
        <w:r w:rsidR="005D2352">
          <w:t xml:space="preserve">ognition of </w:t>
        </w:r>
      </w:ins>
      <w:r w:rsidRPr="001D3C72">
        <w:t>fake PPG</w:t>
      </w:r>
      <w:ins w:id="254" w:author="James See" w:date="2022-01-25T21:50:00Z">
        <w:r w:rsidR="005D2352">
          <w:t xml:space="preserve"> data</w:t>
        </w:r>
      </w:ins>
      <w:r w:rsidRPr="001D3C72">
        <w:t xml:space="preserve">, if </w:t>
      </w:r>
      <w:del w:id="255" w:author="James See" w:date="2022-01-25T21:50:00Z">
        <w:r w:rsidRPr="001D3C72" w:rsidDel="005D2352">
          <w:delText xml:space="preserve">the </w:delText>
        </w:r>
      </w:del>
      <w:ins w:id="256" w:author="James See" w:date="2022-01-25T21:50:00Z">
        <w:r w:rsidR="005D2352">
          <w:t xml:space="preserve">a </w:t>
        </w:r>
      </w:ins>
      <w:r w:rsidRPr="001D3C72">
        <w:t xml:space="preserve">PPG sensor measures an arbitrary heart rate by the proposed method, it might be possible for a malicious user to falsify the heart rate and pretend to be exercising or continuing to rest. If a device </w:t>
      </w:r>
      <w:del w:id="257" w:author="James See" w:date="2022-01-25T21:50:00Z">
        <w:r w:rsidRPr="001D3C72" w:rsidDel="005D2352">
          <w:delText xml:space="preserve">that utilizes </w:delText>
        </w:r>
      </w:del>
      <w:ins w:id="258" w:author="James See" w:date="2022-01-25T21:50:00Z">
        <w:r w:rsidR="005D2352">
          <w:t xml:space="preserve">using </w:t>
        </w:r>
      </w:ins>
      <w:r w:rsidRPr="001D3C72">
        <w:t xml:space="preserve">the proposed method becomes widely feasible and has a significant social impact, it will be necessary to </w:t>
      </w:r>
      <w:del w:id="259" w:author="James See" w:date="2022-01-25T21:50:00Z">
        <w:r w:rsidRPr="001D3C72" w:rsidDel="005D2352">
          <w:delText xml:space="preserve">discuss </w:delText>
        </w:r>
      </w:del>
      <w:ins w:id="260" w:author="James See" w:date="2022-01-25T21:50:00Z">
        <w:r w:rsidR="005D2352">
          <w:t xml:space="preserve">examine </w:t>
        </w:r>
      </w:ins>
      <w:r w:rsidRPr="001D3C72">
        <w:t xml:space="preserve">the use of </w:t>
      </w:r>
      <w:del w:id="261" w:author="James See" w:date="2022-01-25T21:50:00Z">
        <w:r w:rsidRPr="001D3C72" w:rsidDel="005D2352">
          <w:delText xml:space="preserve">the </w:delText>
        </w:r>
      </w:del>
      <w:r w:rsidRPr="001D3C72">
        <w:t>current PPG sensor</w:t>
      </w:r>
      <w:ins w:id="262" w:author="James See" w:date="2022-01-25T21:50:00Z">
        <w:r w:rsidR="005D2352">
          <w:t>s</w:t>
        </w:r>
      </w:ins>
      <w:r w:rsidRPr="001D3C72">
        <w:t xml:space="preserve"> </w:t>
      </w:r>
      <w:del w:id="263" w:author="James See" w:date="2022-01-25T21:50:00Z">
        <w:r w:rsidRPr="001D3C72" w:rsidDel="005D2352">
          <w:delText xml:space="preserve">from the viewpoint </w:delText>
        </w:r>
      </w:del>
      <w:ins w:id="264" w:author="James See" w:date="2022-01-25T21:50:00Z">
        <w:r w:rsidR="005D2352">
          <w:t xml:space="preserve">in terms </w:t>
        </w:r>
      </w:ins>
      <w:r w:rsidRPr="001D3C72">
        <w:t xml:space="preserve">of </w:t>
      </w:r>
      <w:del w:id="265" w:author="James See" w:date="2022-01-25T21:50:00Z">
        <w:r w:rsidRPr="001D3C72" w:rsidDel="005D2352">
          <w:delText xml:space="preserve">its </w:delText>
        </w:r>
      </w:del>
      <w:ins w:id="266" w:author="James See" w:date="2022-01-25T21:50:00Z">
        <w:r w:rsidR="005D2352">
          <w:t xml:space="preserve">this </w:t>
        </w:r>
      </w:ins>
      <w:r w:rsidRPr="001D3C72">
        <w:t>vulnerability.</w:t>
      </w:r>
      <w:r w:rsidR="001D3C72" w:rsidRPr="001D3C72">
        <w:rPr>
          <w:color w:val="D9D9D9" w:themeColor="background1" w:themeShade="D9"/>
        </w:rPr>
        <w:t>\par</w:t>
      </w:r>
    </w:p>
    <w:p w14:paraId="69A51014" w14:textId="77777777" w:rsidR="00200DF7" w:rsidRPr="001D3C72" w:rsidRDefault="00200DF7" w:rsidP="00200DF7"/>
    <w:p w14:paraId="7C66AE59" w14:textId="39806B44" w:rsidR="00200DF7" w:rsidRPr="001D3C72" w:rsidRDefault="00200DF7" w:rsidP="00200DF7">
      <w:r w:rsidRPr="001D3C72">
        <w:t xml:space="preserve">In the </w:t>
      </w:r>
      <w:del w:id="267" w:author="James See" w:date="2022-01-25T21:50:00Z">
        <w:r w:rsidRPr="001D3C72" w:rsidDel="005D2352">
          <w:delText>following sections</w:delText>
        </w:r>
      </w:del>
      <w:ins w:id="268" w:author="James See" w:date="2022-01-25T21:50:00Z">
        <w:r w:rsidR="005D2352">
          <w:t>rest of the paper</w:t>
        </w:r>
      </w:ins>
      <w:r w:rsidRPr="001D3C72">
        <w:t>, we introduce related works in Section \ref{sec:related}</w:t>
      </w:r>
      <w:ins w:id="269" w:author="James See" w:date="2022-01-25T21:51:00Z">
        <w:r w:rsidR="005D2352">
          <w:t>. We then</w:t>
        </w:r>
      </w:ins>
      <w:r w:rsidRPr="001D3C72">
        <w:t xml:space="preserve"> </w:t>
      </w:r>
      <w:del w:id="270" w:author="James See" w:date="2022-01-25T21:51:00Z">
        <w:r w:rsidRPr="001D3C72" w:rsidDel="005D2352">
          <w:delText xml:space="preserve">and </w:delText>
        </w:r>
      </w:del>
      <w:r w:rsidRPr="001D3C72">
        <w:t>explain the details of the proposed method in Section \ref{sec:method}</w:t>
      </w:r>
      <w:del w:id="271" w:author="James See" w:date="2022-01-25T21:51:00Z">
        <w:r w:rsidRPr="001D3C72" w:rsidDel="005D2352">
          <w:delText>.</w:delText>
        </w:r>
      </w:del>
      <w:ins w:id="272" w:author="James See" w:date="2022-01-25T21:51:00Z">
        <w:r w:rsidR="005D2352">
          <w:t xml:space="preserve"> and evaluate it in</w:t>
        </w:r>
      </w:ins>
      <w:r w:rsidRPr="001D3C72">
        <w:t xml:space="preserve"> Section \ref{sec:evaluation}</w:t>
      </w:r>
      <w:del w:id="273" w:author="James See" w:date="2022-01-25T22:11:00Z">
        <w:r w:rsidRPr="001D3C72" w:rsidDel="00FB12FE">
          <w:delText xml:space="preserve"> </w:delText>
        </w:r>
      </w:del>
      <w:del w:id="274" w:author="James See" w:date="2022-01-25T21:51:00Z">
        <w:r w:rsidRPr="001D3C72" w:rsidDel="005D2352">
          <w:delText>discusses the evaluation of the proposed method</w:delText>
        </w:r>
      </w:del>
      <w:ins w:id="275" w:author="James See" w:date="2022-01-25T21:51:00Z">
        <w:r w:rsidR="005D2352">
          <w:t>. Finally</w:t>
        </w:r>
      </w:ins>
      <w:r w:rsidRPr="001D3C72">
        <w:t xml:space="preserve">, Section \ref{sec:limitation} describes </w:t>
      </w:r>
      <w:ins w:id="276" w:author="James See" w:date="2022-01-25T21:51:00Z">
        <w:r w:rsidR="005D2352">
          <w:t xml:space="preserve">our method's </w:t>
        </w:r>
      </w:ins>
      <w:r w:rsidRPr="001D3C72">
        <w:t>limitations</w:t>
      </w:r>
      <w:del w:id="277" w:author="James See" w:date="2022-01-25T21:51:00Z">
        <w:r w:rsidRPr="001D3C72" w:rsidDel="005D2352">
          <w:delText xml:space="preserve"> of the proposed method</w:delText>
        </w:r>
      </w:del>
      <w:r w:rsidRPr="001D3C72">
        <w:t xml:space="preserve">, and </w:t>
      </w:r>
      <w:del w:id="278" w:author="James See" w:date="2022-01-25T21:51:00Z">
        <w:r w:rsidRPr="001D3C72" w:rsidDel="005D2352">
          <w:delText xml:space="preserve">finally </w:delText>
        </w:r>
      </w:del>
      <w:r w:rsidRPr="001D3C72">
        <w:t>Section \ref{sec:conclusion} concludes the paper.</w:t>
      </w:r>
    </w:p>
    <w:p w14:paraId="0A3B796E" w14:textId="77777777" w:rsidR="00200DF7" w:rsidRPr="001D3C72" w:rsidRDefault="00200DF7" w:rsidP="00200DF7"/>
    <w:p w14:paraId="26AE366C" w14:textId="77777777" w:rsidR="00200DF7" w:rsidRPr="001D3C72" w:rsidRDefault="001D3C72" w:rsidP="001D3C72">
      <w:pPr>
        <w:pStyle w:val="1"/>
      </w:pPr>
      <w:r w:rsidRPr="001D3C72">
        <w:t>\section</w:t>
      </w:r>
      <w:r w:rsidR="00200DF7" w:rsidRPr="001D3C72">
        <w:t>{Related Work}</w:t>
      </w:r>
    </w:p>
    <w:p w14:paraId="046A8F53" w14:textId="77777777" w:rsidR="00200DF7" w:rsidRPr="001D3C72" w:rsidRDefault="00200DF7" w:rsidP="007955C3">
      <w:pPr>
        <w:pStyle w:val="code"/>
      </w:pPr>
      <w:r w:rsidRPr="001D3C72">
        <w:t>\label{sec:related}</w:t>
      </w:r>
    </w:p>
    <w:p w14:paraId="07091E93" w14:textId="2CED1A47" w:rsidR="00200DF7" w:rsidRPr="001D3C72" w:rsidRDefault="00200DF7" w:rsidP="00200DF7">
      <w:r w:rsidRPr="001D3C72">
        <w:t>In this section, we introduce research on sensing with wearable devices, the use of smart</w:t>
      </w:r>
      <w:del w:id="279" w:author="James See" w:date="2022-01-25T09:50:00Z">
        <w:r w:rsidRPr="001D3C72" w:rsidDel="000D5447">
          <w:delText xml:space="preserve"> </w:delText>
        </w:r>
      </w:del>
      <w:r w:rsidRPr="001D3C72">
        <w:t>watches, and the use of pulse data.</w:t>
      </w:r>
    </w:p>
    <w:p w14:paraId="03E6A275" w14:textId="77777777" w:rsidR="00200DF7" w:rsidRPr="001D3C72" w:rsidRDefault="00200DF7" w:rsidP="00200DF7"/>
    <w:p w14:paraId="41F306B2" w14:textId="0D1DE31A" w:rsidR="00200DF7" w:rsidRPr="001D3C72" w:rsidRDefault="001D3C72" w:rsidP="000C7CE1">
      <w:pPr>
        <w:pStyle w:val="2"/>
      </w:pPr>
      <w:r w:rsidRPr="001D3C72">
        <w:t>\subsection</w:t>
      </w:r>
      <w:r w:rsidR="00200DF7" w:rsidRPr="001D3C72">
        <w:t xml:space="preserve">{Sensing with </w:t>
      </w:r>
      <w:del w:id="280" w:author="James See" w:date="2022-01-25T08:19:00Z">
        <w:r w:rsidR="00200DF7" w:rsidRPr="001D3C72" w:rsidDel="000C7CE1">
          <w:delText>w</w:delText>
        </w:r>
      </w:del>
      <w:ins w:id="281" w:author="James See" w:date="2022-01-25T08:19:00Z">
        <w:r w:rsidR="000C7CE1">
          <w:t>W</w:t>
        </w:r>
      </w:ins>
      <w:r w:rsidR="00200DF7" w:rsidRPr="001D3C72">
        <w:t xml:space="preserve">earable </w:t>
      </w:r>
      <w:del w:id="282" w:author="James See" w:date="2022-01-25T08:19:00Z">
        <w:r w:rsidR="00200DF7" w:rsidRPr="001D3C72" w:rsidDel="000C7CE1">
          <w:delText>d</w:delText>
        </w:r>
      </w:del>
      <w:ins w:id="283" w:author="James See" w:date="2022-01-25T08:19:00Z">
        <w:r w:rsidR="000C7CE1">
          <w:t>D</w:t>
        </w:r>
      </w:ins>
      <w:r w:rsidR="00200DF7" w:rsidRPr="001D3C72">
        <w:t>evices}</w:t>
      </w:r>
    </w:p>
    <w:p w14:paraId="23C13B23" w14:textId="0505DFC3" w:rsidR="009E0537" w:rsidRDefault="00687671" w:rsidP="00200DF7">
      <w:pPr>
        <w:rPr>
          <w:ins w:id="284" w:author="James See" w:date="2022-01-25T08:29:00Z"/>
        </w:rPr>
      </w:pPr>
      <w:ins w:id="285" w:author="James See" w:date="2022-01-25T08:36:00Z">
        <w:r w:rsidRPr="001D3C72">
          <w:t>The</w:t>
        </w:r>
        <w:r>
          <w:t>r</w:t>
        </w:r>
        <w:r w:rsidRPr="001D3C72">
          <w:t xml:space="preserve">e </w:t>
        </w:r>
        <w:r>
          <w:t xml:space="preserve">is much </w:t>
        </w:r>
        <w:r w:rsidRPr="001D3C72">
          <w:t xml:space="preserve">research on wearable devices that are worn on body parts, and devices of various shapes have been </w:t>
        </w:r>
        <w:r>
          <w:t>investigated</w:t>
        </w:r>
        <w:r w:rsidRPr="001D3C72">
          <w:t>.</w:t>
        </w:r>
        <w:r>
          <w:t xml:space="preserve"> </w:t>
        </w:r>
      </w:ins>
      <w:r w:rsidR="00200DF7" w:rsidRPr="001D3C72">
        <w:t xml:space="preserve">Ham et al. \cite{smart_wristband} </w:t>
      </w:r>
      <w:del w:id="286" w:author="James See" w:date="2022-01-25T08:20:00Z">
        <w:r w:rsidR="00200DF7" w:rsidRPr="001D3C72" w:rsidDel="000C7CE1">
          <w:delText xml:space="preserve">have </w:delText>
        </w:r>
      </w:del>
      <w:r w:rsidR="00200DF7" w:rsidRPr="001D3C72">
        <w:t>proposed a wristband-type device as an input device for smart glasses. Th</w:t>
      </w:r>
      <w:ins w:id="287" w:author="James See" w:date="2022-01-25T08:20:00Z">
        <w:r w:rsidR="000C7CE1">
          <w:t>e</w:t>
        </w:r>
      </w:ins>
      <w:del w:id="288" w:author="James See" w:date="2022-01-25T08:20:00Z">
        <w:r w:rsidR="00200DF7" w:rsidRPr="001D3C72" w:rsidDel="000C7CE1">
          <w:delText>is</w:delText>
        </w:r>
      </w:del>
      <w:r w:rsidR="00200DF7" w:rsidRPr="001D3C72">
        <w:t xml:space="preserve"> device is equipped with a touch panel and an inertial measurement unit, and </w:t>
      </w:r>
      <w:ins w:id="289" w:author="James See" w:date="2022-01-25T08:20:00Z">
        <w:r w:rsidR="000C7CE1">
          <w:t xml:space="preserve">it </w:t>
        </w:r>
      </w:ins>
      <w:r w:rsidR="00200DF7" w:rsidRPr="001D3C72">
        <w:t xml:space="preserve">can be operated by touch or </w:t>
      </w:r>
      <w:ins w:id="290" w:author="James See" w:date="2022-01-25T08:20:00Z">
        <w:r w:rsidR="000C7CE1">
          <w:t xml:space="preserve">with </w:t>
        </w:r>
      </w:ins>
      <w:r w:rsidR="00200DF7" w:rsidRPr="001D3C72">
        <w:t xml:space="preserve">a motion such as a twist of the wrist. </w:t>
      </w:r>
      <w:del w:id="291" w:author="James See" w:date="2022-01-25T08:20:00Z">
        <w:r w:rsidR="00200DF7" w:rsidRPr="001D3C72" w:rsidDel="000C7CE1">
          <w:delText xml:space="preserve">Since </w:delText>
        </w:r>
      </w:del>
      <w:ins w:id="292" w:author="James See" w:date="2022-01-25T08:20:00Z">
        <w:r w:rsidR="000C7CE1">
          <w:t xml:space="preserve">Because </w:t>
        </w:r>
      </w:ins>
      <w:r w:rsidR="00200DF7" w:rsidRPr="001D3C72">
        <w:t xml:space="preserve">the device </w:t>
      </w:r>
      <w:del w:id="293" w:author="James See" w:date="2022-01-25T08:20:00Z">
        <w:r w:rsidR="00200DF7" w:rsidRPr="001D3C72" w:rsidDel="000C7CE1">
          <w:delText xml:space="preserve">can be used by </w:delText>
        </w:r>
      </w:del>
      <w:ins w:id="294" w:author="James See" w:date="2022-01-25T08:20:00Z">
        <w:r w:rsidR="000C7CE1">
          <w:t xml:space="preserve">is </w:t>
        </w:r>
        <w:r w:rsidR="000C7CE1">
          <w:lastRenderedPageBreak/>
          <w:t xml:space="preserve">simply </w:t>
        </w:r>
      </w:ins>
      <w:del w:id="295" w:author="James See" w:date="2022-01-25T08:20:00Z">
        <w:r w:rsidR="00200DF7" w:rsidRPr="001D3C72" w:rsidDel="000C7CE1">
          <w:delText xml:space="preserve">wearing </w:delText>
        </w:r>
      </w:del>
      <w:ins w:id="296" w:author="James See" w:date="2022-01-25T08:20:00Z">
        <w:r w:rsidR="000C7CE1">
          <w:t xml:space="preserve">worn </w:t>
        </w:r>
      </w:ins>
      <w:del w:id="297" w:author="James See" w:date="2022-01-25T08:20:00Z">
        <w:r w:rsidR="00200DF7" w:rsidRPr="001D3C72" w:rsidDel="000C7CE1">
          <w:delText xml:space="preserve">it </w:delText>
        </w:r>
      </w:del>
      <w:r w:rsidR="00200DF7" w:rsidRPr="001D3C72">
        <w:t xml:space="preserve">on the wrist, </w:t>
      </w:r>
      <w:ins w:id="298" w:author="James See" w:date="2022-01-25T08:20:00Z">
        <w:r w:rsidR="000C7CE1">
          <w:t xml:space="preserve">it </w:t>
        </w:r>
      </w:ins>
      <w:ins w:id="299" w:author="James See" w:date="2022-01-25T08:21:00Z">
        <w:r w:rsidR="000C7CE1">
          <w:t xml:space="preserve">offers </w:t>
        </w:r>
        <w:r w:rsidR="000C7CE1" w:rsidRPr="001D3C72">
          <w:t>a high degree of freedom</w:t>
        </w:r>
        <w:r w:rsidR="000C7CE1">
          <w:t xml:space="preserve"> by </w:t>
        </w:r>
      </w:ins>
      <w:ins w:id="300" w:author="James See" w:date="2022-01-25T08:20:00Z">
        <w:r w:rsidR="000C7CE1">
          <w:t>not restrict</w:t>
        </w:r>
      </w:ins>
      <w:ins w:id="301" w:author="James See" w:date="2022-01-25T08:21:00Z">
        <w:r w:rsidR="000C7CE1">
          <w:t>ing</w:t>
        </w:r>
      </w:ins>
      <w:ins w:id="302" w:author="James See" w:date="2022-01-25T08:20:00Z">
        <w:r w:rsidR="000C7CE1">
          <w:t xml:space="preserve"> </w:t>
        </w:r>
      </w:ins>
      <w:r w:rsidR="00200DF7" w:rsidRPr="001D3C72">
        <w:t>the user's movement</w:t>
      </w:r>
      <w:del w:id="303" w:author="James See" w:date="2022-01-25T08:21:00Z">
        <w:r w:rsidR="00200DF7" w:rsidRPr="001D3C72" w:rsidDel="000C7CE1">
          <w:delText xml:space="preserve"> is not restricted and has a high degree of freedom</w:delText>
        </w:r>
      </w:del>
      <w:r w:rsidR="00200DF7" w:rsidRPr="001D3C72">
        <w:t xml:space="preserve">. A touch panel </w:t>
      </w:r>
      <w:del w:id="304" w:author="James See" w:date="2022-01-25T08:21:00Z">
        <w:r w:rsidR="00200DF7" w:rsidRPr="001D3C72" w:rsidDel="000C7CE1">
          <w:delText xml:space="preserve">was </w:delText>
        </w:r>
      </w:del>
      <w:ins w:id="305" w:author="James See" w:date="2022-01-25T08:21:00Z">
        <w:r w:rsidR="000C7CE1">
          <w:t xml:space="preserve">is </w:t>
        </w:r>
      </w:ins>
      <w:r w:rsidR="00200DF7" w:rsidRPr="001D3C72">
        <w:t xml:space="preserve">used for pointing to improve the </w:t>
      </w:r>
      <w:ins w:id="306" w:author="James See" w:date="2022-01-25T08:21:00Z">
        <w:r w:rsidR="000C7CE1">
          <w:t xml:space="preserve">input </w:t>
        </w:r>
      </w:ins>
      <w:r w:rsidR="00200DF7" w:rsidRPr="001D3C72">
        <w:t>stability</w:t>
      </w:r>
      <w:del w:id="307" w:author="James See" w:date="2022-01-25T08:21:00Z">
        <w:r w:rsidR="00200DF7" w:rsidRPr="001D3C72" w:rsidDel="000C7CE1">
          <w:delText xml:space="preserve"> of the input</w:delText>
        </w:r>
      </w:del>
      <w:r w:rsidR="00200DF7" w:rsidRPr="001D3C72">
        <w:t>.</w:t>
      </w:r>
      <w:r w:rsidR="001D3C72" w:rsidRPr="001D3C72">
        <w:t xml:space="preserve"> </w:t>
      </w:r>
      <w:r w:rsidR="00200DF7" w:rsidRPr="001D3C72">
        <w:t>Hernandez et al. \cite{bioglass} propose</w:t>
      </w:r>
      <w:ins w:id="308" w:author="James See" w:date="2022-01-25T08:21:00Z">
        <w:r w:rsidR="000E023E">
          <w:t>d</w:t>
        </w:r>
      </w:ins>
      <w:r w:rsidR="00200DF7" w:rsidRPr="001D3C72">
        <w:t xml:space="preserve"> a method for </w:t>
      </w:r>
      <w:del w:id="309" w:author="James See" w:date="2022-01-25T08:22:00Z">
        <w:r w:rsidR="00200DF7" w:rsidRPr="001D3C72" w:rsidDel="000E023E">
          <w:delText xml:space="preserve">recognizing </w:delText>
        </w:r>
      </w:del>
      <w:ins w:id="310" w:author="James See" w:date="2022-01-25T08:22:00Z">
        <w:r w:rsidR="000E023E">
          <w:t xml:space="preserve">acquiring </w:t>
        </w:r>
      </w:ins>
      <w:ins w:id="311" w:author="James See" w:date="2022-01-25T08:21:00Z">
        <w:r w:rsidR="000E023E">
          <w:t xml:space="preserve">the </w:t>
        </w:r>
      </w:ins>
      <w:r w:rsidR="00200DF7" w:rsidRPr="001D3C72">
        <w:t>pulse rate and respiration rate from data obtained from the accelerometer, gyroscope, and camera built into Google Glass, a head-</w:t>
      </w:r>
      <w:ins w:id="312" w:author="James See" w:date="2022-01-25T08:22:00Z">
        <w:r w:rsidR="000E023E">
          <w:t>mounted</w:t>
        </w:r>
      </w:ins>
      <w:del w:id="313" w:author="James See" w:date="2022-01-25T08:23:00Z">
        <w:r w:rsidR="00200DF7" w:rsidRPr="001D3C72" w:rsidDel="000E023E">
          <w:delText>worn</w:delText>
        </w:r>
      </w:del>
      <w:r w:rsidR="00200DF7" w:rsidRPr="001D3C72">
        <w:t xml:space="preserve"> wearable device.</w:t>
      </w:r>
      <w:r w:rsidR="001D3C72" w:rsidRPr="001D3C72">
        <w:t xml:space="preserve"> </w:t>
      </w:r>
      <w:r w:rsidR="00200DF7" w:rsidRPr="001D3C72">
        <w:t xml:space="preserve">Nishajith et al. \cite{smart_cap} designed and implemented </w:t>
      </w:r>
      <w:ins w:id="314" w:author="James See" w:date="2022-01-25T08:32:00Z">
        <w:r>
          <w:t>``</w:t>
        </w:r>
      </w:ins>
      <w:r w:rsidR="00200DF7" w:rsidRPr="001D3C72">
        <w:t>Smart Cap</w:t>
      </w:r>
      <w:ins w:id="315" w:author="James See" w:date="2022-01-25T08:23:00Z">
        <w:r w:rsidR="000E023E">
          <w:t>,</w:t>
        </w:r>
      </w:ins>
      <w:ins w:id="316" w:author="James See" w:date="2022-01-25T08:32:00Z">
        <w:r>
          <w:t>''</w:t>
        </w:r>
      </w:ins>
      <w:r w:rsidR="00200DF7" w:rsidRPr="001D3C72">
        <w:t xml:space="preserve"> </w:t>
      </w:r>
      <w:del w:id="317" w:author="James See" w:date="2022-01-25T08:23:00Z">
        <w:r w:rsidR="00200DF7" w:rsidRPr="001D3C72" w:rsidDel="000E023E">
          <w:delText xml:space="preserve">as </w:delText>
        </w:r>
      </w:del>
      <w:r w:rsidR="00200DF7" w:rsidRPr="001D3C72">
        <w:t xml:space="preserve">a wearable device to assist the visually impaired with situational awareness. The device consists of a Raspberry Pi 3, a Raspberry Pi NoIR Camera </w:t>
      </w:r>
      <w:del w:id="318" w:author="James See" w:date="2022-01-25T08:24:00Z">
        <w:r w:rsidR="00200DF7" w:rsidRPr="001D3C72" w:rsidDel="000E023E">
          <w:delText>V</w:delText>
        </w:r>
      </w:del>
      <w:ins w:id="319" w:author="James See" w:date="2022-01-25T08:24:00Z">
        <w:r w:rsidR="000E023E">
          <w:t>v</w:t>
        </w:r>
      </w:ins>
      <w:r w:rsidR="00200DF7" w:rsidRPr="001D3C72">
        <w:t>2</w:t>
      </w:r>
      <w:ins w:id="320" w:author="James See" w:date="2022-01-25T08:25:00Z">
        <w:r w:rsidR="000E023E">
          <w:t xml:space="preserve"> (</w:t>
        </w:r>
        <w:r w:rsidR="000E023E" w:rsidRPr="001D3C72">
          <w:t>an infrared camera module for the Raspberry Pi</w:t>
        </w:r>
        <w:r w:rsidR="000E023E">
          <w:t>)</w:t>
        </w:r>
      </w:ins>
      <w:r w:rsidR="00200DF7" w:rsidRPr="001D3C72">
        <w:t xml:space="preserve">, an earphone, and a power supply. </w:t>
      </w:r>
      <w:del w:id="321" w:author="James See" w:date="2022-01-25T08:25:00Z">
        <w:r w:rsidR="00200DF7" w:rsidRPr="001D3C72" w:rsidDel="000E023E">
          <w:delText xml:space="preserve">The Raspberry Pi NoIR (No Infrared) Camera V2 is an infrared camera module for the Raspberry Pi. </w:delText>
        </w:r>
      </w:del>
      <w:r w:rsidR="00200DF7" w:rsidRPr="001D3C72">
        <w:t xml:space="preserve">The </w:t>
      </w:r>
      <w:ins w:id="322" w:author="James See" w:date="2022-01-25T08:27:00Z">
        <w:r w:rsidR="009E0537" w:rsidRPr="001D3C72">
          <w:t xml:space="preserve">infrared camera </w:t>
        </w:r>
        <w:r w:rsidR="009E0537">
          <w:t>obt</w:t>
        </w:r>
      </w:ins>
      <w:ins w:id="323" w:author="James See" w:date="2022-01-25T08:28:00Z">
        <w:r w:rsidR="009E0537">
          <w:t xml:space="preserve">ains an image, and the </w:t>
        </w:r>
      </w:ins>
      <w:r w:rsidR="00200DF7" w:rsidRPr="001D3C72">
        <w:t xml:space="preserve">object detected in the image </w:t>
      </w:r>
      <w:del w:id="324" w:author="James See" w:date="2022-01-25T08:28:00Z">
        <w:r w:rsidR="00200DF7" w:rsidRPr="001D3C72" w:rsidDel="009E0537">
          <w:delText xml:space="preserve">obtained by this </w:delText>
        </w:r>
      </w:del>
      <w:del w:id="325" w:author="James See" w:date="2022-01-25T08:27:00Z">
        <w:r w:rsidR="00200DF7" w:rsidRPr="001D3C72" w:rsidDel="009E0537">
          <w:delText xml:space="preserve">infrared camera </w:delText>
        </w:r>
      </w:del>
      <w:r w:rsidR="00200DF7" w:rsidRPr="001D3C72">
        <w:t xml:space="preserve">is described by voice through </w:t>
      </w:r>
      <w:del w:id="326" w:author="James See" w:date="2022-01-25T08:28:00Z">
        <w:r w:rsidR="00200DF7" w:rsidRPr="001D3C72" w:rsidDel="009E0537">
          <w:delText xml:space="preserve">an </w:delText>
        </w:r>
      </w:del>
      <w:ins w:id="327" w:author="James See" w:date="2022-01-25T08:28:00Z">
        <w:r w:rsidR="009E0537">
          <w:t>the</w:t>
        </w:r>
        <w:r w:rsidR="009E0537" w:rsidRPr="001D3C72">
          <w:t xml:space="preserve"> </w:t>
        </w:r>
      </w:ins>
      <w:r w:rsidR="00200DF7" w:rsidRPr="001D3C72">
        <w:t>earphone.</w:t>
      </w:r>
      <w:ins w:id="328" w:author="James See" w:date="2022-01-25T15:18:00Z">
        <w:r w:rsidR="005E1AD3" w:rsidRPr="001D3C72">
          <w:rPr>
            <w:color w:val="D9D9D9" w:themeColor="background1" w:themeShade="D9"/>
          </w:rPr>
          <w:t>\par</w:t>
        </w:r>
      </w:ins>
    </w:p>
    <w:p w14:paraId="175C0BE1" w14:textId="77777777" w:rsidR="009E0537" w:rsidRDefault="009E0537" w:rsidP="00200DF7">
      <w:pPr>
        <w:rPr>
          <w:ins w:id="329" w:author="James See" w:date="2022-01-25T08:29:00Z"/>
        </w:rPr>
      </w:pPr>
    </w:p>
    <w:p w14:paraId="2354AA3D" w14:textId="794CE665" w:rsidR="00200DF7" w:rsidRPr="001D3C72" w:rsidRDefault="009E0537" w:rsidP="00200DF7">
      <w:ins w:id="330" w:author="James See" w:date="2022-01-25T08:29:00Z">
        <w:r>
          <w:t xml:space="preserve">For a </w:t>
        </w:r>
        <w:commentRangeStart w:id="331"/>
        <w:r>
          <w:t>non-o</w:t>
        </w:r>
      </w:ins>
      <w:ins w:id="332" w:author="James See" w:date="2022-01-25T08:30:00Z">
        <w:r>
          <w:t>ptical approach</w:t>
        </w:r>
        <w:commentRangeEnd w:id="331"/>
        <w:r>
          <w:rPr>
            <w:rStyle w:val="afd"/>
          </w:rPr>
          <w:commentReference w:id="331"/>
        </w:r>
        <w:r>
          <w:t>,</w:t>
        </w:r>
      </w:ins>
      <w:r w:rsidR="001D3C72" w:rsidRPr="001D3C72">
        <w:t xml:space="preserve"> </w:t>
      </w:r>
      <w:r w:rsidR="00200DF7" w:rsidRPr="001D3C72">
        <w:t xml:space="preserve">Bello et al. \cite{MoCapaci} proposed a wearable system that detects body postures and gestures without </w:t>
      </w:r>
      <w:del w:id="333" w:author="James See" w:date="2022-01-25T08:31:00Z">
        <w:r w:rsidR="00200DF7" w:rsidRPr="001D3C72" w:rsidDel="00687671">
          <w:delText>the need for</w:delText>
        </w:r>
      </w:del>
      <w:ins w:id="334" w:author="James See" w:date="2022-01-25T08:31:00Z">
        <w:r w:rsidR="00687671">
          <w:t>requiring</w:t>
        </w:r>
      </w:ins>
      <w:r w:rsidR="00200DF7" w:rsidRPr="001D3C72">
        <w:t xml:space="preserve"> sensors to be firmly fixed to the body or integrated into a tight-fitting garment. They implemented a prototype</w:t>
      </w:r>
      <w:ins w:id="335" w:author="James See" w:date="2022-01-25T08:32:00Z">
        <w:r w:rsidR="00687671">
          <w:t>,</w:t>
        </w:r>
      </w:ins>
      <w:r w:rsidR="00200DF7" w:rsidRPr="001D3C72">
        <w:t xml:space="preserve"> ``MoCaBlazer</w:t>
      </w:r>
      <w:ins w:id="336" w:author="James See" w:date="2022-01-25T08:32:00Z">
        <w:r w:rsidR="00687671">
          <w:t>,</w:t>
        </w:r>
      </w:ins>
      <w:r w:rsidR="00200DF7" w:rsidRPr="001D3C72">
        <w:t xml:space="preserve">'' </w:t>
      </w:r>
      <w:ins w:id="337" w:author="James See" w:date="2022-01-25T08:32:00Z">
        <w:r w:rsidR="00687671">
          <w:t xml:space="preserve">by </w:t>
        </w:r>
      </w:ins>
      <w:r w:rsidR="00200DF7" w:rsidRPr="001D3C72">
        <w:t xml:space="preserve">using a standard men's blazer, and </w:t>
      </w:r>
      <w:ins w:id="338" w:author="James See" w:date="2022-01-25T08:32:00Z">
        <w:r w:rsidR="00687671">
          <w:t xml:space="preserve">they </w:t>
        </w:r>
      </w:ins>
      <w:r w:rsidR="00200DF7" w:rsidRPr="001D3C72">
        <w:t xml:space="preserve">conducted evaluation experiments with 14 subjects. For </w:t>
      </w:r>
      <w:del w:id="339" w:author="James See" w:date="2022-01-25T08:33:00Z">
        <w:r w:rsidR="00200DF7" w:rsidRPr="001D3C72" w:rsidDel="00687671">
          <w:delText xml:space="preserve">the </w:delText>
        </w:r>
      </w:del>
      <w:r w:rsidR="00200DF7" w:rsidRPr="001D3C72">
        <w:t xml:space="preserve">recognition of 20 actions, the system achieved average recognition accuracy </w:t>
      </w:r>
      <w:del w:id="340" w:author="James See" w:date="2022-01-25T08:33:00Z">
        <w:r w:rsidR="00200DF7" w:rsidRPr="001D3C72" w:rsidDel="00687671">
          <w:delText xml:space="preserve">results </w:delText>
        </w:r>
      </w:del>
      <w:r w:rsidR="00200DF7" w:rsidRPr="001D3C72">
        <w:t>of 97.18</w:t>
      </w:r>
      <w:r w:rsidR="00200DF7" w:rsidRPr="001D3C72">
        <w:rPr>
          <w:color w:val="D9D9D9" w:themeColor="background1" w:themeShade="D9"/>
        </w:rPr>
        <w:t>\</w:t>
      </w:r>
      <w:r w:rsidR="0049573A" w:rsidRPr="001D3C72">
        <w:t>%</w:t>
      </w:r>
      <w:r w:rsidR="00200DF7" w:rsidRPr="001D3C72">
        <w:t xml:space="preserve"> for leave</w:t>
      </w:r>
      <w:del w:id="341" w:author="James See" w:date="2022-01-25T08:33:00Z">
        <w:r w:rsidR="00200DF7" w:rsidRPr="001D3C72" w:rsidDel="00687671">
          <w:delText xml:space="preserve"> </w:delText>
        </w:r>
      </w:del>
      <w:ins w:id="342" w:author="James See" w:date="2022-01-25T08:33:00Z">
        <w:r w:rsidR="00687671">
          <w:t>-</w:t>
        </w:r>
      </w:ins>
      <w:r w:rsidR="00200DF7" w:rsidRPr="001D3C72">
        <w:t>one</w:t>
      </w:r>
      <w:del w:id="343" w:author="James See" w:date="2022-01-25T08:34:00Z">
        <w:r w:rsidR="00200DF7" w:rsidRPr="001D3C72" w:rsidDel="00687671">
          <w:delText xml:space="preserve"> </w:delText>
        </w:r>
      </w:del>
      <w:ins w:id="344" w:author="James See" w:date="2022-01-25T08:34:00Z">
        <w:r w:rsidR="00687671">
          <w:t>-</w:t>
        </w:r>
      </w:ins>
      <w:r w:rsidR="00200DF7" w:rsidRPr="001D3C72">
        <w:t>recording</w:t>
      </w:r>
      <w:del w:id="345" w:author="James See" w:date="2022-01-25T08:34:00Z">
        <w:r w:rsidR="00200DF7" w:rsidRPr="001D3C72" w:rsidDel="00687671">
          <w:delText xml:space="preserve"> </w:delText>
        </w:r>
      </w:del>
      <w:ins w:id="346" w:author="James See" w:date="2022-01-25T08:34:00Z">
        <w:r w:rsidR="00687671">
          <w:t>-</w:t>
        </w:r>
      </w:ins>
      <w:r w:rsidR="00200DF7" w:rsidRPr="001D3C72">
        <w:t xml:space="preserve">out </w:t>
      </w:r>
      <w:ins w:id="347" w:author="James See" w:date="2022-01-25T08:34:00Z">
        <w:r w:rsidR="00687671">
          <w:t xml:space="preserve">evaluation </w:t>
        </w:r>
      </w:ins>
      <w:r w:rsidR="00200DF7" w:rsidRPr="001D3C72">
        <w:t>and 86.25</w:t>
      </w:r>
      <w:r w:rsidR="00200DF7" w:rsidRPr="001D3C72">
        <w:rPr>
          <w:color w:val="D9D9D9" w:themeColor="background1" w:themeShade="D9"/>
        </w:rPr>
        <w:t>\</w:t>
      </w:r>
      <w:r w:rsidR="0049573A" w:rsidRPr="001D3C72">
        <w:t>%</w:t>
      </w:r>
      <w:r w:rsidR="00200DF7" w:rsidRPr="001D3C72">
        <w:t xml:space="preserve"> for user</w:t>
      </w:r>
      <w:del w:id="348" w:author="James See" w:date="2022-01-25T08:34:00Z">
        <w:r w:rsidR="00200DF7" w:rsidRPr="001D3C72" w:rsidDel="00687671">
          <w:delText xml:space="preserve"> </w:delText>
        </w:r>
      </w:del>
      <w:ins w:id="349" w:author="James See" w:date="2022-01-25T08:34:00Z">
        <w:r w:rsidR="00687671">
          <w:t>-</w:t>
        </w:r>
      </w:ins>
      <w:r w:rsidR="00200DF7" w:rsidRPr="001D3C72">
        <w:t>independent recognition.</w:t>
      </w:r>
      <w:del w:id="350" w:author="James See" w:date="2022-01-25T08:35:00Z">
        <w:r w:rsidR="001D3C72" w:rsidRPr="001D3C72" w:rsidDel="00687671">
          <w:delText xml:space="preserve"> </w:delText>
        </w:r>
        <w:r w:rsidR="00200DF7" w:rsidRPr="001D3C72" w:rsidDel="00687671">
          <w:delText>These are all researches on wearable devices that are worn on body parts, and researches using devices of various shapes have been conducted.</w:delText>
        </w:r>
      </w:del>
      <w:r w:rsidR="001D3C72" w:rsidRPr="001D3C72">
        <w:rPr>
          <w:color w:val="D9D9D9" w:themeColor="background1" w:themeShade="D9"/>
        </w:rPr>
        <w:t>\par</w:t>
      </w:r>
    </w:p>
    <w:p w14:paraId="0213BC42" w14:textId="77777777" w:rsidR="00200DF7" w:rsidRPr="001D3C72" w:rsidRDefault="00200DF7" w:rsidP="00200DF7"/>
    <w:p w14:paraId="4A29D823" w14:textId="3C2B8469" w:rsidR="00200DF7" w:rsidRPr="001D3C72" w:rsidRDefault="00112207" w:rsidP="00200DF7">
      <w:ins w:id="351" w:author="James See" w:date="2022-01-25T08:37:00Z">
        <w:r>
          <w:t xml:space="preserve">Among research on other sensor modalities, </w:t>
        </w:r>
      </w:ins>
      <w:r w:rsidR="00200DF7" w:rsidRPr="001D3C72">
        <w:t xml:space="preserve">Vargas et al. \cite{Brainwear} developed an open-source </w:t>
      </w:r>
      <w:ins w:id="352" w:author="James See" w:date="2022-01-25T08:37:00Z">
        <w:r>
          <w:t>electroencephalog</w:t>
        </w:r>
      </w:ins>
      <w:ins w:id="353" w:author="James See" w:date="2022-01-25T08:38:00Z">
        <w:r>
          <w:t>raphy (</w:t>
        </w:r>
      </w:ins>
      <w:r w:rsidR="00200DF7" w:rsidRPr="001D3C72">
        <w:t>EEG</w:t>
      </w:r>
      <w:ins w:id="354" w:author="James See" w:date="2022-01-25T08:38:00Z">
        <w:r>
          <w:t>)</w:t>
        </w:r>
      </w:ins>
      <w:r w:rsidR="00200DF7" w:rsidRPr="001D3C72">
        <w:t xml:space="preserve"> sensing module with </w:t>
      </w:r>
      <w:del w:id="355" w:author="James See" w:date="2022-01-25T08:38:00Z">
        <w:r w:rsidR="00200DF7" w:rsidRPr="001D3C72" w:rsidDel="00112207">
          <w:delText xml:space="preserve">the </w:delText>
        </w:r>
      </w:del>
      <w:ins w:id="356" w:author="James See" w:date="2022-01-25T08:38:00Z">
        <w:r>
          <w:t xml:space="preserve">a </w:t>
        </w:r>
      </w:ins>
      <w:r w:rsidR="00200DF7" w:rsidRPr="001D3C72">
        <w:t>state-of-the-art analog front</w:t>
      </w:r>
      <w:del w:id="357" w:author="James See" w:date="2022-01-25T08:38:00Z">
        <w:r w:rsidR="00200DF7" w:rsidRPr="001D3C72" w:rsidDel="00112207">
          <w:delText>-</w:delText>
        </w:r>
      </w:del>
      <w:ins w:id="358" w:author="James See" w:date="2022-01-25T08:38:00Z">
        <w:r>
          <w:t xml:space="preserve"> </w:t>
        </w:r>
      </w:ins>
      <w:r w:rsidR="00200DF7" w:rsidRPr="001D3C72">
        <w:t>end that is pin</w:t>
      </w:r>
      <w:ins w:id="359" w:author="James See" w:date="2022-01-25T08:38:00Z">
        <w:r>
          <w:t xml:space="preserve">- and </w:t>
        </w:r>
      </w:ins>
      <w:del w:id="360" w:author="James See" w:date="2022-01-25T08:38:00Z">
        <w:r w:rsidR="00200DF7" w:rsidRPr="001D3C72" w:rsidDel="00112207">
          <w:delText>/</w:delText>
        </w:r>
      </w:del>
      <w:r w:rsidR="00200DF7" w:rsidRPr="001D3C72">
        <w:t>protocol-compatible with popular ecosystems in the wearable and DIY communit</w:t>
      </w:r>
      <w:ins w:id="361" w:author="James See" w:date="2022-01-25T08:38:00Z">
        <w:r>
          <w:t>ies</w:t>
        </w:r>
      </w:ins>
      <w:del w:id="362" w:author="James See" w:date="2022-01-25T08:38:00Z">
        <w:r w:rsidR="00200DF7" w:rsidRPr="001D3C72" w:rsidDel="00112207">
          <w:delText>y,</w:delText>
        </w:r>
      </w:del>
      <w:ins w:id="363" w:author="James See" w:date="2022-01-25T08:38:00Z">
        <w:r>
          <w:t>.</w:t>
        </w:r>
      </w:ins>
      <w:r w:rsidR="00200DF7" w:rsidRPr="001D3C72">
        <w:t xml:space="preserve"> </w:t>
      </w:r>
      <w:del w:id="364" w:author="James See" w:date="2022-01-25T08:39:00Z">
        <w:r w:rsidR="00200DF7" w:rsidRPr="001D3C72" w:rsidDel="00112207">
          <w:delText xml:space="preserve">with </w:delText>
        </w:r>
      </w:del>
      <w:del w:id="365" w:author="James See" w:date="2022-01-25T08:42:00Z">
        <w:r w:rsidR="00200DF7" w:rsidRPr="001D3C72" w:rsidDel="005B1802">
          <w:delText>t</w:delText>
        </w:r>
      </w:del>
      <w:ins w:id="366" w:author="James See" w:date="2022-01-25T08:42:00Z">
        <w:r w:rsidR="005B1802">
          <w:t>T</w:t>
        </w:r>
      </w:ins>
      <w:r w:rsidR="00200DF7" w:rsidRPr="001D3C72">
        <w:t xml:space="preserve">he </w:t>
      </w:r>
      <w:del w:id="367" w:author="James See" w:date="2022-01-25T08:39:00Z">
        <w:r w:rsidR="00200DF7" w:rsidRPr="001D3C72" w:rsidDel="00112207">
          <w:delText xml:space="preserve">aim of </w:delText>
        </w:r>
      </w:del>
      <w:ins w:id="368" w:author="James See" w:date="2022-01-25T08:39:00Z">
        <w:r>
          <w:t xml:space="preserve">goal was to </w:t>
        </w:r>
      </w:ins>
      <w:r w:rsidR="00200DF7" w:rsidRPr="001D3C72">
        <w:t>facilitat</w:t>
      </w:r>
      <w:ins w:id="369" w:author="James See" w:date="2022-01-25T08:39:00Z">
        <w:r w:rsidR="005828AA">
          <w:t>e</w:t>
        </w:r>
      </w:ins>
      <w:del w:id="370" w:author="James See" w:date="2022-01-25T08:39:00Z">
        <w:r w:rsidR="00200DF7" w:rsidRPr="001D3C72" w:rsidDel="00112207">
          <w:delText>ing</w:delText>
        </w:r>
      </w:del>
      <w:r w:rsidR="00200DF7" w:rsidRPr="001D3C72">
        <w:t xml:space="preserve"> broad use of EEG sensing in multi</w:t>
      </w:r>
      <w:del w:id="371" w:author="James See" w:date="2022-01-25T08:39:00Z">
        <w:r w:rsidR="00200DF7" w:rsidRPr="001D3C72" w:rsidDel="005828AA">
          <w:delText>-</w:delText>
        </w:r>
      </w:del>
      <w:r w:rsidR="00200DF7" w:rsidRPr="001D3C72">
        <w:t xml:space="preserve">modal smart garments. They conducted </w:t>
      </w:r>
      <w:del w:id="372" w:author="James See" w:date="2022-01-25T08:40:00Z">
        <w:r w:rsidR="00200DF7" w:rsidRPr="001D3C72" w:rsidDel="009E4628">
          <w:delText xml:space="preserve">the </w:delText>
        </w:r>
      </w:del>
      <w:ins w:id="373" w:author="James See" w:date="2022-01-25T08:40:00Z">
        <w:r w:rsidR="009E4628">
          <w:t xml:space="preserve">an </w:t>
        </w:r>
      </w:ins>
      <w:r w:rsidR="00200DF7" w:rsidRPr="001D3C72">
        <w:t xml:space="preserve">evaluation experiment </w:t>
      </w:r>
      <w:del w:id="374" w:author="James See" w:date="2022-01-25T08:40:00Z">
        <w:r w:rsidR="00200DF7" w:rsidRPr="001D3C72" w:rsidDel="009E4628">
          <w:delText xml:space="preserve">using </w:delText>
        </w:r>
      </w:del>
      <w:ins w:id="375" w:author="James See" w:date="2022-01-25T08:40:00Z">
        <w:r w:rsidR="009E4628">
          <w:t xml:space="preserve">with </w:t>
        </w:r>
      </w:ins>
      <w:r w:rsidR="00200DF7" w:rsidRPr="001D3C72">
        <w:t>a proof</w:t>
      </w:r>
      <w:del w:id="376" w:author="James See" w:date="2022-01-25T08:40:00Z">
        <w:r w:rsidR="00200DF7" w:rsidRPr="001D3C72" w:rsidDel="009E4628">
          <w:delText xml:space="preserve"> </w:delText>
        </w:r>
      </w:del>
      <w:ins w:id="377" w:author="James See" w:date="2022-01-25T08:40:00Z">
        <w:r w:rsidR="009E4628">
          <w:t>-</w:t>
        </w:r>
      </w:ins>
      <w:r w:rsidR="00200DF7" w:rsidRPr="001D3C72">
        <w:t>of</w:t>
      </w:r>
      <w:del w:id="378" w:author="James See" w:date="2022-01-25T08:40:00Z">
        <w:r w:rsidR="00200DF7" w:rsidRPr="001D3C72" w:rsidDel="009E4628">
          <w:delText xml:space="preserve"> </w:delText>
        </w:r>
      </w:del>
      <w:ins w:id="379" w:author="James See" w:date="2022-01-25T08:40:00Z">
        <w:r w:rsidR="009E4628">
          <w:t>-</w:t>
        </w:r>
      </w:ins>
      <w:r w:rsidR="00200DF7" w:rsidRPr="001D3C72">
        <w:t>concept application of the system in a normal baseball cap</w:t>
      </w:r>
      <w:del w:id="380" w:author="James See" w:date="2022-01-25T08:40:00Z">
        <w:r w:rsidR="00200DF7" w:rsidRPr="001D3C72" w:rsidDel="009E4628">
          <w:delText>,</w:delText>
        </w:r>
      </w:del>
      <w:ins w:id="381" w:author="James See" w:date="2022-01-25T08:40:00Z">
        <w:r w:rsidR="009E4628">
          <w:t>. They</w:t>
        </w:r>
      </w:ins>
      <w:r w:rsidR="00200DF7" w:rsidRPr="001D3C72">
        <w:t xml:space="preserve"> </w:t>
      </w:r>
      <w:del w:id="382" w:author="James See" w:date="2022-01-25T08:40:00Z">
        <w:r w:rsidR="00200DF7" w:rsidRPr="001D3C72" w:rsidDel="009E4628">
          <w:delText xml:space="preserve">and </w:delText>
        </w:r>
      </w:del>
      <w:r w:rsidR="00200DF7" w:rsidRPr="001D3C72">
        <w:t xml:space="preserve">concluded that the system achieved similar levels of recognition </w:t>
      </w:r>
      <w:del w:id="383" w:author="James See" w:date="2022-01-25T08:41:00Z">
        <w:r w:rsidR="00200DF7" w:rsidRPr="001D3C72" w:rsidDel="009E4628">
          <w:delText xml:space="preserve">as </w:delText>
        </w:r>
      </w:del>
      <w:ins w:id="384" w:author="James See" w:date="2022-01-25T08:41:00Z">
        <w:r w:rsidR="009E4628">
          <w:t xml:space="preserve">to those in </w:t>
        </w:r>
      </w:ins>
      <w:r w:rsidR="00200DF7" w:rsidRPr="001D3C72">
        <w:t>other neuroscience studies with dedicated instruments.</w:t>
      </w:r>
      <w:r w:rsidR="001D3C72" w:rsidRPr="001D3C72">
        <w:t xml:space="preserve"> </w:t>
      </w:r>
      <w:r w:rsidR="00200DF7" w:rsidRPr="001D3C72">
        <w:t xml:space="preserve">R\"{o}ddiger et al. \cite{earables} conducted a study with seven different </w:t>
      </w:r>
      <w:del w:id="385" w:author="James See" w:date="2022-01-25T08:42:00Z">
        <w:r w:rsidR="00200DF7" w:rsidRPr="001D3C72" w:rsidDel="005670FD">
          <w:delText>market</w:delText>
        </w:r>
      </w:del>
      <w:ins w:id="386" w:author="James See" w:date="2022-01-25T08:42:00Z">
        <w:r w:rsidR="005670FD">
          <w:t>commer</w:t>
        </w:r>
      </w:ins>
      <w:ins w:id="387" w:author="James See" w:date="2022-01-25T08:43:00Z">
        <w:r w:rsidR="005670FD">
          <w:t>c</w:t>
        </w:r>
      </w:ins>
      <w:ins w:id="388" w:author="James See" w:date="2022-01-25T08:42:00Z">
        <w:r w:rsidR="005670FD">
          <w:t xml:space="preserve">ially </w:t>
        </w:r>
      </w:ins>
      <w:del w:id="389" w:author="James See" w:date="2022-01-25T08:42:00Z">
        <w:r w:rsidR="00200DF7" w:rsidRPr="001D3C72" w:rsidDel="005670FD">
          <w:delText>-</w:delText>
        </w:r>
      </w:del>
      <w:r w:rsidR="00200DF7" w:rsidRPr="001D3C72">
        <w:t xml:space="preserve">available </w:t>
      </w:r>
      <w:commentRangeStart w:id="390"/>
      <w:ins w:id="391" w:author="James See" w:date="2022-01-25T08:46:00Z">
        <w:r w:rsidR="00436293">
          <w:t>``</w:t>
        </w:r>
      </w:ins>
      <w:r w:rsidR="00200DF7" w:rsidRPr="001D3C72">
        <w:t>earables</w:t>
      </w:r>
      <w:ins w:id="392" w:author="James See" w:date="2022-01-25T08:46:00Z">
        <w:r w:rsidR="00436293">
          <w:t>''</w:t>
        </w:r>
        <w:commentRangeEnd w:id="390"/>
        <w:r w:rsidR="00436293">
          <w:rPr>
            <w:rStyle w:val="afd"/>
          </w:rPr>
          <w:commentReference w:id="390"/>
        </w:r>
        <w:r w:rsidR="00436293">
          <w:t xml:space="preserve"> that are</w:t>
        </w:r>
      </w:ins>
      <w:r w:rsidR="00200DF7" w:rsidRPr="001D3C72">
        <w:t xml:space="preserve"> targeted at daytime usage</w:t>
      </w:r>
      <w:ins w:id="393" w:author="James See" w:date="2022-01-25T22:13:00Z">
        <w:r w:rsidR="00FB12FE">
          <w:t>:</w:t>
        </w:r>
      </w:ins>
      <w:ins w:id="394" w:author="James See" w:date="2022-01-25T08:43:00Z">
        <w:r w:rsidR="005670FD">
          <w:t xml:space="preserve"> </w:t>
        </w:r>
      </w:ins>
      <w:ins w:id="395" w:author="James See" w:date="2022-01-25T08:44:00Z">
        <w:r w:rsidR="005670FD" w:rsidRPr="001D3C72">
          <w:t>to investigate the</w:t>
        </w:r>
      </w:ins>
      <w:ins w:id="396" w:author="James See" w:date="2022-01-25T08:46:00Z">
        <w:r w:rsidR="00436293">
          <w:t>ir</w:t>
        </w:r>
      </w:ins>
      <w:ins w:id="397" w:author="James See" w:date="2022-01-25T08:44:00Z">
        <w:r w:rsidR="005670FD" w:rsidRPr="001D3C72">
          <w:t xml:space="preserve"> comfort and wearability during sleep</w:t>
        </w:r>
      </w:ins>
      <w:ins w:id="398" w:author="James See" w:date="2022-01-25T08:43:00Z">
        <w:r w:rsidR="005670FD">
          <w:t>, the</w:t>
        </w:r>
      </w:ins>
      <w:ins w:id="399" w:author="James See" w:date="2022-01-25T08:44:00Z">
        <w:r w:rsidR="005670FD">
          <w:t>y</w:t>
        </w:r>
      </w:ins>
      <w:ins w:id="400" w:author="James See" w:date="2022-01-25T08:43:00Z">
        <w:r w:rsidR="005670FD">
          <w:t xml:space="preserve"> were all</w:t>
        </w:r>
      </w:ins>
      <w:r w:rsidR="00200DF7" w:rsidRPr="001D3C72">
        <w:t xml:space="preserve"> worn by 14 </w:t>
      </w:r>
      <w:ins w:id="401" w:author="James See" w:date="2022-01-25T08:44:00Z">
        <w:r w:rsidR="005670FD">
          <w:t xml:space="preserve">study </w:t>
        </w:r>
      </w:ins>
      <w:r w:rsidR="00200DF7" w:rsidRPr="001D3C72">
        <w:t>participants</w:t>
      </w:r>
      <w:del w:id="402" w:author="James See" w:date="2022-01-25T08:43:00Z">
        <w:r w:rsidR="00200DF7" w:rsidRPr="001D3C72" w:rsidDel="005670FD">
          <w:delText xml:space="preserve"> each to investigate the comfort and wearability of the earables during sleep</w:delText>
        </w:r>
      </w:del>
      <w:r w:rsidR="00200DF7" w:rsidRPr="001D3C72">
        <w:t xml:space="preserve">. The results showed that devices </w:t>
      </w:r>
      <w:del w:id="403" w:author="James See" w:date="2022-01-25T08:47:00Z">
        <w:r w:rsidR="00200DF7" w:rsidRPr="001D3C72" w:rsidDel="00824820">
          <w:delText xml:space="preserve">which </w:delText>
        </w:r>
      </w:del>
      <w:r w:rsidR="00200DF7" w:rsidRPr="001D3C72">
        <w:t>occupy</w:t>
      </w:r>
      <w:ins w:id="404" w:author="James See" w:date="2022-01-25T08:47:00Z">
        <w:r w:rsidR="00824820">
          <w:t>ing</w:t>
        </w:r>
      </w:ins>
      <w:r w:rsidR="00200DF7" w:rsidRPr="001D3C72">
        <w:t xml:space="preserve"> more space </w:t>
      </w:r>
      <w:del w:id="405" w:author="James See" w:date="2022-01-25T08:47:00Z">
        <w:r w:rsidR="00200DF7" w:rsidRPr="001D3C72" w:rsidDel="00824820">
          <w:delText xml:space="preserve">of </w:delText>
        </w:r>
      </w:del>
      <w:ins w:id="406" w:author="James See" w:date="2022-01-25T08:47:00Z">
        <w:r w:rsidR="00824820">
          <w:t xml:space="preserve">in </w:t>
        </w:r>
      </w:ins>
      <w:r w:rsidR="00200DF7" w:rsidRPr="001D3C72">
        <w:t>the outer ear canal with rigid parts are less desirable.</w:t>
      </w:r>
      <w:r w:rsidR="001D3C72" w:rsidRPr="001D3C72">
        <w:t xml:space="preserve"> </w:t>
      </w:r>
      <w:r w:rsidR="00200DF7" w:rsidRPr="001D3C72">
        <w:t>Vekemans et al. \cite{MOTUS} implemented ``MOTUS</w:t>
      </w:r>
      <w:ins w:id="407" w:author="James See" w:date="2022-01-25T08:49:00Z">
        <w:r w:rsidR="00824820">
          <w:t>,</w:t>
        </w:r>
      </w:ins>
      <w:r w:rsidR="00200DF7" w:rsidRPr="001D3C72">
        <w:t>''</w:t>
      </w:r>
      <w:del w:id="408" w:author="James See" w:date="2022-01-25T08:49:00Z">
        <w:r w:rsidR="00200DF7" w:rsidRPr="001D3C72" w:rsidDel="00824820">
          <w:delText>,</w:delText>
        </w:r>
      </w:del>
      <w:r w:rsidR="00200DF7" w:rsidRPr="001D3C72">
        <w:t xml:space="preserve"> a prototype watch</w:t>
      </w:r>
      <w:ins w:id="409" w:author="James See" w:date="2022-01-25T08:49:00Z">
        <w:r w:rsidR="00824820">
          <w:t>-</w:t>
        </w:r>
      </w:ins>
      <w:r w:rsidR="00200DF7" w:rsidRPr="001D3C72">
        <w:t xml:space="preserve">back tactile display that conveys emotions, to explore the potential </w:t>
      </w:r>
      <w:del w:id="410" w:author="James See" w:date="2022-01-25T08:49:00Z">
        <w:r w:rsidR="00200DF7" w:rsidRPr="001D3C72" w:rsidDel="00824820">
          <w:delText xml:space="preserve">of </w:delText>
        </w:r>
      </w:del>
      <w:ins w:id="411" w:author="James See" w:date="2022-01-25T08:49:00Z">
        <w:r w:rsidR="00824820">
          <w:t xml:space="preserve">for </w:t>
        </w:r>
      </w:ins>
      <w:r w:rsidR="00200DF7" w:rsidRPr="001D3C72">
        <w:t>emotion</w:t>
      </w:r>
      <w:ins w:id="412" w:author="James See" w:date="2022-01-25T08:49:00Z">
        <w:r w:rsidR="00824820">
          <w:t>al</w:t>
        </w:r>
      </w:ins>
      <w:r w:rsidR="00200DF7" w:rsidRPr="001D3C72">
        <w:t xml:space="preserve"> expression by </w:t>
      </w:r>
      <w:del w:id="413" w:author="James See" w:date="2022-01-25T08:49:00Z">
        <w:r w:rsidR="00200DF7" w:rsidRPr="001D3C72" w:rsidDel="00824820">
          <w:delText xml:space="preserve">displaying </w:delText>
        </w:r>
      </w:del>
      <w:ins w:id="414" w:author="James See" w:date="2022-01-25T08:49:00Z">
        <w:r w:rsidR="00824820">
          <w:t xml:space="preserve">applying </w:t>
        </w:r>
      </w:ins>
      <w:r w:rsidR="00200DF7" w:rsidRPr="001D3C72">
        <w:t xml:space="preserve">tactile texture patterns </w:t>
      </w:r>
      <w:del w:id="415" w:author="James See" w:date="2022-01-25T08:49:00Z">
        <w:r w:rsidR="00200DF7" w:rsidRPr="001D3C72" w:rsidDel="00824820">
          <w:delText xml:space="preserve">on </w:delText>
        </w:r>
      </w:del>
      <w:ins w:id="416" w:author="James See" w:date="2022-01-25T08:49:00Z">
        <w:r w:rsidR="00824820">
          <w:t xml:space="preserve">to </w:t>
        </w:r>
      </w:ins>
      <w:r w:rsidR="00200DF7" w:rsidRPr="001D3C72">
        <w:t xml:space="preserve">the wrist. A preliminary guessability </w:t>
      </w:r>
      <w:r w:rsidR="00200DF7" w:rsidRPr="001D3C72">
        <w:lastRenderedPageBreak/>
        <w:t xml:space="preserve">study with the prototype showed agreement between </w:t>
      </w:r>
      <w:ins w:id="417" w:author="James See" w:date="2022-01-25T08:53:00Z">
        <w:r w:rsidR="00BE44B4">
          <w:t xml:space="preserve">the </w:t>
        </w:r>
      </w:ins>
      <w:r w:rsidR="00200DF7" w:rsidRPr="001D3C72">
        <w:t>texture patterns and the users' interpretation of emotions.</w:t>
      </w:r>
      <w:r w:rsidR="001D3C72" w:rsidRPr="001D3C72">
        <w:t xml:space="preserve"> </w:t>
      </w:r>
      <w:r w:rsidR="00200DF7" w:rsidRPr="001D3C72">
        <w:t>Zhou et al. \cite{CoRSA} developed ``CoRSA</w:t>
      </w:r>
      <w:ins w:id="418" w:author="James See" w:date="2022-01-25T08:53:00Z">
        <w:r w:rsidR="00DB20B6">
          <w:t>,</w:t>
        </w:r>
      </w:ins>
      <w:r w:rsidR="00200DF7" w:rsidRPr="001D3C72">
        <w:t>''</w:t>
      </w:r>
      <w:del w:id="419" w:author="James See" w:date="2022-01-25T08:54:00Z">
        <w:r w:rsidR="00200DF7" w:rsidRPr="001D3C72" w:rsidDel="00DB20B6">
          <w:delText>,</w:delText>
        </w:r>
      </w:del>
      <w:r w:rsidR="00200DF7" w:rsidRPr="001D3C72">
        <w:t xml:space="preserve"> a lightweight system that </w:t>
      </w:r>
      <w:del w:id="420" w:author="James See" w:date="2022-01-25T08:54:00Z">
        <w:r w:rsidR="00200DF7" w:rsidRPr="001D3C72" w:rsidDel="00DB20B6">
          <w:delText xml:space="preserve">enables </w:delText>
        </w:r>
      </w:del>
      <w:ins w:id="421" w:author="James See" w:date="2022-01-25T08:54:00Z">
        <w:r w:rsidR="00DB20B6">
          <w:t xml:space="preserve">supplements </w:t>
        </w:r>
      </w:ins>
      <w:r w:rsidR="00200DF7" w:rsidRPr="001D3C72">
        <w:t xml:space="preserve">existing sports apparel </w:t>
      </w:r>
      <w:del w:id="422" w:author="James See" w:date="2022-01-25T08:55:00Z">
        <w:r w:rsidR="00200DF7" w:rsidRPr="001D3C72" w:rsidDel="00DB20B6">
          <w:delText xml:space="preserve">with </w:delText>
        </w:r>
      </w:del>
      <w:ins w:id="423" w:author="James See" w:date="2022-01-25T08:55:00Z">
        <w:r w:rsidR="00DB20B6">
          <w:t xml:space="preserve">having </w:t>
        </w:r>
      </w:ins>
      <w:r w:rsidR="00200DF7" w:rsidRPr="001D3C72">
        <w:t>cardiorespiratory monitoring capabilities with system-in</w:t>
      </w:r>
      <w:ins w:id="424" w:author="James See" w:date="2022-01-25T08:54:00Z">
        <w:r w:rsidR="00DB20B6">
          <w:t>-</w:t>
        </w:r>
      </w:ins>
      <w:r w:rsidR="00200DF7" w:rsidRPr="001D3C72">
        <w:t>package (SiP) and system-on-chip (SoC) sensors, which are popular in the wearable computing community.</w:t>
      </w:r>
      <w:r w:rsidR="001D3C72" w:rsidRPr="001D3C72">
        <w:t xml:space="preserve"> </w:t>
      </w:r>
      <w:r w:rsidR="00200DF7" w:rsidRPr="001D3C72">
        <w:t xml:space="preserve">Other studies </w:t>
      </w:r>
      <w:ins w:id="425" w:author="James See" w:date="2022-01-25T08:55:00Z">
        <w:r w:rsidR="00DB20B6">
          <w:t xml:space="preserve">have examined wearable devices </w:t>
        </w:r>
      </w:ins>
      <w:del w:id="426" w:author="James See" w:date="2022-01-25T08:55:00Z">
        <w:r w:rsidR="00200DF7" w:rsidRPr="001D3C72" w:rsidDel="00DB20B6">
          <w:delText xml:space="preserve">using </w:delText>
        </w:r>
      </w:del>
      <w:ins w:id="427" w:author="James See" w:date="2022-01-25T08:55:00Z">
        <w:r w:rsidR="00DB20B6">
          <w:t xml:space="preserve">based on </w:t>
        </w:r>
      </w:ins>
      <w:r w:rsidR="00200DF7" w:rsidRPr="001D3C72">
        <w:t>ring</w:t>
      </w:r>
      <w:ins w:id="428" w:author="James See" w:date="2022-01-25T08:55:00Z">
        <w:r w:rsidR="00DB20B6">
          <w:t>s</w:t>
        </w:r>
      </w:ins>
      <w:r w:rsidR="00200DF7" w:rsidRPr="001D3C72">
        <w:t xml:space="preserve"> \cite{wearable_ring1, wearable_ring2, TypingRing, ElectroRing}, belt</w:t>
      </w:r>
      <w:ins w:id="429" w:author="James See" w:date="2022-01-25T08:55:00Z">
        <w:r w:rsidR="00DB20B6">
          <w:t>s</w:t>
        </w:r>
      </w:ins>
      <w:r w:rsidR="00200DF7" w:rsidRPr="001D3C72">
        <w:t xml:space="preserve"> \cite{wearable_belt1, SmartBelt, WaistonBeltX, wearable_belt2}, and mask</w:t>
      </w:r>
      <w:ins w:id="430" w:author="James See" w:date="2022-01-25T08:56:00Z">
        <w:r w:rsidR="00DB20B6">
          <w:t>s</w:t>
        </w:r>
      </w:ins>
      <w:r w:rsidR="00200DF7" w:rsidRPr="001D3C72">
        <w:t xml:space="preserve"> \cite{wearable_mask1, wearable_mask2, SilentMask, Masquare}</w:t>
      </w:r>
      <w:del w:id="431" w:author="James See" w:date="2022-01-25T08:56:00Z">
        <w:r w:rsidR="00200DF7" w:rsidRPr="001D3C72" w:rsidDel="00DB20B6">
          <w:delText xml:space="preserve"> wearable devices also exist</w:delText>
        </w:r>
      </w:del>
      <w:r w:rsidR="00200DF7" w:rsidRPr="001D3C72">
        <w:t>.</w:t>
      </w:r>
      <w:r w:rsidR="001D3C72" w:rsidRPr="001D3C72">
        <w:rPr>
          <w:color w:val="D9D9D9" w:themeColor="background1" w:themeShade="D9"/>
        </w:rPr>
        <w:t>\par</w:t>
      </w:r>
    </w:p>
    <w:p w14:paraId="42559E58" w14:textId="77777777" w:rsidR="00200DF7" w:rsidRPr="001D3C72" w:rsidRDefault="00200DF7" w:rsidP="00200DF7"/>
    <w:p w14:paraId="69A86876" w14:textId="20A7909C" w:rsidR="00200DF7" w:rsidRPr="001D3C72" w:rsidRDefault="00200DF7" w:rsidP="00200DF7">
      <w:del w:id="432" w:author="James See" w:date="2022-01-25T08:57:00Z">
        <w:r w:rsidRPr="001D3C72" w:rsidDel="00AC19A3">
          <w:delText>There are v</w:delText>
        </w:r>
      </w:del>
      <w:ins w:id="433" w:author="James See" w:date="2022-01-25T08:57:00Z">
        <w:r w:rsidR="00AC19A3">
          <w:t>V</w:t>
        </w:r>
      </w:ins>
      <w:r w:rsidRPr="001D3C72">
        <w:t xml:space="preserve">arious body parts </w:t>
      </w:r>
      <w:ins w:id="434" w:author="James See" w:date="2022-01-25T08:57:00Z">
        <w:r w:rsidR="00AC19A3">
          <w:t xml:space="preserve">have been investigated </w:t>
        </w:r>
      </w:ins>
      <w:del w:id="435" w:author="James See" w:date="2022-01-25T08:57:00Z">
        <w:r w:rsidRPr="001D3C72" w:rsidDel="00AC19A3">
          <w:delText xml:space="preserve">where </w:delText>
        </w:r>
      </w:del>
      <w:ins w:id="436" w:author="James See" w:date="2022-01-25T08:57:00Z">
        <w:r w:rsidR="00AC19A3">
          <w:t xml:space="preserve">as locations for </w:t>
        </w:r>
      </w:ins>
      <w:r w:rsidRPr="001D3C72">
        <w:t>wearable devices</w:t>
      </w:r>
      <w:del w:id="437" w:author="James See" w:date="2022-01-25T08:57:00Z">
        <w:r w:rsidRPr="001D3C72" w:rsidDel="00AC19A3">
          <w:delText xml:space="preserve"> are worn</w:delText>
        </w:r>
      </w:del>
      <w:ins w:id="438" w:author="James See" w:date="2022-01-25T09:08:00Z">
        <w:r w:rsidR="00FF27B9">
          <w:t>, and researchers have sought to estimate the locations from sensor data</w:t>
        </w:r>
      </w:ins>
      <w:r w:rsidRPr="001D3C72">
        <w:t>.</w:t>
      </w:r>
      <w:r w:rsidR="001D3C72" w:rsidRPr="001D3C72">
        <w:t xml:space="preserve"> </w:t>
      </w:r>
      <w:r w:rsidRPr="001D3C72">
        <w:t xml:space="preserve">Vahdatpour et al. \cite{localization_vahdatpour} </w:t>
      </w:r>
      <w:ins w:id="439" w:author="James See" w:date="2022-01-25T08:58:00Z">
        <w:r w:rsidR="00C04D5C" w:rsidRPr="001D3C72">
          <w:t xml:space="preserve">collected acceleration data during daily activities </w:t>
        </w:r>
      </w:ins>
      <w:ins w:id="440" w:author="James See" w:date="2022-01-25T08:59:00Z">
        <w:r w:rsidR="00C04D5C">
          <w:t xml:space="preserve">from </w:t>
        </w:r>
      </w:ins>
      <w:del w:id="441" w:author="James See" w:date="2022-01-25T08:59:00Z">
        <w:r w:rsidRPr="001D3C72" w:rsidDel="00C04D5C">
          <w:delText xml:space="preserve">had </w:delText>
        </w:r>
      </w:del>
      <w:r w:rsidRPr="001D3C72">
        <w:t xml:space="preserve">25 subjects </w:t>
      </w:r>
      <w:ins w:id="442" w:author="James See" w:date="2022-01-25T08:59:00Z">
        <w:r w:rsidR="00C04D5C">
          <w:t xml:space="preserve">who </w:t>
        </w:r>
      </w:ins>
      <w:del w:id="443" w:author="James See" w:date="2022-01-25T08:59:00Z">
        <w:r w:rsidRPr="001D3C72" w:rsidDel="00C04D5C">
          <w:delText xml:space="preserve">wear </w:delText>
        </w:r>
      </w:del>
      <w:ins w:id="444" w:author="James See" w:date="2022-01-25T08:59:00Z">
        <w:r w:rsidR="00C04D5C">
          <w:t xml:space="preserve">wore </w:t>
        </w:r>
      </w:ins>
      <w:r w:rsidRPr="001D3C72">
        <w:t>accelerometers at 10 locations on the forearm, upper arm, head, thigh, shin, and waist</w:t>
      </w:r>
      <w:del w:id="445" w:author="James See" w:date="2022-01-25T08:58:00Z">
        <w:r w:rsidRPr="001D3C72" w:rsidDel="00C04D5C">
          <w:delText>, and collected acceleration data during daily activities</w:delText>
        </w:r>
      </w:del>
      <w:r w:rsidRPr="001D3C72">
        <w:t xml:space="preserve">. From the collected data, </w:t>
      </w:r>
      <w:del w:id="446" w:author="James See" w:date="2022-01-25T08:59:00Z">
        <w:r w:rsidRPr="001D3C72" w:rsidDel="00C04D5C">
          <w:delText xml:space="preserve">the </w:delText>
        </w:r>
      </w:del>
      <w:ins w:id="447" w:author="James See" w:date="2022-01-25T08:59:00Z">
        <w:r w:rsidR="00C04D5C">
          <w:t>a</w:t>
        </w:r>
        <w:r w:rsidR="00C04D5C" w:rsidRPr="001D3C72">
          <w:t xml:space="preserve"> </w:t>
        </w:r>
      </w:ins>
      <w:del w:id="448" w:author="James See" w:date="2022-01-25T08:59:00Z">
        <w:r w:rsidRPr="001D3C72" w:rsidDel="00C04D5C">
          <w:delText>SVM (S</w:delText>
        </w:r>
      </w:del>
      <w:ins w:id="449" w:author="James See" w:date="2022-01-25T08:59:00Z">
        <w:r w:rsidR="00C04D5C">
          <w:t>s</w:t>
        </w:r>
      </w:ins>
      <w:r w:rsidRPr="001D3C72">
        <w:t xml:space="preserve">upport </w:t>
      </w:r>
      <w:del w:id="450" w:author="James See" w:date="2022-01-25T08:59:00Z">
        <w:r w:rsidRPr="001D3C72" w:rsidDel="00C04D5C">
          <w:delText>V</w:delText>
        </w:r>
      </w:del>
      <w:ins w:id="451" w:author="James See" w:date="2022-01-25T08:59:00Z">
        <w:r w:rsidR="00C04D5C">
          <w:t>v</w:t>
        </w:r>
      </w:ins>
      <w:r w:rsidRPr="001D3C72">
        <w:t xml:space="preserve">ector </w:t>
      </w:r>
      <w:del w:id="452" w:author="James See" w:date="2022-01-25T08:59:00Z">
        <w:r w:rsidRPr="001D3C72" w:rsidDel="00C04D5C">
          <w:delText>M</w:delText>
        </w:r>
      </w:del>
      <w:ins w:id="453" w:author="James See" w:date="2022-01-25T08:59:00Z">
        <w:r w:rsidR="00C04D5C">
          <w:t>m</w:t>
        </w:r>
      </w:ins>
      <w:r w:rsidRPr="001D3C72">
        <w:t>achine</w:t>
      </w:r>
      <w:ins w:id="454" w:author="James See" w:date="2022-01-25T08:59:00Z">
        <w:r w:rsidR="00C04D5C">
          <w:t xml:space="preserve"> (</w:t>
        </w:r>
        <w:r w:rsidR="00C04D5C" w:rsidRPr="001D3C72">
          <w:t>SVM</w:t>
        </w:r>
      </w:ins>
      <w:r w:rsidRPr="001D3C72">
        <w:t xml:space="preserve">) was </w:t>
      </w:r>
      <w:del w:id="455" w:author="James See" w:date="2022-01-25T08:59:00Z">
        <w:r w:rsidRPr="001D3C72" w:rsidDel="00C04D5C">
          <w:delText xml:space="preserve">used </w:delText>
        </w:r>
      </w:del>
      <w:ins w:id="456" w:author="James See" w:date="2022-01-25T08:59:00Z">
        <w:r w:rsidR="00C04D5C">
          <w:t xml:space="preserve">able </w:t>
        </w:r>
      </w:ins>
      <w:r w:rsidRPr="001D3C72">
        <w:t>to estimate the attachment site with an average accuracy of 89</w:t>
      </w:r>
      <w:r w:rsidRPr="001D3C72">
        <w:rPr>
          <w:color w:val="D9D9D9" w:themeColor="background1" w:themeShade="D9"/>
        </w:rPr>
        <w:t>\</w:t>
      </w:r>
      <w:r w:rsidR="0049573A" w:rsidRPr="001D3C72">
        <w:t>%</w:t>
      </w:r>
      <w:r w:rsidRPr="001D3C72">
        <w:t>.</w:t>
      </w:r>
      <w:r w:rsidR="001D3C72" w:rsidRPr="001D3C72">
        <w:t xml:space="preserve"> </w:t>
      </w:r>
      <w:r w:rsidRPr="001D3C72">
        <w:t xml:space="preserve">Sztyler et al. \cite{localization_sztyler} </w:t>
      </w:r>
      <w:ins w:id="457" w:author="James See" w:date="2022-01-25T09:00:00Z">
        <w:r w:rsidR="00C04D5C" w:rsidRPr="001D3C72">
          <w:t xml:space="preserve">collected acceleration data during various physical activities </w:t>
        </w:r>
      </w:ins>
      <w:ins w:id="458" w:author="James See" w:date="2022-01-25T09:01:00Z">
        <w:r w:rsidR="00C04D5C">
          <w:t xml:space="preserve">from 15 subjects who had </w:t>
        </w:r>
      </w:ins>
      <w:del w:id="459" w:author="James See" w:date="2022-01-25T09:01:00Z">
        <w:r w:rsidRPr="001D3C72" w:rsidDel="00C04D5C">
          <w:delText xml:space="preserve">attached </w:delText>
        </w:r>
      </w:del>
      <w:r w:rsidRPr="001D3C72">
        <w:t xml:space="preserve">accelerometers </w:t>
      </w:r>
      <w:ins w:id="460" w:author="James See" w:date="2022-01-25T09:01:00Z">
        <w:r w:rsidR="00C04D5C" w:rsidRPr="001D3C72">
          <w:t xml:space="preserve">attached </w:t>
        </w:r>
      </w:ins>
      <w:r w:rsidRPr="001D3C72">
        <w:t>to seven locations</w:t>
      </w:r>
      <w:ins w:id="461" w:author="James See" w:date="2022-01-25T09:04:00Z">
        <w:r w:rsidR="00FF27B9">
          <w:t>:</w:t>
        </w:r>
      </w:ins>
      <w:r w:rsidRPr="001D3C72">
        <w:t xml:space="preserve"> </w:t>
      </w:r>
      <w:del w:id="462" w:author="James See" w:date="2022-01-25T09:04:00Z">
        <w:r w:rsidRPr="001D3C72" w:rsidDel="00FF27B9">
          <w:delText xml:space="preserve">on </w:delText>
        </w:r>
      </w:del>
      <w:r w:rsidRPr="001D3C72">
        <w:t xml:space="preserve">the head, chest, left upper arm, left wrist, waist, left </w:t>
      </w:r>
      <w:ins w:id="463" w:author="James See" w:date="2022-01-25T09:01:00Z">
        <w:r w:rsidR="00C04D5C">
          <w:t xml:space="preserve">pants </w:t>
        </w:r>
      </w:ins>
      <w:r w:rsidRPr="001D3C72">
        <w:t>pocket</w:t>
      </w:r>
      <w:del w:id="464" w:author="James See" w:date="2022-01-25T09:01:00Z">
        <w:r w:rsidRPr="001D3C72" w:rsidDel="00C04D5C">
          <w:delText xml:space="preserve"> of pants</w:delText>
        </w:r>
      </w:del>
      <w:r w:rsidRPr="001D3C72">
        <w:t>, and left ankle</w:t>
      </w:r>
      <w:del w:id="465" w:author="James See" w:date="2022-01-25T09:01:00Z">
        <w:r w:rsidRPr="001D3C72" w:rsidDel="00C04D5C">
          <w:delText xml:space="preserve"> of 15 subjects</w:delText>
        </w:r>
      </w:del>
      <w:del w:id="466" w:author="James See" w:date="2022-01-25T09:00:00Z">
        <w:r w:rsidRPr="001D3C72" w:rsidDel="00C04D5C">
          <w:delText xml:space="preserve"> and collected acceleration data during various physical activities</w:delText>
        </w:r>
      </w:del>
      <w:r w:rsidRPr="001D3C72">
        <w:t xml:space="preserve">. From the collected data, the </w:t>
      </w:r>
      <w:del w:id="467" w:author="James See" w:date="2022-01-25T09:02:00Z">
        <w:r w:rsidRPr="001D3C72" w:rsidDel="008724CD">
          <w:delText xml:space="preserve">wearing </w:delText>
        </w:r>
      </w:del>
      <w:ins w:id="468" w:author="James See" w:date="2022-01-25T09:02:00Z">
        <w:r w:rsidR="008724CD">
          <w:t xml:space="preserve">attachment </w:t>
        </w:r>
      </w:ins>
      <w:r w:rsidRPr="001D3C72">
        <w:t xml:space="preserve">site was estimated </w:t>
      </w:r>
      <w:ins w:id="469" w:author="James See" w:date="2022-01-25T09:02:00Z">
        <w:r w:rsidR="008724CD">
          <w:t xml:space="preserve">with </w:t>
        </w:r>
        <w:r w:rsidR="008724CD" w:rsidRPr="001D3C72">
          <w:t>an average accuracy of 89</w:t>
        </w:r>
        <w:r w:rsidR="008724CD" w:rsidRPr="001D3C72">
          <w:rPr>
            <w:color w:val="D9D9D9" w:themeColor="background1" w:themeShade="D9"/>
          </w:rPr>
          <w:t>\</w:t>
        </w:r>
        <w:r w:rsidR="008724CD" w:rsidRPr="001D3C72">
          <w:t xml:space="preserve">% </w:t>
        </w:r>
        <w:r w:rsidR="008724CD">
          <w:t xml:space="preserve">by </w:t>
        </w:r>
      </w:ins>
      <w:r w:rsidRPr="001D3C72">
        <w:t xml:space="preserve">using </w:t>
      </w:r>
      <w:ins w:id="470" w:author="James See" w:date="2022-01-25T09:02:00Z">
        <w:r w:rsidR="008724CD">
          <w:t xml:space="preserve">a </w:t>
        </w:r>
      </w:ins>
      <w:del w:id="471" w:author="James See" w:date="2022-01-25T09:02:00Z">
        <w:r w:rsidRPr="001D3C72" w:rsidDel="008724CD">
          <w:delText>R</w:delText>
        </w:r>
      </w:del>
      <w:ins w:id="472" w:author="James See" w:date="2022-01-25T09:02:00Z">
        <w:r w:rsidR="008724CD">
          <w:t>r</w:t>
        </w:r>
      </w:ins>
      <w:r w:rsidRPr="001D3C72">
        <w:t xml:space="preserve">andom </w:t>
      </w:r>
      <w:del w:id="473" w:author="James See" w:date="2022-01-25T09:02:00Z">
        <w:r w:rsidRPr="001D3C72" w:rsidDel="008724CD">
          <w:delText>F</w:delText>
        </w:r>
      </w:del>
      <w:ins w:id="474" w:author="James See" w:date="2022-01-25T09:02:00Z">
        <w:r w:rsidR="008724CD">
          <w:t>f</w:t>
        </w:r>
      </w:ins>
      <w:r w:rsidRPr="001D3C72">
        <w:t>orest</w:t>
      </w:r>
      <w:del w:id="475" w:author="James See" w:date="2022-01-25T09:02:00Z">
        <w:r w:rsidRPr="001D3C72" w:rsidDel="008724CD">
          <w:delText>, and an average accuracy of 89</w:delText>
        </w:r>
        <w:r w:rsidRPr="001D3C72" w:rsidDel="008724CD">
          <w:rPr>
            <w:color w:val="D9D9D9" w:themeColor="background1" w:themeShade="D9"/>
          </w:rPr>
          <w:delText>\</w:delText>
        </w:r>
        <w:r w:rsidR="0049573A" w:rsidRPr="001D3C72" w:rsidDel="008724CD">
          <w:delText>%</w:delText>
        </w:r>
        <w:r w:rsidRPr="001D3C72" w:rsidDel="008724CD">
          <w:delText xml:space="preserve"> was achieved</w:delText>
        </w:r>
      </w:del>
      <w:r w:rsidRPr="001D3C72">
        <w:t>.</w:t>
      </w:r>
      <w:r w:rsidR="001D3C72" w:rsidRPr="001D3C72">
        <w:t xml:space="preserve"> </w:t>
      </w:r>
      <w:r w:rsidRPr="001D3C72">
        <w:t xml:space="preserve">Kunze et al. \cite{localization_kunze} </w:t>
      </w:r>
      <w:ins w:id="476" w:author="James See" w:date="2022-01-25T09:03:00Z">
        <w:r w:rsidR="008724CD" w:rsidRPr="001D3C72">
          <w:t xml:space="preserve">collected data during walking movements </w:t>
        </w:r>
        <w:r w:rsidR="008724CD">
          <w:t xml:space="preserve">from six subjects who had </w:t>
        </w:r>
      </w:ins>
      <w:del w:id="477" w:author="James See" w:date="2022-01-25T09:03:00Z">
        <w:r w:rsidRPr="001D3C72" w:rsidDel="008724CD">
          <w:delText xml:space="preserve">attached </w:delText>
        </w:r>
      </w:del>
      <w:r w:rsidRPr="001D3C72">
        <w:t xml:space="preserve">accelerometers </w:t>
      </w:r>
      <w:ins w:id="478" w:author="James See" w:date="2022-01-25T09:03:00Z">
        <w:r w:rsidR="008724CD" w:rsidRPr="001D3C72">
          <w:t xml:space="preserve">attached </w:t>
        </w:r>
      </w:ins>
      <w:r w:rsidRPr="001D3C72">
        <w:t>to four locations</w:t>
      </w:r>
      <w:ins w:id="479" w:author="James See" w:date="2022-01-25T09:04:00Z">
        <w:r w:rsidR="00FF27B9">
          <w:t>:</w:t>
        </w:r>
      </w:ins>
      <w:r w:rsidRPr="001D3C72">
        <w:t xml:space="preserve"> </w:t>
      </w:r>
      <w:del w:id="480" w:author="James See" w:date="2022-01-25T09:04:00Z">
        <w:r w:rsidRPr="001D3C72" w:rsidDel="00FF27B9">
          <w:delText xml:space="preserve">on </w:delText>
        </w:r>
      </w:del>
      <w:r w:rsidRPr="001D3C72">
        <w:t>the wrist, the right side of the head above the eye</w:t>
      </w:r>
      <w:del w:id="481" w:author="James See" w:date="2022-01-25T09:03:00Z">
        <w:r w:rsidRPr="001D3C72" w:rsidDel="008724CD">
          <w:delText>s</w:delText>
        </w:r>
      </w:del>
      <w:r w:rsidRPr="001D3C72">
        <w:t xml:space="preserve">, the left </w:t>
      </w:r>
      <w:del w:id="482" w:author="James See" w:date="2022-01-25T09:03:00Z">
        <w:r w:rsidRPr="001D3C72" w:rsidDel="008724CD">
          <w:delText xml:space="preserve">trouser’s </w:delText>
        </w:r>
      </w:del>
      <w:ins w:id="483" w:author="James See" w:date="2022-01-25T09:03:00Z">
        <w:r w:rsidR="008724CD">
          <w:t xml:space="preserve">pants </w:t>
        </w:r>
      </w:ins>
      <w:r w:rsidRPr="001D3C72">
        <w:t>pocket, and the left breast pocket</w:t>
      </w:r>
      <w:del w:id="484" w:author="James See" w:date="2022-01-25T09:03:00Z">
        <w:r w:rsidRPr="001D3C72" w:rsidDel="008724CD">
          <w:delText xml:space="preserve"> of six subjects and collected data during walking movements</w:delText>
        </w:r>
      </w:del>
      <w:r w:rsidRPr="001D3C72">
        <w:t>. From the collected data, the attachment site was estimated using the C4.5 classifier.</w:t>
      </w:r>
      <w:r w:rsidR="001D3C72" w:rsidRPr="001D3C72">
        <w:t xml:space="preserve"> </w:t>
      </w:r>
      <w:ins w:id="485" w:author="James See" w:date="2022-01-25T09:05:00Z">
        <w:r w:rsidR="00FF27B9">
          <w:t xml:space="preserve">In addition, </w:t>
        </w:r>
      </w:ins>
      <w:del w:id="486" w:author="James See" w:date="2022-01-25T09:06:00Z">
        <w:r w:rsidRPr="001D3C72" w:rsidDel="00FF27B9">
          <w:delText>W</w:delText>
        </w:r>
      </w:del>
      <w:ins w:id="487" w:author="James See" w:date="2022-01-25T09:06:00Z">
        <w:r w:rsidR="00FF27B9">
          <w:t>w</w:t>
        </w:r>
      </w:ins>
      <w:r w:rsidRPr="001D3C72">
        <w:t xml:space="preserve">e </w:t>
      </w:r>
      <w:del w:id="488" w:author="James See" w:date="2022-01-25T09:06:00Z">
        <w:r w:rsidRPr="001D3C72" w:rsidDel="00FF27B9">
          <w:delText xml:space="preserve">have </w:delText>
        </w:r>
      </w:del>
      <w:ins w:id="489" w:author="James See" w:date="2022-01-25T09:06:00Z">
        <w:r w:rsidR="00FF27B9">
          <w:t xml:space="preserve">previously </w:t>
        </w:r>
      </w:ins>
      <w:r w:rsidRPr="001D3C72">
        <w:t xml:space="preserve">proposed a method to estimate the body part where </w:t>
      </w:r>
      <w:del w:id="490" w:author="James See" w:date="2022-01-25T09:08:00Z">
        <w:r w:rsidRPr="001D3C72" w:rsidDel="00FF27B9">
          <w:delText xml:space="preserve">the wearer is wearing </w:delText>
        </w:r>
      </w:del>
      <w:r w:rsidRPr="001D3C72">
        <w:t xml:space="preserve">a wearable device </w:t>
      </w:r>
      <w:ins w:id="491" w:author="James See" w:date="2022-01-25T09:08:00Z">
        <w:r w:rsidR="00FF27B9">
          <w:t xml:space="preserve">is attached </w:t>
        </w:r>
      </w:ins>
      <w:r w:rsidRPr="001D3C72">
        <w:t xml:space="preserve">without </w:t>
      </w:r>
      <w:del w:id="492" w:author="James See" w:date="2022-01-25T09:08:00Z">
        <w:r w:rsidRPr="001D3C72" w:rsidDel="00FF27B9">
          <w:delText xml:space="preserve">having </w:delText>
        </w:r>
      </w:del>
      <w:ins w:id="493" w:author="James See" w:date="2022-01-25T09:08:00Z">
        <w:r w:rsidR="00FF27B9">
          <w:t xml:space="preserve">requiring </w:t>
        </w:r>
      </w:ins>
      <w:r w:rsidRPr="001D3C72">
        <w:t xml:space="preserve">the wearer </w:t>
      </w:r>
      <w:ins w:id="494" w:author="James See" w:date="2022-01-25T09:09:00Z">
        <w:r w:rsidR="00FF27B9">
          <w:t xml:space="preserve">to </w:t>
        </w:r>
      </w:ins>
      <w:r w:rsidRPr="001D3C72">
        <w:t>perform a specific action</w:t>
      </w:r>
      <w:ins w:id="495" w:author="James See" w:date="2022-01-25T09:06:00Z">
        <w:r w:rsidR="00FF27B9">
          <w:t>; instead</w:t>
        </w:r>
      </w:ins>
      <w:r w:rsidRPr="001D3C72">
        <w:t xml:space="preserve">, </w:t>
      </w:r>
      <w:ins w:id="496" w:author="James See" w:date="2022-01-25T09:06:00Z">
        <w:r w:rsidR="00FF27B9">
          <w:t xml:space="preserve">we </w:t>
        </w:r>
      </w:ins>
      <w:r w:rsidRPr="001D3C72">
        <w:t>us</w:t>
      </w:r>
      <w:ins w:id="497" w:author="James See" w:date="2022-01-25T09:06:00Z">
        <w:r w:rsidR="00FF27B9">
          <w:t>ed</w:t>
        </w:r>
      </w:ins>
      <w:del w:id="498" w:author="James See" w:date="2022-01-25T09:06:00Z">
        <w:r w:rsidRPr="001D3C72" w:rsidDel="00FF27B9">
          <w:delText>ing</w:delText>
        </w:r>
      </w:del>
      <w:r w:rsidRPr="001D3C72">
        <w:t xml:space="preserve"> </w:t>
      </w:r>
      <w:ins w:id="499" w:author="James See" w:date="2022-01-25T10:01:00Z">
        <w:r w:rsidR="002E6745">
          <w:t>electrocardiography (</w:t>
        </w:r>
      </w:ins>
      <w:r w:rsidRPr="001D3C72">
        <w:t>ECG</w:t>
      </w:r>
      <w:ins w:id="500" w:author="James See" w:date="2022-01-25T10:01:00Z">
        <w:r w:rsidR="002E6745">
          <w:t>)</w:t>
        </w:r>
      </w:ins>
      <w:r w:rsidRPr="001D3C72">
        <w:t xml:space="preserve"> and pulse data, which are biometric information that can be acquired by the wearable device \cite{localization_yoshida}.</w:t>
      </w:r>
      <w:r w:rsidR="001D3C72" w:rsidRPr="001D3C72">
        <w:rPr>
          <w:color w:val="D9D9D9" w:themeColor="background1" w:themeShade="D9"/>
        </w:rPr>
        <w:t>\par</w:t>
      </w:r>
    </w:p>
    <w:p w14:paraId="7CBC768B" w14:textId="77777777" w:rsidR="00200DF7" w:rsidRPr="001D3C72" w:rsidRDefault="00200DF7" w:rsidP="00200DF7"/>
    <w:p w14:paraId="651CA01D" w14:textId="17A72529" w:rsidR="00200DF7" w:rsidRPr="001D3C72" w:rsidDel="00FF27B9" w:rsidRDefault="00200DF7" w:rsidP="00200DF7">
      <w:pPr>
        <w:rPr>
          <w:del w:id="501" w:author="James See" w:date="2022-01-25T09:09:00Z"/>
        </w:rPr>
      </w:pPr>
      <w:del w:id="502" w:author="James See" w:date="2022-01-25T09:09:00Z">
        <w:r w:rsidRPr="001D3C72" w:rsidDel="00FF27B9">
          <w:delText>As described above, wearable devices have been proposed in various shapes. Because of the wide range of wearing sites, research using wearable devices has been actively conducted.</w:delText>
        </w:r>
      </w:del>
    </w:p>
    <w:p w14:paraId="16376EDA" w14:textId="02495776" w:rsidR="00200DF7" w:rsidRPr="001D3C72" w:rsidDel="00FF27B9" w:rsidRDefault="00200DF7" w:rsidP="00200DF7">
      <w:pPr>
        <w:rPr>
          <w:del w:id="503" w:author="James See" w:date="2022-01-25T09:09:00Z"/>
        </w:rPr>
      </w:pPr>
    </w:p>
    <w:p w14:paraId="67A44D67" w14:textId="0353EA70" w:rsidR="00200DF7" w:rsidRPr="001D3C72" w:rsidRDefault="001D3C72" w:rsidP="000C7CE1">
      <w:pPr>
        <w:pStyle w:val="2"/>
      </w:pPr>
      <w:r w:rsidRPr="001D3C72">
        <w:lastRenderedPageBreak/>
        <w:t>\subsection</w:t>
      </w:r>
      <w:r w:rsidR="00200DF7" w:rsidRPr="001D3C72">
        <w:t xml:space="preserve">{Studies </w:t>
      </w:r>
      <w:del w:id="504" w:author="James See" w:date="2022-01-25T08:19:00Z">
        <w:r w:rsidR="00200DF7" w:rsidRPr="001D3C72" w:rsidDel="000C7CE1">
          <w:delText xml:space="preserve">using </w:delText>
        </w:r>
      </w:del>
      <w:ins w:id="505" w:author="James See" w:date="2022-01-25T08:19:00Z">
        <w:r w:rsidR="000C7CE1">
          <w:t>on</w:t>
        </w:r>
        <w:r w:rsidR="000C7CE1" w:rsidRPr="001D3C72">
          <w:t xml:space="preserve"> </w:t>
        </w:r>
      </w:ins>
      <w:r w:rsidR="00200DF7" w:rsidRPr="001D3C72">
        <w:t>Smartwatches}</w:t>
      </w:r>
    </w:p>
    <w:p w14:paraId="1769B062" w14:textId="55621442" w:rsidR="002F5084" w:rsidRDefault="00200DF7" w:rsidP="00200DF7">
      <w:pPr>
        <w:rPr>
          <w:ins w:id="506" w:author="James See" w:date="2022-01-25T09:42:00Z"/>
        </w:rPr>
      </w:pPr>
      <w:r w:rsidRPr="001D3C72">
        <w:t xml:space="preserve">Among wearable devices, smartwatches have </w:t>
      </w:r>
      <w:ins w:id="507" w:author="James See" w:date="2022-01-25T09:36:00Z">
        <w:r w:rsidR="00DD5796">
          <w:t xml:space="preserve">long </w:t>
        </w:r>
      </w:ins>
      <w:r w:rsidRPr="001D3C72">
        <w:t>been commercially available</w:t>
      </w:r>
      <w:del w:id="508" w:author="James See" w:date="2022-01-25T09:36:00Z">
        <w:r w:rsidRPr="001D3C72" w:rsidDel="00DD5796">
          <w:delText xml:space="preserve"> for a long time</w:delText>
        </w:r>
      </w:del>
      <w:r w:rsidRPr="001D3C72">
        <w:t xml:space="preserve">, and </w:t>
      </w:r>
      <w:ins w:id="509" w:author="James See" w:date="2022-01-25T09:36:00Z">
        <w:r w:rsidR="00DD5796">
          <w:t xml:space="preserve">there is </w:t>
        </w:r>
      </w:ins>
      <w:del w:id="510" w:author="James See" w:date="2022-01-25T09:36:00Z">
        <w:r w:rsidRPr="001D3C72" w:rsidDel="00DD5796">
          <w:delText xml:space="preserve">many </w:delText>
        </w:r>
      </w:del>
      <w:ins w:id="511" w:author="James See" w:date="2022-01-25T09:36:00Z">
        <w:r w:rsidR="00DD5796">
          <w:t xml:space="preserve">much </w:t>
        </w:r>
      </w:ins>
      <w:r w:rsidRPr="001D3C72">
        <w:t>research</w:t>
      </w:r>
      <w:del w:id="512" w:author="James See" w:date="2022-01-25T09:36:00Z">
        <w:r w:rsidRPr="001D3C72" w:rsidDel="00DD5796">
          <w:delText>es</w:delText>
        </w:r>
      </w:del>
      <w:r w:rsidRPr="001D3C72">
        <w:t xml:space="preserve"> </w:t>
      </w:r>
      <w:del w:id="513" w:author="James See" w:date="2022-01-25T09:36:00Z">
        <w:r w:rsidRPr="001D3C72" w:rsidDel="00DD5796">
          <w:delText>have been conducted</w:delText>
        </w:r>
      </w:del>
      <w:ins w:id="514" w:author="James See" w:date="2022-01-25T09:36:00Z">
        <w:r w:rsidR="00DD5796">
          <w:t>on them</w:t>
        </w:r>
      </w:ins>
      <w:r w:rsidRPr="001D3C72">
        <w:t>.</w:t>
      </w:r>
      <w:r w:rsidR="001D3C72" w:rsidRPr="001D3C72">
        <w:t xml:space="preserve"> </w:t>
      </w:r>
      <w:r w:rsidRPr="001D3C72">
        <w:t xml:space="preserve">Spinsante et al. \cite{accuracy_in_low_intensity} </w:t>
      </w:r>
      <w:del w:id="515" w:author="James See" w:date="2022-01-25T09:38:00Z">
        <w:r w:rsidRPr="001D3C72" w:rsidDel="00DD5796">
          <w:delText>focused on</w:delText>
        </w:r>
      </w:del>
      <w:ins w:id="516" w:author="James See" w:date="2022-01-25T09:38:00Z">
        <w:r w:rsidR="00DD5796">
          <w:t>studied</w:t>
        </w:r>
      </w:ins>
      <w:r w:rsidRPr="001D3C72">
        <w:t xml:space="preserve"> the heart rate obtained from a smartwatch during low-intensity physical activity and measured its accuracy.</w:t>
      </w:r>
      <w:r w:rsidR="001D3C72" w:rsidRPr="001D3C72">
        <w:t xml:space="preserve"> </w:t>
      </w:r>
      <w:r w:rsidRPr="001D3C72">
        <w:t>Sen et al. \cite{eating_recognition} propose</w:t>
      </w:r>
      <w:ins w:id="517" w:author="James See" w:date="2022-01-25T09:38:00Z">
        <w:r w:rsidR="00DD5796">
          <w:t>d</w:t>
        </w:r>
      </w:ins>
      <w:r w:rsidRPr="001D3C72">
        <w:t xml:space="preserve"> a method to record </w:t>
      </w:r>
      <w:ins w:id="518" w:author="James See" w:date="2022-01-25T09:39:00Z">
        <w:r w:rsidR="00DD5796">
          <w:t xml:space="preserve">a user's </w:t>
        </w:r>
      </w:ins>
      <w:r w:rsidRPr="001D3C72">
        <w:t xml:space="preserve">eating behavior, such as </w:t>
      </w:r>
      <w:del w:id="519" w:author="James See" w:date="2022-01-25T09:39:00Z">
        <w:r w:rsidRPr="001D3C72" w:rsidDel="00DD5796">
          <w:delText xml:space="preserve">whether </w:delText>
        </w:r>
      </w:del>
      <w:r w:rsidRPr="001D3C72">
        <w:t>the use</w:t>
      </w:r>
      <w:del w:id="520" w:author="James See" w:date="2022-01-25T09:39:00Z">
        <w:r w:rsidRPr="001D3C72" w:rsidDel="00DD5796">
          <w:delText>r ate with</w:delText>
        </w:r>
      </w:del>
      <w:r w:rsidRPr="001D3C72">
        <w:t xml:space="preserve"> </w:t>
      </w:r>
      <w:ins w:id="521" w:author="James See" w:date="2022-01-25T09:39:00Z">
        <w:r w:rsidR="00DD5796">
          <w:t xml:space="preserve">of </w:t>
        </w:r>
      </w:ins>
      <w:r w:rsidRPr="001D3C72">
        <w:t xml:space="preserve">hands, chopsticks, or a spoon, </w:t>
      </w:r>
      <w:ins w:id="522" w:author="James See" w:date="2022-01-25T09:39:00Z">
        <w:r w:rsidR="00DD5796">
          <w:t xml:space="preserve">by </w:t>
        </w:r>
      </w:ins>
      <w:r w:rsidRPr="001D3C72">
        <w:t xml:space="preserve">using data obtained from </w:t>
      </w:r>
      <w:ins w:id="523" w:author="James See" w:date="2022-01-25T09:39:00Z">
        <w:r w:rsidR="00DD5796" w:rsidRPr="001D3C72">
          <w:t>a smartwatch</w:t>
        </w:r>
        <w:r w:rsidR="00DD5796">
          <w:t>'s</w:t>
        </w:r>
        <w:r w:rsidR="00DD5796" w:rsidRPr="001D3C72">
          <w:t xml:space="preserve"> </w:t>
        </w:r>
      </w:ins>
      <w:del w:id="524" w:author="James See" w:date="2022-01-25T09:39:00Z">
        <w:r w:rsidRPr="001D3C72" w:rsidDel="00DD5796">
          <w:delText xml:space="preserve">the </w:delText>
        </w:r>
      </w:del>
      <w:r w:rsidRPr="001D3C72">
        <w:t>accelerometer and gyroscope</w:t>
      </w:r>
      <w:del w:id="525" w:author="James See" w:date="2022-01-25T09:39:00Z">
        <w:r w:rsidRPr="001D3C72" w:rsidDel="00DD5796">
          <w:delText xml:space="preserve"> of a smartwatch</w:delText>
        </w:r>
      </w:del>
      <w:r w:rsidRPr="001D3C72">
        <w:t xml:space="preserve">. By capturing food images with </w:t>
      </w:r>
      <w:del w:id="526" w:author="James See" w:date="2022-01-25T09:40:00Z">
        <w:r w:rsidRPr="001D3C72" w:rsidDel="00DD5796">
          <w:delText xml:space="preserve">the camera built into </w:delText>
        </w:r>
      </w:del>
      <w:r w:rsidRPr="001D3C72">
        <w:t>the smartwatch</w:t>
      </w:r>
      <w:ins w:id="527" w:author="James See" w:date="2022-01-25T09:40:00Z">
        <w:r w:rsidR="00DD5796">
          <w:t>'s built-in camera</w:t>
        </w:r>
      </w:ins>
      <w:r w:rsidRPr="001D3C72">
        <w:t xml:space="preserve"> and performing image identification, the </w:t>
      </w:r>
      <w:ins w:id="528" w:author="James See" w:date="2022-01-25T09:40:00Z">
        <w:r w:rsidR="00DD5796">
          <w:t xml:space="preserve">meal </w:t>
        </w:r>
      </w:ins>
      <w:r w:rsidRPr="001D3C72">
        <w:t xml:space="preserve">contents </w:t>
      </w:r>
      <w:del w:id="529" w:author="James See" w:date="2022-01-25T09:40:00Z">
        <w:r w:rsidRPr="001D3C72" w:rsidDel="00DD5796">
          <w:delText xml:space="preserve">of the meal are </w:delText>
        </w:r>
      </w:del>
      <w:ins w:id="530" w:author="James See" w:date="2022-01-25T09:40:00Z">
        <w:r w:rsidR="00DD5796">
          <w:t xml:space="preserve">were </w:t>
        </w:r>
      </w:ins>
      <w:r w:rsidRPr="001D3C72">
        <w:t>also recorded.</w:t>
      </w:r>
      <w:r w:rsidR="001D3C72" w:rsidRPr="001D3C72">
        <w:t xml:space="preserve"> </w:t>
      </w:r>
      <w:del w:id="531" w:author="James See" w:date="2022-01-25T09:41:00Z">
        <w:r w:rsidRPr="001D3C72" w:rsidDel="00DD5796">
          <w:delText xml:space="preserve">Johnston et al. \cite{smartwatch_walk_authentication} </w:delText>
        </w:r>
        <w:r w:rsidRPr="001D3C72" w:rsidDel="002365A2">
          <w:delText>focused on</w:delText>
        </w:r>
      </w:del>
      <w:ins w:id="532" w:author="James See" w:date="2022-01-25T09:42:00Z">
        <w:r w:rsidR="002F5084">
          <w:t xml:space="preserve">In another study, by </w:t>
        </w:r>
      </w:ins>
      <w:ins w:id="533" w:author="James See" w:date="2022-01-25T09:41:00Z">
        <w:r w:rsidR="002365A2">
          <w:t>leveraging</w:t>
        </w:r>
      </w:ins>
      <w:r w:rsidRPr="001D3C72">
        <w:t xml:space="preserve"> the fact that smartwatches are always worn at the same </w:t>
      </w:r>
      <w:del w:id="534" w:author="James See" w:date="2022-01-25T09:40:00Z">
        <w:r w:rsidRPr="001D3C72" w:rsidDel="00DD5796">
          <w:delText xml:space="preserve">place </w:delText>
        </w:r>
      </w:del>
      <w:ins w:id="535" w:author="James See" w:date="2022-01-25T09:40:00Z">
        <w:r w:rsidR="00DD5796">
          <w:t>location</w:t>
        </w:r>
        <w:r w:rsidR="00DD5796" w:rsidRPr="001D3C72">
          <w:t xml:space="preserve"> </w:t>
        </w:r>
      </w:ins>
      <w:r w:rsidRPr="001D3C72">
        <w:t xml:space="preserve">and in the same direction, </w:t>
      </w:r>
      <w:ins w:id="536" w:author="James See" w:date="2022-01-25T09:41:00Z">
        <w:r w:rsidR="00DD5796" w:rsidRPr="001D3C72">
          <w:t xml:space="preserve">Johnston et al. \cite{smartwatch_walk_authentication} </w:t>
        </w:r>
      </w:ins>
      <w:del w:id="537" w:author="James See" w:date="2022-01-25T09:41:00Z">
        <w:r w:rsidRPr="001D3C72" w:rsidDel="00DD5796">
          <w:delText xml:space="preserve">and </w:delText>
        </w:r>
      </w:del>
      <w:r w:rsidRPr="001D3C72">
        <w:t xml:space="preserve">proposed a method for biometric authentication based on gait </w:t>
      </w:r>
      <w:del w:id="538" w:author="James See" w:date="2022-01-25T09:41:00Z">
        <w:r w:rsidRPr="001D3C72" w:rsidDel="002365A2">
          <w:delText xml:space="preserve">using </w:delText>
        </w:r>
      </w:del>
      <w:r w:rsidRPr="001D3C72">
        <w:t xml:space="preserve">data obtained from </w:t>
      </w:r>
      <w:del w:id="539" w:author="James See" w:date="2022-01-25T09:41:00Z">
        <w:r w:rsidRPr="001D3C72" w:rsidDel="002365A2">
          <w:delText xml:space="preserve">the </w:delText>
        </w:r>
      </w:del>
      <w:ins w:id="540" w:author="James See" w:date="2022-01-25T09:41:00Z">
        <w:r w:rsidR="002365A2">
          <w:t xml:space="preserve">a smartwatch's </w:t>
        </w:r>
      </w:ins>
      <w:r w:rsidRPr="001D3C72">
        <w:t>accelerometer and gyroscope</w:t>
      </w:r>
      <w:del w:id="541" w:author="James See" w:date="2022-01-25T09:41:00Z">
        <w:r w:rsidRPr="001D3C72" w:rsidDel="002365A2">
          <w:delText xml:space="preserve"> of the smartwatch</w:delText>
        </w:r>
      </w:del>
      <w:r w:rsidRPr="001D3C72">
        <w:t>.</w:t>
      </w:r>
      <w:ins w:id="542" w:author="James See" w:date="2022-01-25T15:18:00Z">
        <w:r w:rsidR="005E1AD3" w:rsidRPr="001D3C72">
          <w:rPr>
            <w:color w:val="D9D9D9" w:themeColor="background1" w:themeShade="D9"/>
          </w:rPr>
          <w:t>\par</w:t>
        </w:r>
      </w:ins>
    </w:p>
    <w:p w14:paraId="3C77677D" w14:textId="77777777" w:rsidR="002F5084" w:rsidRDefault="002F5084" w:rsidP="00200DF7">
      <w:pPr>
        <w:rPr>
          <w:ins w:id="543" w:author="James See" w:date="2022-01-25T09:42:00Z"/>
        </w:rPr>
      </w:pPr>
    </w:p>
    <w:p w14:paraId="18AD0A21" w14:textId="0DE6D64B" w:rsidR="000022B3" w:rsidRDefault="00200DF7" w:rsidP="00200DF7">
      <w:pPr>
        <w:rPr>
          <w:ins w:id="544" w:author="James See" w:date="2022-01-25T09:54:00Z"/>
        </w:rPr>
      </w:pPr>
      <w:del w:id="545" w:author="James See" w:date="2022-01-25T09:44:00Z">
        <w:r w:rsidRPr="001D3C72" w:rsidDel="006861D2">
          <w:delText xml:space="preserve"> In general, s</w:delText>
        </w:r>
      </w:del>
      <w:ins w:id="546" w:author="James See" w:date="2022-01-25T09:44:00Z">
        <w:r w:rsidR="006861D2">
          <w:t>S</w:t>
        </w:r>
      </w:ins>
      <w:r w:rsidRPr="001D3C72">
        <w:t xml:space="preserve">martphones are </w:t>
      </w:r>
      <w:del w:id="547" w:author="James See" w:date="2022-01-25T09:44:00Z">
        <w:r w:rsidRPr="001D3C72" w:rsidDel="006861D2">
          <w:delText xml:space="preserve">often </w:delText>
        </w:r>
      </w:del>
      <w:ins w:id="548" w:author="James See" w:date="2022-01-25T09:44:00Z">
        <w:r w:rsidR="006861D2">
          <w:t xml:space="preserve">typically </w:t>
        </w:r>
      </w:ins>
      <w:r w:rsidRPr="001D3C72">
        <w:t xml:space="preserve">carried in a </w:t>
      </w:r>
      <w:del w:id="549" w:author="James See" w:date="2022-01-25T09:45:00Z">
        <w:r w:rsidRPr="001D3C72" w:rsidDel="006861D2">
          <w:delText xml:space="preserve">trouser </w:delText>
        </w:r>
      </w:del>
      <w:ins w:id="550" w:author="James See" w:date="2022-01-25T09:45:00Z">
        <w:r w:rsidR="006861D2">
          <w:t xml:space="preserve">pants </w:t>
        </w:r>
      </w:ins>
      <w:r w:rsidRPr="001D3C72">
        <w:t>pocket or handbag</w:t>
      </w:r>
      <w:del w:id="551" w:author="James See" w:date="2022-01-25T09:45:00Z">
        <w:r w:rsidRPr="001D3C72" w:rsidDel="006861D2">
          <w:delText>.</w:delText>
        </w:r>
      </w:del>
      <w:ins w:id="552" w:author="James See" w:date="2022-01-25T09:45:00Z">
        <w:r w:rsidR="006861D2">
          <w:t>, but</w:t>
        </w:r>
      </w:ins>
      <w:r w:rsidRPr="001D3C72">
        <w:t xml:space="preserve"> </w:t>
      </w:r>
      <w:del w:id="553" w:author="James See" w:date="2022-01-25T09:45:00Z">
        <w:r w:rsidRPr="001D3C72" w:rsidDel="006861D2">
          <w:delText>C</w:delText>
        </w:r>
      </w:del>
      <w:ins w:id="554" w:author="James See" w:date="2022-01-25T09:45:00Z">
        <w:r w:rsidR="006861D2">
          <w:t>c</w:t>
        </w:r>
      </w:ins>
      <w:r w:rsidRPr="001D3C72">
        <w:t>ompared to th</w:t>
      </w:r>
      <w:ins w:id="555" w:author="James See" w:date="2022-01-25T09:45:00Z">
        <w:r w:rsidR="006861D2">
          <w:t>o</w:t>
        </w:r>
      </w:ins>
      <w:del w:id="556" w:author="James See" w:date="2022-01-25T09:45:00Z">
        <w:r w:rsidRPr="001D3C72" w:rsidDel="006861D2">
          <w:delText>e</w:delText>
        </w:r>
      </w:del>
      <w:r w:rsidRPr="001D3C72">
        <w:t xml:space="preserve">se locations, </w:t>
      </w:r>
      <w:ins w:id="557" w:author="James See" w:date="2022-01-25T09:46:00Z">
        <w:r w:rsidR="006861D2">
          <w:t xml:space="preserve">more </w:t>
        </w:r>
      </w:ins>
      <w:r w:rsidRPr="001D3C72">
        <w:t xml:space="preserve">activity information tends to </w:t>
      </w:r>
      <w:del w:id="558" w:author="James See" w:date="2022-01-25T09:46:00Z">
        <w:r w:rsidRPr="001D3C72" w:rsidDel="006861D2">
          <w:delText xml:space="preserve">appear more on </w:delText>
        </w:r>
      </w:del>
      <w:ins w:id="559" w:author="James See" w:date="2022-01-25T09:46:00Z">
        <w:r w:rsidR="006861D2">
          <w:t xml:space="preserve">be available at </w:t>
        </w:r>
      </w:ins>
      <w:r w:rsidRPr="001D3C72">
        <w:t>the wrist</w:t>
      </w:r>
      <w:ins w:id="560" w:author="James See" w:date="2022-01-25T09:46:00Z">
        <w:r w:rsidR="006861D2">
          <w:t>,</w:t>
        </w:r>
      </w:ins>
      <w:r w:rsidRPr="001D3C72">
        <w:t xml:space="preserve"> where </w:t>
      </w:r>
      <w:del w:id="561" w:author="James See" w:date="2022-01-25T09:46:00Z">
        <w:r w:rsidRPr="001D3C72" w:rsidDel="006861D2">
          <w:delText xml:space="preserve">the </w:delText>
        </w:r>
      </w:del>
      <w:r w:rsidRPr="001D3C72">
        <w:t>smartwatch</w:t>
      </w:r>
      <w:ins w:id="562" w:author="James See" w:date="2022-01-25T09:46:00Z">
        <w:r w:rsidR="006861D2">
          <w:t>es</w:t>
        </w:r>
      </w:ins>
      <w:r w:rsidRPr="001D3C72">
        <w:t xml:space="preserve"> </w:t>
      </w:r>
      <w:del w:id="563" w:author="James See" w:date="2022-01-25T09:46:00Z">
        <w:r w:rsidRPr="001D3C72" w:rsidDel="006861D2">
          <w:delText xml:space="preserve">is </w:delText>
        </w:r>
      </w:del>
      <w:ins w:id="564" w:author="James See" w:date="2022-01-25T09:46:00Z">
        <w:r w:rsidR="006861D2">
          <w:t xml:space="preserve">are </w:t>
        </w:r>
      </w:ins>
      <w:r w:rsidRPr="001D3C72">
        <w:t>worn.</w:t>
      </w:r>
      <w:r w:rsidR="001D3C72" w:rsidRPr="001D3C72">
        <w:t xml:space="preserve"> </w:t>
      </w:r>
      <w:r w:rsidRPr="001D3C72">
        <w:t xml:space="preserve">Weiss et al. \cite{smartwatch_activity_recognition} showed that a smartwatch can identify actions more effectively than a smartphone in hand-based physical behaviors such as eating. </w:t>
      </w:r>
      <w:del w:id="565" w:author="James See" w:date="2022-01-25T09:47:00Z">
        <w:r w:rsidRPr="001D3C72" w:rsidDel="000D5447">
          <w:delText>For the behavior ``drinking'', t</w:delText>
        </w:r>
      </w:del>
      <w:ins w:id="566" w:author="James See" w:date="2022-01-25T09:47:00Z">
        <w:r w:rsidR="000D5447">
          <w:t>T</w:t>
        </w:r>
      </w:ins>
      <w:r w:rsidRPr="001D3C72">
        <w:t xml:space="preserve">he smartwatch </w:t>
      </w:r>
      <w:del w:id="567" w:author="James See" w:date="2022-01-25T09:47:00Z">
        <w:r w:rsidRPr="001D3C72" w:rsidDel="000D5447">
          <w:delText xml:space="preserve">was able to </w:delText>
        </w:r>
      </w:del>
      <w:ins w:id="568" w:author="James See" w:date="2022-01-25T09:47:00Z">
        <w:r w:rsidR="000D5447">
          <w:t xml:space="preserve">could </w:t>
        </w:r>
      </w:ins>
      <w:r w:rsidRPr="001D3C72">
        <w:t xml:space="preserve">identify the behavior </w:t>
      </w:r>
      <w:ins w:id="569" w:author="James See" w:date="2022-01-25T09:47:00Z">
        <w:r w:rsidR="000D5447">
          <w:t xml:space="preserve">of ``drinking'' </w:t>
        </w:r>
      </w:ins>
      <w:r w:rsidRPr="001D3C72">
        <w:t>with 93.3</w:t>
      </w:r>
      <w:r w:rsidRPr="001D3C72">
        <w:rPr>
          <w:color w:val="D9D9D9" w:themeColor="background1" w:themeShade="D9"/>
        </w:rPr>
        <w:t>\</w:t>
      </w:r>
      <w:r w:rsidR="0049573A" w:rsidRPr="001D3C72">
        <w:t>%</w:t>
      </w:r>
      <w:r w:rsidRPr="001D3C72">
        <w:t xml:space="preserve"> accuracy, while the smartphone could only achieve 77.3</w:t>
      </w:r>
      <w:r w:rsidRPr="001D3C72">
        <w:rPr>
          <w:color w:val="D9D9D9" w:themeColor="background1" w:themeShade="D9"/>
        </w:rPr>
        <w:t>\</w:t>
      </w:r>
      <w:r w:rsidR="0049573A" w:rsidRPr="001D3C72">
        <w:t>%</w:t>
      </w:r>
      <w:r w:rsidRPr="001D3C72">
        <w:t xml:space="preserve"> accuracy.</w:t>
      </w:r>
      <w:ins w:id="570" w:author="James See" w:date="2022-01-25T15:18:00Z">
        <w:r w:rsidR="005E1AD3" w:rsidRPr="001D3C72">
          <w:rPr>
            <w:color w:val="D9D9D9" w:themeColor="background1" w:themeShade="D9"/>
          </w:rPr>
          <w:t>\par</w:t>
        </w:r>
      </w:ins>
    </w:p>
    <w:p w14:paraId="6FA252CD" w14:textId="77777777" w:rsidR="000022B3" w:rsidRDefault="000022B3" w:rsidP="00200DF7">
      <w:pPr>
        <w:rPr>
          <w:ins w:id="571" w:author="James See" w:date="2022-01-25T09:54:00Z"/>
        </w:rPr>
      </w:pPr>
    </w:p>
    <w:p w14:paraId="253A48B4" w14:textId="62AEC913" w:rsidR="00200DF7" w:rsidRPr="001D3C72" w:rsidRDefault="000022B3" w:rsidP="00200DF7">
      <w:ins w:id="572" w:author="James See" w:date="2022-01-25T09:54:00Z">
        <w:r>
          <w:t>Among other potential applications,</w:t>
        </w:r>
      </w:ins>
      <w:r w:rsidR="001D3C72" w:rsidRPr="001D3C72">
        <w:t xml:space="preserve"> </w:t>
      </w:r>
      <w:r w:rsidR="00200DF7" w:rsidRPr="001D3C72">
        <w:t xml:space="preserve">Iakovakis et al. \cite{oh_detection} </w:t>
      </w:r>
      <w:del w:id="573" w:author="James See" w:date="2022-01-25T09:49:00Z">
        <w:r w:rsidR="00200DF7" w:rsidRPr="001D3C72" w:rsidDel="000D5447">
          <w:delText xml:space="preserve">are </w:delText>
        </w:r>
      </w:del>
      <w:r w:rsidR="00200DF7" w:rsidRPr="001D3C72">
        <w:t>conduct</w:t>
      </w:r>
      <w:ins w:id="574" w:author="James See" w:date="2022-01-25T09:49:00Z">
        <w:r w:rsidR="000D5447">
          <w:t>ed</w:t>
        </w:r>
      </w:ins>
      <w:del w:id="575" w:author="James See" w:date="2022-01-25T09:49:00Z">
        <w:r w:rsidR="00200DF7" w:rsidRPr="001D3C72" w:rsidDel="000D5447">
          <w:delText>ing</w:delText>
        </w:r>
      </w:del>
      <w:r w:rsidR="00200DF7" w:rsidRPr="001D3C72">
        <w:t xml:space="preserve"> a study </w:t>
      </w:r>
      <w:del w:id="576" w:author="James See" w:date="2022-01-25T09:49:00Z">
        <w:r w:rsidR="00200DF7" w:rsidRPr="001D3C72" w:rsidDel="000D5447">
          <w:delText xml:space="preserve">aimed at </w:delText>
        </w:r>
      </w:del>
      <w:ins w:id="577" w:author="James See" w:date="2022-01-25T09:49:00Z">
        <w:r w:rsidR="000D5447">
          <w:t xml:space="preserve">on </w:t>
        </w:r>
      </w:ins>
      <w:ins w:id="578" w:author="James See" w:date="2022-01-25T09:53:00Z">
        <w:r w:rsidRPr="001D3C72">
          <w:t xml:space="preserve">using a smartwatch </w:t>
        </w:r>
        <w:r>
          <w:t xml:space="preserve">to </w:t>
        </w:r>
      </w:ins>
      <w:r w:rsidR="00200DF7" w:rsidRPr="001D3C72">
        <w:t>predict</w:t>
      </w:r>
      <w:del w:id="579" w:author="James See" w:date="2022-01-25T09:53:00Z">
        <w:r w:rsidR="00200DF7" w:rsidRPr="001D3C72" w:rsidDel="000022B3">
          <w:delText>ing the</w:delText>
        </w:r>
      </w:del>
      <w:r w:rsidR="00200DF7" w:rsidRPr="001D3C72">
        <w:t xml:space="preserve"> </w:t>
      </w:r>
      <w:del w:id="580" w:author="James See" w:date="2022-01-25T09:49:00Z">
        <w:r w:rsidR="00200DF7" w:rsidRPr="001D3C72" w:rsidDel="000D5447">
          <w:delText>B</w:delText>
        </w:r>
      </w:del>
      <w:ins w:id="581" w:author="James See" w:date="2022-01-25T09:49:00Z">
        <w:r w:rsidR="000D5447">
          <w:t>b</w:t>
        </w:r>
      </w:ins>
      <w:r w:rsidR="00200DF7" w:rsidRPr="001D3C72">
        <w:t xml:space="preserve">lood </w:t>
      </w:r>
      <w:del w:id="582" w:author="James See" w:date="2022-01-25T09:49:00Z">
        <w:r w:rsidR="00200DF7" w:rsidRPr="001D3C72" w:rsidDel="000D5447">
          <w:delText>P</w:delText>
        </w:r>
      </w:del>
      <w:ins w:id="583" w:author="James See" w:date="2022-01-25T09:49:00Z">
        <w:r w:rsidR="000D5447">
          <w:t>p</w:t>
        </w:r>
      </w:ins>
      <w:r w:rsidR="00200DF7" w:rsidRPr="001D3C72">
        <w:t xml:space="preserve">ressure </w:t>
      </w:r>
      <w:del w:id="584" w:author="James See" w:date="2022-01-25T09:48:00Z">
        <w:r w:rsidR="00200DF7" w:rsidRPr="001D3C72" w:rsidDel="000D5447">
          <w:delText xml:space="preserve">(BP) </w:delText>
        </w:r>
      </w:del>
      <w:r w:rsidR="00200DF7" w:rsidRPr="001D3C72">
        <w:t>drop</w:t>
      </w:r>
      <w:ins w:id="585" w:author="James See" w:date="2022-01-25T09:53:00Z">
        <w:r>
          <w:t>s</w:t>
        </w:r>
      </w:ins>
      <w:r w:rsidR="00200DF7" w:rsidRPr="001D3C72">
        <w:t xml:space="preserve"> </w:t>
      </w:r>
      <w:del w:id="586" w:author="James See" w:date="2022-01-25T09:49:00Z">
        <w:r w:rsidR="00200DF7" w:rsidRPr="001D3C72" w:rsidDel="000D5447">
          <w:delText xml:space="preserve">caused by </w:delText>
        </w:r>
      </w:del>
      <w:ins w:id="587" w:author="James See" w:date="2022-01-25T09:49:00Z">
        <w:r w:rsidR="000D5447">
          <w:t xml:space="preserve">due to </w:t>
        </w:r>
      </w:ins>
      <w:r w:rsidR="00200DF7" w:rsidRPr="001D3C72">
        <w:t>postural changes</w:t>
      </w:r>
      <w:del w:id="588" w:author="James See" w:date="2022-01-25T09:53:00Z">
        <w:r w:rsidR="00200DF7" w:rsidRPr="001D3C72" w:rsidDel="000022B3">
          <w:delText xml:space="preserve"> using a smart</w:delText>
        </w:r>
      </w:del>
      <w:del w:id="589" w:author="James See" w:date="2022-01-25T09:49:00Z">
        <w:r w:rsidR="00200DF7" w:rsidRPr="001D3C72" w:rsidDel="000D5447">
          <w:delText xml:space="preserve"> </w:delText>
        </w:r>
      </w:del>
      <w:del w:id="590" w:author="James See" w:date="2022-01-25T09:53:00Z">
        <w:r w:rsidR="00200DF7" w:rsidRPr="001D3C72" w:rsidDel="000022B3">
          <w:delText>watch</w:delText>
        </w:r>
      </w:del>
      <w:r w:rsidR="00200DF7" w:rsidRPr="001D3C72">
        <w:t>. Orthostatic hypotension (OH) has been shown to cause dizziness and fainting</w:t>
      </w:r>
      <w:del w:id="591" w:author="James See" w:date="2022-01-25T09:52:00Z">
        <w:r w:rsidR="00200DF7" w:rsidRPr="001D3C72" w:rsidDel="000022B3">
          <w:delText>,</w:delText>
        </w:r>
      </w:del>
      <w:r w:rsidR="00200DF7" w:rsidRPr="001D3C72">
        <w:t xml:space="preserve"> and is a risk factor for falls in the young as well as the elderly. </w:t>
      </w:r>
      <w:del w:id="592" w:author="James See" w:date="2022-01-25T09:54:00Z">
        <w:r w:rsidR="00200DF7" w:rsidRPr="001D3C72" w:rsidDel="000022B3">
          <w:delText>Therefore</w:delText>
        </w:r>
      </w:del>
      <w:ins w:id="593" w:author="James See" w:date="2022-01-25T09:54:00Z">
        <w:r>
          <w:t>Accordingly</w:t>
        </w:r>
      </w:ins>
      <w:r w:rsidR="00200DF7" w:rsidRPr="001D3C72">
        <w:t>, they propose</w:t>
      </w:r>
      <w:ins w:id="594" w:author="James See" w:date="2022-01-25T09:52:00Z">
        <w:r>
          <w:t>d</w:t>
        </w:r>
      </w:ins>
      <w:r w:rsidR="00200DF7" w:rsidRPr="001D3C72">
        <w:t xml:space="preserve"> a mathematical prediction model </w:t>
      </w:r>
      <w:del w:id="595" w:author="James See" w:date="2022-01-25T09:53:00Z">
        <w:r w:rsidR="00200DF7" w:rsidRPr="001D3C72" w:rsidDel="000022B3">
          <w:delText xml:space="preserve">which </w:delText>
        </w:r>
      </w:del>
      <w:ins w:id="596" w:author="James See" w:date="2022-01-25T09:53:00Z">
        <w:r>
          <w:t>that</w:t>
        </w:r>
        <w:r w:rsidRPr="001D3C72">
          <w:t xml:space="preserve"> </w:t>
        </w:r>
      </w:ins>
      <w:r w:rsidR="00200DF7" w:rsidRPr="001D3C72">
        <w:t>can reduce the risk of fall</w:t>
      </w:r>
      <w:ins w:id="597" w:author="James See" w:date="2022-01-25T09:54:00Z">
        <w:r>
          <w:t>s</w:t>
        </w:r>
      </w:ins>
      <w:r w:rsidR="00200DF7" w:rsidRPr="001D3C72">
        <w:t xml:space="preserve"> due to OH by sensing heart rate variability.</w:t>
      </w:r>
      <w:r w:rsidR="001D3C72" w:rsidRPr="001D3C72">
        <w:t xml:space="preserve"> </w:t>
      </w:r>
      <w:r w:rsidR="00200DF7" w:rsidRPr="001D3C72">
        <w:t>Mauldin et al. \cite{smartfall} proposed an Android application</w:t>
      </w:r>
      <w:ins w:id="598" w:author="James See" w:date="2022-01-25T09:55:00Z">
        <w:r>
          <w:t>,</w:t>
        </w:r>
      </w:ins>
      <w:r w:rsidR="00200DF7" w:rsidRPr="001D3C72">
        <w:t xml:space="preserve"> ``SmartFall</w:t>
      </w:r>
      <w:ins w:id="599" w:author="James See" w:date="2022-01-25T09:55:00Z">
        <w:r>
          <w:t>,</w:t>
        </w:r>
      </w:ins>
      <w:r w:rsidR="00200DF7" w:rsidRPr="001D3C72">
        <w:t xml:space="preserve">'' that detects falls </w:t>
      </w:r>
      <w:ins w:id="600" w:author="James See" w:date="2022-01-25T09:55:00Z">
        <w:r>
          <w:t xml:space="preserve">by </w:t>
        </w:r>
      </w:ins>
      <w:r w:rsidR="00200DF7" w:rsidRPr="001D3C72">
        <w:t xml:space="preserve">using acceleration data obtained from a commercially available smartwatch. The smartwatch is paired with a smartphone that runs </w:t>
      </w:r>
      <w:del w:id="601" w:author="James See" w:date="2022-01-25T09:55:00Z">
        <w:r w:rsidR="00200DF7" w:rsidRPr="001D3C72" w:rsidDel="000022B3">
          <w:delText>SmartFall</w:delText>
        </w:r>
      </w:del>
      <w:ins w:id="602" w:author="James See" w:date="2022-01-25T09:55:00Z">
        <w:r>
          <w:t>the software</w:t>
        </w:r>
      </w:ins>
      <w:r w:rsidR="00200DF7" w:rsidRPr="001D3C72">
        <w:t>. SmartFall communicates with a cloud server to perform the calculations necessary to predict falls in real time, while maintaining data privacy.</w:t>
      </w:r>
      <w:r w:rsidR="001D3C72" w:rsidRPr="001D3C72">
        <w:t xml:space="preserve"> </w:t>
      </w:r>
      <w:r w:rsidR="00200DF7" w:rsidRPr="001D3C72">
        <w:t xml:space="preserve">Ciabattoni et al. \cite{smartwatch_stress_detection} </w:t>
      </w:r>
      <w:del w:id="603" w:author="James See" w:date="2022-01-25T09:56:00Z">
        <w:r w:rsidR="00200DF7" w:rsidRPr="001D3C72" w:rsidDel="000022B3">
          <w:delText xml:space="preserve">have </w:delText>
        </w:r>
      </w:del>
      <w:r w:rsidR="00200DF7" w:rsidRPr="001D3C72">
        <w:t xml:space="preserve">proposed a method for detecting mental stress during various cognitive tasks in real time. </w:t>
      </w:r>
      <w:ins w:id="604" w:author="James See" w:date="2022-01-25T09:56:00Z">
        <w:r w:rsidR="00E05F0C">
          <w:t xml:space="preserve">Stress is classified by using </w:t>
        </w:r>
      </w:ins>
      <w:del w:id="605" w:author="James See" w:date="2022-01-25T09:56:00Z">
        <w:r w:rsidR="00200DF7" w:rsidRPr="001D3C72" w:rsidDel="00E05F0C">
          <w:delText>G</w:delText>
        </w:r>
      </w:del>
      <w:ins w:id="606" w:author="James See" w:date="2022-01-25T09:56:00Z">
        <w:r w:rsidR="00E05F0C">
          <w:t>g</w:t>
        </w:r>
      </w:ins>
      <w:r w:rsidR="00200DF7" w:rsidRPr="001D3C72">
        <w:t xml:space="preserve">alvanic </w:t>
      </w:r>
      <w:del w:id="607" w:author="James See" w:date="2022-01-25T09:56:00Z">
        <w:r w:rsidR="00200DF7" w:rsidRPr="001D3C72" w:rsidDel="00E05F0C">
          <w:delText>S</w:delText>
        </w:r>
      </w:del>
      <w:ins w:id="608" w:author="James See" w:date="2022-01-25T09:56:00Z">
        <w:r w:rsidR="00E05F0C">
          <w:t>s</w:t>
        </w:r>
      </w:ins>
      <w:r w:rsidR="00200DF7" w:rsidRPr="001D3C72">
        <w:t xml:space="preserve">kin </w:t>
      </w:r>
      <w:del w:id="609" w:author="James See" w:date="2022-01-25T09:56:00Z">
        <w:r w:rsidR="00200DF7" w:rsidRPr="001D3C72" w:rsidDel="00E05F0C">
          <w:delText>R</w:delText>
        </w:r>
      </w:del>
      <w:ins w:id="610" w:author="James See" w:date="2022-01-25T09:56:00Z">
        <w:r w:rsidR="00E05F0C">
          <w:t>r</w:t>
        </w:r>
      </w:ins>
      <w:r w:rsidR="00200DF7" w:rsidRPr="001D3C72">
        <w:t xml:space="preserve">esponse (GSR), RR </w:t>
      </w:r>
      <w:del w:id="611" w:author="James See" w:date="2022-01-25T09:58:00Z">
        <w:r w:rsidR="00200DF7" w:rsidRPr="001D3C72" w:rsidDel="00E05F0C">
          <w:delText>I</w:delText>
        </w:r>
      </w:del>
      <w:ins w:id="612" w:author="James See" w:date="2022-01-25T09:58:00Z">
        <w:r w:rsidR="00E05F0C">
          <w:t>i</w:t>
        </w:r>
      </w:ins>
      <w:r w:rsidR="00200DF7" w:rsidRPr="001D3C72">
        <w:t>nterval</w:t>
      </w:r>
      <w:ins w:id="613" w:author="James See" w:date="2022-01-25T09:58:00Z">
        <w:r w:rsidR="00E05F0C">
          <w:t xml:space="preserve"> (i.e., </w:t>
        </w:r>
        <w:commentRangeStart w:id="614"/>
        <w:r w:rsidR="00E05F0C">
          <w:t xml:space="preserve">the time between successive R-peaks in </w:t>
        </w:r>
      </w:ins>
      <w:ins w:id="615" w:author="James See" w:date="2022-01-25T10:00:00Z">
        <w:r w:rsidR="00E05F0C">
          <w:t xml:space="preserve">an </w:t>
        </w:r>
      </w:ins>
      <w:ins w:id="616" w:author="James See" w:date="2022-01-25T10:02:00Z">
        <w:r w:rsidR="002E6745">
          <w:t>ECG</w:t>
        </w:r>
      </w:ins>
      <w:commentRangeEnd w:id="614"/>
      <w:ins w:id="617" w:author="James See" w:date="2022-01-25T10:45:00Z">
        <w:r w:rsidR="001D7642">
          <w:rPr>
            <w:rStyle w:val="afd"/>
          </w:rPr>
          <w:commentReference w:id="614"/>
        </w:r>
      </w:ins>
      <w:ins w:id="618" w:author="James See" w:date="2022-01-25T10:02:00Z">
        <w:r w:rsidR="002E6745">
          <w:t>)</w:t>
        </w:r>
      </w:ins>
      <w:ins w:id="619" w:author="James See" w:date="2022-01-25T10:03:00Z">
        <w:r w:rsidR="002E6745">
          <w:t>,</w:t>
        </w:r>
      </w:ins>
      <w:r w:rsidR="00200DF7" w:rsidRPr="001D3C72">
        <w:t xml:space="preserve"> and </w:t>
      </w:r>
      <w:del w:id="620" w:author="James See" w:date="2022-01-25T10:03:00Z">
        <w:r w:rsidR="00200DF7" w:rsidRPr="001D3C72" w:rsidDel="002E6745">
          <w:delText>B</w:delText>
        </w:r>
      </w:del>
      <w:ins w:id="621" w:author="James See" w:date="2022-01-25T22:19:00Z">
        <w:r w:rsidR="00DD3262">
          <w:t>b</w:t>
        </w:r>
      </w:ins>
      <w:r w:rsidR="00200DF7" w:rsidRPr="001D3C72">
        <w:t xml:space="preserve">ody </w:t>
      </w:r>
      <w:del w:id="622" w:author="James See" w:date="2022-01-25T10:03:00Z">
        <w:r w:rsidR="00200DF7" w:rsidRPr="001D3C72" w:rsidDel="002E6745">
          <w:delText>T</w:delText>
        </w:r>
      </w:del>
      <w:ins w:id="623" w:author="James See" w:date="2022-01-25T22:19:00Z">
        <w:r w:rsidR="00DD3262">
          <w:t>t</w:t>
        </w:r>
      </w:ins>
      <w:r w:rsidR="00200DF7" w:rsidRPr="001D3C72">
        <w:t xml:space="preserve">emperature </w:t>
      </w:r>
      <w:del w:id="624" w:author="James See" w:date="2022-01-25T10:03:00Z">
        <w:r w:rsidR="00200DF7" w:rsidRPr="001D3C72" w:rsidDel="002E6745">
          <w:delText xml:space="preserve">(BT) </w:delText>
        </w:r>
      </w:del>
      <w:ins w:id="625" w:author="James See" w:date="2022-01-25T10:03:00Z">
        <w:r w:rsidR="002E6745">
          <w:t xml:space="preserve">data </w:t>
        </w:r>
      </w:ins>
      <w:r w:rsidR="00200DF7" w:rsidRPr="001D3C72">
        <w:t xml:space="preserve">acquired by a commercial </w:t>
      </w:r>
      <w:r w:rsidR="00200DF7" w:rsidRPr="001D3C72">
        <w:lastRenderedPageBreak/>
        <w:t>smartwatch</w:t>
      </w:r>
      <w:del w:id="626" w:author="James See" w:date="2022-01-25T10:03:00Z">
        <w:r w:rsidR="00200DF7" w:rsidRPr="001D3C72" w:rsidDel="002E6745">
          <w:delText xml:space="preserve"> are used to classify stress</w:delText>
        </w:r>
      </w:del>
      <w:r w:rsidR="00200DF7" w:rsidRPr="001D3C72">
        <w:t>.</w:t>
      </w:r>
      <w:r w:rsidR="001D3C72" w:rsidRPr="001D3C72">
        <w:t xml:space="preserve"> </w:t>
      </w:r>
      <w:r w:rsidR="00200DF7" w:rsidRPr="001D3C72">
        <w:t xml:space="preserve">Sun et al. \cite{SleepMonitor} </w:t>
      </w:r>
      <w:del w:id="627" w:author="James See" w:date="2022-01-25T10:05:00Z">
        <w:r w:rsidR="00200DF7" w:rsidRPr="001D3C72" w:rsidDel="007B1CED">
          <w:delText xml:space="preserve">present </w:delText>
        </w:r>
      </w:del>
      <w:ins w:id="628" w:author="James See" w:date="2022-01-25T10:05:00Z">
        <w:r w:rsidR="007B1CED">
          <w:t>developed</w:t>
        </w:r>
        <w:r w:rsidR="007B1CED" w:rsidRPr="001D3C72">
          <w:t xml:space="preserve"> </w:t>
        </w:r>
      </w:ins>
      <w:r w:rsidR="00200DF7" w:rsidRPr="001D3C72">
        <w:t>``SleepMonitor</w:t>
      </w:r>
      <w:ins w:id="629" w:author="James See" w:date="2022-01-25T10:05:00Z">
        <w:r w:rsidR="007B1CED">
          <w:t>,</w:t>
        </w:r>
      </w:ins>
      <w:r w:rsidR="00200DF7" w:rsidRPr="001D3C72">
        <w:t>''</w:t>
      </w:r>
      <w:del w:id="630" w:author="James See" w:date="2022-01-25T10:05:00Z">
        <w:r w:rsidR="00200DF7" w:rsidRPr="001D3C72" w:rsidDel="007B1CED">
          <w:delText>,</w:delText>
        </w:r>
      </w:del>
      <w:r w:rsidR="00200DF7" w:rsidRPr="001D3C72">
        <w:t xml:space="preserve"> a smartwatch</w:t>
      </w:r>
      <w:del w:id="631" w:author="James See" w:date="2022-01-25T10:05:00Z">
        <w:r w:rsidR="00200DF7" w:rsidRPr="001D3C72" w:rsidDel="007B1CED">
          <w:delText xml:space="preserve"> </w:delText>
        </w:r>
      </w:del>
      <w:ins w:id="632" w:author="James See" w:date="2022-01-25T10:05:00Z">
        <w:r w:rsidR="007B1CED">
          <w:t>-</w:t>
        </w:r>
      </w:ins>
      <w:r w:rsidR="00200DF7" w:rsidRPr="001D3C72">
        <w:t xml:space="preserve">based system for monitoring the </w:t>
      </w:r>
      <w:ins w:id="633" w:author="James See" w:date="2022-01-25T10:05:00Z">
        <w:r w:rsidR="007B1CED">
          <w:t xml:space="preserve">user's </w:t>
        </w:r>
      </w:ins>
      <w:r w:rsidR="00200DF7" w:rsidRPr="001D3C72">
        <w:t xml:space="preserve">respiratory rate and body position. The system uses accelerometer data collected </w:t>
      </w:r>
      <w:del w:id="634" w:author="James See" w:date="2022-01-25T10:05:00Z">
        <w:r w:rsidR="00200DF7" w:rsidRPr="001D3C72" w:rsidDel="007B1CED">
          <w:delText xml:space="preserve">on </w:delText>
        </w:r>
      </w:del>
      <w:ins w:id="635" w:author="James See" w:date="2022-01-25T10:05:00Z">
        <w:r w:rsidR="007B1CED">
          <w:t xml:space="preserve">at </w:t>
        </w:r>
      </w:ins>
      <w:r w:rsidR="00200DF7" w:rsidRPr="001D3C72">
        <w:t xml:space="preserve">the wrist to estimate </w:t>
      </w:r>
      <w:ins w:id="636" w:author="James See" w:date="2022-01-25T10:05:00Z">
        <w:r w:rsidR="007B1CED">
          <w:t xml:space="preserve">the </w:t>
        </w:r>
      </w:ins>
      <w:r w:rsidR="00200DF7" w:rsidRPr="001D3C72">
        <w:t xml:space="preserve">respiratory rate. The results of </w:t>
      </w:r>
      <w:del w:id="637" w:author="James See" w:date="2022-01-25T10:05:00Z">
        <w:r w:rsidR="00200DF7" w:rsidRPr="001D3C72" w:rsidDel="007B1CED">
          <w:delText xml:space="preserve">the </w:delText>
        </w:r>
      </w:del>
      <w:r w:rsidR="00200DF7" w:rsidRPr="001D3C72">
        <w:t xml:space="preserve">evaluation experiments showed that the system </w:t>
      </w:r>
      <w:del w:id="638" w:author="James See" w:date="2022-01-25T10:05:00Z">
        <w:r w:rsidR="00200DF7" w:rsidRPr="001D3C72" w:rsidDel="007B1CED">
          <w:delText xml:space="preserve">can </w:delText>
        </w:r>
      </w:del>
      <w:ins w:id="639" w:author="James See" w:date="2022-01-25T10:05:00Z">
        <w:r w:rsidR="007B1CED">
          <w:t xml:space="preserve">could </w:t>
        </w:r>
      </w:ins>
      <w:r w:rsidR="00200DF7" w:rsidRPr="001D3C72">
        <w:t xml:space="preserve">monitor </w:t>
      </w:r>
      <w:ins w:id="640" w:author="James See" w:date="2022-01-25T10:06:00Z">
        <w:r w:rsidR="007B1CED">
          <w:t xml:space="preserve">the </w:t>
        </w:r>
      </w:ins>
      <w:r w:rsidR="00200DF7" w:rsidRPr="001D3C72">
        <w:t>respiratory rate and body position during sleep with high accuracy under various conditions.</w:t>
      </w:r>
      <w:r w:rsidR="001D3C72" w:rsidRPr="001D3C72">
        <w:rPr>
          <w:color w:val="D9D9D9" w:themeColor="background1" w:themeShade="D9"/>
        </w:rPr>
        <w:t>\par</w:t>
      </w:r>
    </w:p>
    <w:p w14:paraId="4803E487" w14:textId="77777777" w:rsidR="00200DF7" w:rsidRPr="001D3C72" w:rsidRDefault="00200DF7" w:rsidP="00200DF7"/>
    <w:p w14:paraId="5862DF4A" w14:textId="77554277" w:rsidR="00200DF7" w:rsidRPr="001D3C72" w:rsidRDefault="00200DF7" w:rsidP="00200DF7">
      <w:r w:rsidRPr="001D3C72">
        <w:t xml:space="preserve">On </w:t>
      </w:r>
      <w:ins w:id="641" w:author="James See" w:date="2022-01-25T10:06:00Z">
        <w:r w:rsidR="00B96F2C">
          <w:t xml:space="preserve">the other hand, for </w:t>
        </w:r>
      </w:ins>
      <w:r w:rsidRPr="001D3C72">
        <w:t xml:space="preserve">an artificial </w:t>
      </w:r>
      <w:del w:id="642" w:author="James See" w:date="2022-01-25T10:06:00Z">
        <w:r w:rsidRPr="001D3C72" w:rsidDel="00B96F2C">
          <w:delText>body</w:delText>
        </w:r>
      </w:del>
      <w:ins w:id="643" w:author="James See" w:date="2022-01-25T10:06:00Z">
        <w:r w:rsidR="00B96F2C">
          <w:t>limb</w:t>
        </w:r>
      </w:ins>
      <w:r w:rsidRPr="001D3C72">
        <w:t>, wearable devices can</w:t>
      </w:r>
      <w:del w:id="644" w:author="James See" w:date="2022-01-25T10:07:00Z">
        <w:r w:rsidRPr="001D3C72" w:rsidDel="00B96F2C">
          <w:delText xml:space="preserve"> </w:delText>
        </w:r>
      </w:del>
      <w:r w:rsidRPr="001D3C72">
        <w:t>not collect biometric information</w:t>
      </w:r>
      <w:del w:id="645" w:author="James See" w:date="2022-01-25T10:09:00Z">
        <w:r w:rsidRPr="001D3C72" w:rsidDel="00B96F2C">
          <w:delText xml:space="preserve"> and </w:delText>
        </w:r>
      </w:del>
      <w:del w:id="646" w:author="James See" w:date="2022-01-25T10:07:00Z">
        <w:r w:rsidRPr="001D3C72" w:rsidDel="00B96F2C">
          <w:delText xml:space="preserve">thus we </w:delText>
        </w:r>
      </w:del>
      <w:del w:id="647" w:author="James See" w:date="2022-01-25T10:09:00Z">
        <w:r w:rsidRPr="001D3C72" w:rsidDel="00B96F2C">
          <w:delText xml:space="preserve">may not be </w:delText>
        </w:r>
      </w:del>
      <w:del w:id="648" w:author="James See" w:date="2022-01-25T10:07:00Z">
        <w:r w:rsidRPr="001D3C72" w:rsidDel="00B96F2C">
          <w:delText>able to use these methods</w:delText>
        </w:r>
      </w:del>
      <w:r w:rsidRPr="001D3C72">
        <w:t xml:space="preserve">. </w:t>
      </w:r>
      <w:ins w:id="649" w:author="James See" w:date="2022-01-25T10:09:00Z">
        <w:r w:rsidR="00B96F2C">
          <w:t xml:space="preserve">In that case, </w:t>
        </w:r>
      </w:ins>
      <w:del w:id="650" w:author="James See" w:date="2022-01-25T10:09:00Z">
        <w:r w:rsidRPr="001D3C72" w:rsidDel="00B96F2C">
          <w:delText>M</w:delText>
        </w:r>
      </w:del>
      <w:ins w:id="651" w:author="James See" w:date="2022-01-25T10:09:00Z">
        <w:r w:rsidR="00B96F2C">
          <w:t>m</w:t>
        </w:r>
      </w:ins>
      <w:r w:rsidRPr="001D3C72">
        <w:t xml:space="preserve">ethods using sensors such as accelerometers and </w:t>
      </w:r>
      <w:commentRangeStart w:id="652"/>
      <w:del w:id="653" w:author="James See" w:date="2022-01-25T10:09:00Z">
        <w:r w:rsidRPr="001D3C72" w:rsidDel="00B96F2C">
          <w:delText xml:space="preserve">GPS </w:delText>
        </w:r>
      </w:del>
      <w:ins w:id="654" w:author="James See" w:date="2022-01-25T10:09:00Z">
        <w:r w:rsidR="00B96F2C">
          <w:t xml:space="preserve">gyroscopes </w:t>
        </w:r>
        <w:commentRangeEnd w:id="652"/>
        <w:r w:rsidR="00B96F2C">
          <w:rPr>
            <w:rStyle w:val="afd"/>
          </w:rPr>
          <w:commentReference w:id="652"/>
        </w:r>
      </w:ins>
      <w:r w:rsidRPr="001D3C72">
        <w:t xml:space="preserve">are applicable, but methods using biometric data are not. </w:t>
      </w:r>
      <w:ins w:id="655" w:author="James See" w:date="2022-01-25T10:13:00Z">
        <w:r w:rsidR="00C10D13">
          <w:t xml:space="preserve">Accordingly, </w:t>
        </w:r>
      </w:ins>
      <w:del w:id="656" w:author="James See" w:date="2022-01-25T10:13:00Z">
        <w:r w:rsidRPr="001D3C72" w:rsidDel="00C10D13">
          <w:delText>W</w:delText>
        </w:r>
      </w:del>
      <w:ins w:id="657" w:author="James See" w:date="2022-01-25T10:13:00Z">
        <w:r w:rsidR="00C10D13">
          <w:t>w</w:t>
        </w:r>
      </w:ins>
      <w:r w:rsidRPr="001D3C72">
        <w:t xml:space="preserve">e </w:t>
      </w:r>
      <w:del w:id="658" w:author="James See" w:date="2022-01-25T10:13:00Z">
        <w:r w:rsidRPr="001D3C72" w:rsidDel="00C10D13">
          <w:delText xml:space="preserve">try </w:delText>
        </w:r>
      </w:del>
      <w:ins w:id="659" w:author="James See" w:date="2022-01-25T10:13:00Z">
        <w:r w:rsidR="00C10D13">
          <w:t xml:space="preserve">seek </w:t>
        </w:r>
      </w:ins>
      <w:r w:rsidRPr="001D3C72">
        <w:t xml:space="preserve">to make these applications available to </w:t>
      </w:r>
      <w:ins w:id="660" w:author="James See" w:date="2022-01-25T10:14:00Z">
        <w:r w:rsidR="00C10D13">
          <w:t xml:space="preserve">users with </w:t>
        </w:r>
      </w:ins>
      <w:r w:rsidRPr="001D3C72">
        <w:t xml:space="preserve">artificial </w:t>
      </w:r>
      <w:del w:id="661" w:author="James See" w:date="2022-01-25T10:14:00Z">
        <w:r w:rsidRPr="001D3C72" w:rsidDel="00C10D13">
          <w:delText xml:space="preserve">bodies </w:delText>
        </w:r>
      </w:del>
      <w:ins w:id="662" w:author="James See" w:date="2022-01-25T10:14:00Z">
        <w:r w:rsidR="00C10D13">
          <w:t xml:space="preserve">limbs </w:t>
        </w:r>
      </w:ins>
      <w:r w:rsidRPr="001D3C72">
        <w:t xml:space="preserve">as well as </w:t>
      </w:r>
      <w:del w:id="663" w:author="James See" w:date="2022-01-25T10:14:00Z">
        <w:r w:rsidRPr="001D3C72" w:rsidDel="00C10D13">
          <w:delText xml:space="preserve">to </w:delText>
        </w:r>
      </w:del>
      <w:r w:rsidRPr="001D3C72">
        <w:t xml:space="preserve">living </w:t>
      </w:r>
      <w:del w:id="664" w:author="James See" w:date="2022-01-25T10:14:00Z">
        <w:r w:rsidRPr="001D3C72" w:rsidDel="00C10D13">
          <w:delText xml:space="preserve">bodies </w:delText>
        </w:r>
      </w:del>
      <w:ins w:id="665" w:author="James See" w:date="2022-01-25T10:14:00Z">
        <w:r w:rsidR="00C10D13">
          <w:t xml:space="preserve">limbs </w:t>
        </w:r>
      </w:ins>
      <w:r w:rsidRPr="001D3C72">
        <w:t xml:space="preserve">by inputting </w:t>
      </w:r>
      <w:ins w:id="666" w:author="James See" w:date="2022-01-25T10:14:00Z">
        <w:r w:rsidR="00C10D13">
          <w:t xml:space="preserve">suitable </w:t>
        </w:r>
      </w:ins>
      <w:r w:rsidRPr="001D3C72">
        <w:t xml:space="preserve">data to </w:t>
      </w:r>
      <w:ins w:id="667" w:author="James See" w:date="2022-01-25T10:14:00Z">
        <w:r w:rsidR="00C10D13">
          <w:t xml:space="preserve">the </w:t>
        </w:r>
      </w:ins>
      <w:r w:rsidRPr="001D3C72">
        <w:t>biometric sensors of wearable devices.</w:t>
      </w:r>
    </w:p>
    <w:p w14:paraId="641D0853" w14:textId="77777777" w:rsidR="00200DF7" w:rsidRPr="001D3C72" w:rsidRDefault="00200DF7" w:rsidP="00200DF7"/>
    <w:p w14:paraId="48D54E50" w14:textId="5DEB4857" w:rsidR="00200DF7" w:rsidRPr="001D3C72" w:rsidRDefault="001D3C72" w:rsidP="000C7CE1">
      <w:pPr>
        <w:pStyle w:val="2"/>
      </w:pPr>
      <w:r w:rsidRPr="001D3C72">
        <w:t>\subsection</w:t>
      </w:r>
      <w:r w:rsidR="00200DF7" w:rsidRPr="001D3C72">
        <w:t xml:space="preserve">{Studies </w:t>
      </w:r>
      <w:del w:id="668" w:author="James See" w:date="2022-01-25T08:19:00Z">
        <w:r w:rsidR="00200DF7" w:rsidRPr="001D3C72" w:rsidDel="000C7CE1">
          <w:delText xml:space="preserve">using </w:delText>
        </w:r>
      </w:del>
      <w:ins w:id="669" w:author="James See" w:date="2022-01-25T08:19:00Z">
        <w:r w:rsidR="000C7CE1">
          <w:t>on</w:t>
        </w:r>
        <w:r w:rsidR="000C7CE1" w:rsidRPr="001D3C72">
          <w:t xml:space="preserve"> </w:t>
        </w:r>
      </w:ins>
      <w:r w:rsidR="00200DF7" w:rsidRPr="001D3C72">
        <w:t>Pulse Data}</w:t>
      </w:r>
    </w:p>
    <w:p w14:paraId="3A2A3E10" w14:textId="22F96272" w:rsidR="00200DF7" w:rsidRPr="001D3C72" w:rsidRDefault="00200DF7" w:rsidP="00200DF7">
      <w:r w:rsidRPr="001D3C72">
        <w:t xml:space="preserve">Havriushenko et al. \cite{respiratory_rate_estimation1} </w:t>
      </w:r>
      <w:del w:id="670" w:author="James See" w:date="2022-01-25T10:38:00Z">
        <w:r w:rsidRPr="001D3C72" w:rsidDel="00377234">
          <w:delText xml:space="preserve">have </w:delText>
        </w:r>
      </w:del>
      <w:r w:rsidRPr="001D3C72">
        <w:t xml:space="preserve">proposed a method for estimating </w:t>
      </w:r>
      <w:ins w:id="671" w:author="James See" w:date="2022-01-25T10:38:00Z">
        <w:r w:rsidR="00377234">
          <w:t xml:space="preserve">a user's </w:t>
        </w:r>
      </w:ins>
      <w:r w:rsidRPr="001D3C72">
        <w:t xml:space="preserve">respiratory rate from pulse wave data </w:t>
      </w:r>
      <w:ins w:id="672" w:author="James See" w:date="2022-01-25T10:38:00Z">
        <w:r w:rsidR="00377234">
          <w:t xml:space="preserve">by </w:t>
        </w:r>
      </w:ins>
      <w:r w:rsidRPr="001D3C72">
        <w:t xml:space="preserve">using neural networks. </w:t>
      </w:r>
      <w:del w:id="673" w:author="James See" w:date="2022-01-25T10:38:00Z">
        <w:r w:rsidRPr="001D3C72" w:rsidDel="00377234">
          <w:delText xml:space="preserve">To measure </w:delText>
        </w:r>
      </w:del>
      <w:ins w:id="674" w:author="James See" w:date="2022-01-25T10:38:00Z">
        <w:r w:rsidR="00377234">
          <w:t xml:space="preserve">The </w:t>
        </w:r>
      </w:ins>
      <w:r w:rsidRPr="001D3C72">
        <w:t>respiratory rate</w:t>
      </w:r>
      <w:del w:id="675" w:author="James See" w:date="2022-01-25T10:38:00Z">
        <w:r w:rsidRPr="001D3C72" w:rsidDel="00377234">
          <w:delText>,</w:delText>
        </w:r>
      </w:del>
      <w:ins w:id="676" w:author="James See" w:date="2022-01-25T10:38:00Z">
        <w:r w:rsidR="00377234">
          <w:t xml:space="preserve"> is often measured with a</w:t>
        </w:r>
      </w:ins>
      <w:r w:rsidRPr="001D3C72">
        <w:t xml:space="preserve"> thermal sensor placed in </w:t>
      </w:r>
      <w:ins w:id="677" w:author="James See" w:date="2022-01-25T10:39:00Z">
        <w:r w:rsidR="00377234">
          <w:t xml:space="preserve">the </w:t>
        </w:r>
      </w:ins>
      <w:r w:rsidRPr="001D3C72">
        <w:t xml:space="preserve">nasal channels or </w:t>
      </w:r>
      <w:ins w:id="678" w:author="James See" w:date="2022-01-25T10:39:00Z">
        <w:r w:rsidR="00377234">
          <w:t xml:space="preserve">an </w:t>
        </w:r>
      </w:ins>
      <w:r w:rsidRPr="001D3C72">
        <w:t>elastic chest belt</w:t>
      </w:r>
      <w:del w:id="679" w:author="James See" w:date="2022-01-25T10:39:00Z">
        <w:r w:rsidRPr="001D3C72" w:rsidDel="00377234">
          <w:delText xml:space="preserve"> are often used. However</w:delText>
        </w:r>
      </w:del>
      <w:r w:rsidRPr="001D3C72">
        <w:t xml:space="preserve">, </w:t>
      </w:r>
      <w:ins w:id="680" w:author="James See" w:date="2022-01-25T10:39:00Z">
        <w:r w:rsidR="00377234">
          <w:t xml:space="preserve">but </w:t>
        </w:r>
      </w:ins>
      <w:r w:rsidRPr="001D3C72">
        <w:t xml:space="preserve">these devices may interfere with sleep. </w:t>
      </w:r>
      <w:ins w:id="681" w:author="James See" w:date="2022-01-25T10:39:00Z">
        <w:r w:rsidR="00377234">
          <w:t xml:space="preserve">In contrast, </w:t>
        </w:r>
      </w:ins>
      <w:del w:id="682" w:author="James See" w:date="2022-01-25T10:39:00Z">
        <w:r w:rsidRPr="001D3C72" w:rsidDel="00377234">
          <w:delText xml:space="preserve">A </w:delText>
        </w:r>
      </w:del>
      <w:ins w:id="683" w:author="James See" w:date="2022-01-25T10:39:00Z">
        <w:r w:rsidR="00377234">
          <w:t xml:space="preserve">their </w:t>
        </w:r>
      </w:ins>
      <w:r w:rsidRPr="001D3C72">
        <w:t xml:space="preserve">method </w:t>
      </w:r>
      <w:del w:id="684" w:author="James See" w:date="2022-01-25T10:39:00Z">
        <w:r w:rsidRPr="001D3C72" w:rsidDel="00377234">
          <w:delText xml:space="preserve">of measuring respiratory rate using pulse wave data </w:delText>
        </w:r>
      </w:del>
      <w:r w:rsidRPr="001D3C72">
        <w:t xml:space="preserve">can be implemented in a wearable device. </w:t>
      </w:r>
      <w:del w:id="685" w:author="James See" w:date="2022-01-25T10:40:00Z">
        <w:r w:rsidRPr="001D3C72" w:rsidDel="00377234">
          <w:delText xml:space="preserve">As a </w:delText>
        </w:r>
      </w:del>
      <w:ins w:id="686" w:author="James See" w:date="2022-01-25T10:40:00Z">
        <w:r w:rsidR="00377234">
          <w:t xml:space="preserve">The </w:t>
        </w:r>
      </w:ins>
      <w:r w:rsidRPr="001D3C72">
        <w:t>result</w:t>
      </w:r>
      <w:ins w:id="687" w:author="James See" w:date="2022-01-25T10:40:00Z">
        <w:r w:rsidR="00377234">
          <w:t>s</w:t>
        </w:r>
      </w:ins>
      <w:r w:rsidRPr="001D3C72">
        <w:t xml:space="preserve"> of the</w:t>
      </w:r>
      <w:ins w:id="688" w:author="James See" w:date="2022-01-25T10:40:00Z">
        <w:r w:rsidR="00377234">
          <w:t>ir</w:t>
        </w:r>
      </w:ins>
      <w:r w:rsidRPr="001D3C72">
        <w:t xml:space="preserve"> evaluation</w:t>
      </w:r>
      <w:del w:id="689" w:author="James See" w:date="2022-01-25T10:40:00Z">
        <w:r w:rsidRPr="001D3C72" w:rsidDel="00377234">
          <w:delText>,</w:delText>
        </w:r>
      </w:del>
      <w:ins w:id="690" w:author="James See" w:date="2022-01-25T10:40:00Z">
        <w:r w:rsidR="00377234">
          <w:t xml:space="preserve"> showed</w:t>
        </w:r>
      </w:ins>
      <w:r w:rsidRPr="001D3C72">
        <w:t xml:space="preserve"> </w:t>
      </w:r>
      <w:del w:id="691" w:author="James See" w:date="2022-01-25T10:40:00Z">
        <w:r w:rsidRPr="001D3C72" w:rsidDel="00377234">
          <w:delText xml:space="preserve">the proposed model provides </w:delText>
        </w:r>
      </w:del>
      <w:r w:rsidRPr="001D3C72">
        <w:t>an average respiratory rate estimation error lower than 2.2 breaths per minute.</w:t>
      </w:r>
      <w:r w:rsidR="001D3C72" w:rsidRPr="001D3C72">
        <w:t xml:space="preserve"> </w:t>
      </w:r>
      <w:r w:rsidRPr="001D3C72">
        <w:t xml:space="preserve">Jarchi et al. \cite{respiratory_rate_estimation2} proposed a method that relies on a nonlinear time-frequency representation, </w:t>
      </w:r>
      <w:del w:id="692" w:author="James See" w:date="2022-01-25T10:41:00Z">
        <w:r w:rsidRPr="001D3C72" w:rsidDel="001D7642">
          <w:delText xml:space="preserve">termed </w:delText>
        </w:r>
      </w:del>
      <w:ins w:id="693" w:author="James See" w:date="2022-01-25T10:41:00Z">
        <w:r w:rsidR="001D7642">
          <w:t xml:space="preserve">called </w:t>
        </w:r>
      </w:ins>
      <w:r w:rsidRPr="001D3C72">
        <w:t>the wavelet synchrosqueezed transform (WSST)</w:t>
      </w:r>
      <w:ins w:id="694" w:author="James See" w:date="2022-01-25T10:41:00Z">
        <w:r w:rsidR="001D7642">
          <w:t>,</w:t>
        </w:r>
      </w:ins>
      <w:r w:rsidRPr="001D3C72">
        <w:t xml:space="preserve"> to estimate </w:t>
      </w:r>
      <w:ins w:id="695" w:author="James See" w:date="2022-01-25T10:42:00Z">
        <w:r w:rsidR="001D7642">
          <w:t xml:space="preserve">the </w:t>
        </w:r>
      </w:ins>
      <w:r w:rsidRPr="001D3C72">
        <w:t xml:space="preserve">instantaneous respiratory rate </w:t>
      </w:r>
      <w:del w:id="696" w:author="James See" w:date="2022-01-25T10:42:00Z">
        <w:r w:rsidRPr="001D3C72" w:rsidDel="001D7642">
          <w:delText xml:space="preserve">(IRR) </w:delText>
        </w:r>
      </w:del>
      <w:r w:rsidRPr="001D3C72">
        <w:t>from body-</w:t>
      </w:r>
      <w:ins w:id="697" w:author="James See" w:date="2022-01-25T10:42:00Z">
        <w:r w:rsidR="001D7642">
          <w:t>mounted</w:t>
        </w:r>
      </w:ins>
      <w:del w:id="698" w:author="James See" w:date="2022-01-25T10:42:00Z">
        <w:r w:rsidRPr="001D3C72" w:rsidDel="001D7642">
          <w:delText>worn</w:delText>
        </w:r>
      </w:del>
      <w:r w:rsidRPr="001D3C72">
        <w:t xml:space="preserve"> PPG sensors.</w:t>
      </w:r>
      <w:r w:rsidR="001D3C72" w:rsidRPr="001D3C72">
        <w:t xml:space="preserve"> </w:t>
      </w:r>
      <w:r w:rsidRPr="001D3C72">
        <w:t xml:space="preserve">Han et al. \cite{arrhythmia_detection} proposed a method for detecting premature atrial contraction </w:t>
      </w:r>
      <w:del w:id="699" w:author="James See" w:date="2022-01-25T10:45:00Z">
        <w:r w:rsidRPr="001D3C72" w:rsidDel="001D7642">
          <w:delText xml:space="preserve">(PAC) </w:delText>
        </w:r>
      </w:del>
      <w:r w:rsidRPr="001D3C72">
        <w:t xml:space="preserve">and premature ventricular contraction </w:t>
      </w:r>
      <w:del w:id="700" w:author="James See" w:date="2022-01-25T10:45:00Z">
        <w:r w:rsidRPr="001D3C72" w:rsidDel="001D7642">
          <w:delText xml:space="preserve">(PVC) </w:delText>
        </w:r>
      </w:del>
      <w:ins w:id="701" w:author="James See" w:date="2022-01-25T10:45:00Z">
        <w:r w:rsidR="001D7642">
          <w:t xml:space="preserve">by </w:t>
        </w:r>
      </w:ins>
      <w:r w:rsidRPr="001D3C72">
        <w:t>using PPG data acquired from a smartwatch.</w:t>
      </w:r>
      <w:r w:rsidR="001D3C72" w:rsidRPr="001D3C72">
        <w:t xml:space="preserve"> </w:t>
      </w:r>
      <w:r w:rsidRPr="001D3C72">
        <w:t xml:space="preserve">Wang et al. \cite{alcohol_detection} developed a system for identifying excess alcohol consumption </w:t>
      </w:r>
      <w:del w:id="702" w:author="James See" w:date="2022-01-25T10:47:00Z">
        <w:r w:rsidRPr="001D3C72" w:rsidDel="00ED123F">
          <w:delText>based on the support vector machine</w:delText>
        </w:r>
      </w:del>
      <w:ins w:id="703" w:author="James See" w:date="2022-01-25T10:47:00Z">
        <w:r w:rsidR="00ED123F">
          <w:t>by using an</w:t>
        </w:r>
      </w:ins>
      <w:r w:rsidRPr="001D3C72">
        <w:t xml:space="preserve"> </w:t>
      </w:r>
      <w:del w:id="704" w:author="James See" w:date="2022-01-25T10:47:00Z">
        <w:r w:rsidRPr="001D3C72" w:rsidDel="00ED123F">
          <w:delText>(</w:delText>
        </w:r>
      </w:del>
      <w:r w:rsidRPr="001D3C72">
        <w:t>SVM</w:t>
      </w:r>
      <w:del w:id="705" w:author="James See" w:date="2022-01-25T10:47:00Z">
        <w:r w:rsidRPr="001D3C72" w:rsidDel="00ED123F">
          <w:delText>) algorithm using</w:delText>
        </w:r>
      </w:del>
      <w:r w:rsidRPr="001D3C72">
        <w:t xml:space="preserve"> </w:t>
      </w:r>
      <w:ins w:id="706" w:author="James See" w:date="2022-01-25T10:47:00Z">
        <w:r w:rsidR="00ED123F">
          <w:t xml:space="preserve">with </w:t>
        </w:r>
      </w:ins>
      <w:ins w:id="707" w:author="James See" w:date="2022-01-25T10:48:00Z">
        <w:r w:rsidR="00ED123F">
          <w:t xml:space="preserve">data from </w:t>
        </w:r>
      </w:ins>
      <w:del w:id="708" w:author="James See" w:date="2022-01-25T10:48:00Z">
        <w:r w:rsidRPr="001D3C72" w:rsidDel="00ED123F">
          <w:delText>electrocardiogram (</w:delText>
        </w:r>
      </w:del>
      <w:r w:rsidRPr="001D3C72">
        <w:t>ECG</w:t>
      </w:r>
      <w:del w:id="709" w:author="James See" w:date="2022-01-25T10:48:00Z">
        <w:r w:rsidRPr="001D3C72" w:rsidDel="00ED123F">
          <w:delText>)</w:delText>
        </w:r>
      </w:del>
      <w:r w:rsidRPr="001D3C72">
        <w:t xml:space="preserve"> and PPG monitoring.</w:t>
      </w:r>
      <w:r w:rsidR="001D3C72" w:rsidRPr="001D3C72">
        <w:t xml:space="preserve"> </w:t>
      </w:r>
      <w:r w:rsidRPr="001D3C72">
        <w:t xml:space="preserve">Longmore et al. \cite{ppg_location} </w:t>
      </w:r>
      <w:del w:id="710" w:author="James See" w:date="2022-01-25T10:50:00Z">
        <w:r w:rsidRPr="001D3C72" w:rsidDel="006E2F8D">
          <w:delText xml:space="preserve">conducted a study </w:delText>
        </w:r>
      </w:del>
      <w:del w:id="711" w:author="James See" w:date="2022-01-25T10:48:00Z">
        <w:r w:rsidRPr="001D3C72" w:rsidDel="00ED123F">
          <w:delText xml:space="preserve">aimed at </w:delText>
        </w:r>
      </w:del>
      <w:ins w:id="712" w:author="James See" w:date="2022-01-25T10:50:00Z">
        <w:r w:rsidR="006E2F8D">
          <w:t xml:space="preserve">sought to </w:t>
        </w:r>
      </w:ins>
      <w:r w:rsidRPr="001D3C72">
        <w:t>identify</w:t>
      </w:r>
      <w:del w:id="713" w:author="James See" w:date="2022-01-25T10:50:00Z">
        <w:r w:rsidRPr="001D3C72" w:rsidDel="006E2F8D">
          <w:delText>ing</w:delText>
        </w:r>
      </w:del>
      <w:r w:rsidRPr="001D3C72">
        <w:t xml:space="preserve"> a single location </w:t>
      </w:r>
      <w:del w:id="714" w:author="James See" w:date="2022-01-25T10:48:00Z">
        <w:r w:rsidRPr="001D3C72" w:rsidDel="00ED123F">
          <w:delText xml:space="preserve">on </w:delText>
        </w:r>
      </w:del>
      <w:ins w:id="715" w:author="James See" w:date="2022-01-25T10:48:00Z">
        <w:r w:rsidR="00ED123F">
          <w:t xml:space="preserve">in </w:t>
        </w:r>
      </w:ins>
      <w:r w:rsidRPr="001D3C72">
        <w:t xml:space="preserve">the human anatomy </w:t>
      </w:r>
      <w:del w:id="716" w:author="James See" w:date="2022-01-25T10:50:00Z">
        <w:r w:rsidRPr="001D3C72" w:rsidDel="006E2F8D">
          <w:delText xml:space="preserve">whereby </w:delText>
        </w:r>
      </w:del>
      <w:ins w:id="717" w:author="James See" w:date="2022-01-25T10:50:00Z">
        <w:r w:rsidR="006E2F8D">
          <w:t xml:space="preserve">by having </w:t>
        </w:r>
      </w:ins>
      <w:r w:rsidRPr="001D3C72">
        <w:t xml:space="preserve">a single PPG sensor </w:t>
      </w:r>
      <w:del w:id="718" w:author="James See" w:date="2022-01-25T10:50:00Z">
        <w:r w:rsidRPr="001D3C72" w:rsidDel="006E2F8D">
          <w:delText xml:space="preserve">could </w:delText>
        </w:r>
      </w:del>
      <w:r w:rsidRPr="001D3C72">
        <w:t xml:space="preserve">simultaneously measure </w:t>
      </w:r>
      <w:ins w:id="719" w:author="James See" w:date="2022-01-25T10:50:00Z">
        <w:r w:rsidR="006E2F8D">
          <w:t xml:space="preserve">the </w:t>
        </w:r>
      </w:ins>
      <w:r w:rsidRPr="001D3C72">
        <w:t xml:space="preserve">heart rate (HR), blood oxygen saturation (SpO2), and respiration rate </w:t>
      </w:r>
      <w:del w:id="720" w:author="James See" w:date="2022-01-25T10:50:00Z">
        <w:r w:rsidRPr="001D3C72" w:rsidDel="006E2F8D">
          <w:delText xml:space="preserve">(RR), </w:delText>
        </w:r>
      </w:del>
      <w:r w:rsidRPr="001D3C72">
        <w:t>at rest and while walking.</w:t>
      </w:r>
      <w:r w:rsidR="001D3C72" w:rsidRPr="001D3C72">
        <w:t xml:space="preserve"> </w:t>
      </w:r>
      <w:ins w:id="721" w:author="James See" w:date="2022-01-25T10:51:00Z">
        <w:r w:rsidR="00DC2C17">
          <w:t xml:space="preserve">In addition, </w:t>
        </w:r>
      </w:ins>
      <w:del w:id="722" w:author="James See" w:date="2022-01-25T10:51:00Z">
        <w:r w:rsidRPr="001D3C72" w:rsidDel="00DC2C17">
          <w:delText>W</w:delText>
        </w:r>
      </w:del>
      <w:ins w:id="723" w:author="James See" w:date="2022-01-25T10:51:00Z">
        <w:r w:rsidR="00DC2C17">
          <w:t>w</w:t>
        </w:r>
      </w:ins>
      <w:r w:rsidRPr="001D3C72">
        <w:t xml:space="preserve">e </w:t>
      </w:r>
      <w:ins w:id="724" w:author="James See" w:date="2022-01-25T10:51:00Z">
        <w:r w:rsidR="00DC2C17">
          <w:t xml:space="preserve">previously </w:t>
        </w:r>
      </w:ins>
      <w:r w:rsidRPr="001D3C72">
        <w:t xml:space="preserve">proposed a method to recognize the </w:t>
      </w:r>
      <w:ins w:id="725" w:author="James See" w:date="2022-01-25T10:51:00Z">
        <w:r w:rsidR="00DC2C17">
          <w:t xml:space="preserve">arm's </w:t>
        </w:r>
      </w:ins>
      <w:r w:rsidRPr="001D3C72">
        <w:t>muscle</w:t>
      </w:r>
      <w:del w:id="726" w:author="James See" w:date="2022-01-25T10:51:00Z">
        <w:r w:rsidRPr="001D3C72" w:rsidDel="00DC2C17">
          <w:delText>-</w:delText>
        </w:r>
      </w:del>
      <w:ins w:id="727" w:author="James See" w:date="2022-01-25T10:51:00Z">
        <w:r w:rsidR="00DC2C17">
          <w:t xml:space="preserve"> </w:t>
        </w:r>
      </w:ins>
      <w:r w:rsidRPr="001D3C72">
        <w:t xml:space="preserve">activity state </w:t>
      </w:r>
      <w:del w:id="728" w:author="James See" w:date="2022-01-25T10:51:00Z">
        <w:r w:rsidRPr="001D3C72" w:rsidDel="00DC2C17">
          <w:delText xml:space="preserve">of the arm </w:delText>
        </w:r>
      </w:del>
      <w:r w:rsidRPr="001D3C72">
        <w:t xml:space="preserve">and a method to estimate </w:t>
      </w:r>
      <w:ins w:id="729" w:author="James See" w:date="2022-01-25T10:53:00Z">
        <w:r w:rsidR="00DC2C17">
          <w:t>a surface electromyogram (</w:t>
        </w:r>
      </w:ins>
      <w:r w:rsidRPr="001D3C72">
        <w:t>sEMG</w:t>
      </w:r>
      <w:ins w:id="730" w:author="James See" w:date="2022-01-25T10:53:00Z">
        <w:r w:rsidR="00DC2C17">
          <w:t>)</w:t>
        </w:r>
      </w:ins>
      <w:r w:rsidRPr="001D3C72">
        <w:t xml:space="preserve"> </w:t>
      </w:r>
      <w:del w:id="731" w:author="James See" w:date="2022-01-25T10:53:00Z">
        <w:r w:rsidRPr="001D3C72" w:rsidDel="00DC2C17">
          <w:delText xml:space="preserve">using </w:delText>
        </w:r>
      </w:del>
      <w:ins w:id="732" w:author="James See" w:date="2022-01-25T10:53:00Z">
        <w:r w:rsidR="00DC2C17">
          <w:t xml:space="preserve">from </w:t>
        </w:r>
      </w:ins>
      <w:r w:rsidRPr="001D3C72">
        <w:t xml:space="preserve">PPG data \cite{semg_okamoto}. The results of </w:t>
      </w:r>
      <w:del w:id="733" w:author="James See" w:date="2022-01-25T10:53:00Z">
        <w:r w:rsidRPr="001D3C72" w:rsidDel="00DC2C17">
          <w:delText xml:space="preserve">the </w:delText>
        </w:r>
      </w:del>
      <w:ins w:id="734" w:author="James See" w:date="2022-01-25T10:53:00Z">
        <w:r w:rsidR="00DC2C17">
          <w:t xml:space="preserve">an </w:t>
        </w:r>
      </w:ins>
      <w:r w:rsidRPr="001D3C72">
        <w:t>evaluation experiment with five participants showed that three types of muscle activity were recognized with over 75</w:t>
      </w:r>
      <w:r w:rsidRPr="001D3C72">
        <w:rPr>
          <w:color w:val="D9D9D9" w:themeColor="background1" w:themeShade="D9"/>
        </w:rPr>
        <w:t>\</w:t>
      </w:r>
      <w:r w:rsidR="0049573A" w:rsidRPr="001D3C72">
        <w:t>%</w:t>
      </w:r>
      <w:r w:rsidRPr="001D3C72">
        <w:t xml:space="preserve"> accuracy, and </w:t>
      </w:r>
      <w:ins w:id="735" w:author="James See" w:date="2022-01-25T10:53:00Z">
        <w:r w:rsidR="00DC2C17">
          <w:t xml:space="preserve">the </w:t>
        </w:r>
      </w:ins>
      <w:r w:rsidRPr="001D3C72">
        <w:t>sEMG was estimated with an error of approximately 20</w:t>
      </w:r>
      <w:r w:rsidRPr="001D3C72">
        <w:rPr>
          <w:color w:val="D9D9D9" w:themeColor="background1" w:themeShade="D9"/>
        </w:rPr>
        <w:t>\</w:t>
      </w:r>
      <w:r w:rsidR="0049573A" w:rsidRPr="001D3C72">
        <w:t>%</w:t>
      </w:r>
      <w:r w:rsidRPr="001D3C72">
        <w:t>.</w:t>
      </w:r>
      <w:r w:rsidR="001D3C72" w:rsidRPr="001D3C72">
        <w:rPr>
          <w:color w:val="D9D9D9" w:themeColor="background1" w:themeShade="D9"/>
        </w:rPr>
        <w:t>\par</w:t>
      </w:r>
    </w:p>
    <w:p w14:paraId="019BADFA" w14:textId="77777777" w:rsidR="00200DF7" w:rsidRPr="001D3C72" w:rsidRDefault="00200DF7" w:rsidP="00200DF7"/>
    <w:p w14:paraId="4C6E1235" w14:textId="534864CD" w:rsidR="00200DF7" w:rsidRPr="001D3C72" w:rsidRDefault="00DC2C17" w:rsidP="00200DF7">
      <w:ins w:id="736" w:author="James See" w:date="2022-01-25T10:55:00Z">
        <w:r>
          <w:t xml:space="preserve">Among potential </w:t>
        </w:r>
      </w:ins>
      <w:ins w:id="737" w:author="James See" w:date="2022-01-25T11:10:00Z">
        <w:r w:rsidR="00C4375D">
          <w:t xml:space="preserve">pulse data </w:t>
        </w:r>
      </w:ins>
      <w:ins w:id="738" w:author="James See" w:date="2022-01-25T10:55:00Z">
        <w:r>
          <w:t xml:space="preserve">applications </w:t>
        </w:r>
      </w:ins>
      <w:ins w:id="739" w:author="James See" w:date="2022-01-25T11:10:00Z">
        <w:r w:rsidR="00C4375D">
          <w:t>related to emotions</w:t>
        </w:r>
      </w:ins>
      <w:ins w:id="740" w:author="James See" w:date="2022-01-25T10:55:00Z">
        <w:r>
          <w:t xml:space="preserve">, </w:t>
        </w:r>
      </w:ins>
      <w:r w:rsidR="00200DF7" w:rsidRPr="001D3C72">
        <w:t xml:space="preserve">Goshvarpour et al. \cite{emotion_recognition1} </w:t>
      </w:r>
      <w:del w:id="741" w:author="James See" w:date="2022-01-25T10:55:00Z">
        <w:r w:rsidR="00200DF7" w:rsidRPr="001D3C72" w:rsidDel="00DC2C17">
          <w:delText xml:space="preserve">have </w:delText>
        </w:r>
      </w:del>
      <w:r w:rsidR="00200DF7" w:rsidRPr="001D3C72">
        <w:t xml:space="preserve">proposed a method for classifying emotional responses by means of a simple dynamic signal processing technique and </w:t>
      </w:r>
      <w:ins w:id="742" w:author="James See" w:date="2022-01-25T10:55:00Z">
        <w:r>
          <w:t xml:space="preserve">a </w:t>
        </w:r>
      </w:ins>
      <w:r w:rsidR="00200DF7" w:rsidRPr="001D3C72">
        <w:t>fusion framework</w:t>
      </w:r>
      <w:del w:id="743" w:author="James See" w:date="2022-01-25T10:55:00Z">
        <w:r w:rsidR="00200DF7" w:rsidRPr="001D3C72" w:rsidDel="00DC2C17">
          <w:delText>s</w:delText>
        </w:r>
      </w:del>
      <w:r w:rsidR="00200DF7" w:rsidRPr="001D3C72">
        <w:t xml:space="preserve">. </w:t>
      </w:r>
      <w:del w:id="744" w:author="James See" w:date="2022-01-25T10:56:00Z">
        <w:r w:rsidR="00200DF7" w:rsidRPr="001D3C72" w:rsidDel="00DC2C17">
          <w:delText xml:space="preserve">The authors </w:delText>
        </w:r>
      </w:del>
      <w:ins w:id="745" w:author="James See" w:date="2022-01-25T10:56:00Z">
        <w:r>
          <w:t xml:space="preserve">They </w:t>
        </w:r>
      </w:ins>
      <w:r w:rsidR="00200DF7" w:rsidRPr="001D3C72">
        <w:t xml:space="preserve">recorded the </w:t>
      </w:r>
      <w:del w:id="746" w:author="James See" w:date="2022-01-25T10:56:00Z">
        <w:r w:rsidR="00200DF7" w:rsidRPr="001D3C72" w:rsidDel="00DC2C17">
          <w:delText xml:space="preserve">electrocardiogram </w:delText>
        </w:r>
      </w:del>
      <w:ins w:id="747" w:author="James See" w:date="2022-01-25T10:56:00Z">
        <w:r>
          <w:t xml:space="preserve">ECG </w:t>
        </w:r>
      </w:ins>
      <w:r w:rsidR="00200DF7" w:rsidRPr="001D3C72">
        <w:t xml:space="preserve">and finger pulse activity of 35 </w:t>
      </w:r>
      <w:del w:id="748" w:author="James See" w:date="2022-01-25T10:56:00Z">
        <w:r w:rsidR="00200DF7" w:rsidRPr="001D3C72" w:rsidDel="00911624">
          <w:delText xml:space="preserve">participants </w:delText>
        </w:r>
      </w:del>
      <w:ins w:id="749" w:author="James See" w:date="2022-01-25T10:56:00Z">
        <w:r w:rsidR="00911624">
          <w:t xml:space="preserve">subjects </w:t>
        </w:r>
      </w:ins>
      <w:r w:rsidR="00200DF7" w:rsidRPr="001D3C72">
        <w:t xml:space="preserve">during </w:t>
      </w:r>
      <w:ins w:id="750" w:author="James See" w:date="2022-01-25T10:56:00Z">
        <w:r w:rsidR="00911624">
          <w:t xml:space="preserve">a </w:t>
        </w:r>
      </w:ins>
      <w:r w:rsidR="00200DF7" w:rsidRPr="001D3C72">
        <w:t xml:space="preserve">rest condition and when </w:t>
      </w:r>
      <w:ins w:id="751" w:author="James See" w:date="2022-01-25T10:56:00Z">
        <w:r w:rsidR="00911624">
          <w:t xml:space="preserve">the </w:t>
        </w:r>
      </w:ins>
      <w:r w:rsidR="00200DF7" w:rsidRPr="001D3C72">
        <w:t xml:space="preserve">subjects were listening to music </w:t>
      </w:r>
      <w:ins w:id="752" w:author="James See" w:date="2022-01-25T10:58:00Z">
        <w:r w:rsidR="00911624">
          <w:t xml:space="preserve">that was </w:t>
        </w:r>
      </w:ins>
      <w:r w:rsidR="00200DF7" w:rsidRPr="001D3C72">
        <w:t xml:space="preserve">intended to stimulate certain emotions. After </w:t>
      </w:r>
      <w:del w:id="753" w:author="James See" w:date="2022-01-25T11:00:00Z">
        <w:r w:rsidR="00200DF7" w:rsidRPr="001D3C72" w:rsidDel="00911624">
          <w:delText xml:space="preserve">using </w:delText>
        </w:r>
      </w:del>
      <w:ins w:id="754" w:author="James See" w:date="2022-01-25T11:00:00Z">
        <w:r w:rsidR="00911624">
          <w:t>constructing</w:t>
        </w:r>
        <w:r w:rsidR="00911624" w:rsidRPr="001D3C72">
          <w:t xml:space="preserve"> </w:t>
        </w:r>
      </w:ins>
      <w:del w:id="755" w:author="James See" w:date="2022-01-25T11:00:00Z">
        <w:r w:rsidR="00200DF7" w:rsidRPr="001D3C72" w:rsidDel="00911624">
          <w:delText>p</w:delText>
        </w:r>
      </w:del>
      <w:ins w:id="756" w:author="James See" w:date="2022-01-25T11:00:00Z">
        <w:r w:rsidR="00911624">
          <w:t>P</w:t>
        </w:r>
      </w:ins>
      <w:r w:rsidR="00200DF7" w:rsidRPr="001D3C72">
        <w:t>oincar</w:t>
      </w:r>
      <w:ins w:id="757" w:author="James See" w:date="2022-01-25T11:06:00Z">
        <w:r w:rsidR="00A7265B">
          <w:t>\'</w:t>
        </w:r>
      </w:ins>
      <w:r w:rsidR="00200DF7" w:rsidRPr="001D3C72">
        <w:t xml:space="preserve">e plots, </w:t>
      </w:r>
      <w:del w:id="758" w:author="James See" w:date="2022-01-25T11:06:00Z">
        <w:r w:rsidR="00200DF7" w:rsidRPr="001D3C72" w:rsidDel="00A7265B">
          <w:delText xml:space="preserve">the </w:delText>
        </w:r>
      </w:del>
      <w:ins w:id="759" w:author="James See" w:date="2022-01-25T11:06:00Z">
        <w:r w:rsidR="00A7265B">
          <w:t>an</w:t>
        </w:r>
        <w:r w:rsidR="00A7265B" w:rsidRPr="001D3C72">
          <w:t xml:space="preserve"> </w:t>
        </w:r>
      </w:ins>
      <w:r w:rsidR="00200DF7" w:rsidRPr="001D3C72">
        <w:t>SVM was used to classify them into four emotions: happiness, sadness, peacefulness, and fear.</w:t>
      </w:r>
      <w:r w:rsidR="001D3C72" w:rsidRPr="001D3C72">
        <w:t xml:space="preserve"> </w:t>
      </w:r>
      <w:r w:rsidR="00200DF7" w:rsidRPr="001D3C72">
        <w:t xml:space="preserve">Kajiwara et al. \cite{emotion_recognition2} </w:t>
      </w:r>
      <w:del w:id="760" w:author="James See" w:date="2022-01-25T11:07:00Z">
        <w:r w:rsidR="00200DF7" w:rsidRPr="001D3C72" w:rsidDel="00386157">
          <w:delText>focus on the fact that many</w:delText>
        </w:r>
      </w:del>
      <w:ins w:id="761" w:author="James See" w:date="2022-01-25T11:07:00Z">
        <w:r w:rsidR="00386157">
          <w:t>developed an application for</w:t>
        </w:r>
      </w:ins>
      <w:r w:rsidR="00200DF7" w:rsidRPr="001D3C72">
        <w:t xml:space="preserve"> logistics companies </w:t>
      </w:r>
      <w:ins w:id="762" w:author="James See" w:date="2022-01-25T11:07:00Z">
        <w:r w:rsidR="00386157">
          <w:t xml:space="preserve">that </w:t>
        </w:r>
      </w:ins>
      <w:r w:rsidR="00200DF7" w:rsidRPr="001D3C72">
        <w:t xml:space="preserve">adopt a manual order picking system, </w:t>
      </w:r>
      <w:del w:id="763" w:author="James See" w:date="2022-01-25T11:08:00Z">
        <w:r w:rsidR="00200DF7" w:rsidRPr="001D3C72" w:rsidDel="00A21153">
          <w:delText xml:space="preserve">and </w:delText>
        </w:r>
      </w:del>
      <w:ins w:id="764" w:author="James See" w:date="2022-01-25T11:08:00Z">
        <w:r w:rsidR="00A21153">
          <w:t>given</w:t>
        </w:r>
        <w:r w:rsidR="00A21153" w:rsidRPr="001D3C72">
          <w:t xml:space="preserve"> </w:t>
        </w:r>
      </w:ins>
      <w:r w:rsidR="00200DF7" w:rsidRPr="001D3C72">
        <w:t>that emotions and engagement affect work efficiency and human errors</w:t>
      </w:r>
      <w:ins w:id="765" w:author="James See" w:date="2022-01-25T11:09:00Z">
        <w:r w:rsidR="00A21153">
          <w:t>. Specifically</w:t>
        </w:r>
      </w:ins>
      <w:r w:rsidR="00200DF7" w:rsidRPr="001D3C72">
        <w:t xml:space="preserve">, </w:t>
      </w:r>
      <w:del w:id="766" w:author="James See" w:date="2022-01-25T11:09:00Z">
        <w:r w:rsidR="00200DF7" w:rsidRPr="001D3C72" w:rsidDel="00A21153">
          <w:delText xml:space="preserve">and </w:delText>
        </w:r>
      </w:del>
      <w:ins w:id="767" w:author="James See" w:date="2022-01-25T11:09:00Z">
        <w:r w:rsidR="00A21153">
          <w:t xml:space="preserve">they </w:t>
        </w:r>
      </w:ins>
      <w:r w:rsidR="00200DF7" w:rsidRPr="001D3C72">
        <w:t>propose</w:t>
      </w:r>
      <w:ins w:id="768" w:author="James See" w:date="2022-01-25T11:09:00Z">
        <w:r w:rsidR="00A21153">
          <w:t>d</w:t>
        </w:r>
      </w:ins>
      <w:r w:rsidR="00200DF7" w:rsidRPr="001D3C72">
        <w:t xml:space="preserve"> a method for predicting emotions and engagement during work with </w:t>
      </w:r>
      <w:ins w:id="769" w:author="James See" w:date="2022-01-25T11:09:00Z">
        <w:r w:rsidR="00A21153">
          <w:t xml:space="preserve">a </w:t>
        </w:r>
      </w:ins>
      <w:r w:rsidR="00200DF7" w:rsidRPr="001D3C72">
        <w:t xml:space="preserve">high exercise intensity </w:t>
      </w:r>
      <w:del w:id="770" w:author="James See" w:date="2022-01-25T11:09:00Z">
        <w:r w:rsidR="00200DF7" w:rsidRPr="001D3C72" w:rsidDel="00A21153">
          <w:delText xml:space="preserve">based on </w:delText>
        </w:r>
      </w:del>
      <w:ins w:id="771" w:author="James See" w:date="2022-01-25T11:09:00Z">
        <w:r w:rsidR="00A21153">
          <w:t xml:space="preserve">from </w:t>
        </w:r>
      </w:ins>
      <w:r w:rsidR="00200DF7" w:rsidRPr="001D3C72">
        <w:t>behavior and pulse wave</w:t>
      </w:r>
      <w:del w:id="772" w:author="James See" w:date="2022-01-25T11:09:00Z">
        <w:r w:rsidR="00200DF7" w:rsidRPr="001D3C72" w:rsidDel="00A21153">
          <w:delText>s</w:delText>
        </w:r>
      </w:del>
      <w:ins w:id="773" w:author="James See" w:date="2022-01-25T11:09:00Z">
        <w:r w:rsidR="00A21153">
          <w:t xml:space="preserve"> data</w:t>
        </w:r>
      </w:ins>
      <w:r w:rsidR="00200DF7" w:rsidRPr="001D3C72">
        <w:t xml:space="preserve"> acquired by wearable devices. Pulse wave, eye movement</w:t>
      </w:r>
      <w:del w:id="774" w:author="James See" w:date="2022-01-25T11:11:00Z">
        <w:r w:rsidR="00200DF7" w:rsidRPr="001D3C72" w:rsidDel="00903D77">
          <w:delText>s</w:delText>
        </w:r>
      </w:del>
      <w:r w:rsidR="00200DF7" w:rsidRPr="001D3C72">
        <w:t xml:space="preserve">, and </w:t>
      </w:r>
      <w:ins w:id="775" w:author="James See" w:date="2022-01-25T11:11:00Z">
        <w:r w:rsidR="00903D77">
          <w:t xml:space="preserve">general </w:t>
        </w:r>
      </w:ins>
      <w:r w:rsidR="00200DF7" w:rsidRPr="001D3C72">
        <w:t>movement</w:t>
      </w:r>
      <w:del w:id="776" w:author="James See" w:date="2022-01-25T11:11:00Z">
        <w:r w:rsidR="00200DF7" w:rsidRPr="001D3C72" w:rsidDel="00903D77">
          <w:delText>s</w:delText>
        </w:r>
      </w:del>
      <w:ins w:id="777" w:author="James See" w:date="2022-01-25T11:11:00Z">
        <w:r w:rsidR="00903D77">
          <w:t xml:space="preserve"> data</w:t>
        </w:r>
      </w:ins>
      <w:r w:rsidR="00200DF7" w:rsidRPr="001D3C72">
        <w:t xml:space="preserve"> are input to deep neural networks to estimate </w:t>
      </w:r>
      <w:ins w:id="778" w:author="James See" w:date="2022-01-25T11:11:00Z">
        <w:r w:rsidR="00A264BA">
          <w:t xml:space="preserve">a </w:t>
        </w:r>
      </w:ins>
      <w:ins w:id="779" w:author="James See" w:date="2022-01-25T11:12:00Z">
        <w:r w:rsidR="00A264BA">
          <w:t xml:space="preserve">worker's </w:t>
        </w:r>
      </w:ins>
      <w:r w:rsidR="00200DF7" w:rsidRPr="001D3C72">
        <w:t xml:space="preserve">emotion and engagement. The results of verification experiments showed that </w:t>
      </w:r>
      <w:ins w:id="780" w:author="James See" w:date="2022-01-25T11:12:00Z">
        <w:r w:rsidR="00A264BA">
          <w:t xml:space="preserve">the </w:t>
        </w:r>
      </w:ins>
      <w:r w:rsidR="00200DF7" w:rsidRPr="001D3C72">
        <w:t xml:space="preserve">emotion and engagement during order picking </w:t>
      </w:r>
      <w:del w:id="781" w:author="James See" w:date="2022-01-25T11:12:00Z">
        <w:r w:rsidR="00200DF7" w:rsidRPr="001D3C72" w:rsidDel="00A264BA">
          <w:delText xml:space="preserve">can </w:delText>
        </w:r>
      </w:del>
      <w:ins w:id="782" w:author="James See" w:date="2022-01-25T11:12:00Z">
        <w:r w:rsidR="00A264BA">
          <w:t xml:space="preserve">could </w:t>
        </w:r>
      </w:ins>
      <w:r w:rsidR="00200DF7" w:rsidRPr="001D3C72">
        <w:t xml:space="preserve">be </w:t>
      </w:r>
      <w:ins w:id="783" w:author="James See" w:date="2022-01-25T11:12:00Z">
        <w:r w:rsidR="00A264BA">
          <w:t xml:space="preserve">accurately </w:t>
        </w:r>
      </w:ins>
      <w:r w:rsidR="00200DF7" w:rsidRPr="001D3C72">
        <w:t xml:space="preserve">predicted from the </w:t>
      </w:r>
      <w:ins w:id="784" w:author="James See" w:date="2022-01-25T11:12:00Z">
        <w:r w:rsidR="00A264BA">
          <w:t xml:space="preserve">worker's </w:t>
        </w:r>
      </w:ins>
      <w:r w:rsidR="00200DF7" w:rsidRPr="001D3C72">
        <w:t xml:space="preserve">behavior </w:t>
      </w:r>
      <w:del w:id="785" w:author="James See" w:date="2022-01-25T11:12:00Z">
        <w:r w:rsidR="00200DF7" w:rsidRPr="001D3C72" w:rsidDel="00A264BA">
          <w:delText xml:space="preserve">of the worker </w:delText>
        </w:r>
      </w:del>
      <w:r w:rsidR="00200DF7" w:rsidRPr="001D3C72">
        <w:t xml:space="preserve">with an </w:t>
      </w:r>
      <w:del w:id="786" w:author="James See" w:date="2022-01-25T11:12:00Z">
        <w:r w:rsidR="00200DF7" w:rsidRPr="001D3C72" w:rsidDel="00A264BA">
          <w:delText xml:space="preserve">accuracy of </w:delText>
        </w:r>
      </w:del>
      <w:r w:rsidR="00200DF7" w:rsidRPr="001D3C72">
        <w:t>error rate of 0.12 or less.</w:t>
      </w:r>
      <w:r w:rsidR="001D3C72" w:rsidRPr="001D3C72">
        <w:t xml:space="preserve"> </w:t>
      </w:r>
      <w:r w:rsidR="00200DF7" w:rsidRPr="001D3C72">
        <w:t xml:space="preserve">Lee et al. \cite{emotion_recognition3} </w:t>
      </w:r>
      <w:del w:id="787" w:author="James See" w:date="2022-01-25T11:13:00Z">
        <w:r w:rsidR="00200DF7" w:rsidRPr="001D3C72" w:rsidDel="00D34214">
          <w:delText xml:space="preserve">have </w:delText>
        </w:r>
      </w:del>
      <w:r w:rsidR="00200DF7" w:rsidRPr="001D3C72">
        <w:t xml:space="preserve">conducted research on improving the speed of emotion recognition </w:t>
      </w:r>
      <w:ins w:id="788" w:author="James See" w:date="2022-01-25T11:13:00Z">
        <w:r w:rsidR="00D34214">
          <w:t xml:space="preserve">by </w:t>
        </w:r>
      </w:ins>
      <w:r w:rsidR="00200DF7" w:rsidRPr="001D3C72">
        <w:t xml:space="preserve">using </w:t>
      </w:r>
      <w:ins w:id="789" w:author="James See" w:date="2022-01-25T11:13:00Z">
        <w:r w:rsidR="00D34214">
          <w:t xml:space="preserve">a </w:t>
        </w:r>
      </w:ins>
      <w:r w:rsidR="00200DF7" w:rsidRPr="001D3C72">
        <w:t xml:space="preserve">PPG signal. A two-dimensional emotion model based on valence and arousal </w:t>
      </w:r>
      <w:del w:id="790" w:author="James See" w:date="2022-01-25T11:14:00Z">
        <w:r w:rsidR="00200DF7" w:rsidRPr="001D3C72" w:rsidDel="00F059FE">
          <w:delText xml:space="preserve">is </w:delText>
        </w:r>
      </w:del>
      <w:ins w:id="791" w:author="James See" w:date="2022-01-25T11:14:00Z">
        <w:r w:rsidR="00F059FE">
          <w:t>was</w:t>
        </w:r>
        <w:r w:rsidR="00F059FE" w:rsidRPr="001D3C72">
          <w:t xml:space="preserve"> </w:t>
        </w:r>
      </w:ins>
      <w:r w:rsidR="00200DF7" w:rsidRPr="001D3C72">
        <w:t xml:space="preserve">adopted, and </w:t>
      </w:r>
      <w:ins w:id="792" w:author="James See" w:date="2022-01-25T11:14:00Z">
        <w:r w:rsidR="00F059FE">
          <w:t xml:space="preserve">a </w:t>
        </w:r>
      </w:ins>
      <w:r w:rsidR="00200DF7" w:rsidRPr="001D3C72">
        <w:t xml:space="preserve">one-dimensional convolutional neural network (1D CNN) </w:t>
      </w:r>
      <w:del w:id="793" w:author="James See" w:date="2022-01-25T11:14:00Z">
        <w:r w:rsidR="00200DF7" w:rsidRPr="001D3C72" w:rsidDel="00F059FE">
          <w:delText xml:space="preserve">is </w:delText>
        </w:r>
      </w:del>
      <w:ins w:id="794" w:author="James See" w:date="2022-01-25T11:14:00Z">
        <w:r w:rsidR="00F059FE">
          <w:t xml:space="preserve">was </w:t>
        </w:r>
      </w:ins>
      <w:r w:rsidR="00200DF7" w:rsidRPr="001D3C72">
        <w:t>used to recognize emotion</w:t>
      </w:r>
      <w:ins w:id="795" w:author="James See" w:date="2022-01-25T11:14:00Z">
        <w:r w:rsidR="00F059FE">
          <w:t>s</w:t>
        </w:r>
      </w:ins>
      <w:r w:rsidR="00200DF7" w:rsidRPr="001D3C72">
        <w:t xml:space="preserve"> from </w:t>
      </w:r>
      <w:ins w:id="796" w:author="James See" w:date="2022-01-25T11:14:00Z">
        <w:r w:rsidR="00F059FE">
          <w:t xml:space="preserve">a </w:t>
        </w:r>
      </w:ins>
      <w:r w:rsidR="00200DF7" w:rsidRPr="001D3C72">
        <w:t>1.1</w:t>
      </w:r>
      <w:ins w:id="797" w:author="James See" w:date="2022-01-25T11:14:00Z">
        <w:r w:rsidR="00F059FE">
          <w:t>-</w:t>
        </w:r>
      </w:ins>
      <w:del w:id="798" w:author="James See" w:date="2022-01-25T11:14:00Z">
        <w:r w:rsidR="00200DF7" w:rsidRPr="001D3C72" w:rsidDel="00F059FE">
          <w:delText xml:space="preserve"> </w:delText>
        </w:r>
      </w:del>
      <w:r w:rsidR="00200DF7" w:rsidRPr="001D3C72">
        <w:t>s</w:t>
      </w:r>
      <w:del w:id="799" w:author="James See" w:date="2022-01-25T11:14:00Z">
        <w:r w:rsidR="00200DF7" w:rsidRPr="001D3C72" w:rsidDel="00F059FE">
          <w:delText>econd</w:delText>
        </w:r>
      </w:del>
      <w:r w:rsidR="00200DF7" w:rsidRPr="001D3C72">
        <w:t xml:space="preserve"> PPG signal. </w:t>
      </w:r>
      <w:del w:id="800" w:author="James See" w:date="2022-01-25T11:15:00Z">
        <w:r w:rsidR="00200DF7" w:rsidRPr="001D3C72" w:rsidDel="00F059FE">
          <w:delText>They tested t</w:delText>
        </w:r>
      </w:del>
      <w:ins w:id="801" w:author="James See" w:date="2022-01-25T11:15:00Z">
        <w:r w:rsidR="00F059FE">
          <w:t>T</w:t>
        </w:r>
      </w:ins>
      <w:r w:rsidR="00200DF7" w:rsidRPr="001D3C72">
        <w:t xml:space="preserve">he 1D CNN </w:t>
      </w:r>
      <w:ins w:id="802" w:author="James See" w:date="2022-01-25T11:15:00Z">
        <w:r w:rsidR="00F059FE">
          <w:t xml:space="preserve">was tested </w:t>
        </w:r>
      </w:ins>
      <w:r w:rsidR="00200DF7" w:rsidRPr="001D3C72">
        <w:t>as a binary classifi</w:t>
      </w:r>
      <w:ins w:id="803" w:author="James See" w:date="2022-01-25T11:15:00Z">
        <w:r w:rsidR="00F059FE">
          <w:t>er</w:t>
        </w:r>
      </w:ins>
      <w:del w:id="804" w:author="James See" w:date="2022-01-25T11:15:00Z">
        <w:r w:rsidR="00200DF7" w:rsidRPr="001D3C72" w:rsidDel="00F059FE">
          <w:delText>cation</w:delText>
        </w:r>
      </w:del>
      <w:r w:rsidR="00200DF7" w:rsidRPr="001D3C72">
        <w:t xml:space="preserve"> (high or low valence and arousal) </w:t>
      </w:r>
      <w:ins w:id="805" w:author="James See" w:date="2022-01-25T11:16:00Z">
        <w:r w:rsidR="00F059FE">
          <w:t xml:space="preserve">by </w:t>
        </w:r>
      </w:ins>
      <w:r w:rsidR="00200DF7" w:rsidRPr="001D3C72">
        <w:t xml:space="preserve">using the dataset for emotion analysis using physiological </w:t>
      </w:r>
      <w:ins w:id="806" w:author="James See" w:date="2022-01-25T11:16:00Z">
        <w:r w:rsidR="00F059FE" w:rsidRPr="001D3C72">
          <w:t xml:space="preserve">signals </w:t>
        </w:r>
      </w:ins>
      <w:r w:rsidR="00200DF7" w:rsidRPr="001D3C72">
        <w:t>(DEAP)</w:t>
      </w:r>
      <w:del w:id="807" w:author="James See" w:date="2022-01-25T11:16:00Z">
        <w:r w:rsidR="00200DF7" w:rsidRPr="001D3C72" w:rsidDel="00F059FE">
          <w:delText xml:space="preserve"> signals</w:delText>
        </w:r>
      </w:del>
      <w:r w:rsidR="00200DF7" w:rsidRPr="001D3C72">
        <w:t xml:space="preserve">, and </w:t>
      </w:r>
      <w:ins w:id="808" w:author="James See" w:date="2022-01-25T11:16:00Z">
        <w:r w:rsidR="004E5B73">
          <w:t xml:space="preserve">it </w:t>
        </w:r>
      </w:ins>
      <w:r w:rsidR="00200DF7" w:rsidRPr="001D3C72">
        <w:t>achieved recognition accurac</w:t>
      </w:r>
      <w:ins w:id="809" w:author="James See" w:date="2022-01-25T11:16:00Z">
        <w:r w:rsidR="004E5B73">
          <w:t>ies</w:t>
        </w:r>
      </w:ins>
      <w:del w:id="810" w:author="James See" w:date="2022-01-25T11:16:00Z">
        <w:r w:rsidR="00200DF7" w:rsidRPr="001D3C72" w:rsidDel="004E5B73">
          <w:delText>y</w:delText>
        </w:r>
      </w:del>
      <w:r w:rsidR="00200DF7" w:rsidRPr="001D3C72">
        <w:t xml:space="preserve"> of 75.3</w:t>
      </w:r>
      <w:r w:rsidR="00200DF7" w:rsidRPr="001D3C72">
        <w:rPr>
          <w:color w:val="D9D9D9" w:themeColor="background1" w:themeShade="D9"/>
        </w:rPr>
        <w:t>\</w:t>
      </w:r>
      <w:r w:rsidR="0049573A" w:rsidRPr="001D3C72">
        <w:t>%</w:t>
      </w:r>
      <w:r w:rsidR="00200DF7" w:rsidRPr="001D3C72">
        <w:t xml:space="preserve"> for valence and 76.2</w:t>
      </w:r>
      <w:r w:rsidR="00200DF7" w:rsidRPr="001D3C72">
        <w:rPr>
          <w:color w:val="D9D9D9" w:themeColor="background1" w:themeShade="D9"/>
        </w:rPr>
        <w:t>\</w:t>
      </w:r>
      <w:r w:rsidR="0049573A" w:rsidRPr="001D3C72">
        <w:t>%</w:t>
      </w:r>
      <w:r w:rsidR="00200DF7" w:rsidRPr="001D3C72">
        <w:t xml:space="preserve"> for arousal.</w:t>
      </w:r>
      <w:r w:rsidR="001D3C72" w:rsidRPr="001D3C72">
        <w:t xml:space="preserve"> </w:t>
      </w:r>
      <w:r w:rsidR="00200DF7" w:rsidRPr="001D3C72">
        <w:t xml:space="preserve">Udovi\v{c}i\'{c} et al. \cite{emotion_recognition4} </w:t>
      </w:r>
      <w:del w:id="811" w:author="James See" w:date="2022-01-25T11:17:00Z">
        <w:r w:rsidR="00200DF7" w:rsidRPr="001D3C72" w:rsidDel="00615143">
          <w:delText xml:space="preserve">conducted a </w:delText>
        </w:r>
      </w:del>
      <w:r w:rsidR="00200DF7" w:rsidRPr="001D3C72">
        <w:t>stud</w:t>
      </w:r>
      <w:ins w:id="812" w:author="James See" w:date="2022-01-25T11:17:00Z">
        <w:r w:rsidR="00615143">
          <w:t>ied</w:t>
        </w:r>
      </w:ins>
      <w:del w:id="813" w:author="James See" w:date="2022-01-25T11:17:00Z">
        <w:r w:rsidR="00200DF7" w:rsidRPr="001D3C72" w:rsidDel="00615143">
          <w:delText>y on</w:delText>
        </w:r>
      </w:del>
      <w:r w:rsidR="00200DF7" w:rsidRPr="001D3C72">
        <w:t xml:space="preserve"> emotion recognition using only </w:t>
      </w:r>
      <w:del w:id="814" w:author="James See" w:date="2022-01-25T11:18:00Z">
        <w:r w:rsidR="00200DF7" w:rsidRPr="001D3C72" w:rsidDel="00615143">
          <w:delText>galvanic skin response (</w:delText>
        </w:r>
      </w:del>
      <w:r w:rsidR="00200DF7" w:rsidRPr="001D3C72">
        <w:t>GSR</w:t>
      </w:r>
      <w:del w:id="815" w:author="James See" w:date="2022-01-25T11:18:00Z">
        <w:r w:rsidR="00200DF7" w:rsidRPr="001D3C72" w:rsidDel="00615143">
          <w:delText>)</w:delText>
        </w:r>
      </w:del>
      <w:r w:rsidR="00200DF7" w:rsidRPr="001D3C72">
        <w:t xml:space="preserve"> and PPG signals because of </w:t>
      </w:r>
      <w:del w:id="816" w:author="James See" w:date="2022-01-25T11:18:00Z">
        <w:r w:rsidR="00200DF7" w:rsidRPr="001D3C72" w:rsidDel="00615143">
          <w:delText xml:space="preserve">its </w:delText>
        </w:r>
      </w:del>
      <w:ins w:id="817" w:author="James See" w:date="2022-01-25T11:18:00Z">
        <w:r w:rsidR="00615143">
          <w:t xml:space="preserve">their </w:t>
        </w:r>
      </w:ins>
      <w:r w:rsidR="00200DF7" w:rsidRPr="001D3C72">
        <w:t xml:space="preserve">suitability for implementation </w:t>
      </w:r>
      <w:del w:id="818" w:author="James See" w:date="2022-01-25T11:18:00Z">
        <w:r w:rsidR="00200DF7" w:rsidRPr="001D3C72" w:rsidDel="00615143">
          <w:delText>o</w:delText>
        </w:r>
      </w:del>
      <w:ins w:id="819" w:author="James See" w:date="2022-01-25T11:18:00Z">
        <w:r w:rsidR="00615143">
          <w:t>i</w:t>
        </w:r>
      </w:ins>
      <w:r w:rsidR="00200DF7" w:rsidRPr="001D3C72">
        <w:t>n a simple wearable device that can collect signals from a person without compromising comfort and privacy.</w:t>
      </w:r>
      <w:r w:rsidR="001D3C72" w:rsidRPr="001D3C72">
        <w:t xml:space="preserve"> </w:t>
      </w:r>
      <w:ins w:id="820" w:author="James See" w:date="2022-01-25T11:18:00Z">
        <w:r w:rsidR="00615143">
          <w:t xml:space="preserve">In addition to the above studies, </w:t>
        </w:r>
      </w:ins>
      <w:del w:id="821" w:author="James See" w:date="2022-01-25T11:18:00Z">
        <w:r w:rsidR="00200DF7" w:rsidRPr="001D3C72" w:rsidDel="00615143">
          <w:delText>T</w:delText>
        </w:r>
      </w:del>
      <w:ins w:id="822" w:author="James See" w:date="2022-01-25T11:18:00Z">
        <w:r w:rsidR="00615143">
          <w:t>t</w:t>
        </w:r>
      </w:ins>
      <w:r w:rsidR="00200DF7" w:rsidRPr="001D3C72">
        <w:t>here have been many other</w:t>
      </w:r>
      <w:ins w:id="823" w:author="James See" w:date="2022-01-25T11:18:00Z">
        <w:r w:rsidR="00615143">
          <w:t>s</w:t>
        </w:r>
      </w:ins>
      <w:r w:rsidR="00200DF7" w:rsidRPr="001D3C72">
        <w:t xml:space="preserve"> </w:t>
      </w:r>
      <w:del w:id="824" w:author="James See" w:date="2022-01-25T11:18:00Z">
        <w:r w:rsidR="00200DF7" w:rsidRPr="001D3C72" w:rsidDel="00615143">
          <w:delText xml:space="preserve">studies </w:delText>
        </w:r>
      </w:del>
      <w:r w:rsidR="00200DF7" w:rsidRPr="001D3C72">
        <w:t>on the use of PPG data for emotion recognition \cite{emotion_recognition5, emotion_recognition6, emotion_recognition7}.</w:t>
      </w:r>
      <w:r w:rsidR="001D3C72" w:rsidRPr="001D3C72">
        <w:rPr>
          <w:color w:val="D9D9D9" w:themeColor="background1" w:themeShade="D9"/>
        </w:rPr>
        <w:t>\par</w:t>
      </w:r>
    </w:p>
    <w:p w14:paraId="35BD528C" w14:textId="77777777" w:rsidR="00200DF7" w:rsidRPr="001D3C72" w:rsidRDefault="00200DF7" w:rsidP="00200DF7"/>
    <w:p w14:paraId="3B149B41" w14:textId="6F10F110" w:rsidR="00200DF7" w:rsidRPr="001D3C72" w:rsidRDefault="00200DF7" w:rsidP="00200DF7">
      <w:r w:rsidRPr="001D3C72">
        <w:t xml:space="preserve">Pulse data is one of the most important </w:t>
      </w:r>
      <w:ins w:id="825" w:author="James See" w:date="2022-01-25T11:19:00Z">
        <w:r w:rsidR="00786C4F">
          <w:t xml:space="preserve">pieces of </w:t>
        </w:r>
      </w:ins>
      <w:r w:rsidRPr="001D3C72">
        <w:t xml:space="preserve">biological information, as it can </w:t>
      </w:r>
      <w:ins w:id="826" w:author="James See" w:date="2022-01-25T11:19:00Z">
        <w:r w:rsidR="00786C4F">
          <w:t xml:space="preserve">be applied to </w:t>
        </w:r>
      </w:ins>
      <w:r w:rsidRPr="001D3C72">
        <w:t xml:space="preserve">detect abnormalities in the body and recognize emotions. Most </w:t>
      </w:r>
      <w:del w:id="827" w:author="James See" w:date="2022-01-25T11:20:00Z">
        <w:r w:rsidRPr="001D3C72" w:rsidDel="00786C4F">
          <w:delText xml:space="preserve">of the </w:delText>
        </w:r>
      </w:del>
      <w:r w:rsidRPr="001D3C72">
        <w:t xml:space="preserve">pulse sensors in commercially available wearable devices use </w:t>
      </w:r>
      <w:del w:id="828" w:author="James See" w:date="2022-01-25T11:21:00Z">
        <w:r w:rsidRPr="001D3C72" w:rsidDel="00786C4F">
          <w:delText>photoplethysmogra</w:delText>
        </w:r>
      </w:del>
      <w:del w:id="829" w:author="James See" w:date="2022-01-25T11:20:00Z">
        <w:r w:rsidRPr="001D3C72" w:rsidDel="00786C4F">
          <w:delText>m</w:delText>
        </w:r>
      </w:del>
      <w:ins w:id="830" w:author="James See" w:date="2022-01-25T11:21:00Z">
        <w:r w:rsidR="00786C4F">
          <w:t>PPG</w:t>
        </w:r>
      </w:ins>
      <w:r w:rsidRPr="001D3C72">
        <w:t xml:space="preserve">. </w:t>
      </w:r>
      <w:del w:id="831" w:author="James See" w:date="2022-01-25T11:21:00Z">
        <w:r w:rsidRPr="001D3C72" w:rsidDel="00786C4F">
          <w:delText>Therefore</w:delText>
        </w:r>
      </w:del>
      <w:ins w:id="832" w:author="James See" w:date="2022-01-25T11:21:00Z">
        <w:r w:rsidR="00786C4F">
          <w:t>As a result</w:t>
        </w:r>
      </w:ins>
      <w:r w:rsidRPr="001D3C72">
        <w:t xml:space="preserve">, when a wearable device is </w:t>
      </w:r>
      <w:del w:id="833" w:author="James See" w:date="2022-01-25T11:21:00Z">
        <w:r w:rsidRPr="001D3C72" w:rsidDel="00786C4F">
          <w:delText xml:space="preserve">worn </w:delText>
        </w:r>
      </w:del>
      <w:ins w:id="834" w:author="James See" w:date="2022-01-25T11:21:00Z">
        <w:r w:rsidR="00786C4F">
          <w:t xml:space="preserve">mounted </w:t>
        </w:r>
      </w:ins>
      <w:r w:rsidRPr="001D3C72">
        <w:t xml:space="preserve">on an artificial </w:t>
      </w:r>
      <w:del w:id="835" w:author="James See" w:date="2022-01-25T11:21:00Z">
        <w:r w:rsidRPr="001D3C72" w:rsidDel="00786C4F">
          <w:delText xml:space="preserve">body </w:delText>
        </w:r>
      </w:del>
      <w:ins w:id="836" w:author="James See" w:date="2022-01-25T11:21:00Z">
        <w:r w:rsidR="00786C4F">
          <w:t xml:space="preserve">limb, </w:t>
        </w:r>
      </w:ins>
      <w:r w:rsidRPr="001D3C72">
        <w:t xml:space="preserve">where </w:t>
      </w:r>
      <w:ins w:id="837" w:author="James See" w:date="2022-01-25T11:21:00Z">
        <w:r w:rsidR="00786C4F">
          <w:t xml:space="preserve">there is no </w:t>
        </w:r>
      </w:ins>
      <w:r w:rsidRPr="001D3C72">
        <w:t>blood flow</w:t>
      </w:r>
      <w:del w:id="838" w:author="James See" w:date="2022-01-25T11:21:00Z">
        <w:r w:rsidRPr="001D3C72" w:rsidDel="00786C4F">
          <w:delText xml:space="preserve"> does not exist</w:delText>
        </w:r>
      </w:del>
      <w:r w:rsidRPr="001D3C72">
        <w:t xml:space="preserve">, pulse data cannot be acquired. </w:t>
      </w:r>
      <w:ins w:id="839" w:author="James See" w:date="2022-01-25T11:21:00Z">
        <w:r w:rsidR="00786C4F">
          <w:t xml:space="preserve">Hence, </w:t>
        </w:r>
      </w:ins>
      <w:ins w:id="840" w:author="James See" w:date="2022-01-25T11:22:00Z">
        <w:r w:rsidR="00033489" w:rsidRPr="001D3C72">
          <w:t xml:space="preserve">among </w:t>
        </w:r>
        <w:r w:rsidR="00033489">
          <w:t xml:space="preserve">various kinds of </w:t>
        </w:r>
        <w:r w:rsidR="00033489" w:rsidRPr="001D3C72">
          <w:t xml:space="preserve">biometric data, </w:t>
        </w:r>
      </w:ins>
      <w:del w:id="841" w:author="James See" w:date="2022-01-25T11:21:00Z">
        <w:r w:rsidRPr="001D3C72" w:rsidDel="00786C4F">
          <w:delText>W</w:delText>
        </w:r>
      </w:del>
      <w:ins w:id="842" w:author="James See" w:date="2022-01-25T11:21:00Z">
        <w:r w:rsidR="00786C4F">
          <w:t>w</w:t>
        </w:r>
      </w:ins>
      <w:r w:rsidRPr="001D3C72">
        <w:t xml:space="preserve">e focus on pulse data </w:t>
      </w:r>
      <w:del w:id="843" w:author="James See" w:date="2022-01-25T11:22:00Z">
        <w:r w:rsidRPr="001D3C72" w:rsidDel="00033489">
          <w:delText xml:space="preserve">among biometric data, </w:delText>
        </w:r>
      </w:del>
      <w:r w:rsidRPr="001D3C72">
        <w:t xml:space="preserve">and propose a method to allow a wearable device to measure pulse data similar to that of a living </w:t>
      </w:r>
      <w:del w:id="844" w:author="James See" w:date="2022-01-25T11:22:00Z">
        <w:r w:rsidRPr="001D3C72" w:rsidDel="00033489">
          <w:delText xml:space="preserve">body </w:delText>
        </w:r>
      </w:del>
      <w:ins w:id="845" w:author="James See" w:date="2022-01-25T11:22:00Z">
        <w:r w:rsidR="00033489">
          <w:t xml:space="preserve">limb </w:t>
        </w:r>
      </w:ins>
      <w:r w:rsidRPr="001D3C72">
        <w:t xml:space="preserve">even on an artificial </w:t>
      </w:r>
      <w:del w:id="846" w:author="James See" w:date="2022-01-25T11:23:00Z">
        <w:r w:rsidRPr="001D3C72" w:rsidDel="00033489">
          <w:delText>body</w:delText>
        </w:r>
      </w:del>
      <w:ins w:id="847" w:author="James See" w:date="2022-01-25T11:23:00Z">
        <w:r w:rsidR="00033489">
          <w:t>limb</w:t>
        </w:r>
      </w:ins>
      <w:r w:rsidRPr="001D3C72">
        <w:t>.</w:t>
      </w:r>
    </w:p>
    <w:p w14:paraId="2094D0A7" w14:textId="77777777" w:rsidR="00200DF7" w:rsidRPr="001D3C72" w:rsidRDefault="00200DF7" w:rsidP="00200DF7"/>
    <w:p w14:paraId="08154773" w14:textId="77777777" w:rsidR="00200DF7" w:rsidRPr="001D3C72" w:rsidRDefault="001D3C72" w:rsidP="001D3C72">
      <w:pPr>
        <w:pStyle w:val="1"/>
      </w:pPr>
      <w:r w:rsidRPr="001D3C72">
        <w:t>\section</w:t>
      </w:r>
      <w:r w:rsidR="00200DF7" w:rsidRPr="001D3C72">
        <w:t>{Proposed Method}</w:t>
      </w:r>
    </w:p>
    <w:p w14:paraId="3362C3C5" w14:textId="77777777" w:rsidR="00200DF7" w:rsidRPr="001D3C72" w:rsidRDefault="00200DF7" w:rsidP="007955C3">
      <w:pPr>
        <w:pStyle w:val="code"/>
      </w:pPr>
      <w:r w:rsidRPr="001D3C72">
        <w:t>\label{sec:method}</w:t>
      </w:r>
    </w:p>
    <w:p w14:paraId="6EFD30DC" w14:textId="2305182B" w:rsidR="00200DF7" w:rsidRPr="001D3C72" w:rsidDel="00760313" w:rsidRDefault="00200DF7" w:rsidP="00200DF7">
      <w:pPr>
        <w:rPr>
          <w:del w:id="848" w:author="James See" w:date="2022-01-25T11:26:00Z"/>
        </w:rPr>
      </w:pPr>
      <w:del w:id="849" w:author="James See" w:date="2022-01-25T11:26:00Z">
        <w:r w:rsidRPr="001D3C72" w:rsidDel="00760313">
          <w:delText>This section explains the details of the proposed method.</w:delText>
        </w:r>
      </w:del>
    </w:p>
    <w:p w14:paraId="02484F07" w14:textId="157CE44B" w:rsidR="00200DF7" w:rsidRPr="001D3C72" w:rsidDel="00760313" w:rsidRDefault="00200DF7" w:rsidP="00200DF7">
      <w:pPr>
        <w:rPr>
          <w:del w:id="850" w:author="James See" w:date="2022-01-25T11:26:00Z"/>
        </w:rPr>
      </w:pPr>
    </w:p>
    <w:p w14:paraId="2B0C709F" w14:textId="77777777" w:rsidR="00200DF7" w:rsidRPr="001D3C72" w:rsidRDefault="001D3C72" w:rsidP="000C7CE1">
      <w:pPr>
        <w:pStyle w:val="2"/>
      </w:pPr>
      <w:r w:rsidRPr="001D3C72">
        <w:t>\subsection</w:t>
      </w:r>
      <w:r w:rsidR="00200DF7" w:rsidRPr="001D3C72">
        <w:t>{Overview}</w:t>
      </w:r>
    </w:p>
    <w:p w14:paraId="17495CA2" w14:textId="77777777" w:rsidR="00200DF7" w:rsidRPr="001D3C72" w:rsidRDefault="00200DF7" w:rsidP="007955C3">
      <w:pPr>
        <w:pStyle w:val="code"/>
      </w:pPr>
      <w:r w:rsidRPr="001D3C72">
        <w:t>\label{subsec:overview}</w:t>
      </w:r>
    </w:p>
    <w:p w14:paraId="7473674C" w14:textId="1F6EFEC0" w:rsidR="00200DF7" w:rsidRPr="001D3C72" w:rsidRDefault="00200DF7" w:rsidP="00200DF7">
      <w:r w:rsidRPr="001D3C72">
        <w:t xml:space="preserve">In our proposed method, when a user sets an arbitrary heart rate, </w:t>
      </w:r>
      <w:del w:id="851" w:author="James See" w:date="2022-01-25T11:27:00Z">
        <w:r w:rsidRPr="001D3C72" w:rsidDel="00FF1698">
          <w:delText xml:space="preserve">the </w:delText>
        </w:r>
      </w:del>
      <w:ins w:id="852" w:author="James See" w:date="2022-01-25T11:27:00Z">
        <w:r w:rsidR="00FF1698">
          <w:t>a</w:t>
        </w:r>
        <w:r w:rsidR="00FF1698" w:rsidRPr="001D3C72">
          <w:t xml:space="preserve"> </w:t>
        </w:r>
      </w:ins>
      <w:r w:rsidRPr="001D3C72">
        <w:t>display lights</w:t>
      </w:r>
      <w:ins w:id="853" w:author="James See" w:date="2022-01-25T11:27:00Z">
        <w:r w:rsidR="00FF1698">
          <w:t xml:space="preserve"> up</w:t>
        </w:r>
      </w:ins>
      <w:r w:rsidRPr="001D3C72">
        <w:t xml:space="preserve">, and a smartwatch worn </w:t>
      </w:r>
      <w:del w:id="854" w:author="James See" w:date="2022-01-25T11:31:00Z">
        <w:r w:rsidRPr="001D3C72" w:rsidDel="00AD011F">
          <w:delText xml:space="preserve">on </w:delText>
        </w:r>
      </w:del>
      <w:ins w:id="855" w:author="James See" w:date="2022-01-25T11:31:00Z">
        <w:r w:rsidR="00AD011F">
          <w:t>over</w:t>
        </w:r>
        <w:r w:rsidR="00AD011F" w:rsidRPr="001D3C72">
          <w:t xml:space="preserve"> </w:t>
        </w:r>
      </w:ins>
      <w:r w:rsidRPr="001D3C72">
        <w:t xml:space="preserve">the display measures the specified heart rate. </w:t>
      </w:r>
      <w:ins w:id="856" w:author="James See" w:date="2022-01-25T11:31:00Z">
        <w:r w:rsidR="00AD011F" w:rsidRPr="001D3C72">
          <w:t>\figref{method}</w:t>
        </w:r>
      </w:ins>
      <w:ins w:id="857" w:author="James See" w:date="2022-01-25T11:32:00Z">
        <w:r w:rsidR="00AD011F">
          <w:t xml:space="preserve"> illustrates </w:t>
        </w:r>
      </w:ins>
      <w:del w:id="858" w:author="James See" w:date="2022-01-25T11:32:00Z">
        <w:r w:rsidRPr="001D3C72" w:rsidDel="00AD011F">
          <w:delText>The</w:delText>
        </w:r>
      </w:del>
      <w:ins w:id="859" w:author="James See" w:date="2022-01-25T11:32:00Z">
        <w:r w:rsidR="00AD011F">
          <w:t>the</w:t>
        </w:r>
      </w:ins>
      <w:r w:rsidRPr="001D3C72">
        <w:t xml:space="preserve"> </w:t>
      </w:r>
      <w:ins w:id="860" w:author="James See" w:date="2022-01-25T11:32:00Z">
        <w:r w:rsidR="00AD011F">
          <w:t xml:space="preserve">process </w:t>
        </w:r>
      </w:ins>
      <w:r w:rsidRPr="001D3C72">
        <w:t>flow of the proposed method</w:t>
      </w:r>
      <w:del w:id="861" w:author="James See" w:date="2022-01-25T11:31:00Z">
        <w:r w:rsidRPr="001D3C72" w:rsidDel="00AD011F">
          <w:delText xml:space="preserve"> is </w:delText>
        </w:r>
      </w:del>
      <w:del w:id="862" w:author="James See" w:date="2022-01-25T11:27:00Z">
        <w:r w:rsidRPr="001D3C72" w:rsidDel="00FF1698">
          <w:delText xml:space="preserve">shown </w:delText>
        </w:r>
      </w:del>
      <w:del w:id="863" w:author="James See" w:date="2022-01-25T11:31:00Z">
        <w:r w:rsidRPr="001D3C72" w:rsidDel="00AD011F">
          <w:delText>in \figref{method}</w:delText>
        </w:r>
      </w:del>
      <w:r w:rsidRPr="001D3C72">
        <w:t xml:space="preserve">. First, the </w:t>
      </w:r>
      <w:ins w:id="864" w:author="James See" w:date="2022-01-25T11:30:00Z">
        <w:r w:rsidR="00AD011F">
          <w:t xml:space="preserve">user's </w:t>
        </w:r>
      </w:ins>
      <w:r w:rsidRPr="001D3C72">
        <w:t xml:space="preserve">real (target) heart rate </w:t>
      </w:r>
      <w:del w:id="865" w:author="James See" w:date="2022-01-25T11:30:00Z">
        <w:r w:rsidRPr="001D3C72" w:rsidDel="00AD011F">
          <w:delText xml:space="preserve">of the user </w:delText>
        </w:r>
      </w:del>
      <w:r w:rsidRPr="001D3C72">
        <w:t xml:space="preserve">is obtained </w:t>
      </w:r>
      <w:del w:id="866" w:author="James See" w:date="2022-01-25T11:30:00Z">
        <w:r w:rsidRPr="001D3C72" w:rsidDel="00AD011F">
          <w:delText xml:space="preserve">with </w:delText>
        </w:r>
      </w:del>
      <w:ins w:id="867" w:author="James See" w:date="2022-01-25T11:30:00Z">
        <w:r w:rsidR="00AD011F">
          <w:t xml:space="preserve">by </w:t>
        </w:r>
      </w:ins>
      <w:r w:rsidRPr="001D3C72">
        <w:t xml:space="preserve">a PPG sensor that is separate from the smartwatch. </w:t>
      </w:r>
      <w:del w:id="868" w:author="James See" w:date="2022-01-25T11:31:00Z">
        <w:r w:rsidRPr="001D3C72" w:rsidDel="00AD011F">
          <w:delText xml:space="preserve">The proposed method changes </w:delText>
        </w:r>
      </w:del>
      <w:ins w:id="869" w:author="James See" w:date="2022-01-25T11:31:00Z">
        <w:r w:rsidR="00AD011F">
          <w:t xml:space="preserve">Next, </w:t>
        </w:r>
      </w:ins>
      <w:r w:rsidRPr="001D3C72">
        <w:t>the brightness of the display</w:t>
      </w:r>
      <w:ins w:id="870" w:author="James See" w:date="2022-01-25T11:32:00Z">
        <w:r w:rsidR="00AD011F">
          <w:t>, which is</w:t>
        </w:r>
      </w:ins>
      <w:r w:rsidRPr="001D3C72">
        <w:t xml:space="preserve"> connected to a microcomputer</w:t>
      </w:r>
      <w:ins w:id="871" w:author="James See" w:date="2022-01-25T11:32:00Z">
        <w:r w:rsidR="00AD011F">
          <w:t>, is changed</w:t>
        </w:r>
      </w:ins>
      <w:r w:rsidRPr="001D3C72">
        <w:t xml:space="preserve"> </w:t>
      </w:r>
      <w:del w:id="872" w:author="James See" w:date="2022-01-25T11:31:00Z">
        <w:r w:rsidRPr="001D3C72" w:rsidDel="00AD011F">
          <w:delText xml:space="preserve">in </w:delText>
        </w:r>
      </w:del>
      <w:r w:rsidRPr="001D3C72">
        <w:t>accord</w:t>
      </w:r>
      <w:ins w:id="873" w:author="James See" w:date="2022-01-25T11:31:00Z">
        <w:r w:rsidR="00AD011F">
          <w:t>ing</w:t>
        </w:r>
      </w:ins>
      <w:del w:id="874" w:author="James See" w:date="2022-01-25T11:31:00Z">
        <w:r w:rsidRPr="001D3C72" w:rsidDel="00AD011F">
          <w:delText>ance with</w:delText>
        </w:r>
      </w:del>
      <w:r w:rsidRPr="001D3C72">
        <w:t xml:space="preserve"> </w:t>
      </w:r>
      <w:ins w:id="875" w:author="James See" w:date="2022-01-25T11:31:00Z">
        <w:r w:rsidR="00AD011F">
          <w:t xml:space="preserve">to </w:t>
        </w:r>
      </w:ins>
      <w:r w:rsidRPr="001D3C72">
        <w:t xml:space="preserve">the target heart rate. </w:t>
      </w:r>
      <w:del w:id="876" w:author="James See" w:date="2022-01-25T11:31:00Z">
        <w:r w:rsidRPr="001D3C72" w:rsidDel="00AD011F">
          <w:delText>Then</w:delText>
        </w:r>
      </w:del>
      <w:ins w:id="877" w:author="James See" w:date="2022-01-25T11:31:00Z">
        <w:r w:rsidR="00AD011F">
          <w:t>Finally</w:t>
        </w:r>
      </w:ins>
      <w:r w:rsidRPr="001D3C72">
        <w:t xml:space="preserve">, the smartwatch </w:t>
      </w:r>
      <w:del w:id="878" w:author="James See" w:date="2022-01-25T11:33:00Z">
        <w:r w:rsidRPr="001D3C72" w:rsidDel="00AD011F">
          <w:delText xml:space="preserve">worn over the display </w:delText>
        </w:r>
      </w:del>
      <w:r w:rsidRPr="001D3C72">
        <w:t>measures the heart rate</w:t>
      </w:r>
      <w:ins w:id="879" w:author="James See" w:date="2022-01-25T11:33:00Z">
        <w:r w:rsidR="00AD011F">
          <w:t xml:space="preserve"> indicated by the display,</w:t>
        </w:r>
      </w:ins>
      <w:r w:rsidRPr="001D3C72">
        <w:t xml:space="preserve"> </w:t>
      </w:r>
      <w:del w:id="880" w:author="James See" w:date="2022-01-25T11:33:00Z">
        <w:r w:rsidRPr="001D3C72" w:rsidDel="00AD011F">
          <w:delText xml:space="preserve">that </w:delText>
        </w:r>
      </w:del>
      <w:ins w:id="881" w:author="James See" w:date="2022-01-25T11:33:00Z">
        <w:r w:rsidR="00AD011F">
          <w:t xml:space="preserve">which </w:t>
        </w:r>
      </w:ins>
      <w:r w:rsidRPr="001D3C72">
        <w:t>is the same as the target heart rate.</w:t>
      </w:r>
    </w:p>
    <w:p w14:paraId="0A4ED483" w14:textId="77777777" w:rsidR="00200DF7" w:rsidRPr="001D3C72" w:rsidRDefault="00200DF7" w:rsidP="00200DF7"/>
    <w:p w14:paraId="0D3B497C" w14:textId="77777777" w:rsidR="00200DF7" w:rsidRPr="001D3C72" w:rsidRDefault="00F578B6" w:rsidP="007955C3">
      <w:pPr>
        <w:pStyle w:val="code"/>
      </w:pPr>
      <w:r w:rsidRPr="001D3C72">
        <w:rPr>
          <w:color w:val="7030A0"/>
        </w:rPr>
        <w:t>\begin</w:t>
      </w:r>
      <w:r w:rsidR="00200DF7" w:rsidRPr="001D3C72">
        <w:t>{figure}[!t]</w:t>
      </w:r>
    </w:p>
    <w:p w14:paraId="367ECDC0" w14:textId="77777777" w:rsidR="00200DF7" w:rsidRPr="001D3C72" w:rsidRDefault="001D3C72" w:rsidP="007955C3">
      <w:pPr>
        <w:pStyle w:val="code"/>
      </w:pPr>
      <w:r>
        <w:t xml:space="preserve"> </w:t>
      </w:r>
      <w:r w:rsidR="00200DF7" w:rsidRPr="001D3C72">
        <w:t>\centering</w:t>
      </w:r>
    </w:p>
    <w:p w14:paraId="39A7FEF7" w14:textId="77777777" w:rsidR="00200DF7" w:rsidRPr="001D3C72" w:rsidRDefault="001D3C72" w:rsidP="007955C3">
      <w:pPr>
        <w:pStyle w:val="code"/>
      </w:pPr>
      <w:r>
        <w:t xml:space="preserve"> </w:t>
      </w:r>
      <w:r w:rsidR="00200DF7" w:rsidRPr="001D3C72">
        <w:t>\includegraphics[width=0.75\linewidth]{figures/method.eps}</w:t>
      </w:r>
    </w:p>
    <w:p w14:paraId="7CED16C1" w14:textId="3519D9EC" w:rsidR="00200DF7" w:rsidRPr="001D3C72" w:rsidRDefault="001D3C72" w:rsidP="00200DF7">
      <w:r>
        <w:t xml:space="preserve"> </w:t>
      </w:r>
      <w:r w:rsidRPr="001D3C72">
        <w:rPr>
          <w:color w:val="0070C0"/>
        </w:rPr>
        <w:t>\caption</w:t>
      </w:r>
      <w:r w:rsidR="00200DF7" w:rsidRPr="001D3C72">
        <w:t xml:space="preserve">{Process flow of </w:t>
      </w:r>
      <w:ins w:id="882" w:author="James See" w:date="2022-01-25T11:30:00Z">
        <w:r w:rsidR="00631FDE">
          <w:t xml:space="preserve">the </w:t>
        </w:r>
      </w:ins>
      <w:r w:rsidR="00200DF7" w:rsidRPr="001D3C72">
        <w:t>proposed method.}</w:t>
      </w:r>
    </w:p>
    <w:p w14:paraId="2E8EDFD4" w14:textId="77777777" w:rsidR="00200DF7" w:rsidRPr="001D3C72" w:rsidRDefault="001D3C72" w:rsidP="007955C3">
      <w:pPr>
        <w:pStyle w:val="code"/>
      </w:pPr>
      <w:r>
        <w:t xml:space="preserve"> </w:t>
      </w:r>
      <w:r w:rsidR="00200DF7" w:rsidRPr="001D3C72">
        <w:t>\label{fig:method}</w:t>
      </w:r>
    </w:p>
    <w:p w14:paraId="3A2D8947" w14:textId="77777777" w:rsidR="00200DF7" w:rsidRPr="001D3C72" w:rsidRDefault="00F578B6" w:rsidP="007955C3">
      <w:pPr>
        <w:pStyle w:val="code"/>
      </w:pPr>
      <w:r w:rsidRPr="001D3C72">
        <w:rPr>
          <w:color w:val="7030A0"/>
        </w:rPr>
        <w:t>\end</w:t>
      </w:r>
      <w:r w:rsidR="00200DF7" w:rsidRPr="001D3C72">
        <w:t>{figure}</w:t>
      </w:r>
    </w:p>
    <w:p w14:paraId="7FF84AA5" w14:textId="77777777" w:rsidR="00200DF7" w:rsidRPr="001D3C72" w:rsidRDefault="00200DF7" w:rsidP="00200DF7"/>
    <w:p w14:paraId="7354A4AF" w14:textId="77777777" w:rsidR="00200DF7" w:rsidRPr="001D3C72" w:rsidRDefault="001D3C72" w:rsidP="000C7CE1">
      <w:pPr>
        <w:pStyle w:val="2"/>
      </w:pPr>
      <w:r w:rsidRPr="001D3C72">
        <w:t>\subsection</w:t>
      </w:r>
      <w:r w:rsidR="00200DF7" w:rsidRPr="001D3C72">
        <w:t>{Target Heart Rate Calculation}</w:t>
      </w:r>
    </w:p>
    <w:p w14:paraId="113EBA73" w14:textId="0DE6268F" w:rsidR="00200DF7" w:rsidRPr="001D3C72" w:rsidRDefault="00924D08" w:rsidP="00200DF7">
      <w:ins w:id="883" w:author="James See" w:date="2022-01-25T11:36:00Z">
        <w:r>
          <w:t xml:space="preserve">We </w:t>
        </w:r>
      </w:ins>
      <w:ins w:id="884" w:author="James See" w:date="2022-01-25T11:37:00Z">
        <w:r>
          <w:t xml:space="preserve">denote </w:t>
        </w:r>
      </w:ins>
      <w:del w:id="885" w:author="James See" w:date="2022-01-25T11:37:00Z">
        <w:r w:rsidR="00200DF7" w:rsidRPr="001D3C72" w:rsidDel="00924D08">
          <w:delText>T</w:delText>
        </w:r>
      </w:del>
      <w:ins w:id="886" w:author="James See" w:date="2022-01-25T11:37:00Z">
        <w:r>
          <w:t>t</w:t>
        </w:r>
      </w:ins>
      <w:r w:rsidR="00200DF7" w:rsidRPr="001D3C72">
        <w:t>he target heart</w:t>
      </w:r>
      <w:del w:id="887" w:author="James See" w:date="2022-01-25T11:37:00Z">
        <w:r w:rsidR="00200DF7" w:rsidRPr="001D3C72" w:rsidDel="00924D08">
          <w:delText xml:space="preserve"> rate that the proposed method lets the smartwatch measure is $H_{target}$</w:delText>
        </w:r>
      </w:del>
      <w:r w:rsidR="00200DF7" w:rsidRPr="001D3C72">
        <w:t>, which is determined from the wearer's heart rate</w:t>
      </w:r>
      <w:del w:id="888" w:author="James See" w:date="2022-01-25T11:37:00Z">
        <w:r w:rsidR="00200DF7" w:rsidRPr="001D3C72" w:rsidDel="00924D08">
          <w:delText>.</w:delText>
        </w:r>
      </w:del>
      <w:ins w:id="889" w:author="James See" w:date="2022-01-25T11:37:00Z">
        <w:r>
          <w:t>, as</w:t>
        </w:r>
      </w:ins>
      <w:r w:rsidR="00200DF7" w:rsidRPr="001D3C72">
        <w:t xml:space="preserve"> $H_{target}$</w:t>
      </w:r>
      <w:ins w:id="890" w:author="James See" w:date="2022-01-25T11:37:00Z">
        <w:r w:rsidR="00671777">
          <w:t>. It</w:t>
        </w:r>
      </w:ins>
      <w:r w:rsidR="00200DF7" w:rsidRPr="001D3C72">
        <w:t xml:space="preserve"> is computed from </w:t>
      </w:r>
      <w:ins w:id="891" w:author="James See" w:date="2022-01-25T11:37:00Z">
        <w:r w:rsidR="009929A0">
          <w:t xml:space="preserve">two thresholds, </w:t>
        </w:r>
      </w:ins>
      <w:r w:rsidR="00200DF7" w:rsidRPr="001D3C72">
        <w:t>$Threshold_{value}$ and $Threshold_{time}$</w:t>
      </w:r>
      <w:ins w:id="892" w:author="James See" w:date="2022-01-25T11:37:00Z">
        <w:r w:rsidR="009929A0">
          <w:t>, by</w:t>
        </w:r>
      </w:ins>
      <w:r w:rsidR="00200DF7" w:rsidRPr="001D3C72">
        <w:t xml:space="preserve"> using </w:t>
      </w:r>
      <w:del w:id="893" w:author="James See" w:date="2022-01-25T11:37:00Z">
        <w:r w:rsidR="00200DF7" w:rsidRPr="001D3C72" w:rsidDel="009929A0">
          <w:delText xml:space="preserve">another </w:delText>
        </w:r>
      </w:del>
      <w:ins w:id="894" w:author="James See" w:date="2022-01-25T11:37:00Z">
        <w:r w:rsidR="009929A0">
          <w:t xml:space="preserve">the </w:t>
        </w:r>
      </w:ins>
      <w:r w:rsidR="00200DF7" w:rsidRPr="001D3C72">
        <w:t>PPG sensor</w:t>
      </w:r>
      <w:ins w:id="895" w:author="James See" w:date="2022-01-25T11:37:00Z">
        <w:r w:rsidR="009929A0">
          <w:t>,</w:t>
        </w:r>
      </w:ins>
      <w:r w:rsidR="00200DF7" w:rsidRPr="001D3C72">
        <w:t xml:space="preserve"> </w:t>
      </w:r>
      <w:del w:id="896" w:author="James See" w:date="2022-01-25T11:38:00Z">
        <w:r w:rsidR="00200DF7" w:rsidRPr="001D3C72" w:rsidDel="009929A0">
          <w:delText xml:space="preserve">that is </w:delText>
        </w:r>
      </w:del>
      <w:ins w:id="897" w:author="James See" w:date="2022-01-25T11:38:00Z">
        <w:r w:rsidR="009929A0">
          <w:t xml:space="preserve">which </w:t>
        </w:r>
      </w:ins>
      <w:r w:rsidR="00200DF7" w:rsidRPr="001D3C72">
        <w:t>constantly measur</w:t>
      </w:r>
      <w:ins w:id="898" w:author="James See" w:date="2022-01-25T11:38:00Z">
        <w:r w:rsidR="009929A0">
          <w:t>es</w:t>
        </w:r>
      </w:ins>
      <w:del w:id="899" w:author="James See" w:date="2022-01-25T11:38:00Z">
        <w:r w:rsidR="00200DF7" w:rsidRPr="001D3C72" w:rsidDel="009929A0">
          <w:delText>ing the</w:delText>
        </w:r>
      </w:del>
      <w:r w:rsidR="00200DF7" w:rsidRPr="001D3C72">
        <w:t xml:space="preserve"> data. </w:t>
      </w:r>
      <w:ins w:id="900" w:author="James See" w:date="2022-01-25T11:46:00Z">
        <w:r w:rsidR="00471698">
          <w:t>By using t</w:t>
        </w:r>
      </w:ins>
      <w:ins w:id="901" w:author="James See" w:date="2022-01-25T11:47:00Z">
        <w:r w:rsidR="00471698">
          <w:t xml:space="preserve">his data, </w:t>
        </w:r>
      </w:ins>
      <w:del w:id="902" w:author="James See" w:date="2022-01-25T11:39:00Z">
        <w:r w:rsidR="00200DF7" w:rsidRPr="001D3C72" w:rsidDel="003769EE">
          <w:delText>T</w:delText>
        </w:r>
      </w:del>
      <w:ins w:id="903" w:author="James See" w:date="2022-01-25T11:39:00Z">
        <w:r w:rsidR="003769EE">
          <w:t>t</w:t>
        </w:r>
      </w:ins>
      <w:r w:rsidR="00200DF7" w:rsidRPr="001D3C72">
        <w:t xml:space="preserve">he </w:t>
      </w:r>
      <w:del w:id="904" w:author="James See" w:date="2022-01-25T11:41:00Z">
        <w:r w:rsidR="00200DF7" w:rsidRPr="001D3C72" w:rsidDel="003769EE">
          <w:delText xml:space="preserve">target heart rate determination </w:delText>
        </w:r>
      </w:del>
      <w:r w:rsidR="00200DF7" w:rsidRPr="001D3C72">
        <w:t>system records the time</w:t>
      </w:r>
      <w:ins w:id="905" w:author="James See" w:date="2022-01-25T11:47:00Z">
        <w:r w:rsidR="00471698">
          <w:t>s</w:t>
        </w:r>
      </w:ins>
      <w:r w:rsidR="00200DF7" w:rsidRPr="001D3C72">
        <w:t xml:space="preserve"> of </w:t>
      </w:r>
      <w:del w:id="906" w:author="James See" w:date="2022-01-25T11:47:00Z">
        <w:r w:rsidR="00200DF7" w:rsidRPr="001D3C72" w:rsidDel="00471698">
          <w:delText xml:space="preserve">the </w:delText>
        </w:r>
      </w:del>
      <w:ins w:id="907" w:author="James See" w:date="2022-01-25T11:47:00Z">
        <w:r w:rsidR="00471698">
          <w:t xml:space="preserve">pulse </w:t>
        </w:r>
      </w:ins>
      <w:r w:rsidR="00200DF7" w:rsidRPr="001D3C72">
        <w:t>peak occurrence</w:t>
      </w:r>
      <w:ins w:id="908" w:author="James See" w:date="2022-01-25T11:47:00Z">
        <w:r w:rsidR="00471698">
          <w:t>s</w:t>
        </w:r>
      </w:ins>
      <w:r w:rsidR="00200DF7" w:rsidRPr="001D3C72">
        <w:t xml:space="preserve">. A peak is detected when the PPG data measured in real time exceeds $Threshold_{value}$, but </w:t>
      </w:r>
      <w:del w:id="909" w:author="James See" w:date="2022-01-25T11:39:00Z">
        <w:r w:rsidR="00200DF7" w:rsidRPr="001D3C72" w:rsidDel="003769EE">
          <w:delText xml:space="preserve">it is </w:delText>
        </w:r>
      </w:del>
      <w:r w:rsidR="00200DF7" w:rsidRPr="001D3C72">
        <w:t xml:space="preserve">not </w:t>
      </w:r>
      <w:del w:id="910" w:author="James See" w:date="2022-01-25T11:39:00Z">
        <w:r w:rsidR="00200DF7" w:rsidRPr="001D3C72" w:rsidDel="003769EE">
          <w:delText xml:space="preserve">detected </w:delText>
        </w:r>
      </w:del>
      <w:r w:rsidR="00200DF7" w:rsidRPr="001D3C72">
        <w:t xml:space="preserve">until more than $Threshold_{time}$ time has passed since the last peak occurred. In this </w:t>
      </w:r>
      <w:del w:id="911" w:author="James See" w:date="2022-01-25T11:41:00Z">
        <w:r w:rsidR="00200DF7" w:rsidRPr="001D3C72" w:rsidDel="003769EE">
          <w:delText>paper</w:delText>
        </w:r>
      </w:del>
      <w:ins w:id="912" w:author="James See" w:date="2022-01-25T11:41:00Z">
        <w:r w:rsidR="003769EE">
          <w:t>work</w:t>
        </w:r>
      </w:ins>
      <w:r w:rsidR="00200DF7" w:rsidRPr="001D3C72">
        <w:t xml:space="preserve">, $Threshold_{value}$ and $Threshold_{time}$ were heuristically set to 700 and 0.3, </w:t>
      </w:r>
      <w:ins w:id="913" w:author="James See" w:date="2022-01-25T11:41:00Z">
        <w:r w:rsidR="003769EE">
          <w:t>respectively</w:t>
        </w:r>
      </w:ins>
      <w:ins w:id="914" w:author="James See" w:date="2022-01-25T11:47:00Z">
        <w:r w:rsidR="00082F08">
          <w:t>;</w:t>
        </w:r>
      </w:ins>
      <w:ins w:id="915" w:author="James See" w:date="2022-01-25T11:41:00Z">
        <w:r w:rsidR="003769EE">
          <w:t xml:space="preserve"> </w:t>
        </w:r>
      </w:ins>
      <w:del w:id="916" w:author="James See" w:date="2022-01-25T11:47:00Z">
        <w:r w:rsidR="00200DF7" w:rsidRPr="001D3C72" w:rsidDel="00082F08">
          <w:delText xml:space="preserve">but </w:delText>
        </w:r>
      </w:del>
      <w:ins w:id="917" w:author="James See" w:date="2022-01-25T11:41:00Z">
        <w:r w:rsidR="003769EE">
          <w:t xml:space="preserve">in practice, </w:t>
        </w:r>
      </w:ins>
      <w:ins w:id="918" w:author="James See" w:date="2022-01-25T11:47:00Z">
        <w:r w:rsidR="00082F08">
          <w:t xml:space="preserve">however, </w:t>
        </w:r>
      </w:ins>
      <w:r w:rsidR="00200DF7" w:rsidRPr="001D3C72">
        <w:t xml:space="preserve">they should be adjusted according to the environment in which the system is used. When a peak is detected, the time difference </w:t>
      </w:r>
      <w:del w:id="919" w:author="James See" w:date="2022-01-25T23:49:00Z">
        <w:r w:rsidR="00200DF7" w:rsidRPr="001D3C72" w:rsidDel="00E56235">
          <w:delText>(RR interval</w:delText>
        </w:r>
      </w:del>
      <w:del w:id="920" w:author="James See" w:date="2022-01-25T11:42:00Z">
        <w:r w:rsidR="00200DF7" w:rsidRPr="001D3C72" w:rsidDel="00C83FC5">
          <w:delText>:</w:delText>
        </w:r>
      </w:del>
      <w:del w:id="921" w:author="James See" w:date="2022-01-25T23:49:00Z">
        <w:r w:rsidR="00200DF7" w:rsidRPr="001D3C72" w:rsidDel="00E56235">
          <w:delText xml:space="preserve"> $RR$[s]) </w:delText>
        </w:r>
      </w:del>
      <w:r w:rsidR="00200DF7" w:rsidRPr="001D3C72">
        <w:t xml:space="preserve">from the previous peak occurrence time is calculated. </w:t>
      </w:r>
      <w:ins w:id="922" w:author="James See" w:date="2022-01-25T11:48:00Z">
        <w:r w:rsidR="00082F08">
          <w:t xml:space="preserve">Here, </w:t>
        </w:r>
      </w:ins>
      <w:ins w:id="923" w:author="James See" w:date="2022-01-25T23:49:00Z">
        <w:r w:rsidR="00E56235">
          <w:t xml:space="preserve">the time difference refers to the </w:t>
        </w:r>
      </w:ins>
      <w:r w:rsidR="00200DF7" w:rsidRPr="001D3C72">
        <w:t>RR interval</w:t>
      </w:r>
      <w:ins w:id="924" w:author="James See" w:date="2022-01-25T23:49:00Z">
        <w:r w:rsidR="00E56235">
          <w:t>, denoted as</w:t>
        </w:r>
        <w:r w:rsidR="00E56235" w:rsidRPr="001D3C72">
          <w:t xml:space="preserve"> $RR$</w:t>
        </w:r>
        <w:r w:rsidR="00E56235">
          <w:t xml:space="preserve"> </w:t>
        </w:r>
        <w:r w:rsidR="00E56235" w:rsidRPr="001D3C72">
          <w:t>[s]</w:t>
        </w:r>
        <w:r w:rsidR="00E56235">
          <w:t>, which</w:t>
        </w:r>
      </w:ins>
      <w:r w:rsidR="00200DF7" w:rsidRPr="001D3C72">
        <w:t xml:space="preserve"> is the time between </w:t>
      </w:r>
      <w:ins w:id="925" w:author="James See" w:date="2022-01-25T23:49:00Z">
        <w:r w:rsidR="00E56235">
          <w:t xml:space="preserve">one </w:t>
        </w:r>
      </w:ins>
      <w:r w:rsidR="00200DF7" w:rsidRPr="001D3C72">
        <w:t>ventricular activation and the next</w:t>
      </w:r>
      <w:del w:id="926" w:author="James See" w:date="2022-01-25T23:49:00Z">
        <w:r w:rsidR="00200DF7" w:rsidRPr="001D3C72" w:rsidDel="00E56235">
          <w:delText xml:space="preserve"> ventricular activation</w:delText>
        </w:r>
      </w:del>
      <w:r w:rsidR="00200DF7" w:rsidRPr="001D3C72">
        <w:t xml:space="preserve">. The number of times the ventricles contract in one minute </w:t>
      </w:r>
      <w:r w:rsidR="00200DF7" w:rsidRPr="001D3C72">
        <w:lastRenderedPageBreak/>
        <w:t>is the heart rate</w:t>
      </w:r>
      <w:ins w:id="927" w:author="James See" w:date="2022-01-25T23:50:00Z">
        <w:r w:rsidR="00E56235">
          <w:t xml:space="preserve"> in </w:t>
        </w:r>
        <w:r w:rsidR="00E56235" w:rsidRPr="001D3C72">
          <w:t>beats per minute (bpm)</w:t>
        </w:r>
        <w:r w:rsidR="00E56235">
          <w:t>. Therefore</w:t>
        </w:r>
      </w:ins>
      <w:r w:rsidR="00200DF7" w:rsidRPr="001D3C72">
        <w:t xml:space="preserve">, </w:t>
      </w:r>
      <w:del w:id="928" w:author="James See" w:date="2022-01-25T23:50:00Z">
        <w:r w:rsidR="00200DF7" w:rsidRPr="001D3C72" w:rsidDel="00E56235">
          <w:delText xml:space="preserve">and </w:delText>
        </w:r>
      </w:del>
      <w:r w:rsidR="00200DF7" w:rsidRPr="001D3C72">
        <w:t xml:space="preserve">if </w:t>
      </w:r>
      <w:ins w:id="929" w:author="James See" w:date="2022-01-25T23:50:00Z">
        <w:r w:rsidR="00E56235">
          <w:t xml:space="preserve">the </w:t>
        </w:r>
      </w:ins>
      <w:r w:rsidR="00200DF7" w:rsidRPr="001D3C72">
        <w:t xml:space="preserve">RR interval </w:t>
      </w:r>
      <w:del w:id="930" w:author="James See" w:date="2022-01-25T23:50:00Z">
        <w:r w:rsidR="00200DF7" w:rsidRPr="001D3C72" w:rsidDel="00E56235">
          <w:delText xml:space="preserve">which is the activation cycle of the ventricles </w:delText>
        </w:r>
      </w:del>
      <w:r w:rsidR="00200DF7" w:rsidRPr="001D3C72">
        <w:t xml:space="preserve">is known, the heart rate </w:t>
      </w:r>
      <w:ins w:id="931" w:author="James See" w:date="2022-01-25T23:51:00Z">
        <w:r w:rsidR="00E56235" w:rsidRPr="001D3C72">
          <w:t xml:space="preserve">$H_{target}$ </w:t>
        </w:r>
      </w:ins>
      <w:r w:rsidR="00200DF7" w:rsidRPr="001D3C72">
        <w:t>can be calculated</w:t>
      </w:r>
      <w:del w:id="932" w:author="James See" w:date="2022-01-25T23:51:00Z">
        <w:r w:rsidR="00200DF7" w:rsidRPr="001D3C72" w:rsidDel="00E56235">
          <w:delText>. $H_{target}$ is calculated</w:delText>
        </w:r>
      </w:del>
      <w:r w:rsidR="00200DF7" w:rsidRPr="001D3C72">
        <w:t xml:space="preserve"> by the following equation</w:t>
      </w:r>
      <w:del w:id="933" w:author="James See" w:date="2022-01-25T23:51:00Z">
        <w:r w:rsidR="00200DF7" w:rsidRPr="001D3C72" w:rsidDel="00E56235">
          <w:delText>.</w:delText>
        </w:r>
      </w:del>
      <w:ins w:id="934" w:author="James See" w:date="2022-01-25T23:51:00Z">
        <w:r w:rsidR="00E56235">
          <w:t>:</w:t>
        </w:r>
      </w:ins>
    </w:p>
    <w:p w14:paraId="2E837E68" w14:textId="77777777" w:rsidR="00200DF7" w:rsidRPr="001D3C72" w:rsidRDefault="00F578B6" w:rsidP="007955C3">
      <w:pPr>
        <w:pStyle w:val="code"/>
      </w:pPr>
      <w:r w:rsidRPr="001D3C72">
        <w:rPr>
          <w:color w:val="7030A0"/>
        </w:rPr>
        <w:t>\begin</w:t>
      </w:r>
      <w:r w:rsidR="00200DF7" w:rsidRPr="001D3C72">
        <w:t>{equation}</w:t>
      </w:r>
    </w:p>
    <w:p w14:paraId="05953134" w14:textId="77777777" w:rsidR="00200DF7" w:rsidRPr="001D3C72" w:rsidRDefault="001D3C72" w:rsidP="007955C3">
      <w:pPr>
        <w:pStyle w:val="code"/>
      </w:pPr>
      <w:r>
        <w:t xml:space="preserve"> </w:t>
      </w:r>
      <w:r w:rsidR="00200DF7" w:rsidRPr="001D3C72">
        <w:t>\label{eqn:target}</w:t>
      </w:r>
    </w:p>
    <w:p w14:paraId="478D4E10" w14:textId="60934EE7" w:rsidR="00200DF7" w:rsidRPr="001D3C72" w:rsidRDefault="001D3C72" w:rsidP="007955C3">
      <w:pPr>
        <w:pStyle w:val="code"/>
      </w:pPr>
      <w:r>
        <w:t xml:space="preserve"> </w:t>
      </w:r>
      <w:r w:rsidR="00200DF7" w:rsidRPr="001D3C72">
        <w:t>H_{target} = int(60 / RR)</w:t>
      </w:r>
      <w:del w:id="935" w:author="James See" w:date="2022-01-25T23:51:00Z">
        <w:r w:rsidR="00200DF7" w:rsidRPr="001D3C72" w:rsidDel="00E56235">
          <w:delText>,</w:delText>
        </w:r>
      </w:del>
      <w:ins w:id="936" w:author="James See" w:date="2022-01-25T23:51:00Z">
        <w:r w:rsidR="00E56235">
          <w:t>.</w:t>
        </w:r>
      </w:ins>
    </w:p>
    <w:p w14:paraId="12F8A22B" w14:textId="77777777" w:rsidR="00200DF7" w:rsidRPr="001D3C72" w:rsidRDefault="00F578B6" w:rsidP="007955C3">
      <w:pPr>
        <w:pStyle w:val="code"/>
      </w:pPr>
      <w:r w:rsidRPr="001D3C72">
        <w:rPr>
          <w:color w:val="7030A0"/>
        </w:rPr>
        <w:t>\end</w:t>
      </w:r>
      <w:r w:rsidR="00200DF7" w:rsidRPr="001D3C72">
        <w:t>{equation}</w:t>
      </w:r>
    </w:p>
    <w:p w14:paraId="677203BE" w14:textId="36A3CB5D" w:rsidR="00200DF7" w:rsidRPr="001D3C72" w:rsidRDefault="00200DF7" w:rsidP="00200DF7">
      <w:del w:id="937" w:author="James See" w:date="2022-01-25T23:51:00Z">
        <w:r w:rsidRPr="001D3C72" w:rsidDel="00E56235">
          <w:delText xml:space="preserve">this value will </w:delText>
        </w:r>
      </w:del>
      <w:ins w:id="938" w:author="James See" w:date="2022-01-25T23:51:00Z">
        <w:r w:rsidR="00E56235">
          <w:t xml:space="preserve">The system </w:t>
        </w:r>
      </w:ins>
      <w:r w:rsidRPr="001D3C72">
        <w:t>continu</w:t>
      </w:r>
      <w:ins w:id="939" w:author="James See" w:date="2022-01-25T23:51:00Z">
        <w:r w:rsidR="00E56235">
          <w:t>ously</w:t>
        </w:r>
      </w:ins>
      <w:del w:id="940" w:author="James See" w:date="2022-01-25T23:51:00Z">
        <w:r w:rsidRPr="001D3C72" w:rsidDel="00E56235">
          <w:delText>e to be</w:delText>
        </w:r>
      </w:del>
      <w:r w:rsidRPr="001D3C72">
        <w:t xml:space="preserve"> update</w:t>
      </w:r>
      <w:ins w:id="941" w:author="James See" w:date="2022-01-25T23:51:00Z">
        <w:r w:rsidR="00E56235">
          <w:t>s</w:t>
        </w:r>
      </w:ins>
      <w:del w:id="942" w:author="James See" w:date="2022-01-25T23:51:00Z">
        <w:r w:rsidRPr="001D3C72" w:rsidDel="00E56235">
          <w:delText>d</w:delText>
        </w:r>
      </w:del>
      <w:ins w:id="943" w:author="James See" w:date="2022-01-25T23:51:00Z">
        <w:r w:rsidR="00E56235">
          <w:t xml:space="preserve"> this value</w:t>
        </w:r>
      </w:ins>
      <w:r w:rsidRPr="001D3C72">
        <w:t>.</w:t>
      </w:r>
      <w:r w:rsidR="001D3C72" w:rsidRPr="001D3C72">
        <w:rPr>
          <w:color w:val="D9D9D9" w:themeColor="background1" w:themeShade="D9"/>
        </w:rPr>
        <w:t>\par</w:t>
      </w:r>
    </w:p>
    <w:p w14:paraId="1C066BBD" w14:textId="77777777" w:rsidR="00200DF7" w:rsidRPr="001D3C72" w:rsidRDefault="00200DF7" w:rsidP="00200DF7"/>
    <w:p w14:paraId="3D5FF1B9" w14:textId="7AC3B48E" w:rsidR="00200DF7" w:rsidRPr="001D3C72" w:rsidRDefault="00200DF7" w:rsidP="00200DF7">
      <w:r w:rsidRPr="001D3C72">
        <w:t xml:space="preserve">$H_{target}$ can also be </w:t>
      </w:r>
      <w:del w:id="944" w:author="James See" w:date="2022-01-25T23:52:00Z">
        <w:r w:rsidRPr="001D3C72" w:rsidDel="00930BA1">
          <w:delText xml:space="preserve">given </w:delText>
        </w:r>
      </w:del>
      <w:ins w:id="945" w:author="James See" w:date="2022-01-25T23:52:00Z">
        <w:r w:rsidR="00930BA1">
          <w:t>set</w:t>
        </w:r>
        <w:r w:rsidR="00930BA1" w:rsidRPr="001D3C72">
          <w:t xml:space="preserve"> </w:t>
        </w:r>
      </w:ins>
      <w:r w:rsidRPr="001D3C72">
        <w:t xml:space="preserve">manually if the user wants the smartwatch to measure a specific heart rate. \figref{system} shows a system </w:t>
      </w:r>
      <w:ins w:id="946" w:author="James See" w:date="2022-01-25T23:52:00Z">
        <w:r w:rsidR="00A96808">
          <w:t xml:space="preserve">implementation </w:t>
        </w:r>
      </w:ins>
      <w:r w:rsidRPr="001D3C72">
        <w:t xml:space="preserve">in which the target heart rate is manually set from </w:t>
      </w:r>
      <w:del w:id="947" w:author="James See" w:date="2022-01-25T23:53:00Z">
        <w:r w:rsidRPr="001D3C72" w:rsidDel="00A96808">
          <w:delText xml:space="preserve">the </w:delText>
        </w:r>
      </w:del>
      <w:ins w:id="948" w:author="James See" w:date="2022-01-25T23:53:00Z">
        <w:r w:rsidR="00A96808">
          <w:t xml:space="preserve">a </w:t>
        </w:r>
      </w:ins>
      <w:del w:id="949" w:author="James See" w:date="2022-01-25T23:53:00Z">
        <w:r w:rsidRPr="001D3C72" w:rsidDel="000B3F54">
          <w:delText xml:space="preserve">browser </w:delText>
        </w:r>
      </w:del>
      <w:ins w:id="950" w:author="James See" w:date="2022-01-25T23:53:00Z">
        <w:r w:rsidR="000B3F54">
          <w:t>control</w:t>
        </w:r>
        <w:r w:rsidR="000B3F54" w:rsidRPr="001D3C72">
          <w:t xml:space="preserve"> </w:t>
        </w:r>
      </w:ins>
      <w:r w:rsidRPr="001D3C72">
        <w:t xml:space="preserve">application and the heart rate is input to the smartwatch on </w:t>
      </w:r>
      <w:del w:id="951" w:author="James See" w:date="2022-01-25T23:53:00Z">
        <w:r w:rsidRPr="001D3C72" w:rsidDel="00A96808">
          <w:delText xml:space="preserve">the </w:delText>
        </w:r>
      </w:del>
      <w:ins w:id="952" w:author="James See" w:date="2022-01-25T23:53:00Z">
        <w:r w:rsidR="00A96808">
          <w:t xml:space="preserve">an </w:t>
        </w:r>
      </w:ins>
      <w:r w:rsidRPr="001D3C72">
        <w:t xml:space="preserve">artificial </w:t>
      </w:r>
      <w:ins w:id="953" w:author="James See" w:date="2022-01-25T23:53:00Z">
        <w:r w:rsidR="00A96808">
          <w:t>arm</w:t>
        </w:r>
      </w:ins>
      <w:del w:id="954" w:author="James See" w:date="2022-01-25T23:53:00Z">
        <w:r w:rsidRPr="001D3C72" w:rsidDel="00A96808">
          <w:delText>hand</w:delText>
        </w:r>
      </w:del>
      <w:r w:rsidRPr="001D3C72">
        <w:t>.</w:t>
      </w:r>
    </w:p>
    <w:p w14:paraId="24C92BA9" w14:textId="77777777" w:rsidR="00200DF7" w:rsidRPr="001D3C72" w:rsidRDefault="00200DF7" w:rsidP="00200DF7"/>
    <w:p w14:paraId="549CC9FC" w14:textId="77777777" w:rsidR="00200DF7" w:rsidRPr="001D3C72" w:rsidRDefault="00F578B6" w:rsidP="007955C3">
      <w:pPr>
        <w:pStyle w:val="code"/>
      </w:pPr>
      <w:r w:rsidRPr="001D3C72">
        <w:rPr>
          <w:color w:val="7030A0"/>
        </w:rPr>
        <w:t>\begin</w:t>
      </w:r>
      <w:r w:rsidR="00200DF7" w:rsidRPr="001D3C72">
        <w:t>{figure}[!t]</w:t>
      </w:r>
    </w:p>
    <w:p w14:paraId="1DFDAF5A" w14:textId="77777777" w:rsidR="00200DF7" w:rsidRPr="001D3C72" w:rsidRDefault="001D3C72" w:rsidP="007955C3">
      <w:pPr>
        <w:pStyle w:val="code"/>
      </w:pPr>
      <w:r>
        <w:t xml:space="preserve"> </w:t>
      </w:r>
      <w:r w:rsidR="00200DF7" w:rsidRPr="001D3C72">
        <w:t>\centering</w:t>
      </w:r>
    </w:p>
    <w:p w14:paraId="283CCB44" w14:textId="77777777" w:rsidR="00200DF7" w:rsidRPr="001D3C72" w:rsidRDefault="001D3C72" w:rsidP="007955C3">
      <w:pPr>
        <w:pStyle w:val="code"/>
      </w:pPr>
      <w:r>
        <w:t xml:space="preserve"> </w:t>
      </w:r>
      <w:r w:rsidR="00200DF7" w:rsidRPr="001D3C72">
        <w:t>\includegraphics[width=0.75\linewidth]{figures/system.eps}</w:t>
      </w:r>
    </w:p>
    <w:p w14:paraId="3F4EB2B0" w14:textId="64C25E5A" w:rsidR="00200DF7" w:rsidRPr="001D3C72" w:rsidRDefault="001D3C72" w:rsidP="00200DF7">
      <w:r>
        <w:t xml:space="preserve"> </w:t>
      </w:r>
      <w:r w:rsidRPr="001D3C72">
        <w:rPr>
          <w:color w:val="0070C0"/>
        </w:rPr>
        <w:t>\caption</w:t>
      </w:r>
      <w:r w:rsidR="00200DF7" w:rsidRPr="001D3C72">
        <w:t>{</w:t>
      </w:r>
      <w:del w:id="955" w:author="James See" w:date="2022-01-25T23:56:00Z">
        <w:r w:rsidR="00200DF7" w:rsidRPr="001D3C72" w:rsidDel="000B3F54">
          <w:delText>A s</w:delText>
        </w:r>
      </w:del>
      <w:ins w:id="956" w:author="James See" w:date="2022-01-25T23:56:00Z">
        <w:r w:rsidR="000B3F54">
          <w:t>S</w:t>
        </w:r>
      </w:ins>
      <w:r w:rsidR="00200DF7" w:rsidRPr="001D3C72">
        <w:t xml:space="preserve">ystem </w:t>
      </w:r>
      <w:ins w:id="957" w:author="James See" w:date="2022-01-25T23:56:00Z">
        <w:r w:rsidR="000B3F54">
          <w:t xml:space="preserve">implementation </w:t>
        </w:r>
      </w:ins>
      <w:r w:rsidR="00200DF7" w:rsidRPr="001D3C72">
        <w:t xml:space="preserve">in which the target heart rate is manually set from </w:t>
      </w:r>
      <w:del w:id="958" w:author="James See" w:date="2022-01-25T23:56:00Z">
        <w:r w:rsidR="00200DF7" w:rsidRPr="001D3C72" w:rsidDel="000B3F54">
          <w:delText xml:space="preserve">the </w:delText>
        </w:r>
      </w:del>
      <w:ins w:id="959" w:author="James See" w:date="2022-01-25T23:56:00Z">
        <w:r w:rsidR="000B3F54">
          <w:t xml:space="preserve">a </w:t>
        </w:r>
      </w:ins>
      <w:del w:id="960" w:author="James See" w:date="2022-01-25T23:56:00Z">
        <w:r w:rsidR="00200DF7" w:rsidRPr="001D3C72" w:rsidDel="000B3F54">
          <w:delText xml:space="preserve">browser </w:delText>
        </w:r>
      </w:del>
      <w:ins w:id="961" w:author="James See" w:date="2022-01-25T23:56:00Z">
        <w:r w:rsidR="000B3F54">
          <w:t xml:space="preserve">control </w:t>
        </w:r>
      </w:ins>
      <w:r w:rsidR="00200DF7" w:rsidRPr="001D3C72">
        <w:t xml:space="preserve">application and the heart rate is input to the smartwatch on </w:t>
      </w:r>
      <w:del w:id="962" w:author="James See" w:date="2022-01-25T23:56:00Z">
        <w:r w:rsidR="00200DF7" w:rsidRPr="001D3C72" w:rsidDel="000B3F54">
          <w:delText xml:space="preserve">the </w:delText>
        </w:r>
      </w:del>
      <w:ins w:id="963" w:author="James See" w:date="2022-01-25T23:56:00Z">
        <w:r w:rsidR="000B3F54">
          <w:t xml:space="preserve">an </w:t>
        </w:r>
      </w:ins>
      <w:r w:rsidR="00200DF7" w:rsidRPr="001D3C72">
        <w:t xml:space="preserve">artificial </w:t>
      </w:r>
      <w:del w:id="964" w:author="James See" w:date="2022-01-25T23:56:00Z">
        <w:r w:rsidR="00200DF7" w:rsidRPr="001D3C72" w:rsidDel="000B3F54">
          <w:delText>hand</w:delText>
        </w:r>
      </w:del>
      <w:ins w:id="965" w:author="James See" w:date="2022-01-25T23:56:00Z">
        <w:r w:rsidR="000B3F54">
          <w:t>arm</w:t>
        </w:r>
      </w:ins>
      <w:r w:rsidR="00200DF7" w:rsidRPr="001D3C72">
        <w:t>.}</w:t>
      </w:r>
    </w:p>
    <w:p w14:paraId="4929F29D" w14:textId="77777777" w:rsidR="00200DF7" w:rsidRPr="001D3C72" w:rsidRDefault="001D3C72" w:rsidP="007955C3">
      <w:pPr>
        <w:pStyle w:val="code"/>
      </w:pPr>
      <w:r>
        <w:t xml:space="preserve"> </w:t>
      </w:r>
      <w:r w:rsidR="00200DF7" w:rsidRPr="001D3C72">
        <w:t>\label{fig:system}</w:t>
      </w:r>
    </w:p>
    <w:p w14:paraId="694D415B" w14:textId="77777777" w:rsidR="00200DF7" w:rsidRPr="001D3C72" w:rsidRDefault="00F578B6" w:rsidP="007955C3">
      <w:pPr>
        <w:pStyle w:val="code"/>
      </w:pPr>
      <w:r w:rsidRPr="001D3C72">
        <w:rPr>
          <w:color w:val="7030A0"/>
        </w:rPr>
        <w:t>\end</w:t>
      </w:r>
      <w:r w:rsidR="00200DF7" w:rsidRPr="001D3C72">
        <w:t>{figure}</w:t>
      </w:r>
    </w:p>
    <w:p w14:paraId="53D13578" w14:textId="77777777" w:rsidR="00200DF7" w:rsidRPr="001D3C72" w:rsidRDefault="00200DF7" w:rsidP="00200DF7"/>
    <w:p w14:paraId="1BFD2EA3" w14:textId="77777777" w:rsidR="00200DF7" w:rsidRPr="001D3C72" w:rsidRDefault="001D3C72" w:rsidP="000C7CE1">
      <w:pPr>
        <w:pStyle w:val="2"/>
      </w:pPr>
      <w:r w:rsidRPr="001D3C72">
        <w:t>\subsection</w:t>
      </w:r>
      <w:r w:rsidR="00200DF7" w:rsidRPr="001D3C72">
        <w:t>{Display Control}</w:t>
      </w:r>
    </w:p>
    <w:p w14:paraId="5AF2E839" w14:textId="77777777" w:rsidR="00200DF7" w:rsidRPr="001D3C72" w:rsidRDefault="00200DF7" w:rsidP="007955C3">
      <w:pPr>
        <w:pStyle w:val="code"/>
      </w:pPr>
      <w:r w:rsidRPr="001D3C72">
        <w:t>\label{subsec:display_control}</w:t>
      </w:r>
    </w:p>
    <w:p w14:paraId="33C3B7B6" w14:textId="2CE82689" w:rsidR="00200DF7" w:rsidRPr="001D3C72" w:rsidRDefault="00D10610" w:rsidP="00200DF7">
      <w:ins w:id="966" w:author="James See" w:date="2022-01-25T13:10:00Z">
        <w:r>
          <w:t xml:space="preserve">Next, </w:t>
        </w:r>
      </w:ins>
      <w:del w:id="967" w:author="James See" w:date="2022-01-25T13:10:00Z">
        <w:r w:rsidR="00200DF7" w:rsidRPr="001D3C72" w:rsidDel="00D10610">
          <w:delText>T</w:delText>
        </w:r>
      </w:del>
      <w:ins w:id="968" w:author="James See" w:date="2022-01-25T13:10:00Z">
        <w:r>
          <w:t>t</w:t>
        </w:r>
      </w:ins>
      <w:r w:rsidR="00200DF7" w:rsidRPr="001D3C72">
        <w:t xml:space="preserve">he </w:t>
      </w:r>
      <w:ins w:id="969" w:author="James See" w:date="2022-01-25T13:09:00Z">
        <w:r>
          <w:t xml:space="preserve">display's </w:t>
        </w:r>
      </w:ins>
      <w:r w:rsidR="00200DF7" w:rsidRPr="001D3C72">
        <w:t xml:space="preserve">brightness </w:t>
      </w:r>
      <w:del w:id="970" w:author="James See" w:date="2022-01-25T13:09:00Z">
        <w:r w:rsidR="00200DF7" w:rsidRPr="001D3C72" w:rsidDel="00D10610">
          <w:delText xml:space="preserve">of the display </w:delText>
        </w:r>
      </w:del>
      <w:r w:rsidR="00200DF7" w:rsidRPr="001D3C72">
        <w:t xml:space="preserve">is controlled so that the heart rate measured by the smartwatch </w:t>
      </w:r>
      <w:del w:id="971" w:author="James See" w:date="2022-01-25T13:09:00Z">
        <w:r w:rsidR="00200DF7" w:rsidRPr="001D3C72" w:rsidDel="00D10610">
          <w:delText xml:space="preserve">becomes </w:delText>
        </w:r>
      </w:del>
      <w:ins w:id="972" w:author="James See" w:date="2022-01-25T13:09:00Z">
        <w:r>
          <w:t xml:space="preserve">matches </w:t>
        </w:r>
      </w:ins>
      <w:r w:rsidR="00200DF7" w:rsidRPr="001D3C72">
        <w:t>$H_{target}$. An array</w:t>
      </w:r>
      <w:ins w:id="973" w:author="James See" w:date="2022-01-25T13:11:00Z">
        <w:r w:rsidR="00E555D6">
          <w:t>, denoted as</w:t>
        </w:r>
      </w:ins>
      <w:r w:rsidR="00200DF7" w:rsidRPr="001D3C72">
        <w:t xml:space="preserve"> $Colors$</w:t>
      </w:r>
      <w:ins w:id="974" w:author="James See" w:date="2022-01-25T13:11:00Z">
        <w:r w:rsidR="00E555D6">
          <w:t>,</w:t>
        </w:r>
      </w:ins>
      <w:r w:rsidR="00200DF7" w:rsidRPr="001D3C72">
        <w:t xml:space="preserve"> </w:t>
      </w:r>
      <w:del w:id="975" w:author="James See" w:date="2022-01-25T13:11:00Z">
        <w:r w:rsidR="00200DF7" w:rsidRPr="001D3C72" w:rsidDel="00E555D6">
          <w:delText xml:space="preserve">that holds </w:delText>
        </w:r>
      </w:del>
      <w:ins w:id="976" w:author="James See" w:date="2022-01-25T13:11:00Z">
        <w:r w:rsidR="00E555D6">
          <w:t xml:space="preserve">is prepared in advance to store </w:t>
        </w:r>
      </w:ins>
      <w:r w:rsidR="00200DF7" w:rsidRPr="001D3C72">
        <w:t xml:space="preserve">the </w:t>
      </w:r>
      <w:ins w:id="977" w:author="James See" w:date="2022-01-25T13:11:00Z">
        <w:r w:rsidR="00E555D6">
          <w:t xml:space="preserve">required </w:t>
        </w:r>
      </w:ins>
      <w:r w:rsidR="00200DF7" w:rsidRPr="001D3C72">
        <w:t xml:space="preserve">brightness </w:t>
      </w:r>
      <w:del w:id="978" w:author="James See" w:date="2022-01-25T13:11:00Z">
        <w:r w:rsidR="00200DF7" w:rsidRPr="001D3C72" w:rsidDel="00E555D6">
          <w:delText xml:space="preserve">of the display to let </w:delText>
        </w:r>
      </w:del>
      <w:ins w:id="979" w:author="James See" w:date="2022-01-25T13:11:00Z">
        <w:r w:rsidR="00E555D6">
          <w:t xml:space="preserve">for </w:t>
        </w:r>
      </w:ins>
      <w:r w:rsidR="00200DF7" w:rsidRPr="001D3C72">
        <w:t xml:space="preserve">the smartwatch </w:t>
      </w:r>
      <w:ins w:id="980" w:author="James See" w:date="2022-01-25T13:11:00Z">
        <w:r w:rsidR="00E555D6">
          <w:t xml:space="preserve">to </w:t>
        </w:r>
      </w:ins>
      <w:r w:rsidR="00200DF7" w:rsidRPr="001D3C72">
        <w:t xml:space="preserve">detect a single </w:t>
      </w:r>
      <w:commentRangeStart w:id="981"/>
      <w:r w:rsidR="00200DF7" w:rsidRPr="001D3C72">
        <w:t>pulse</w:t>
      </w:r>
      <w:del w:id="982" w:author="James See" w:date="2022-01-25T13:11:00Z">
        <w:r w:rsidR="00200DF7" w:rsidRPr="001D3C72" w:rsidDel="00E555D6">
          <w:delText xml:space="preserve"> </w:delText>
        </w:r>
      </w:del>
      <w:commentRangeEnd w:id="981"/>
      <w:r w:rsidR="004E0AC0">
        <w:rPr>
          <w:rStyle w:val="afd"/>
        </w:rPr>
        <w:commentReference w:id="981"/>
      </w:r>
      <w:del w:id="983" w:author="James See" w:date="2022-01-25T13:11:00Z">
        <w:r w:rsidR="00200DF7" w:rsidRPr="001D3C72" w:rsidDel="00E555D6">
          <w:delText>is prepared in advance</w:delText>
        </w:r>
      </w:del>
      <w:r w:rsidR="00200DF7" w:rsidRPr="001D3C72">
        <w:t>.</w:t>
      </w:r>
      <w:r w:rsidR="001D3C72" w:rsidRPr="001D3C72">
        <w:rPr>
          <w:color w:val="D9D9D9" w:themeColor="background1" w:themeShade="D9"/>
        </w:rPr>
        <w:t>\par</w:t>
      </w:r>
    </w:p>
    <w:p w14:paraId="766B9542" w14:textId="77777777" w:rsidR="00200DF7" w:rsidRPr="001D3C72" w:rsidRDefault="00200DF7" w:rsidP="00200DF7"/>
    <w:p w14:paraId="184A0482" w14:textId="214576BA" w:rsidR="00200DF7" w:rsidRPr="001D3C72" w:rsidRDefault="00200DF7" w:rsidP="00200DF7">
      <w:del w:id="984" w:author="James See" w:date="2022-01-25T13:12:00Z">
        <w:r w:rsidRPr="001D3C72" w:rsidDel="00E555D6">
          <w:delText xml:space="preserve">The </w:delText>
        </w:r>
      </w:del>
      <w:r w:rsidRPr="001D3C72">
        <w:t xml:space="preserve">PPG sensors </w:t>
      </w:r>
      <w:ins w:id="985" w:author="James See" w:date="2022-01-25T13:12:00Z">
        <w:r w:rsidR="00E555D6">
          <w:t xml:space="preserve">use LEDs to </w:t>
        </w:r>
      </w:ins>
      <w:r w:rsidRPr="001D3C72">
        <w:t xml:space="preserve">irradiate infrared, red, or green </w:t>
      </w:r>
      <w:del w:id="986" w:author="James See" w:date="2022-01-25T13:12:00Z">
        <w:r w:rsidRPr="001D3C72" w:rsidDel="00E555D6">
          <w:delText xml:space="preserve">LEDs </w:delText>
        </w:r>
      </w:del>
      <w:ins w:id="987" w:author="James See" w:date="2022-01-25T13:12:00Z">
        <w:r w:rsidR="00E555D6">
          <w:t xml:space="preserve">light </w:t>
        </w:r>
      </w:ins>
      <w:r w:rsidRPr="001D3C72">
        <w:t xml:space="preserve">onto the skin and measure </w:t>
      </w:r>
      <w:del w:id="988" w:author="James See" w:date="2022-01-25T13:12:00Z">
        <w:r w:rsidRPr="001D3C72" w:rsidDel="00E555D6">
          <w:delText xml:space="preserve">the </w:delText>
        </w:r>
      </w:del>
      <w:r w:rsidRPr="001D3C72">
        <w:t xml:space="preserve">pulse data from </w:t>
      </w:r>
      <w:del w:id="989" w:author="James See" w:date="2022-01-25T13:15:00Z">
        <w:r w:rsidRPr="001D3C72" w:rsidDel="00E555D6">
          <w:delText xml:space="preserve">the </w:delText>
        </w:r>
      </w:del>
      <w:r w:rsidRPr="001D3C72">
        <w:t xml:space="preserve">changes in </w:t>
      </w:r>
      <w:ins w:id="990" w:author="James See" w:date="2022-01-25T13:15:00Z">
        <w:r w:rsidR="00E555D6" w:rsidRPr="001D3C72">
          <w:t xml:space="preserve">the </w:t>
        </w:r>
      </w:ins>
      <w:r w:rsidRPr="001D3C72">
        <w:t xml:space="preserve">light reflected </w:t>
      </w:r>
      <w:del w:id="991" w:author="James See" w:date="2022-01-25T13:15:00Z">
        <w:r w:rsidRPr="001D3C72" w:rsidDel="00E555D6">
          <w:delText xml:space="preserve">through </w:delText>
        </w:r>
      </w:del>
      <w:ins w:id="992" w:author="James See" w:date="2022-01-25T13:15:00Z">
        <w:r w:rsidR="00E555D6">
          <w:t xml:space="preserve">from </w:t>
        </w:r>
      </w:ins>
      <w:r w:rsidRPr="001D3C72">
        <w:t xml:space="preserve">the blood vessels. Because blood flow increases with the timing of the pulse, </w:t>
      </w:r>
      <w:del w:id="993" w:author="James See" w:date="2022-01-25T13:16:00Z">
        <w:r w:rsidRPr="001D3C72" w:rsidDel="00E555D6">
          <w:delText xml:space="preserve">more light is absorbed by </w:delText>
        </w:r>
      </w:del>
      <w:r w:rsidRPr="001D3C72">
        <w:t>the blood vessels</w:t>
      </w:r>
      <w:ins w:id="994" w:author="James See" w:date="2022-01-25T13:16:00Z">
        <w:r w:rsidR="00E555D6">
          <w:t xml:space="preserve"> absorb more light</w:t>
        </w:r>
      </w:ins>
      <w:r w:rsidRPr="001D3C72">
        <w:t xml:space="preserve">, and the reflected light </w:t>
      </w:r>
      <w:del w:id="995" w:author="James See" w:date="2022-01-25T13:16:00Z">
        <w:r w:rsidRPr="001D3C72" w:rsidDel="00E555D6">
          <w:delText xml:space="preserve">is </w:delText>
        </w:r>
      </w:del>
      <w:ins w:id="996" w:author="James See" w:date="2022-01-25T13:16:00Z">
        <w:r w:rsidR="00E555D6">
          <w:t xml:space="preserve">becomes </w:t>
        </w:r>
      </w:ins>
      <w:r w:rsidRPr="001D3C72">
        <w:t xml:space="preserve">dimmer. </w:t>
      </w:r>
      <w:del w:id="997" w:author="James See" w:date="2022-01-25T13:17:00Z">
        <w:r w:rsidRPr="001D3C72" w:rsidDel="004E0AC0">
          <w:delText xml:space="preserve">Since </w:delText>
        </w:r>
      </w:del>
      <w:ins w:id="998" w:author="James See" w:date="2022-01-25T13:17:00Z">
        <w:r w:rsidR="004E0AC0">
          <w:t>Because</w:t>
        </w:r>
        <w:r w:rsidR="004E0AC0" w:rsidRPr="001D3C72">
          <w:t xml:space="preserve"> </w:t>
        </w:r>
      </w:ins>
      <w:r w:rsidRPr="001D3C72">
        <w:t xml:space="preserve">black absorbs more light than white, </w:t>
      </w:r>
      <w:del w:id="999" w:author="James See" w:date="2022-01-25T13:20:00Z">
        <w:r w:rsidRPr="001D3C72" w:rsidDel="004E0AC0">
          <w:delText>the more</w:delText>
        </w:r>
      </w:del>
      <w:ins w:id="1000" w:author="James See" w:date="2022-01-25T13:20:00Z">
        <w:r w:rsidR="004E0AC0">
          <w:t>as</w:t>
        </w:r>
      </w:ins>
      <w:r w:rsidRPr="001D3C72">
        <w:t xml:space="preserve"> the display is rendered black</w:t>
      </w:r>
      <w:ins w:id="1001" w:author="James See" w:date="2022-01-25T13:20:00Z">
        <w:r w:rsidR="004E0AC0">
          <w:t>er</w:t>
        </w:r>
      </w:ins>
      <w:r w:rsidRPr="001D3C72">
        <w:t xml:space="preserve">, </w:t>
      </w:r>
      <w:del w:id="1002" w:author="James See" w:date="2022-01-25T13:20:00Z">
        <w:r w:rsidRPr="001D3C72" w:rsidDel="004E0AC0">
          <w:delText xml:space="preserve">the darker </w:delText>
        </w:r>
      </w:del>
      <w:r w:rsidRPr="001D3C72">
        <w:t xml:space="preserve">the light emitted from the smartwatch </w:t>
      </w:r>
      <w:del w:id="1003" w:author="James See" w:date="2022-01-25T13:20:00Z">
        <w:r w:rsidRPr="001D3C72" w:rsidDel="004E0AC0">
          <w:delText xml:space="preserve">worn on the display </w:delText>
        </w:r>
      </w:del>
      <w:r w:rsidRPr="001D3C72">
        <w:t xml:space="preserve">and reflected </w:t>
      </w:r>
      <w:del w:id="1004" w:author="James See" w:date="2022-01-25T13:20:00Z">
        <w:r w:rsidRPr="001D3C72" w:rsidDel="004E0AC0">
          <w:delText xml:space="preserve">through </w:delText>
        </w:r>
      </w:del>
      <w:ins w:id="1005" w:author="James See" w:date="2022-01-25T13:20:00Z">
        <w:r w:rsidR="004E0AC0">
          <w:t xml:space="preserve">by </w:t>
        </w:r>
      </w:ins>
      <w:r w:rsidRPr="001D3C72">
        <w:t>the display</w:t>
      </w:r>
      <w:ins w:id="1006" w:author="James See" w:date="2022-01-25T13:20:00Z">
        <w:r w:rsidR="004E0AC0">
          <w:t xml:space="preserve"> becomes darker</w:t>
        </w:r>
      </w:ins>
      <w:r w:rsidRPr="001D3C72">
        <w:t>.</w:t>
      </w:r>
      <w:r w:rsidR="001D3C72" w:rsidRPr="001D3C72">
        <w:rPr>
          <w:color w:val="D9D9D9" w:themeColor="background1" w:themeShade="D9"/>
        </w:rPr>
        <w:t>\par</w:t>
      </w:r>
    </w:p>
    <w:p w14:paraId="6A9BA8B2" w14:textId="77777777" w:rsidR="00200DF7" w:rsidRPr="001D3C72" w:rsidRDefault="00200DF7" w:rsidP="00200DF7"/>
    <w:p w14:paraId="70A39AB7" w14:textId="53EF08D7" w:rsidR="00200DF7" w:rsidRPr="001D3C72" w:rsidRDefault="004E0AC0" w:rsidP="00200DF7">
      <w:ins w:id="1007" w:author="James See" w:date="2022-01-25T13:21:00Z">
        <w:r>
          <w:t xml:space="preserve">Hence, </w:t>
        </w:r>
      </w:ins>
      <w:del w:id="1008" w:author="James See" w:date="2022-01-25T13:21:00Z">
        <w:r w:rsidR="00200DF7" w:rsidRPr="001D3C72" w:rsidDel="004E0AC0">
          <w:delText>T</w:delText>
        </w:r>
      </w:del>
      <w:ins w:id="1009" w:author="James See" w:date="2022-01-25T13:21:00Z">
        <w:r>
          <w:t>t</w:t>
        </w:r>
      </w:ins>
      <w:r w:rsidR="00200DF7" w:rsidRPr="001D3C72">
        <w:t xml:space="preserve">he proposed method draws the values </w:t>
      </w:r>
      <w:del w:id="1010" w:author="James See" w:date="2022-01-25T13:22:00Z">
        <w:r w:rsidR="00200DF7" w:rsidRPr="001D3C72" w:rsidDel="00B930A6">
          <w:delText xml:space="preserve">of </w:delText>
        </w:r>
      </w:del>
      <w:ins w:id="1011" w:author="James See" w:date="2022-01-25T13:22:00Z">
        <w:r w:rsidR="00B930A6">
          <w:t>in</w:t>
        </w:r>
        <w:r w:rsidR="00B930A6" w:rsidRPr="001D3C72">
          <w:t xml:space="preserve"> </w:t>
        </w:r>
      </w:ins>
      <w:r w:rsidR="00200DF7" w:rsidRPr="001D3C72">
        <w:t xml:space="preserve">$Colors$ on the display one by one </w:t>
      </w:r>
      <w:del w:id="1012" w:author="James See" w:date="2022-01-25T13:23:00Z">
        <w:r w:rsidR="00200DF7" w:rsidRPr="001D3C72" w:rsidDel="00B930A6">
          <w:delText xml:space="preserve">for </w:delText>
        </w:r>
      </w:del>
      <w:ins w:id="1013" w:author="James See" w:date="2022-01-25T13:23:00Z">
        <w:r w:rsidR="00B930A6">
          <w:t>during</w:t>
        </w:r>
        <w:r w:rsidR="00B930A6" w:rsidRPr="001D3C72">
          <w:t xml:space="preserve"> </w:t>
        </w:r>
      </w:ins>
      <w:r w:rsidR="00200DF7" w:rsidRPr="001D3C72">
        <w:t xml:space="preserve">each </w:t>
      </w:r>
      <w:ins w:id="1014" w:author="James See" w:date="2022-01-25T13:23:00Z">
        <w:r w:rsidR="00B930A6">
          <w:t xml:space="preserve">drawing interval </w:t>
        </w:r>
      </w:ins>
      <w:r w:rsidR="00200DF7" w:rsidRPr="001D3C72">
        <w:t>$T$</w:t>
      </w:r>
      <w:ins w:id="1015" w:author="James See" w:date="2022-01-25T13:23:00Z">
        <w:r w:rsidR="00B930A6">
          <w:t xml:space="preserve"> </w:t>
        </w:r>
      </w:ins>
      <w:r w:rsidR="00200DF7" w:rsidRPr="001D3C72">
        <w:t xml:space="preserve">[s]. We set </w:t>
      </w:r>
      <w:del w:id="1016" w:author="James See" w:date="2022-01-25T13:24:00Z">
        <w:r w:rsidR="00200DF7" w:rsidRPr="001D3C72" w:rsidDel="00B930A6">
          <w:delText xml:space="preserve">the drawing interval </w:delText>
        </w:r>
      </w:del>
      <w:r w:rsidR="00200DF7" w:rsidRPr="001D3C72">
        <w:t>$T$</w:t>
      </w:r>
      <w:del w:id="1017" w:author="James See" w:date="2022-01-25T13:23:00Z">
        <w:r w:rsidR="00200DF7" w:rsidRPr="001D3C72" w:rsidDel="00B930A6">
          <w:delText>[s]</w:delText>
        </w:r>
      </w:del>
      <w:r w:rsidR="00200DF7" w:rsidRPr="001D3C72">
        <w:t xml:space="preserve"> for each </w:t>
      </w:r>
      <w:r w:rsidR="00200DF7" w:rsidRPr="001D3C72">
        <w:lastRenderedPageBreak/>
        <w:t xml:space="preserve">value </w:t>
      </w:r>
      <w:del w:id="1018" w:author="James See" w:date="2022-01-25T13:24:00Z">
        <w:r w:rsidR="00200DF7" w:rsidRPr="001D3C72" w:rsidDel="00B930A6">
          <w:delText xml:space="preserve">of </w:delText>
        </w:r>
      </w:del>
      <w:ins w:id="1019" w:author="James See" w:date="2022-01-25T13:24:00Z">
        <w:r w:rsidR="00B930A6">
          <w:t xml:space="preserve">in </w:t>
        </w:r>
      </w:ins>
      <w:r w:rsidR="00200DF7" w:rsidRPr="001D3C72">
        <w:t xml:space="preserve">$Colors$ as follows, so that $Colors$ is </w:t>
      </w:r>
      <w:del w:id="1020" w:author="James See" w:date="2022-01-25T13:24:00Z">
        <w:r w:rsidR="00200DF7" w:rsidRPr="001D3C72" w:rsidDel="00B930A6">
          <w:delText xml:space="preserve">played </w:delText>
        </w:r>
      </w:del>
      <w:ins w:id="1021" w:author="James See" w:date="2022-01-25T13:24:00Z">
        <w:r w:rsidR="00B930A6">
          <w:t xml:space="preserve">applied </w:t>
        </w:r>
      </w:ins>
      <w:r w:rsidR="00200DF7" w:rsidRPr="001D3C72">
        <w:t>$H_{target}$ times in one minute</w:t>
      </w:r>
      <w:del w:id="1022" w:author="James See" w:date="2022-01-25T13:24:00Z">
        <w:r w:rsidR="00200DF7" w:rsidRPr="001D3C72" w:rsidDel="00B930A6">
          <w:delText>.</w:delText>
        </w:r>
      </w:del>
      <w:ins w:id="1023" w:author="James See" w:date="2022-01-25T13:24:00Z">
        <w:r w:rsidR="00B930A6">
          <w:t>:</w:t>
        </w:r>
      </w:ins>
    </w:p>
    <w:p w14:paraId="4F734774" w14:textId="77777777" w:rsidR="00200DF7" w:rsidRPr="001D3C72" w:rsidRDefault="00F578B6" w:rsidP="007955C3">
      <w:pPr>
        <w:pStyle w:val="code"/>
      </w:pPr>
      <w:r w:rsidRPr="001D3C72">
        <w:rPr>
          <w:color w:val="7030A0"/>
        </w:rPr>
        <w:t>\begin</w:t>
      </w:r>
      <w:r w:rsidR="00200DF7" w:rsidRPr="001D3C72">
        <w:t>{equation}</w:t>
      </w:r>
    </w:p>
    <w:p w14:paraId="1489196A" w14:textId="77777777" w:rsidR="00200DF7" w:rsidRPr="001D3C72" w:rsidRDefault="001D3C72" w:rsidP="007955C3">
      <w:pPr>
        <w:pStyle w:val="code"/>
      </w:pPr>
      <w:r>
        <w:t xml:space="preserve"> </w:t>
      </w:r>
      <w:r w:rsidR="00200DF7" w:rsidRPr="001D3C72">
        <w:t>\label{eqn:wait}</w:t>
      </w:r>
    </w:p>
    <w:p w14:paraId="6AA0BD0A" w14:textId="77777777" w:rsidR="00200DF7" w:rsidRPr="001D3C72" w:rsidRDefault="001D3C72" w:rsidP="007955C3">
      <w:pPr>
        <w:pStyle w:val="code"/>
      </w:pPr>
      <w:r>
        <w:t xml:space="preserve"> </w:t>
      </w:r>
      <w:r w:rsidR="00200DF7" w:rsidRPr="001D3C72">
        <w:t>T = 60 / \{len(Colors) * H_{target}\},</w:t>
      </w:r>
    </w:p>
    <w:p w14:paraId="3381180D" w14:textId="77777777" w:rsidR="00200DF7" w:rsidRPr="001D3C72" w:rsidRDefault="00F578B6" w:rsidP="007955C3">
      <w:pPr>
        <w:pStyle w:val="code"/>
      </w:pPr>
      <w:r w:rsidRPr="001D3C72">
        <w:rPr>
          <w:color w:val="7030A0"/>
        </w:rPr>
        <w:t>\end</w:t>
      </w:r>
      <w:r w:rsidR="00200DF7" w:rsidRPr="001D3C72">
        <w:t>{equation}</w:t>
      </w:r>
    </w:p>
    <w:p w14:paraId="7A848861" w14:textId="77777777" w:rsidR="00200DF7" w:rsidRPr="001D3C72" w:rsidRDefault="00200DF7" w:rsidP="00200DF7">
      <w:r w:rsidRPr="001D3C72">
        <w:t>where $len(Colors)$ is the data length of $Colors$.</w:t>
      </w:r>
    </w:p>
    <w:p w14:paraId="4970F363" w14:textId="77777777" w:rsidR="00200DF7" w:rsidRPr="001D3C72" w:rsidRDefault="00200DF7" w:rsidP="00200DF7"/>
    <w:p w14:paraId="0D360A70" w14:textId="77777777" w:rsidR="00200DF7" w:rsidRPr="001D3C72" w:rsidRDefault="001D3C72" w:rsidP="000C7CE1">
      <w:pPr>
        <w:pStyle w:val="2"/>
      </w:pPr>
      <w:r w:rsidRPr="001D3C72">
        <w:t>\subsection</w:t>
      </w:r>
      <w:r w:rsidR="00200DF7" w:rsidRPr="001D3C72">
        <w:t>{Pulse Data Measurement}</w:t>
      </w:r>
    </w:p>
    <w:p w14:paraId="6D3B2C9F" w14:textId="0938E277" w:rsidR="00200DF7" w:rsidRPr="001D3C72" w:rsidRDefault="001C2619" w:rsidP="00200DF7">
      <w:ins w:id="1024" w:author="James See" w:date="2022-01-25T13:31:00Z">
        <w:r>
          <w:t xml:space="preserve">Finally, </w:t>
        </w:r>
      </w:ins>
      <w:del w:id="1025" w:author="James See" w:date="2022-01-25T13:31:00Z">
        <w:r w:rsidR="00200DF7" w:rsidRPr="001D3C72" w:rsidDel="001C2619">
          <w:delText>I</w:delText>
        </w:r>
      </w:del>
      <w:ins w:id="1026" w:author="James See" w:date="2022-01-25T13:31:00Z">
        <w:r>
          <w:t>i</w:t>
        </w:r>
      </w:ins>
      <w:r w:rsidR="00200DF7" w:rsidRPr="001D3C72">
        <w:t xml:space="preserve">n the proposed method, </w:t>
      </w:r>
      <w:ins w:id="1027" w:author="James See" w:date="2022-01-25T13:31:00Z">
        <w:r w:rsidRPr="001D3C72">
          <w:t xml:space="preserve">pulse data is measured </w:t>
        </w:r>
        <w:r>
          <w:t xml:space="preserve">by </w:t>
        </w:r>
      </w:ins>
      <w:del w:id="1028" w:author="James See" w:date="2022-01-25T13:31:00Z">
        <w:r w:rsidR="00200DF7" w:rsidRPr="001D3C72" w:rsidDel="001C2619">
          <w:delText xml:space="preserve">a </w:delText>
        </w:r>
      </w:del>
      <w:ins w:id="1029" w:author="James See" w:date="2022-01-25T13:31:00Z">
        <w:r>
          <w:t xml:space="preserve">the </w:t>
        </w:r>
      </w:ins>
      <w:r w:rsidR="00200DF7" w:rsidRPr="001D3C72">
        <w:t xml:space="preserve">smartwatch </w:t>
      </w:r>
      <w:del w:id="1030" w:author="James See" w:date="2022-01-25T13:31:00Z">
        <w:r w:rsidR="00200DF7" w:rsidRPr="001D3C72" w:rsidDel="001C2619">
          <w:delText xml:space="preserve">is </w:delText>
        </w:r>
      </w:del>
      <w:r w:rsidR="00200DF7" w:rsidRPr="001D3C72">
        <w:t xml:space="preserve">worn over </w:t>
      </w:r>
      <w:del w:id="1031" w:author="James See" w:date="2022-01-25T13:31:00Z">
        <w:r w:rsidR="00200DF7" w:rsidRPr="001D3C72" w:rsidDel="001C2619">
          <w:delText xml:space="preserve">a </w:delText>
        </w:r>
      </w:del>
      <w:ins w:id="1032" w:author="James See" w:date="2022-01-25T13:31:00Z">
        <w:r>
          <w:t xml:space="preserve">the </w:t>
        </w:r>
      </w:ins>
      <w:r w:rsidR="00200DF7" w:rsidRPr="001D3C72">
        <w:t>blinking display</w:t>
      </w:r>
      <w:del w:id="1033" w:author="James See" w:date="2022-01-25T13:31:00Z">
        <w:r w:rsidR="00200DF7" w:rsidRPr="001D3C72" w:rsidDel="001C2619">
          <w:delText xml:space="preserve"> and pulse data is measured</w:delText>
        </w:r>
      </w:del>
      <w:r w:rsidR="00200DF7" w:rsidRPr="001D3C72">
        <w:t xml:space="preserve">. </w:t>
      </w:r>
      <w:ins w:id="1034" w:author="James See" w:date="2022-01-25T13:32:00Z">
        <w:r>
          <w:t xml:space="preserve">Such </w:t>
        </w:r>
      </w:ins>
      <w:del w:id="1035" w:author="James See" w:date="2022-01-25T13:32:00Z">
        <w:r w:rsidR="00200DF7" w:rsidRPr="001D3C72" w:rsidDel="001C2619">
          <w:delText>P</w:delText>
        </w:r>
      </w:del>
      <w:ins w:id="1036" w:author="James See" w:date="2022-01-25T13:32:00Z">
        <w:r>
          <w:t>p</w:t>
        </w:r>
      </w:ins>
      <w:r w:rsidR="00200DF7" w:rsidRPr="001D3C72">
        <w:t xml:space="preserve">ulse data measured </w:t>
      </w:r>
      <w:del w:id="1037" w:author="James See" w:date="2022-01-25T13:32:00Z">
        <w:r w:rsidR="00200DF7" w:rsidRPr="001D3C72" w:rsidDel="001C2619">
          <w:delText xml:space="preserve">from </w:delText>
        </w:r>
      </w:del>
      <w:ins w:id="1038" w:author="James See" w:date="2022-01-25T13:32:00Z">
        <w:r>
          <w:t xml:space="preserve">by </w:t>
        </w:r>
      </w:ins>
      <w:r w:rsidR="00200DF7" w:rsidRPr="001D3C72">
        <w:t xml:space="preserve">a PPG sensor </w:t>
      </w:r>
      <w:del w:id="1039" w:author="James See" w:date="2022-01-25T13:32:00Z">
        <w:r w:rsidR="00200DF7" w:rsidRPr="001D3C72" w:rsidDel="001C2619">
          <w:delText xml:space="preserve">equipped </w:delText>
        </w:r>
      </w:del>
      <w:r w:rsidR="00200DF7" w:rsidRPr="001D3C72">
        <w:t xml:space="preserve">on a smartwatch can be used in various applications. However, the performance of the PPG sensor and the algorithm for measuring </w:t>
      </w:r>
      <w:del w:id="1040" w:author="James See" w:date="2022-01-25T13:32:00Z">
        <w:r w:rsidR="00200DF7" w:rsidRPr="001D3C72" w:rsidDel="001C2619">
          <w:delText xml:space="preserve">the </w:delText>
        </w:r>
      </w:del>
      <w:r w:rsidR="00200DF7" w:rsidRPr="001D3C72">
        <w:t xml:space="preserve">pulse data </w:t>
      </w:r>
      <w:del w:id="1041" w:author="James See" w:date="2022-01-25T13:32:00Z">
        <w:r w:rsidR="00200DF7" w:rsidRPr="001D3C72" w:rsidDel="001C2619">
          <w:delText xml:space="preserve">will </w:delText>
        </w:r>
      </w:del>
      <w:r w:rsidR="00200DF7" w:rsidRPr="001D3C72">
        <w:t xml:space="preserve">vary </w:t>
      </w:r>
      <w:del w:id="1042" w:author="James See" w:date="2022-01-25T13:33:00Z">
        <w:r w:rsidR="00200DF7" w:rsidRPr="001D3C72" w:rsidDel="001C2619">
          <w:delText xml:space="preserve">depending on the model of the </w:delText>
        </w:r>
      </w:del>
      <w:ins w:id="1043" w:author="James See" w:date="2022-01-25T13:33:00Z">
        <w:r>
          <w:t xml:space="preserve">among different </w:t>
        </w:r>
      </w:ins>
      <w:r w:rsidR="00200DF7" w:rsidRPr="001D3C72">
        <w:t>smartwatch</w:t>
      </w:r>
      <w:ins w:id="1044" w:author="James See" w:date="2022-01-25T13:33:00Z">
        <w:r>
          <w:t xml:space="preserve"> models</w:t>
        </w:r>
      </w:ins>
      <w:del w:id="1045" w:author="James See" w:date="2022-01-25T13:33:00Z">
        <w:r w:rsidR="00200DF7" w:rsidRPr="001D3C72" w:rsidDel="001C2619">
          <w:delText>,</w:delText>
        </w:r>
      </w:del>
      <w:r w:rsidR="00200DF7" w:rsidRPr="001D3C72">
        <w:t xml:space="preserve"> and are not </w:t>
      </w:r>
      <w:del w:id="1046" w:author="James See" w:date="2022-01-25T13:33:00Z">
        <w:r w:rsidR="00200DF7" w:rsidRPr="001D3C72" w:rsidDel="001C2619">
          <w:delText xml:space="preserve">disclosed to the </w:delText>
        </w:r>
      </w:del>
      <w:r w:rsidR="00200DF7" w:rsidRPr="001D3C72">
        <w:t>public</w:t>
      </w:r>
      <w:ins w:id="1047" w:author="James See" w:date="2022-01-25T13:33:00Z">
        <w:r>
          <w:t xml:space="preserve">ly </w:t>
        </w:r>
      </w:ins>
      <w:ins w:id="1048" w:author="James See" w:date="2022-01-25T13:34:00Z">
        <w:r w:rsidR="00E83B4D">
          <w:t>accessible</w:t>
        </w:r>
      </w:ins>
      <w:r w:rsidR="00200DF7" w:rsidRPr="001D3C72">
        <w:t xml:space="preserve">. </w:t>
      </w:r>
      <w:del w:id="1049" w:author="James See" w:date="2022-01-25T13:33:00Z">
        <w:r w:rsidR="00200DF7" w:rsidRPr="001D3C72" w:rsidDel="001C2619">
          <w:delText>For this reason</w:delText>
        </w:r>
      </w:del>
      <w:ins w:id="1050" w:author="James See" w:date="2022-01-25T13:33:00Z">
        <w:r>
          <w:t>Accordingly</w:t>
        </w:r>
      </w:ins>
      <w:r w:rsidR="00200DF7" w:rsidRPr="001D3C72">
        <w:t xml:space="preserve">, we </w:t>
      </w:r>
      <w:ins w:id="1051" w:author="James See" w:date="2022-01-25T13:33:00Z">
        <w:r w:rsidRPr="001D3C72">
          <w:t xml:space="preserve">manually </w:t>
        </w:r>
      </w:ins>
      <w:r w:rsidR="00200DF7" w:rsidRPr="001D3C72">
        <w:t xml:space="preserve">set the target heart rate </w:t>
      </w:r>
      <w:del w:id="1052" w:author="James See" w:date="2022-01-25T13:33:00Z">
        <w:r w:rsidR="00200DF7" w:rsidRPr="001D3C72" w:rsidDel="001C2619">
          <w:delText xml:space="preserve">manually </w:delText>
        </w:r>
      </w:del>
      <w:r w:rsidR="00200DF7" w:rsidRPr="001D3C72">
        <w:t>in our evaluation experiment</w:t>
      </w:r>
      <w:ins w:id="1053" w:author="James See" w:date="2022-01-25T13:33:00Z">
        <w:r>
          <w:t xml:space="preserve"> des</w:t>
        </w:r>
      </w:ins>
      <w:ins w:id="1054" w:author="James See" w:date="2022-01-25T13:34:00Z">
        <w:r>
          <w:t>cribed below</w:t>
        </w:r>
      </w:ins>
      <w:r w:rsidR="00200DF7" w:rsidRPr="001D3C72">
        <w:t>.</w:t>
      </w:r>
      <w:del w:id="1055" w:author="James See" w:date="2022-01-25T13:34:00Z">
        <w:r w:rsidR="00200DF7" w:rsidRPr="001D3C72" w:rsidDel="00E83B4D">
          <w:delText xml:space="preserve"> We then observe the error between the target heart rate and the heart rate measured by the smartwatch and investigate the effects of the smartwatch model and display.</w:delText>
        </w:r>
      </w:del>
    </w:p>
    <w:p w14:paraId="122BC9F9" w14:textId="77777777" w:rsidR="00200DF7" w:rsidRPr="001D3C72" w:rsidRDefault="00200DF7" w:rsidP="00200DF7"/>
    <w:p w14:paraId="34F012D3" w14:textId="77777777" w:rsidR="00200DF7" w:rsidRPr="001D3C72" w:rsidRDefault="001D3C72" w:rsidP="001D3C72">
      <w:pPr>
        <w:pStyle w:val="1"/>
      </w:pPr>
      <w:r w:rsidRPr="001D3C72">
        <w:t>\section</w:t>
      </w:r>
      <w:r w:rsidR="00200DF7" w:rsidRPr="001D3C72">
        <w:t>{Evaluation}</w:t>
      </w:r>
    </w:p>
    <w:p w14:paraId="790EF96C" w14:textId="77777777" w:rsidR="00200DF7" w:rsidRPr="001D3C72" w:rsidRDefault="00200DF7" w:rsidP="007955C3">
      <w:pPr>
        <w:pStyle w:val="code"/>
      </w:pPr>
      <w:r w:rsidRPr="001D3C72">
        <w:t>\label{sec:evaluation}</w:t>
      </w:r>
    </w:p>
    <w:p w14:paraId="4E839D18" w14:textId="64113107" w:rsidR="00200DF7" w:rsidRPr="001D3C72" w:rsidRDefault="00200DF7" w:rsidP="00200DF7">
      <w:r w:rsidRPr="001D3C72">
        <w:t xml:space="preserve">This section describes </w:t>
      </w:r>
      <w:del w:id="1056" w:author="James See" w:date="2022-01-25T13:34:00Z">
        <w:r w:rsidRPr="001D3C72" w:rsidDel="00E83B4D">
          <w:delText xml:space="preserve">the </w:delText>
        </w:r>
      </w:del>
      <w:r w:rsidRPr="001D3C72">
        <w:t xml:space="preserve">experiments </w:t>
      </w:r>
      <w:ins w:id="1057" w:author="James See" w:date="2022-01-25T13:36:00Z">
        <w:r w:rsidR="00D14DE4">
          <w:t xml:space="preserve">that </w:t>
        </w:r>
      </w:ins>
      <w:r w:rsidRPr="001D3C72">
        <w:t xml:space="preserve">we conducted to evaluate the effectiveness of the proposed method. </w:t>
      </w:r>
      <w:ins w:id="1058" w:author="James See" w:date="2022-01-25T13:34:00Z">
        <w:r w:rsidR="00E83B4D">
          <w:t>S</w:t>
        </w:r>
      </w:ins>
      <w:ins w:id="1059" w:author="James See" w:date="2022-01-25T13:35:00Z">
        <w:r w:rsidR="00E83B4D">
          <w:t xml:space="preserve">pecifically, </w:t>
        </w:r>
      </w:ins>
      <w:del w:id="1060" w:author="James See" w:date="2022-01-25T13:35:00Z">
        <w:r w:rsidRPr="001D3C72" w:rsidDel="00E83B4D">
          <w:delText>W</w:delText>
        </w:r>
      </w:del>
      <w:ins w:id="1061" w:author="James See" w:date="2022-01-25T13:35:00Z">
        <w:r w:rsidR="00E83B4D">
          <w:t>w</w:t>
        </w:r>
      </w:ins>
      <w:r w:rsidRPr="001D3C72">
        <w:t xml:space="preserve">e </w:t>
      </w:r>
      <w:del w:id="1062" w:author="James See" w:date="2022-01-25T13:35:00Z">
        <w:r w:rsidRPr="001D3C72" w:rsidDel="00E83B4D">
          <w:delText xml:space="preserve">measured </w:delText>
        </w:r>
      </w:del>
      <w:ins w:id="1063" w:author="James See" w:date="2022-01-25T13:35:00Z">
        <w:r w:rsidR="00E83B4D">
          <w:t xml:space="preserve">evaluated </w:t>
        </w:r>
      </w:ins>
      <w:r w:rsidRPr="001D3C72">
        <w:t>the heart rate acquired by a smartwatch when an arbitrary target heart rate was given.</w:t>
      </w:r>
      <w:ins w:id="1064" w:author="James See" w:date="2022-01-25T13:34:00Z">
        <w:r w:rsidR="00E83B4D" w:rsidRPr="00E83B4D">
          <w:t xml:space="preserve"> </w:t>
        </w:r>
        <w:r w:rsidR="00E83B4D" w:rsidRPr="001D3C72">
          <w:t>We then observe</w:t>
        </w:r>
        <w:r w:rsidR="00E83B4D">
          <w:t>d</w:t>
        </w:r>
        <w:r w:rsidR="00E83B4D" w:rsidRPr="001D3C72">
          <w:t xml:space="preserve"> the error between the target heart rate and the heart rate </w:t>
        </w:r>
      </w:ins>
      <w:ins w:id="1065" w:author="James See" w:date="2022-01-25T13:35:00Z">
        <w:r w:rsidR="00E83B4D">
          <w:t>obtained</w:t>
        </w:r>
      </w:ins>
      <w:ins w:id="1066" w:author="James See" w:date="2022-01-25T13:34:00Z">
        <w:r w:rsidR="00E83B4D" w:rsidRPr="001D3C72">
          <w:t xml:space="preserve"> by the smartwatch and investigate</w:t>
        </w:r>
      </w:ins>
      <w:ins w:id="1067" w:author="James See" w:date="2022-01-25T13:35:00Z">
        <w:r w:rsidR="00E83B4D">
          <w:t>d</w:t>
        </w:r>
      </w:ins>
      <w:ins w:id="1068" w:author="James See" w:date="2022-01-25T13:34:00Z">
        <w:r w:rsidR="00E83B4D" w:rsidRPr="001D3C72">
          <w:t xml:space="preserve"> the effects of </w:t>
        </w:r>
      </w:ins>
      <w:ins w:id="1069" w:author="James See" w:date="2022-01-25T13:35:00Z">
        <w:r w:rsidR="00E83B4D">
          <w:t xml:space="preserve">various </w:t>
        </w:r>
      </w:ins>
      <w:ins w:id="1070" w:author="James See" w:date="2022-01-25T13:34:00Z">
        <w:r w:rsidR="00E83B4D" w:rsidRPr="001D3C72">
          <w:t>smartwatch</w:t>
        </w:r>
      </w:ins>
      <w:ins w:id="1071" w:author="James See" w:date="2022-01-25T13:35:00Z">
        <w:r w:rsidR="00E83B4D">
          <w:t>es</w:t>
        </w:r>
      </w:ins>
      <w:ins w:id="1072" w:author="James See" w:date="2022-01-25T13:34:00Z">
        <w:r w:rsidR="00E83B4D" w:rsidRPr="001D3C72">
          <w:t xml:space="preserve"> and display</w:t>
        </w:r>
      </w:ins>
      <w:ins w:id="1073" w:author="James See" w:date="2022-01-25T13:35:00Z">
        <w:r w:rsidR="00E83B4D">
          <w:t>s</w:t>
        </w:r>
      </w:ins>
      <w:ins w:id="1074" w:author="James See" w:date="2022-01-25T13:34:00Z">
        <w:r w:rsidR="00E83B4D" w:rsidRPr="001D3C72">
          <w:t>.</w:t>
        </w:r>
      </w:ins>
    </w:p>
    <w:p w14:paraId="2A2E7B1C" w14:textId="77777777" w:rsidR="00200DF7" w:rsidRPr="001D3C72" w:rsidRDefault="00200DF7" w:rsidP="00200DF7"/>
    <w:p w14:paraId="5435AF65" w14:textId="77777777" w:rsidR="00200DF7" w:rsidRPr="001D3C72" w:rsidRDefault="001D3C72" w:rsidP="000C7CE1">
      <w:pPr>
        <w:pStyle w:val="2"/>
      </w:pPr>
      <w:r w:rsidRPr="001D3C72">
        <w:t>\subsection</w:t>
      </w:r>
      <w:r w:rsidR="00200DF7" w:rsidRPr="001D3C72">
        <w:t>{Evaluation Environment}</w:t>
      </w:r>
    </w:p>
    <w:p w14:paraId="2A96A7CF" w14:textId="7D5F9070" w:rsidR="00200DF7" w:rsidRPr="001D3C72" w:rsidRDefault="00F32072" w:rsidP="00200DF7">
      <w:ins w:id="1075" w:author="James See" w:date="2022-01-25T13:39:00Z">
        <w:r>
          <w:t xml:space="preserve">We used </w:t>
        </w:r>
      </w:ins>
      <w:ins w:id="1076" w:author="James See" w:date="2022-01-25T13:41:00Z">
        <w:r>
          <w:t xml:space="preserve">five smartwatches </w:t>
        </w:r>
        <w:r w:rsidRPr="001D3C72">
          <w:t>for the evaluation experiment</w:t>
        </w:r>
        <w:r>
          <w:t xml:space="preserve">: </w:t>
        </w:r>
      </w:ins>
      <w:ins w:id="1077" w:author="James See" w:date="2022-01-25T13:42:00Z">
        <w:r>
          <w:t xml:space="preserve">the </w:t>
        </w:r>
      </w:ins>
      <w:r w:rsidR="00200DF7" w:rsidRPr="001D3C72">
        <w:t>TicWatch Pro WF12106, P</w:t>
      </w:r>
      <w:ins w:id="1078" w:author="James See" w:date="2022-01-25T13:44:00Z">
        <w:r w:rsidR="002A39A4">
          <w:t>uma</w:t>
        </w:r>
      </w:ins>
      <w:del w:id="1079" w:author="James See" w:date="2022-01-25T13:44:00Z">
        <w:r w:rsidR="00200DF7" w:rsidRPr="001D3C72" w:rsidDel="002A39A4">
          <w:delText>UMA</w:delText>
        </w:r>
      </w:del>
      <w:r w:rsidR="00200DF7" w:rsidRPr="001D3C72">
        <w:t xml:space="preserve"> Smartwatch, Apple Watch Series 3 and Series 5, and SMART R F-18</w:t>
      </w:r>
      <w:del w:id="1080" w:author="James See" w:date="2022-01-25T13:41:00Z">
        <w:r w:rsidR="00200DF7" w:rsidRPr="001D3C72" w:rsidDel="00F32072">
          <w:delText xml:space="preserve"> were used for the evaluation experiment</w:delText>
        </w:r>
      </w:del>
      <w:r w:rsidR="00200DF7" w:rsidRPr="001D3C72">
        <w:t xml:space="preserve">. </w:t>
      </w:r>
      <w:del w:id="1081" w:author="James See" w:date="2022-01-25T13:42:00Z">
        <w:r w:rsidR="00200DF7" w:rsidRPr="001D3C72" w:rsidDel="00F32072">
          <w:delText>For the</w:delText>
        </w:r>
      </w:del>
      <w:ins w:id="1082" w:author="James See" w:date="2022-01-25T13:42:00Z">
        <w:r>
          <w:t>We also used four different</w:t>
        </w:r>
      </w:ins>
      <w:r w:rsidR="00200DF7" w:rsidRPr="001D3C72">
        <w:t xml:space="preserve"> display</w:t>
      </w:r>
      <w:ins w:id="1083" w:author="James See" w:date="2022-01-25T13:42:00Z">
        <w:r>
          <w:t>s:</w:t>
        </w:r>
      </w:ins>
      <w:del w:id="1084" w:author="James See" w:date="2022-01-25T13:42:00Z">
        <w:r w:rsidR="00200DF7" w:rsidRPr="001D3C72" w:rsidDel="00F32072">
          <w:delText>, we used</w:delText>
        </w:r>
      </w:del>
      <w:r w:rsidR="00200DF7" w:rsidRPr="001D3C72">
        <w:t xml:space="preserve"> the </w:t>
      </w:r>
      <w:del w:id="1085" w:author="James See" w:date="2022-01-25T13:43:00Z">
        <w:r w:rsidR="00200DF7" w:rsidRPr="001D3C72" w:rsidDel="00F32072">
          <w:delText xml:space="preserve">laptop </w:delText>
        </w:r>
      </w:del>
      <w:r w:rsidR="00200DF7" w:rsidRPr="001D3C72">
        <w:t xml:space="preserve">display of </w:t>
      </w:r>
      <w:ins w:id="1086" w:author="James See" w:date="2022-01-25T13:43:00Z">
        <w:r>
          <w:t xml:space="preserve">the Lenovo </w:t>
        </w:r>
      </w:ins>
      <w:r w:rsidR="00200DF7" w:rsidRPr="001D3C72">
        <w:t xml:space="preserve">Legion 7 15IMH05 </w:t>
      </w:r>
      <w:del w:id="1087" w:author="James See" w:date="2022-01-25T13:43:00Z">
        <w:r w:rsidR="00200DF7" w:rsidRPr="001D3C72" w:rsidDel="00F32072">
          <w:delText xml:space="preserve">by Lenovo </w:delText>
        </w:r>
      </w:del>
      <w:ins w:id="1088" w:author="James See" w:date="2022-01-25T13:43:00Z">
        <w:r>
          <w:t xml:space="preserve">laptop </w:t>
        </w:r>
      </w:ins>
      <w:r w:rsidR="00200DF7" w:rsidRPr="001D3C72">
        <w:t>(</w:t>
      </w:r>
      <w:del w:id="1089" w:author="James See" w:date="2022-01-25T13:57:00Z">
        <w:r w:rsidR="00200DF7" w:rsidRPr="001D3C72" w:rsidDel="00715777">
          <w:delText>D</w:delText>
        </w:r>
      </w:del>
      <w:ins w:id="1090" w:author="James See" w:date="2022-01-25T13:57:00Z">
        <w:r w:rsidR="00715777">
          <w:t>d</w:t>
        </w:r>
      </w:ins>
      <w:r w:rsidR="00200DF7" w:rsidRPr="001D3C72">
        <w:t>isplay A)</w:t>
      </w:r>
      <w:del w:id="1091" w:author="James See" w:date="2022-01-25T13:45:00Z">
        <w:r w:rsidR="00200DF7" w:rsidRPr="001D3C72" w:rsidDel="002A39A4">
          <w:delText>,</w:delText>
        </w:r>
      </w:del>
      <w:ins w:id="1092" w:author="James See" w:date="2022-01-25T13:45:00Z">
        <w:r w:rsidR="002A39A4">
          <w:t>;</w:t>
        </w:r>
      </w:ins>
      <w:r w:rsidR="00200DF7" w:rsidRPr="001D3C72">
        <w:t xml:space="preserve"> two </w:t>
      </w:r>
      <w:del w:id="1093" w:author="James See" w:date="2022-01-25T13:44:00Z">
        <w:r w:rsidR="00200DF7" w:rsidRPr="001D3C72" w:rsidDel="002A39A4">
          <w:delText xml:space="preserve">small </w:delText>
        </w:r>
      </w:del>
      <w:r w:rsidR="00200DF7" w:rsidRPr="001D3C72">
        <w:t xml:space="preserve">3.5-inch displays </w:t>
      </w:r>
      <w:del w:id="1094" w:author="James See" w:date="2022-01-25T13:45:00Z">
        <w:r w:rsidR="00200DF7" w:rsidRPr="001D3C72" w:rsidDel="002A39A4">
          <w:delText xml:space="preserve">designed </w:delText>
        </w:r>
      </w:del>
      <w:ins w:id="1095" w:author="James See" w:date="2022-01-25T13:45:00Z">
        <w:r w:rsidR="002A39A4">
          <w:t xml:space="preserve">developed </w:t>
        </w:r>
      </w:ins>
      <w:r w:rsidR="00200DF7" w:rsidRPr="001D3C72">
        <w:t>for Raspberry Pi by E</w:t>
      </w:r>
      <w:ins w:id="1096" w:author="James See" w:date="2022-01-25T13:45:00Z">
        <w:r w:rsidR="002A39A4">
          <w:t>lecrow</w:t>
        </w:r>
      </w:ins>
      <w:del w:id="1097" w:author="James See" w:date="2022-01-25T13:45:00Z">
        <w:r w:rsidR="00200DF7" w:rsidRPr="001D3C72" w:rsidDel="002A39A4">
          <w:delText>LECROW</w:delText>
        </w:r>
      </w:del>
      <w:r w:rsidR="00200DF7" w:rsidRPr="001D3C72">
        <w:t xml:space="preserve"> and O</w:t>
      </w:r>
      <w:ins w:id="1098" w:author="James See" w:date="2022-01-25T13:45:00Z">
        <w:r w:rsidR="002A39A4">
          <w:t>soyoo</w:t>
        </w:r>
      </w:ins>
      <w:del w:id="1099" w:author="James See" w:date="2022-01-25T13:45:00Z">
        <w:r w:rsidR="00200DF7" w:rsidRPr="001D3C72" w:rsidDel="002A39A4">
          <w:delText>SOYOO</w:delText>
        </w:r>
      </w:del>
      <w:r w:rsidR="00200DF7" w:rsidRPr="001D3C72">
        <w:t xml:space="preserve"> (</w:t>
      </w:r>
      <w:del w:id="1100" w:author="James See" w:date="2022-01-25T13:57:00Z">
        <w:r w:rsidR="00200DF7" w:rsidRPr="001D3C72" w:rsidDel="00715777">
          <w:delText>D</w:delText>
        </w:r>
      </w:del>
      <w:ins w:id="1101" w:author="James See" w:date="2022-01-25T13:57:00Z">
        <w:r w:rsidR="00715777">
          <w:t>d</w:t>
        </w:r>
      </w:ins>
      <w:r w:rsidR="00200DF7" w:rsidRPr="001D3C72">
        <w:t>isplays B and C</w:t>
      </w:r>
      <w:ins w:id="1102" w:author="James See" w:date="2022-01-25T13:45:00Z">
        <w:r w:rsidR="002A39A4">
          <w:t>, respectively</w:t>
        </w:r>
      </w:ins>
      <w:r w:rsidR="00200DF7" w:rsidRPr="001D3C72">
        <w:t>)</w:t>
      </w:r>
      <w:del w:id="1103" w:author="James See" w:date="2022-01-25T13:45:00Z">
        <w:r w:rsidR="00200DF7" w:rsidRPr="001D3C72" w:rsidDel="002A39A4">
          <w:delText>,</w:delText>
        </w:r>
      </w:del>
      <w:ins w:id="1104" w:author="James See" w:date="2022-01-25T13:45:00Z">
        <w:r w:rsidR="002A39A4">
          <w:t>;</w:t>
        </w:r>
      </w:ins>
      <w:r w:rsidR="00200DF7" w:rsidRPr="001D3C72">
        <w:t xml:space="preserve"> and a lightweight flexible display \cite{flexible_display} </w:t>
      </w:r>
      <w:ins w:id="1105" w:author="James See" w:date="2022-01-25T13:48:00Z">
        <w:r w:rsidR="002A39A4">
          <w:t xml:space="preserve">that we constructed </w:t>
        </w:r>
      </w:ins>
      <w:r w:rsidR="00200DF7" w:rsidRPr="001D3C72">
        <w:t>(</w:t>
      </w:r>
      <w:del w:id="1106" w:author="James See" w:date="2022-01-25T13:57:00Z">
        <w:r w:rsidR="00200DF7" w:rsidRPr="001D3C72" w:rsidDel="00715777">
          <w:delText>D</w:delText>
        </w:r>
      </w:del>
      <w:ins w:id="1107" w:author="James See" w:date="2022-01-25T13:57:00Z">
        <w:r w:rsidR="00715777">
          <w:t>d</w:t>
        </w:r>
      </w:ins>
      <w:r w:rsidR="00200DF7" w:rsidRPr="001D3C72">
        <w:t>isplay D)</w:t>
      </w:r>
      <w:del w:id="1108" w:author="James See" w:date="2022-01-25T13:48:00Z">
        <w:r w:rsidR="00200DF7" w:rsidRPr="001D3C72" w:rsidDel="002A39A4">
          <w:delText xml:space="preserve"> we made</w:delText>
        </w:r>
      </w:del>
      <w:r w:rsidR="00200DF7" w:rsidRPr="001D3C72">
        <w:t xml:space="preserve">. </w:t>
      </w:r>
      <w:ins w:id="1109" w:author="James See" w:date="2022-01-25T13:48:00Z">
        <w:r w:rsidR="002A39A4" w:rsidRPr="001D3C72">
          <w:t>\figref{smartwatches}</w:t>
        </w:r>
        <w:r w:rsidR="002A39A4">
          <w:t xml:space="preserve"> shows all </w:t>
        </w:r>
      </w:ins>
      <w:del w:id="1110" w:author="James See" w:date="2022-01-25T13:48:00Z">
        <w:r w:rsidR="00200DF7" w:rsidRPr="001D3C72" w:rsidDel="002A39A4">
          <w:delText>T</w:delText>
        </w:r>
      </w:del>
      <w:ins w:id="1111" w:author="James See" w:date="2022-01-25T13:48:00Z">
        <w:r w:rsidR="002A39A4">
          <w:t>t</w:t>
        </w:r>
      </w:ins>
      <w:r w:rsidR="00200DF7" w:rsidRPr="001D3C72">
        <w:t>he smartwatches and displays</w:t>
      </w:r>
      <w:ins w:id="1112" w:author="James See" w:date="2022-01-25T13:48:00Z">
        <w:r w:rsidR="002A39A4">
          <w:t xml:space="preserve"> that we used</w:t>
        </w:r>
      </w:ins>
      <w:del w:id="1113" w:author="James See" w:date="2022-01-25T13:48:00Z">
        <w:r w:rsidR="00200DF7" w:rsidRPr="001D3C72" w:rsidDel="002A39A4">
          <w:delText xml:space="preserve"> are shown in \figref{smartwatches}</w:delText>
        </w:r>
      </w:del>
      <w:r w:rsidR="00200DF7" w:rsidRPr="001D3C72">
        <w:t xml:space="preserve">, and </w:t>
      </w:r>
      <w:ins w:id="1114" w:author="James See" w:date="2022-01-25T13:48:00Z">
        <w:r w:rsidR="002A39A4" w:rsidRPr="001D3C72">
          <w:t>\figref{flexible}</w:t>
        </w:r>
        <w:r w:rsidR="002A39A4">
          <w:t xml:space="preserve"> shows </w:t>
        </w:r>
      </w:ins>
      <w:r w:rsidR="00200DF7" w:rsidRPr="001D3C72">
        <w:t>the details of display D</w:t>
      </w:r>
      <w:del w:id="1115" w:author="James See" w:date="2022-01-25T13:48:00Z">
        <w:r w:rsidR="00200DF7" w:rsidRPr="001D3C72" w:rsidDel="002A39A4">
          <w:delText xml:space="preserve"> is shown in \figref{flexible}</w:delText>
        </w:r>
      </w:del>
      <w:r w:rsidR="00200DF7" w:rsidRPr="001D3C72">
        <w:t>.</w:t>
      </w:r>
    </w:p>
    <w:p w14:paraId="70B07C2D" w14:textId="77777777" w:rsidR="00200DF7" w:rsidRPr="001D3C72" w:rsidRDefault="00200DF7" w:rsidP="00200DF7"/>
    <w:p w14:paraId="3D98AB3B" w14:textId="77777777" w:rsidR="00200DF7" w:rsidRPr="001D3C72" w:rsidRDefault="00F578B6" w:rsidP="007955C3">
      <w:pPr>
        <w:pStyle w:val="code"/>
      </w:pPr>
      <w:r w:rsidRPr="001D3C72">
        <w:rPr>
          <w:color w:val="7030A0"/>
        </w:rPr>
        <w:t>\begin</w:t>
      </w:r>
      <w:r w:rsidR="00200DF7" w:rsidRPr="001D3C72">
        <w:t>{figure}[!t]</w:t>
      </w:r>
    </w:p>
    <w:p w14:paraId="24EDCB08" w14:textId="77777777" w:rsidR="00200DF7" w:rsidRPr="001D3C72" w:rsidRDefault="001D3C72" w:rsidP="007955C3">
      <w:pPr>
        <w:pStyle w:val="code"/>
      </w:pPr>
      <w:r>
        <w:t xml:space="preserve"> </w:t>
      </w:r>
      <w:r w:rsidR="00200DF7" w:rsidRPr="001D3C72">
        <w:t>\centering</w:t>
      </w:r>
    </w:p>
    <w:p w14:paraId="5192A827" w14:textId="77777777" w:rsidR="00200DF7" w:rsidRPr="001D3C72" w:rsidRDefault="001D3C72" w:rsidP="007955C3">
      <w:pPr>
        <w:pStyle w:val="code"/>
      </w:pPr>
      <w:r>
        <w:t xml:space="preserve"> </w:t>
      </w:r>
      <w:r w:rsidR="00200DF7" w:rsidRPr="001D3C72">
        <w:t>\includegraphics[width=0.78\linewidth]{figures/smartwatches.eps}</w:t>
      </w:r>
    </w:p>
    <w:p w14:paraId="0249CD7E" w14:textId="77777777" w:rsidR="00200DF7" w:rsidRPr="001D3C72" w:rsidRDefault="001D3C72" w:rsidP="00200DF7">
      <w:r>
        <w:t xml:space="preserve"> </w:t>
      </w:r>
      <w:r w:rsidRPr="001D3C72">
        <w:rPr>
          <w:color w:val="0070C0"/>
        </w:rPr>
        <w:t>\caption</w:t>
      </w:r>
      <w:r w:rsidR="00200DF7" w:rsidRPr="001D3C72">
        <w:t>{Smartwatches and displays used in the experiment.}</w:t>
      </w:r>
    </w:p>
    <w:p w14:paraId="645D0EC6" w14:textId="77777777" w:rsidR="00200DF7" w:rsidRPr="001D3C72" w:rsidRDefault="001D3C72" w:rsidP="007955C3">
      <w:pPr>
        <w:pStyle w:val="code"/>
      </w:pPr>
      <w:r>
        <w:t xml:space="preserve"> </w:t>
      </w:r>
      <w:r w:rsidR="00200DF7" w:rsidRPr="001D3C72">
        <w:t>\label{fig:smartwatches}</w:t>
      </w:r>
    </w:p>
    <w:p w14:paraId="610C9E04" w14:textId="77777777" w:rsidR="00200DF7" w:rsidRPr="001D3C72" w:rsidRDefault="00F578B6" w:rsidP="007955C3">
      <w:pPr>
        <w:pStyle w:val="code"/>
      </w:pPr>
      <w:r w:rsidRPr="001D3C72">
        <w:rPr>
          <w:color w:val="7030A0"/>
        </w:rPr>
        <w:t>\end</w:t>
      </w:r>
      <w:r w:rsidR="00200DF7" w:rsidRPr="001D3C72">
        <w:t>{figure}</w:t>
      </w:r>
    </w:p>
    <w:p w14:paraId="3C16F95D" w14:textId="77777777" w:rsidR="00200DF7" w:rsidRPr="001D3C72" w:rsidRDefault="00200DF7" w:rsidP="00200DF7"/>
    <w:p w14:paraId="58692C91" w14:textId="77777777" w:rsidR="00200DF7" w:rsidRPr="001D3C72" w:rsidRDefault="00F578B6" w:rsidP="007955C3">
      <w:pPr>
        <w:pStyle w:val="code"/>
      </w:pPr>
      <w:r w:rsidRPr="001D3C72">
        <w:rPr>
          <w:color w:val="7030A0"/>
        </w:rPr>
        <w:t>\begin</w:t>
      </w:r>
      <w:r w:rsidR="00200DF7" w:rsidRPr="001D3C72">
        <w:t>{figure}[!t]</w:t>
      </w:r>
    </w:p>
    <w:p w14:paraId="55DF90F7" w14:textId="77777777" w:rsidR="00200DF7" w:rsidRPr="001D3C72" w:rsidRDefault="001D3C72" w:rsidP="007955C3">
      <w:pPr>
        <w:pStyle w:val="code"/>
      </w:pPr>
      <w:r>
        <w:t xml:space="preserve"> </w:t>
      </w:r>
      <w:r w:rsidR="00200DF7" w:rsidRPr="001D3C72">
        <w:t>\centering</w:t>
      </w:r>
    </w:p>
    <w:p w14:paraId="7CC928D8" w14:textId="77777777" w:rsidR="00200DF7" w:rsidRPr="001D3C72" w:rsidRDefault="001D3C72" w:rsidP="007955C3">
      <w:pPr>
        <w:pStyle w:val="code"/>
      </w:pPr>
      <w:r>
        <w:t xml:space="preserve"> </w:t>
      </w:r>
      <w:r w:rsidR="00200DF7" w:rsidRPr="001D3C72">
        <w:t>\includegraphics[width=0.75\linewidth]{figures/flexible.eps}</w:t>
      </w:r>
    </w:p>
    <w:p w14:paraId="4C30F3DC" w14:textId="1E286F57" w:rsidR="00200DF7" w:rsidRPr="001D3C72" w:rsidRDefault="001D3C72" w:rsidP="00200DF7">
      <w:r>
        <w:t xml:space="preserve"> </w:t>
      </w:r>
      <w:r w:rsidRPr="001D3C72">
        <w:rPr>
          <w:color w:val="0070C0"/>
        </w:rPr>
        <w:t>\caption</w:t>
      </w:r>
      <w:r w:rsidR="00200DF7" w:rsidRPr="001D3C72">
        <w:t>{</w:t>
      </w:r>
      <w:del w:id="1116" w:author="James See" w:date="2022-01-25T13:51:00Z">
        <w:r w:rsidR="00200DF7" w:rsidRPr="001D3C72" w:rsidDel="005A58DA">
          <w:delText xml:space="preserve">Appearance </w:delText>
        </w:r>
      </w:del>
      <w:ins w:id="1117" w:author="James See" w:date="2022-01-25T13:51:00Z">
        <w:r w:rsidR="005A58DA">
          <w:t>Illustration</w:t>
        </w:r>
        <w:r w:rsidR="005A58DA" w:rsidRPr="001D3C72">
          <w:t xml:space="preserve"> </w:t>
        </w:r>
      </w:ins>
      <w:r w:rsidR="00200DF7" w:rsidRPr="001D3C72">
        <w:t>of the flexible display (</w:t>
      </w:r>
      <w:del w:id="1118" w:author="James See" w:date="2022-01-25T13:57:00Z">
        <w:r w:rsidR="00200DF7" w:rsidRPr="001D3C72" w:rsidDel="00715777">
          <w:delText>D</w:delText>
        </w:r>
      </w:del>
      <w:ins w:id="1119" w:author="James See" w:date="2022-01-25T13:57:00Z">
        <w:r w:rsidR="00715777">
          <w:t>d</w:t>
        </w:r>
      </w:ins>
      <w:r w:rsidR="00200DF7" w:rsidRPr="001D3C72">
        <w:t>isplay D).}</w:t>
      </w:r>
    </w:p>
    <w:p w14:paraId="0D080F79" w14:textId="77777777" w:rsidR="00200DF7" w:rsidRPr="001D3C72" w:rsidRDefault="001D3C72" w:rsidP="007955C3">
      <w:pPr>
        <w:pStyle w:val="code"/>
      </w:pPr>
      <w:r>
        <w:t xml:space="preserve"> </w:t>
      </w:r>
      <w:r w:rsidR="00200DF7" w:rsidRPr="001D3C72">
        <w:t>\label{fig:flexible}</w:t>
      </w:r>
    </w:p>
    <w:p w14:paraId="0946528D" w14:textId="77777777" w:rsidR="00200DF7" w:rsidRPr="001D3C72" w:rsidRDefault="00F578B6" w:rsidP="007955C3">
      <w:pPr>
        <w:pStyle w:val="code"/>
      </w:pPr>
      <w:r w:rsidRPr="001D3C72">
        <w:rPr>
          <w:color w:val="7030A0"/>
        </w:rPr>
        <w:t>\end</w:t>
      </w:r>
      <w:r w:rsidR="00200DF7" w:rsidRPr="001D3C72">
        <w:t>{figure}</w:t>
      </w:r>
    </w:p>
    <w:p w14:paraId="69D9AA89" w14:textId="77777777" w:rsidR="00200DF7" w:rsidRPr="001D3C72" w:rsidRDefault="00200DF7" w:rsidP="00200DF7"/>
    <w:p w14:paraId="5E703644" w14:textId="3E2702A8" w:rsidR="00200DF7" w:rsidRPr="001D3C72" w:rsidRDefault="001D3C72" w:rsidP="000C7CE1">
      <w:pPr>
        <w:pStyle w:val="2"/>
      </w:pPr>
      <w:r w:rsidRPr="001D3C72">
        <w:t>\subsection</w:t>
      </w:r>
      <w:r w:rsidR="00200DF7" w:rsidRPr="001D3C72">
        <w:t>{</w:t>
      </w:r>
      <w:del w:id="1120" w:author="James See" w:date="2022-01-25T13:56:00Z">
        <w:r w:rsidR="00200DF7" w:rsidRPr="001D3C72" w:rsidDel="004820BE">
          <w:delText>Implementation of d</w:delText>
        </w:r>
      </w:del>
      <w:ins w:id="1121" w:author="James See" w:date="2022-01-25T13:56:00Z">
        <w:r w:rsidR="004820BE">
          <w:t>D</w:t>
        </w:r>
      </w:ins>
      <w:r w:rsidR="00200DF7" w:rsidRPr="001D3C72">
        <w:t xml:space="preserve">isplay </w:t>
      </w:r>
      <w:del w:id="1122" w:author="James See" w:date="2022-01-25T13:56:00Z">
        <w:r w:rsidR="00200DF7" w:rsidRPr="001D3C72" w:rsidDel="004820BE">
          <w:delText>d</w:delText>
        </w:r>
      </w:del>
      <w:ins w:id="1123" w:author="James See" w:date="2022-01-25T13:56:00Z">
        <w:r w:rsidR="004820BE">
          <w:t>D</w:t>
        </w:r>
      </w:ins>
      <w:r w:rsidR="00200DF7" w:rsidRPr="001D3C72">
        <w:t xml:space="preserve">rawing </w:t>
      </w:r>
      <w:del w:id="1124" w:author="James See" w:date="2022-01-25T13:56:00Z">
        <w:r w:rsidR="00200DF7" w:rsidRPr="001D3C72" w:rsidDel="004820BE">
          <w:delText>p</w:delText>
        </w:r>
      </w:del>
      <w:ins w:id="1125" w:author="James See" w:date="2022-01-25T13:56:00Z">
        <w:r w:rsidR="004820BE">
          <w:t>P</w:t>
        </w:r>
      </w:ins>
      <w:r w:rsidR="00200DF7" w:rsidRPr="001D3C72">
        <w:t>rogram</w:t>
      </w:r>
      <w:ins w:id="1126" w:author="James See" w:date="2022-01-25T13:56:00Z">
        <w:r w:rsidR="004820BE">
          <w:t xml:space="preserve"> </w:t>
        </w:r>
        <w:r w:rsidR="004820BE" w:rsidRPr="001D3C72">
          <w:t>Implementation</w:t>
        </w:r>
      </w:ins>
      <w:ins w:id="1127" w:author="James See" w:date="2022-01-25T13:59:00Z">
        <w:r w:rsidR="00145A14">
          <w:t>s</w:t>
        </w:r>
      </w:ins>
      <w:r w:rsidR="00200DF7" w:rsidRPr="001D3C72">
        <w:t>}</w:t>
      </w:r>
    </w:p>
    <w:p w14:paraId="11DEA925" w14:textId="77777777" w:rsidR="00200DF7" w:rsidRPr="001D3C72" w:rsidRDefault="00200DF7" w:rsidP="007955C3">
      <w:pPr>
        <w:pStyle w:val="code"/>
      </w:pPr>
      <w:r w:rsidRPr="001D3C72">
        <w:t>\label{subsec:colors_and_program}</w:t>
      </w:r>
    </w:p>
    <w:p w14:paraId="260BAD23" w14:textId="2FF0CEF2" w:rsidR="00200DF7" w:rsidRPr="001D3C72" w:rsidRDefault="00715777" w:rsidP="00200DF7">
      <w:ins w:id="1128" w:author="James See" w:date="2022-01-25T13:56:00Z">
        <w:r>
          <w:t xml:space="preserve">The </w:t>
        </w:r>
      </w:ins>
      <w:del w:id="1129" w:author="James See" w:date="2022-01-25T13:56:00Z">
        <w:r w:rsidR="00200DF7" w:rsidRPr="001D3C72" w:rsidDel="00715777">
          <w:delText>F</w:delText>
        </w:r>
      </w:del>
      <w:ins w:id="1130" w:author="James See" w:date="2022-01-25T13:56:00Z">
        <w:r>
          <w:t>f</w:t>
        </w:r>
      </w:ins>
      <w:r w:rsidR="00200DF7" w:rsidRPr="001D3C72">
        <w:t xml:space="preserve">our displays </w:t>
      </w:r>
      <w:ins w:id="1131" w:author="James See" w:date="2022-01-25T13:56:00Z">
        <w:r w:rsidRPr="001D3C72">
          <w:t xml:space="preserve">used in the evaluation experiment </w:t>
        </w:r>
      </w:ins>
      <w:del w:id="1132" w:author="James See" w:date="2022-01-25T13:56:00Z">
        <w:r w:rsidR="00200DF7" w:rsidRPr="001D3C72" w:rsidDel="00715777">
          <w:delText xml:space="preserve">with </w:delText>
        </w:r>
      </w:del>
      <w:ins w:id="1133" w:author="James See" w:date="2022-01-25T13:56:00Z">
        <w:r>
          <w:t xml:space="preserve">had </w:t>
        </w:r>
      </w:ins>
      <w:r w:rsidR="00200DF7" w:rsidRPr="001D3C72">
        <w:t>different connection methods to the computer</w:t>
      </w:r>
      <w:del w:id="1134" w:author="James See" w:date="2022-01-25T13:56:00Z">
        <w:r w:rsidR="00200DF7" w:rsidRPr="001D3C72" w:rsidDel="00715777">
          <w:delText xml:space="preserve"> were used in the evaluation experiments</w:delText>
        </w:r>
      </w:del>
      <w:r w:rsidR="00200DF7" w:rsidRPr="001D3C72">
        <w:t xml:space="preserve">. Display A </w:t>
      </w:r>
      <w:del w:id="1135" w:author="James See" w:date="2022-01-25T13:57:00Z">
        <w:r w:rsidR="00200DF7" w:rsidRPr="001D3C72" w:rsidDel="00715777">
          <w:delText xml:space="preserve">is </w:delText>
        </w:r>
      </w:del>
      <w:ins w:id="1136" w:author="James See" w:date="2022-01-25T13:57:00Z">
        <w:r>
          <w:t xml:space="preserve">was </w:t>
        </w:r>
      </w:ins>
      <w:r w:rsidR="00200DF7" w:rsidRPr="001D3C72">
        <w:t>a laptop display</w:t>
      </w:r>
      <w:ins w:id="1137" w:author="James See" w:date="2022-01-25T13:57:00Z">
        <w:r>
          <w:t>,</w:t>
        </w:r>
      </w:ins>
      <w:r w:rsidR="00200DF7" w:rsidRPr="001D3C72">
        <w:t xml:space="preserve"> and commercial displays B and C </w:t>
      </w:r>
      <w:del w:id="1138" w:author="James See" w:date="2022-01-25T13:57:00Z">
        <w:r w:rsidR="00200DF7" w:rsidRPr="001D3C72" w:rsidDel="00715777">
          <w:delText>are draw the screen</w:delText>
        </w:r>
      </w:del>
      <w:ins w:id="1139" w:author="James See" w:date="2022-01-25T13:57:00Z">
        <w:r>
          <w:t>could</w:t>
        </w:r>
      </w:ins>
      <w:r w:rsidR="00200DF7" w:rsidRPr="001D3C72">
        <w:t xml:space="preserve"> us</w:t>
      </w:r>
      <w:ins w:id="1140" w:author="James See" w:date="2022-01-25T13:57:00Z">
        <w:r>
          <w:t>e</w:t>
        </w:r>
      </w:ins>
      <w:del w:id="1141" w:author="James See" w:date="2022-01-25T13:57:00Z">
        <w:r w:rsidR="00200DF7" w:rsidRPr="001D3C72" w:rsidDel="00715777">
          <w:delText>ing</w:delText>
        </w:r>
      </w:del>
      <w:r w:rsidR="00200DF7" w:rsidRPr="001D3C72">
        <w:t xml:space="preserve"> </w:t>
      </w:r>
      <w:ins w:id="1142" w:author="James See" w:date="2022-01-25T13:57:00Z">
        <w:r>
          <w:t xml:space="preserve">an </w:t>
        </w:r>
      </w:ins>
      <w:r w:rsidR="00200DF7" w:rsidRPr="001D3C72">
        <w:t>HDMI</w:t>
      </w:r>
      <w:ins w:id="1143" w:author="James See" w:date="2022-01-25T13:58:00Z">
        <w:r>
          <w:t xml:space="preserve"> connection</w:t>
        </w:r>
      </w:ins>
      <w:ins w:id="1144" w:author="James See" w:date="2022-01-25T13:59:00Z">
        <w:r w:rsidR="00145A14">
          <w:t>. In contrast</w:t>
        </w:r>
      </w:ins>
      <w:r w:rsidR="00200DF7" w:rsidRPr="001D3C72">
        <w:t xml:space="preserve">, </w:t>
      </w:r>
      <w:del w:id="1145" w:author="James See" w:date="2022-01-25T13:59:00Z">
        <w:r w:rsidR="00200DF7" w:rsidRPr="001D3C72" w:rsidDel="00145A14">
          <w:delText xml:space="preserve">but </w:delText>
        </w:r>
      </w:del>
      <w:r w:rsidR="00200DF7" w:rsidRPr="001D3C72">
        <w:t xml:space="preserve">display D </w:t>
      </w:r>
      <w:del w:id="1146" w:author="James See" w:date="2022-01-25T13:59:00Z">
        <w:r w:rsidR="00200DF7" w:rsidRPr="001D3C72" w:rsidDel="00145A14">
          <w:delText xml:space="preserve">which we made is </w:delText>
        </w:r>
      </w:del>
      <w:ins w:id="1147" w:author="James See" w:date="2022-01-25T13:59:00Z">
        <w:r w:rsidR="00145A14">
          <w:t xml:space="preserve">required </w:t>
        </w:r>
      </w:ins>
      <w:r w:rsidR="00200DF7" w:rsidRPr="001D3C72">
        <w:t>draw</w:t>
      </w:r>
      <w:ins w:id="1148" w:author="James See" w:date="2022-01-25T13:59:00Z">
        <w:r w:rsidR="00145A14">
          <w:t>ing on</w:t>
        </w:r>
      </w:ins>
      <w:r w:rsidR="00200DF7" w:rsidRPr="001D3C72">
        <w:t xml:space="preserve"> the screen by controlling the voltage applied to the </w:t>
      </w:r>
      <w:ins w:id="1149" w:author="James See" w:date="2022-01-25T13:59:00Z">
        <w:r w:rsidR="00145A14">
          <w:t xml:space="preserve">display's </w:t>
        </w:r>
      </w:ins>
      <w:r w:rsidR="00200DF7" w:rsidRPr="001D3C72">
        <w:t xml:space="preserve">electrodes. In this section, </w:t>
      </w:r>
      <w:ins w:id="1150" w:author="James See" w:date="2022-01-25T13:58:00Z">
        <w:r w:rsidR="00145A14">
          <w:t xml:space="preserve">we explain </w:t>
        </w:r>
      </w:ins>
      <w:r w:rsidR="00200DF7" w:rsidRPr="001D3C72">
        <w:t xml:space="preserve">the display drawing programs </w:t>
      </w:r>
      <w:ins w:id="1151" w:author="James See" w:date="2022-01-25T13:59:00Z">
        <w:r w:rsidR="00145A14">
          <w:t xml:space="preserve">that we </w:t>
        </w:r>
      </w:ins>
      <w:r w:rsidR="00200DF7" w:rsidRPr="001D3C72">
        <w:t xml:space="preserve">implemented to control </w:t>
      </w:r>
      <w:del w:id="1152" w:author="James See" w:date="2022-01-25T13:59:00Z">
        <w:r w:rsidR="00200DF7" w:rsidRPr="001D3C72" w:rsidDel="00145A14">
          <w:delText>them will be explained respectively</w:delText>
        </w:r>
      </w:del>
      <w:ins w:id="1153" w:author="James See" w:date="2022-01-25T13:59:00Z">
        <w:r w:rsidR="00145A14">
          <w:t>each display</w:t>
        </w:r>
      </w:ins>
      <w:r w:rsidR="00200DF7" w:rsidRPr="001D3C72">
        <w:t>.</w:t>
      </w:r>
    </w:p>
    <w:p w14:paraId="28FDD023" w14:textId="77777777" w:rsidR="00200DF7" w:rsidRPr="001D3C72" w:rsidRDefault="00200DF7" w:rsidP="00200DF7"/>
    <w:p w14:paraId="2C269FF0" w14:textId="4496BD2F" w:rsidR="00200DF7" w:rsidRPr="001D3C72" w:rsidRDefault="001D3C72" w:rsidP="001D3C72">
      <w:pPr>
        <w:pStyle w:val="3"/>
      </w:pPr>
      <w:r w:rsidRPr="001D3C72">
        <w:t>\subsubsection</w:t>
      </w:r>
      <w:r w:rsidR="00200DF7" w:rsidRPr="001D3C72">
        <w:t xml:space="preserve">{Displays A, B, </w:t>
      </w:r>
      <w:ins w:id="1154" w:author="James See" w:date="2022-01-25T13:56:00Z">
        <w:r w:rsidR="004820BE">
          <w:t xml:space="preserve">and </w:t>
        </w:r>
      </w:ins>
      <w:r w:rsidR="00200DF7" w:rsidRPr="001D3C72">
        <w:t>C}</w:t>
      </w:r>
    </w:p>
    <w:p w14:paraId="60D29021" w14:textId="4FC8FC17" w:rsidR="00200DF7" w:rsidRPr="001D3C72" w:rsidDel="00145A14" w:rsidRDefault="00200DF7" w:rsidP="00200DF7">
      <w:pPr>
        <w:rPr>
          <w:del w:id="1155" w:author="James See" w:date="2022-01-25T14:00:00Z"/>
        </w:rPr>
      </w:pPr>
      <w:del w:id="1156" w:author="James See" w:date="2022-01-25T14:00:00Z">
        <w:r w:rsidRPr="001D3C72" w:rsidDel="00145A14">
          <w:delText>Since d</w:delText>
        </w:r>
      </w:del>
      <w:ins w:id="1157" w:author="James See" w:date="2022-01-25T14:00:00Z">
        <w:r w:rsidR="00145A14">
          <w:t>D</w:t>
        </w:r>
      </w:ins>
      <w:r w:rsidRPr="001D3C72">
        <w:t>isplay</w:t>
      </w:r>
      <w:ins w:id="1158" w:author="James See" w:date="2022-01-25T14:00:00Z">
        <w:r w:rsidR="00145A14">
          <w:t>s</w:t>
        </w:r>
      </w:ins>
      <w:r w:rsidRPr="001D3C72">
        <w:t xml:space="preserve"> A</w:t>
      </w:r>
      <w:ins w:id="1159" w:author="James See" w:date="2022-01-25T14:00:00Z">
        <w:r w:rsidR="00145A14">
          <w:t>,</w:t>
        </w:r>
      </w:ins>
      <w:r w:rsidRPr="001D3C72">
        <w:t xml:space="preserve"> </w:t>
      </w:r>
      <w:del w:id="1160" w:author="James See" w:date="2022-01-25T14:00:00Z">
        <w:r w:rsidRPr="001D3C72" w:rsidDel="00145A14">
          <w:delText xml:space="preserve">is a laptop display and displays </w:delText>
        </w:r>
      </w:del>
      <w:r w:rsidRPr="001D3C72">
        <w:t>B</w:t>
      </w:r>
      <w:ins w:id="1161" w:author="James See" w:date="2022-01-25T14:00:00Z">
        <w:r w:rsidR="00145A14">
          <w:t>,</w:t>
        </w:r>
      </w:ins>
      <w:r w:rsidRPr="001D3C72">
        <w:t xml:space="preserve"> and C </w:t>
      </w:r>
      <w:del w:id="1162" w:author="James See" w:date="2022-01-25T14:00:00Z">
        <w:r w:rsidRPr="001D3C72" w:rsidDel="00145A14">
          <w:delText xml:space="preserve">are displays that can be connected using HDMI, these displays are </w:delText>
        </w:r>
      </w:del>
      <w:ins w:id="1163" w:author="James See" w:date="2022-01-25T14:00:00Z">
        <w:r w:rsidR="00145A14">
          <w:t xml:space="preserve">were all </w:t>
        </w:r>
      </w:ins>
      <w:r w:rsidRPr="001D3C72">
        <w:t>recognized by the computer as regular displays.</w:t>
      </w:r>
      <w:del w:id="1164" w:author="James See" w:date="2022-01-25T14:00:00Z">
        <w:r w:rsidR="001D3C72" w:rsidRPr="001D3C72" w:rsidDel="00145A14">
          <w:rPr>
            <w:color w:val="D9D9D9" w:themeColor="background1" w:themeShade="D9"/>
          </w:rPr>
          <w:delText>\par</w:delText>
        </w:r>
      </w:del>
    </w:p>
    <w:p w14:paraId="08F028F2" w14:textId="172147CB" w:rsidR="00200DF7" w:rsidRPr="001D3C72" w:rsidDel="00145A14" w:rsidRDefault="00200DF7" w:rsidP="00200DF7">
      <w:pPr>
        <w:rPr>
          <w:del w:id="1165" w:author="James See" w:date="2022-01-25T14:00:00Z"/>
        </w:rPr>
      </w:pPr>
    </w:p>
    <w:p w14:paraId="005F6F0F" w14:textId="0AB6099F" w:rsidR="00200DF7" w:rsidRPr="001D3C72" w:rsidRDefault="00145A14" w:rsidP="00200DF7">
      <w:ins w:id="1166" w:author="James See" w:date="2022-01-25T14:00:00Z">
        <w:r>
          <w:t xml:space="preserve"> </w:t>
        </w:r>
      </w:ins>
      <w:r w:rsidR="00200DF7" w:rsidRPr="001D3C72">
        <w:t xml:space="preserve">The $Colors$ data </w:t>
      </w:r>
      <w:del w:id="1167" w:author="James See" w:date="2022-01-25T14:01:00Z">
        <w:r w:rsidR="00200DF7" w:rsidRPr="001D3C72" w:rsidDel="00486E67">
          <w:delText xml:space="preserve">is </w:delText>
        </w:r>
      </w:del>
      <w:ins w:id="1168" w:author="James See" w:date="2022-01-25T14:01:00Z">
        <w:r w:rsidR="00486E67">
          <w:t>was</w:t>
        </w:r>
        <w:r w:rsidR="00486E67" w:rsidRPr="001D3C72">
          <w:t xml:space="preserve"> </w:t>
        </w:r>
      </w:ins>
      <w:r w:rsidR="00200DF7" w:rsidRPr="001D3C72">
        <w:t xml:space="preserve">represented </w:t>
      </w:r>
      <w:ins w:id="1169" w:author="James See" w:date="2022-01-25T14:01:00Z">
        <w:r w:rsidR="00486E67">
          <w:t xml:space="preserve">in </w:t>
        </w:r>
      </w:ins>
      <w:r w:rsidR="00200DF7" w:rsidRPr="001D3C72">
        <w:t>grayscale, a type of computer color representation that uses 256 levels (0--255) to represent shades of color from black to white</w:t>
      </w:r>
      <w:ins w:id="1170" w:author="James See" w:date="2022-01-25T14:04:00Z">
        <w:r w:rsidR="00FC3875">
          <w:t xml:space="preserve"> (i.e., smaller values represent darker shades)</w:t>
        </w:r>
      </w:ins>
      <w:r w:rsidR="00200DF7" w:rsidRPr="001D3C72">
        <w:t xml:space="preserve">. </w:t>
      </w:r>
      <w:ins w:id="1171" w:author="James See" w:date="2022-01-25T14:02:00Z">
        <w:r w:rsidR="00940953">
          <w:t xml:space="preserve">Each array element </w:t>
        </w:r>
      </w:ins>
      <w:r w:rsidR="00200DF7" w:rsidRPr="001D3C72">
        <w:t xml:space="preserve">$Colors[i]~(i=0,\dots,L)$ </w:t>
      </w:r>
      <w:del w:id="1172" w:author="James See" w:date="2022-01-25T14:02:00Z">
        <w:r w:rsidR="00200DF7" w:rsidRPr="001D3C72" w:rsidDel="00940953">
          <w:delText xml:space="preserve">whose length is $L$ is </w:delText>
        </w:r>
      </w:del>
      <w:ins w:id="1173" w:author="James See" w:date="2022-01-25T14:02:00Z">
        <w:r w:rsidR="00940953">
          <w:t xml:space="preserve">was </w:t>
        </w:r>
      </w:ins>
      <w:r w:rsidR="00200DF7" w:rsidRPr="001D3C72">
        <w:t>generated by the following equation</w:t>
      </w:r>
      <w:del w:id="1174" w:author="James See" w:date="2022-01-25T14:02:00Z">
        <w:r w:rsidR="00200DF7" w:rsidRPr="001D3C72" w:rsidDel="00940953">
          <w:delText>.</w:delText>
        </w:r>
      </w:del>
      <w:ins w:id="1175" w:author="James See" w:date="2022-01-25T14:02:00Z">
        <w:r w:rsidR="00940953">
          <w:t>:</w:t>
        </w:r>
      </w:ins>
    </w:p>
    <w:p w14:paraId="68344D31" w14:textId="77777777" w:rsidR="00200DF7" w:rsidRPr="001D3C72" w:rsidRDefault="00F578B6" w:rsidP="007955C3">
      <w:pPr>
        <w:pStyle w:val="code"/>
      </w:pPr>
      <w:r w:rsidRPr="001D3C72">
        <w:rPr>
          <w:color w:val="7030A0"/>
        </w:rPr>
        <w:t>\begin</w:t>
      </w:r>
      <w:r w:rsidR="00200DF7" w:rsidRPr="001D3C72">
        <w:t>{equation}</w:t>
      </w:r>
    </w:p>
    <w:p w14:paraId="39823A3A" w14:textId="2DA349B7" w:rsidR="00200DF7" w:rsidRPr="001D3C72" w:rsidRDefault="001D3C72" w:rsidP="007955C3">
      <w:pPr>
        <w:pStyle w:val="code"/>
      </w:pPr>
      <w:r>
        <w:t xml:space="preserve"> </w:t>
      </w:r>
      <w:r w:rsidR="00200DF7" w:rsidRPr="001D3C72">
        <w:t>Colors[i]=\min\left(\sin\left(\frac{2\pi i}{L}\right)+1,1\right)*SCALE+BASE</w:t>
      </w:r>
      <w:ins w:id="1176" w:author="James See" w:date="2022-01-25T14:03:00Z">
        <w:r w:rsidR="00940953">
          <w:t>,</w:t>
        </w:r>
      </w:ins>
    </w:p>
    <w:p w14:paraId="54009ABC" w14:textId="77777777" w:rsidR="00200DF7" w:rsidRPr="001D3C72" w:rsidRDefault="00F578B6" w:rsidP="007955C3">
      <w:pPr>
        <w:pStyle w:val="code"/>
      </w:pPr>
      <w:r w:rsidRPr="001D3C72">
        <w:rPr>
          <w:color w:val="7030A0"/>
        </w:rPr>
        <w:t>\end</w:t>
      </w:r>
      <w:r w:rsidR="00200DF7" w:rsidRPr="001D3C72">
        <w:t>{equation}</w:t>
      </w:r>
    </w:p>
    <w:p w14:paraId="363D0C11" w14:textId="0799A229" w:rsidR="00200DF7" w:rsidRPr="001D3C72" w:rsidRDefault="00200DF7" w:rsidP="00200DF7">
      <w:del w:id="1177" w:author="James See" w:date="2022-01-25T14:03:00Z">
        <w:r w:rsidRPr="001D3C72" w:rsidDel="00940953">
          <w:delText xml:space="preserve">We determined </w:delText>
        </w:r>
      </w:del>
      <w:ins w:id="1178" w:author="James See" w:date="2022-01-25T14:03:00Z">
        <w:r w:rsidR="00940953">
          <w:t xml:space="preserve">where </w:t>
        </w:r>
      </w:ins>
      <w:r w:rsidRPr="001D3C72">
        <w:t xml:space="preserve">the values of $L$, $SCALE$, and $BASE$ </w:t>
      </w:r>
      <w:ins w:id="1179" w:author="James See" w:date="2022-01-25T14:03:00Z">
        <w:r w:rsidR="00940953">
          <w:t xml:space="preserve">were </w:t>
        </w:r>
      </w:ins>
      <w:r w:rsidRPr="001D3C72">
        <w:t xml:space="preserve">heuristically </w:t>
      </w:r>
      <w:ins w:id="1180" w:author="James See" w:date="2022-01-25T14:03:00Z">
        <w:r w:rsidR="00940953">
          <w:t xml:space="preserve">determined </w:t>
        </w:r>
      </w:ins>
      <w:r w:rsidRPr="001D3C72">
        <w:t>in advance for each display-smartwatch combination.</w:t>
      </w:r>
      <w:r w:rsidR="001D3C72" w:rsidRPr="001D3C72">
        <w:rPr>
          <w:color w:val="D9D9D9" w:themeColor="background1" w:themeShade="D9"/>
        </w:rPr>
        <w:t>\par</w:t>
      </w:r>
    </w:p>
    <w:p w14:paraId="5F04C5FC" w14:textId="77777777" w:rsidR="00200DF7" w:rsidRPr="001D3C72" w:rsidRDefault="00200DF7" w:rsidP="00200DF7"/>
    <w:p w14:paraId="552C3E45" w14:textId="15F87392" w:rsidR="00200DF7" w:rsidRPr="001D3C72" w:rsidRDefault="00200DF7" w:rsidP="00200DF7">
      <w:r w:rsidRPr="001D3C72">
        <w:lastRenderedPageBreak/>
        <w:t xml:space="preserve">For example, if $L=19$, $SCALE=30$, and $BASE=225$, then $Colors$ was </w:t>
      </w:r>
      <w:del w:id="1181" w:author="James See" w:date="2022-01-25T14:04:00Z">
        <w:r w:rsidRPr="001D3C72" w:rsidDel="00FC3875">
          <w:delText>determined to be</w:delText>
        </w:r>
      </w:del>
      <w:ins w:id="1182" w:author="James See" w:date="2022-01-25T14:04:00Z">
        <w:r w:rsidR="00FC3875">
          <w:t>obtained as</w:t>
        </w:r>
      </w:ins>
      <w:r w:rsidRPr="001D3C72">
        <w:t xml:space="preserve"> the following sequence of numbers</w:t>
      </w:r>
      <w:del w:id="1183" w:author="James See" w:date="2022-01-25T14:04:00Z">
        <w:r w:rsidRPr="001D3C72" w:rsidDel="00FC3875">
          <w:delText>.</w:delText>
        </w:r>
      </w:del>
      <w:ins w:id="1184" w:author="James See" w:date="2022-01-25T14:04:00Z">
        <w:r w:rsidR="00FC3875">
          <w:t>:</w:t>
        </w:r>
      </w:ins>
    </w:p>
    <w:p w14:paraId="1D5DC239" w14:textId="77777777" w:rsidR="00200DF7" w:rsidRPr="001D3C72" w:rsidRDefault="00F578B6" w:rsidP="007955C3">
      <w:pPr>
        <w:pStyle w:val="code"/>
      </w:pPr>
      <w:r w:rsidRPr="001D3C72">
        <w:rPr>
          <w:color w:val="7030A0"/>
        </w:rPr>
        <w:t>\begin</w:t>
      </w:r>
      <w:r w:rsidR="00200DF7" w:rsidRPr="001D3C72">
        <w:t>{equation*}</w:t>
      </w:r>
    </w:p>
    <w:p w14:paraId="30F0C06D" w14:textId="77777777" w:rsidR="00200DF7" w:rsidRPr="001D3C72" w:rsidRDefault="001D3C72" w:rsidP="007955C3">
      <w:pPr>
        <w:pStyle w:val="code"/>
      </w:pPr>
      <w:r>
        <w:t xml:space="preserve"> </w:t>
      </w:r>
      <w:r w:rsidR="00F578B6" w:rsidRPr="001D3C72">
        <w:rPr>
          <w:color w:val="7030A0"/>
        </w:rPr>
        <w:t>\begin</w:t>
      </w:r>
      <w:r w:rsidR="00200DF7" w:rsidRPr="001D3C72">
        <w:t>{split}</w:t>
      </w:r>
    </w:p>
    <w:p w14:paraId="1F12E686" w14:textId="77777777" w:rsidR="00200DF7" w:rsidRPr="001D3C72" w:rsidRDefault="001D3C72" w:rsidP="007955C3">
      <w:pPr>
        <w:pStyle w:val="code"/>
      </w:pPr>
      <w:r>
        <w:t xml:space="preserve"> </w:t>
      </w:r>
      <w:r w:rsidR="00200DF7" w:rsidRPr="001D3C72">
        <w:t>Colors = [255, 255, 255, 255, 255, 255, 255, 255, 255, 255,</w:t>
      </w:r>
      <w:r w:rsidRPr="001D3C72">
        <w:rPr>
          <w:color w:val="D9D9D9" w:themeColor="background1" w:themeShade="D9"/>
        </w:rPr>
        <w:t>\\</w:t>
      </w:r>
      <w:r w:rsidR="00200DF7" w:rsidRPr="001D3C72">
        <w:t>250, 240, 232, 227, 225, 225, 229, 236, 245, 255]</w:t>
      </w:r>
    </w:p>
    <w:p w14:paraId="33225CC0" w14:textId="77777777" w:rsidR="00200DF7" w:rsidRPr="001D3C72" w:rsidRDefault="001D3C72" w:rsidP="007955C3">
      <w:pPr>
        <w:pStyle w:val="code"/>
      </w:pPr>
      <w:r>
        <w:t xml:space="preserve"> </w:t>
      </w:r>
      <w:r w:rsidR="00F578B6" w:rsidRPr="001D3C72">
        <w:rPr>
          <w:color w:val="7030A0"/>
        </w:rPr>
        <w:t>\end</w:t>
      </w:r>
      <w:r w:rsidR="00200DF7" w:rsidRPr="001D3C72">
        <w:t>{split}</w:t>
      </w:r>
    </w:p>
    <w:p w14:paraId="484D02D2" w14:textId="77777777" w:rsidR="00200DF7" w:rsidRPr="001D3C72" w:rsidRDefault="00F578B6" w:rsidP="007955C3">
      <w:pPr>
        <w:pStyle w:val="code"/>
      </w:pPr>
      <w:r w:rsidRPr="001D3C72">
        <w:rPr>
          <w:color w:val="7030A0"/>
        </w:rPr>
        <w:t>\end</w:t>
      </w:r>
      <w:r w:rsidR="00200DF7" w:rsidRPr="001D3C72">
        <w:t>{equation*}</w:t>
      </w:r>
    </w:p>
    <w:p w14:paraId="4D7220A8" w14:textId="79A5161C" w:rsidR="00200DF7" w:rsidRPr="001D3C72" w:rsidRDefault="00FC3875" w:rsidP="00200DF7">
      <w:ins w:id="1185" w:author="James See" w:date="2022-01-25T14:04:00Z">
        <w:r w:rsidRPr="001D3C72">
          <w:t>\figref{colors_wave}</w:t>
        </w:r>
        <w:r>
          <w:t xml:space="preserve"> shows </w:t>
        </w:r>
      </w:ins>
      <w:ins w:id="1186" w:author="James See" w:date="2022-01-25T14:07:00Z">
        <w:r>
          <w:t xml:space="preserve">a plot of </w:t>
        </w:r>
      </w:ins>
      <w:del w:id="1187" w:author="James See" w:date="2022-01-25T14:04:00Z">
        <w:r w:rsidR="00200DF7" w:rsidRPr="001D3C72" w:rsidDel="00FC3875">
          <w:delText>T</w:delText>
        </w:r>
      </w:del>
      <w:ins w:id="1188" w:author="James See" w:date="2022-01-25T14:04:00Z">
        <w:r>
          <w:t>t</w:t>
        </w:r>
      </w:ins>
      <w:r w:rsidR="00200DF7" w:rsidRPr="001D3C72">
        <w:t xml:space="preserve">his </w:t>
      </w:r>
      <w:ins w:id="1189" w:author="James See" w:date="2022-01-25T14:04:00Z">
        <w:r>
          <w:t xml:space="preserve">particular </w:t>
        </w:r>
      </w:ins>
      <w:r w:rsidR="00200DF7" w:rsidRPr="001D3C72">
        <w:t xml:space="preserve">$Colors$ </w:t>
      </w:r>
      <w:ins w:id="1190" w:author="James See" w:date="2022-01-25T14:04:00Z">
        <w:r>
          <w:t>array</w:t>
        </w:r>
      </w:ins>
      <w:del w:id="1191" w:author="James See" w:date="2022-01-25T14:07:00Z">
        <w:r w:rsidR="00200DF7" w:rsidRPr="001D3C72" w:rsidDel="00FC3875">
          <w:delText>is plotted in</w:delText>
        </w:r>
      </w:del>
      <w:del w:id="1192" w:author="James See" w:date="2022-01-25T14:04:00Z">
        <w:r w:rsidR="00200DF7" w:rsidRPr="001D3C72" w:rsidDel="00FC3875">
          <w:delText xml:space="preserve"> \figref{colors_wave}</w:delText>
        </w:r>
      </w:del>
      <w:del w:id="1193" w:author="James See" w:date="2022-01-25T14:07:00Z">
        <w:r w:rsidR="00200DF7" w:rsidRPr="001D3C72" w:rsidDel="00FC3875">
          <w:delText>. The smaller the grayscale, the closer it is to black</w:delText>
        </w:r>
      </w:del>
      <w:r w:rsidR="00200DF7" w:rsidRPr="001D3C72">
        <w:t>.</w:t>
      </w:r>
      <w:r w:rsidR="001D3C72" w:rsidRPr="001D3C72">
        <w:rPr>
          <w:color w:val="D9D9D9" w:themeColor="background1" w:themeShade="D9"/>
        </w:rPr>
        <w:t>\par</w:t>
      </w:r>
    </w:p>
    <w:p w14:paraId="2E5BBC3A" w14:textId="77777777" w:rsidR="00200DF7" w:rsidRPr="001D3C72" w:rsidRDefault="00200DF7" w:rsidP="00200DF7"/>
    <w:p w14:paraId="1050C5D4" w14:textId="053B1F0B" w:rsidR="00200DF7" w:rsidRPr="001D3C72" w:rsidRDefault="00200DF7" w:rsidP="00200DF7">
      <w:r w:rsidRPr="001D3C72">
        <w:t xml:space="preserve">A program to change the brightness </w:t>
      </w:r>
      <w:del w:id="1194" w:author="James See" w:date="2022-01-25T14:26:00Z">
        <w:r w:rsidRPr="001D3C72" w:rsidDel="009B7C87">
          <w:delText xml:space="preserve">and darkness </w:delText>
        </w:r>
      </w:del>
      <w:r w:rsidRPr="001D3C72">
        <w:t xml:space="preserve">of </w:t>
      </w:r>
      <w:del w:id="1195" w:author="James See" w:date="2022-01-25T14:39:00Z">
        <w:r w:rsidRPr="001D3C72" w:rsidDel="006B6DF5">
          <w:delText xml:space="preserve">the </w:delText>
        </w:r>
      </w:del>
      <w:r w:rsidRPr="001D3C72">
        <w:t>display</w:t>
      </w:r>
      <w:ins w:id="1196" w:author="James See" w:date="2022-01-25T14:39:00Z">
        <w:r w:rsidR="006B6DF5">
          <w:t>s A, B, and C</w:t>
        </w:r>
      </w:ins>
      <w:r w:rsidRPr="001D3C72">
        <w:t xml:space="preserve"> was implemented </w:t>
      </w:r>
      <w:del w:id="1197" w:author="James See" w:date="2022-01-25T14:26:00Z">
        <w:r w:rsidRPr="001D3C72" w:rsidDel="009B7C87">
          <w:delText xml:space="preserve">using </w:delText>
        </w:r>
      </w:del>
      <w:ins w:id="1198" w:author="James See" w:date="2022-01-25T14:26:00Z">
        <w:r w:rsidR="009B7C87">
          <w:t xml:space="preserve">with </w:t>
        </w:r>
      </w:ins>
      <w:r w:rsidRPr="001D3C72">
        <w:t>Python and Processing. Processing</w:t>
      </w:r>
      <w:r w:rsidRPr="001D3C72">
        <w:rPr>
          <w:color w:val="00B050"/>
        </w:rPr>
        <w:t>\footnote{\url{https://processing.org}}</w:t>
      </w:r>
      <w:r w:rsidRPr="001D3C72">
        <w:t xml:space="preserve"> is a </w:t>
      </w:r>
      <w:ins w:id="1199" w:author="James See" w:date="2022-01-25T14:27:00Z">
        <w:r w:rsidR="0056720B">
          <w:t>Java-</w:t>
        </w:r>
        <w:r w:rsidR="0056720B" w:rsidRPr="001D3C72">
          <w:t xml:space="preserve">based </w:t>
        </w:r>
      </w:ins>
      <w:r w:rsidRPr="001D3C72">
        <w:t xml:space="preserve">programming language </w:t>
      </w:r>
      <w:del w:id="1200" w:author="James See" w:date="2022-01-25T14:27:00Z">
        <w:r w:rsidRPr="001D3C72" w:rsidDel="0056720B">
          <w:delText xml:space="preserve">based on Java </w:delText>
        </w:r>
      </w:del>
      <w:r w:rsidRPr="001D3C72">
        <w:t xml:space="preserve">that </w:t>
      </w:r>
      <w:ins w:id="1201" w:author="James See" w:date="2022-01-25T14:27:00Z">
        <w:r w:rsidR="0056720B">
          <w:t xml:space="preserve">is </w:t>
        </w:r>
      </w:ins>
      <w:r w:rsidRPr="001D3C72">
        <w:t>excel</w:t>
      </w:r>
      <w:ins w:id="1202" w:author="James See" w:date="2022-01-25T14:27:00Z">
        <w:r w:rsidR="0056720B">
          <w:t>lent</w:t>
        </w:r>
      </w:ins>
      <w:del w:id="1203" w:author="James See" w:date="2022-01-25T14:27:00Z">
        <w:r w:rsidRPr="001D3C72" w:rsidDel="0056720B">
          <w:delText>s</w:delText>
        </w:r>
      </w:del>
      <w:r w:rsidRPr="001D3C72">
        <w:t xml:space="preserve"> </w:t>
      </w:r>
      <w:del w:id="1204" w:author="James See" w:date="2022-01-25T14:27:00Z">
        <w:r w:rsidRPr="001D3C72" w:rsidDel="0056720B">
          <w:delText xml:space="preserve">in </w:delText>
        </w:r>
      </w:del>
      <w:ins w:id="1205" w:author="James See" w:date="2022-01-25T14:27:00Z">
        <w:r w:rsidR="0056720B">
          <w:t xml:space="preserve">for </w:t>
        </w:r>
      </w:ins>
      <w:r w:rsidRPr="001D3C72">
        <w:t>visual expression</w:t>
      </w:r>
      <w:del w:id="1206" w:author="James See" w:date="2022-01-25T14:27:00Z">
        <w:r w:rsidRPr="001D3C72" w:rsidDel="0056720B">
          <w:delText>,</w:delText>
        </w:r>
      </w:del>
      <w:r w:rsidRPr="001D3C72">
        <w:t xml:space="preserve"> and is used to create electronic art and visual design</w:t>
      </w:r>
      <w:ins w:id="1207" w:author="James See" w:date="2022-01-25T14:27:00Z">
        <w:r w:rsidR="0056720B">
          <w:t>s</w:t>
        </w:r>
      </w:ins>
      <w:r w:rsidRPr="001D3C72">
        <w:t xml:space="preserve">. </w:t>
      </w:r>
      <w:ins w:id="1208" w:author="James See" w:date="2022-01-25T14:28:00Z">
        <w:r w:rsidR="0056720B">
          <w:t>Here, t</w:t>
        </w:r>
      </w:ins>
      <w:ins w:id="1209" w:author="James See" w:date="2022-01-25T14:27:00Z">
        <w:r w:rsidR="0056720B">
          <w:t xml:space="preserve">he </w:t>
        </w:r>
      </w:ins>
      <w:r w:rsidRPr="001D3C72">
        <w:t xml:space="preserve">Processing </w:t>
      </w:r>
      <w:ins w:id="1210" w:author="James See" w:date="2022-01-25T14:27:00Z">
        <w:r w:rsidR="0056720B">
          <w:t xml:space="preserve">component </w:t>
        </w:r>
      </w:ins>
      <w:r w:rsidRPr="001D3C72">
        <w:t xml:space="preserve">receives the target heart rate from </w:t>
      </w:r>
      <w:del w:id="1211" w:author="James See" w:date="2022-01-25T14:28:00Z">
        <w:r w:rsidRPr="001D3C72" w:rsidDel="0056720B">
          <w:delText xml:space="preserve">the </w:delText>
        </w:r>
      </w:del>
      <w:ins w:id="1212" w:author="James See" w:date="2022-01-25T14:28:00Z">
        <w:r w:rsidR="0056720B">
          <w:t xml:space="preserve">Python's </w:t>
        </w:r>
      </w:ins>
      <w:r w:rsidRPr="001D3C72">
        <w:t xml:space="preserve">standard </w:t>
      </w:r>
      <w:commentRangeStart w:id="1213"/>
      <w:r w:rsidRPr="001D3C72">
        <w:t>input</w:t>
      </w:r>
      <w:del w:id="1214" w:author="James See" w:date="2022-01-25T14:28:00Z">
        <w:r w:rsidRPr="001D3C72" w:rsidDel="0056720B">
          <w:delText xml:space="preserve"> </w:delText>
        </w:r>
      </w:del>
      <w:commentRangeEnd w:id="1213"/>
      <w:r w:rsidR="0056720B">
        <w:rPr>
          <w:rStyle w:val="afd"/>
        </w:rPr>
        <w:commentReference w:id="1213"/>
      </w:r>
      <w:del w:id="1215" w:author="James See" w:date="2022-01-25T14:28:00Z">
        <w:r w:rsidRPr="001D3C72" w:rsidDel="0056720B">
          <w:delText>of Python</w:delText>
        </w:r>
      </w:del>
      <w:r w:rsidRPr="001D3C72">
        <w:t xml:space="preserve">, </w:t>
      </w:r>
      <w:ins w:id="1216" w:author="James See" w:date="2022-01-25T14:28:00Z">
        <w:r w:rsidR="0056720B">
          <w:t xml:space="preserve">and </w:t>
        </w:r>
      </w:ins>
      <w:r w:rsidRPr="001D3C72">
        <w:t xml:space="preserve">it uses </w:t>
      </w:r>
      <w:ins w:id="1217" w:author="James See" w:date="2022-01-25T14:28:00Z">
        <w:r w:rsidR="0056720B">
          <w:t xml:space="preserve">the </w:t>
        </w:r>
      </w:ins>
      <w:r w:rsidRPr="001D3C72">
        <w:t xml:space="preserve">\texttt{background} method to draw the </w:t>
      </w:r>
      <w:ins w:id="1218" w:author="James See" w:date="2022-01-25T14:29:00Z">
        <w:r w:rsidR="001151D1">
          <w:t xml:space="preserve">appropriate </w:t>
        </w:r>
      </w:ins>
      <w:r w:rsidRPr="001D3C72">
        <w:t xml:space="preserve">grayscale </w:t>
      </w:r>
      <w:del w:id="1219" w:author="James See" w:date="2022-01-25T14:29:00Z">
        <w:r w:rsidRPr="001D3C72" w:rsidDel="001151D1">
          <w:delText xml:space="preserve">as the </w:delText>
        </w:r>
      </w:del>
      <w:r w:rsidRPr="001D3C72">
        <w:t xml:space="preserve">background color </w:t>
      </w:r>
      <w:del w:id="1220" w:author="James See" w:date="2022-01-25T14:29:00Z">
        <w:r w:rsidRPr="001D3C72" w:rsidDel="001151D1">
          <w:delText xml:space="preserve">of the window </w:delText>
        </w:r>
      </w:del>
      <w:r w:rsidRPr="001D3C72">
        <w:t>on the display.</w:t>
      </w:r>
    </w:p>
    <w:p w14:paraId="05C217CE" w14:textId="77777777" w:rsidR="00200DF7" w:rsidRPr="001D3C72" w:rsidRDefault="00200DF7" w:rsidP="00200DF7"/>
    <w:p w14:paraId="0217FFC0" w14:textId="77777777" w:rsidR="00200DF7" w:rsidRPr="001D3C72" w:rsidRDefault="00F578B6" w:rsidP="007955C3">
      <w:pPr>
        <w:pStyle w:val="code"/>
      </w:pPr>
      <w:r w:rsidRPr="001D3C72">
        <w:rPr>
          <w:color w:val="7030A0"/>
        </w:rPr>
        <w:t>\begin</w:t>
      </w:r>
      <w:r w:rsidR="00200DF7" w:rsidRPr="001D3C72">
        <w:t>{figure}[!t]</w:t>
      </w:r>
    </w:p>
    <w:p w14:paraId="6DBB07EB" w14:textId="77777777" w:rsidR="00200DF7" w:rsidRPr="001D3C72" w:rsidRDefault="001D3C72" w:rsidP="007955C3">
      <w:pPr>
        <w:pStyle w:val="code"/>
      </w:pPr>
      <w:r>
        <w:t xml:space="preserve"> </w:t>
      </w:r>
      <w:r w:rsidR="00200DF7" w:rsidRPr="001D3C72">
        <w:t>\centering</w:t>
      </w:r>
    </w:p>
    <w:p w14:paraId="3B2BB1CB" w14:textId="77777777" w:rsidR="00200DF7" w:rsidRPr="001D3C72" w:rsidRDefault="001D3C72" w:rsidP="007955C3">
      <w:pPr>
        <w:pStyle w:val="code"/>
      </w:pPr>
      <w:r>
        <w:t xml:space="preserve"> </w:t>
      </w:r>
      <w:r w:rsidR="00200DF7" w:rsidRPr="001D3C72">
        <w:t>\includegraphics[width=1\linewidth]{figures/colors_wave.eps}</w:t>
      </w:r>
    </w:p>
    <w:p w14:paraId="1650870D" w14:textId="71E21982" w:rsidR="00200DF7" w:rsidRPr="001D3C72" w:rsidRDefault="001D3C72" w:rsidP="00200DF7">
      <w:r>
        <w:t xml:space="preserve"> </w:t>
      </w:r>
      <w:r w:rsidRPr="001D3C72">
        <w:rPr>
          <w:color w:val="0070C0"/>
        </w:rPr>
        <w:t>\caption</w:t>
      </w:r>
      <w:r w:rsidR="00200DF7" w:rsidRPr="001D3C72">
        <w:t>{</w:t>
      </w:r>
      <w:del w:id="1221" w:author="James See" w:date="2022-01-25T14:09:00Z">
        <w:r w:rsidR="00200DF7" w:rsidRPr="001D3C72" w:rsidDel="00FC3875">
          <w:delText>Data of</w:delText>
        </w:r>
      </w:del>
      <w:ins w:id="1222" w:author="James See" w:date="2022-01-25T14:09:00Z">
        <w:r w:rsidR="00FC3875">
          <w:t>Example plot of</w:t>
        </w:r>
      </w:ins>
      <w:r w:rsidR="00200DF7" w:rsidRPr="001D3C72">
        <w:t xml:space="preserve"> light and dark changes in the display </w:t>
      </w:r>
      <w:del w:id="1223" w:author="James See" w:date="2022-01-25T14:09:00Z">
        <w:r w:rsidR="00200DF7" w:rsidRPr="001D3C72" w:rsidDel="00FC3875">
          <w:delText xml:space="preserve">that can </w:delText>
        </w:r>
      </w:del>
      <w:del w:id="1224" w:author="James See" w:date="2022-01-25T14:10:00Z">
        <w:r w:rsidR="00200DF7" w:rsidRPr="001D3C72" w:rsidDel="005F47BE">
          <w:delText>make</w:delText>
        </w:r>
      </w:del>
      <w:ins w:id="1225" w:author="James See" w:date="2022-01-25T14:10:00Z">
        <w:r w:rsidR="005F47BE">
          <w:t>for</w:t>
        </w:r>
      </w:ins>
      <w:r w:rsidR="00200DF7" w:rsidRPr="001D3C72">
        <w:t xml:space="preserve"> </w:t>
      </w:r>
      <w:del w:id="1226" w:author="James See" w:date="2022-01-25T14:10:00Z">
        <w:r w:rsidR="00200DF7" w:rsidRPr="001D3C72" w:rsidDel="005F47BE">
          <w:delText xml:space="preserve">a </w:delText>
        </w:r>
      </w:del>
      <w:ins w:id="1227" w:author="James See" w:date="2022-01-25T14:10:00Z">
        <w:r w:rsidR="005F47BE">
          <w:t>the</w:t>
        </w:r>
        <w:r w:rsidR="005F47BE" w:rsidRPr="001D3C72">
          <w:t xml:space="preserve"> </w:t>
        </w:r>
      </w:ins>
      <w:r w:rsidR="00200DF7" w:rsidRPr="001D3C72">
        <w:t xml:space="preserve">smartwatch </w:t>
      </w:r>
      <w:ins w:id="1228" w:author="James See" w:date="2022-01-25T14:10:00Z">
        <w:r w:rsidR="005F47BE">
          <w:t xml:space="preserve">to </w:t>
        </w:r>
      </w:ins>
      <w:r w:rsidR="00200DF7" w:rsidRPr="001D3C72">
        <w:t xml:space="preserve">detect a single </w:t>
      </w:r>
      <w:commentRangeStart w:id="1229"/>
      <w:r w:rsidR="00200DF7" w:rsidRPr="001D3C72">
        <w:t>pulse</w:t>
      </w:r>
      <w:commentRangeEnd w:id="1229"/>
      <w:r w:rsidR="00FC3875">
        <w:rPr>
          <w:rStyle w:val="afd"/>
        </w:rPr>
        <w:commentReference w:id="1229"/>
      </w:r>
      <w:r w:rsidR="00200DF7" w:rsidRPr="001D3C72">
        <w:t>.}</w:t>
      </w:r>
    </w:p>
    <w:p w14:paraId="2A59AA15" w14:textId="77777777" w:rsidR="00200DF7" w:rsidRPr="001D3C72" w:rsidRDefault="001D3C72" w:rsidP="007955C3">
      <w:pPr>
        <w:pStyle w:val="code"/>
      </w:pPr>
      <w:r>
        <w:t xml:space="preserve"> </w:t>
      </w:r>
      <w:r w:rsidR="00200DF7" w:rsidRPr="001D3C72">
        <w:t>\label{fig:colors_wave}</w:t>
      </w:r>
    </w:p>
    <w:p w14:paraId="4CDEAF7C" w14:textId="77777777" w:rsidR="00200DF7" w:rsidRPr="001D3C72" w:rsidRDefault="00F578B6" w:rsidP="007955C3">
      <w:pPr>
        <w:pStyle w:val="code"/>
      </w:pPr>
      <w:r w:rsidRPr="001D3C72">
        <w:rPr>
          <w:color w:val="7030A0"/>
        </w:rPr>
        <w:t>\end</w:t>
      </w:r>
      <w:r w:rsidR="00200DF7" w:rsidRPr="001D3C72">
        <w:t>{figure}</w:t>
      </w:r>
    </w:p>
    <w:p w14:paraId="15FF094F" w14:textId="77777777" w:rsidR="00200DF7" w:rsidRPr="001D3C72" w:rsidRDefault="00200DF7" w:rsidP="00200DF7"/>
    <w:p w14:paraId="7414C655" w14:textId="77777777" w:rsidR="00200DF7" w:rsidRPr="001D3C72" w:rsidRDefault="001D3C72" w:rsidP="001D3C72">
      <w:pPr>
        <w:pStyle w:val="3"/>
      </w:pPr>
      <w:r w:rsidRPr="001D3C72">
        <w:t>\subsubsection</w:t>
      </w:r>
      <w:r w:rsidR="00200DF7" w:rsidRPr="001D3C72">
        <w:t>{Display D}</w:t>
      </w:r>
    </w:p>
    <w:p w14:paraId="5C099247" w14:textId="6FC074AC" w:rsidR="00200DF7" w:rsidRPr="001D3C72" w:rsidRDefault="00200DF7" w:rsidP="00200DF7">
      <w:r w:rsidRPr="001D3C72">
        <w:t xml:space="preserve">Display D </w:t>
      </w:r>
      <w:del w:id="1230" w:author="James See" w:date="2022-01-25T14:32:00Z">
        <w:r w:rsidRPr="001D3C72" w:rsidDel="009F20F6">
          <w:delText xml:space="preserve">is </w:delText>
        </w:r>
      </w:del>
      <w:ins w:id="1231" w:author="James See" w:date="2022-01-25T14:32:00Z">
        <w:r w:rsidR="009F20F6">
          <w:t>was</w:t>
        </w:r>
        <w:r w:rsidR="009F20F6" w:rsidRPr="001D3C72">
          <w:t xml:space="preserve"> </w:t>
        </w:r>
      </w:ins>
      <w:r w:rsidRPr="001D3C72">
        <w:t xml:space="preserve">made of a flexible film that </w:t>
      </w:r>
      <w:del w:id="1232" w:author="James See" w:date="2022-01-25T22:34:00Z">
        <w:r w:rsidRPr="001D3C72" w:rsidDel="0090181A">
          <w:delText xml:space="preserve">can </w:delText>
        </w:r>
      </w:del>
      <w:ins w:id="1233" w:author="James See" w:date="2022-01-25T22:34:00Z">
        <w:r w:rsidR="0090181A">
          <w:t>could</w:t>
        </w:r>
        <w:r w:rsidR="0090181A" w:rsidRPr="001D3C72">
          <w:t xml:space="preserve"> </w:t>
        </w:r>
      </w:ins>
      <w:r w:rsidRPr="001D3C72">
        <w:t xml:space="preserve">fit on curved areas like </w:t>
      </w:r>
      <w:del w:id="1234" w:author="James See" w:date="2022-01-25T14:32:00Z">
        <w:r w:rsidRPr="001D3C72" w:rsidDel="009F20F6">
          <w:delText xml:space="preserve">the </w:delText>
        </w:r>
      </w:del>
      <w:ins w:id="1235" w:author="James See" w:date="2022-01-25T14:32:00Z">
        <w:r w:rsidR="009F20F6">
          <w:t>an</w:t>
        </w:r>
        <w:r w:rsidR="009F20F6" w:rsidRPr="001D3C72">
          <w:t xml:space="preserve"> </w:t>
        </w:r>
      </w:ins>
      <w:r w:rsidRPr="001D3C72">
        <w:t xml:space="preserve">arm or the back of </w:t>
      </w:r>
      <w:del w:id="1236" w:author="James See" w:date="2022-01-25T14:32:00Z">
        <w:r w:rsidRPr="001D3C72" w:rsidDel="009F20F6">
          <w:delText xml:space="preserve">the </w:delText>
        </w:r>
      </w:del>
      <w:ins w:id="1237" w:author="James See" w:date="2022-01-25T14:32:00Z">
        <w:r w:rsidR="009F20F6">
          <w:t xml:space="preserve">a </w:t>
        </w:r>
      </w:ins>
      <w:r w:rsidRPr="001D3C72">
        <w:t xml:space="preserve">smartwatch, but it </w:t>
      </w:r>
      <w:del w:id="1238" w:author="James See" w:date="2022-01-25T14:33:00Z">
        <w:r w:rsidRPr="001D3C72" w:rsidDel="009F20F6">
          <w:delText xml:space="preserve">does </w:delText>
        </w:r>
      </w:del>
      <w:ins w:id="1239" w:author="James See" w:date="2022-01-25T14:33:00Z">
        <w:r w:rsidR="009F20F6">
          <w:t xml:space="preserve">did </w:t>
        </w:r>
      </w:ins>
      <w:r w:rsidRPr="001D3C72">
        <w:t>not have HDMI</w:t>
      </w:r>
      <w:ins w:id="1240" w:author="James See" w:date="2022-01-25T14:32:00Z">
        <w:r w:rsidR="009F20F6">
          <w:t xml:space="preserve"> capability</w:t>
        </w:r>
      </w:ins>
      <w:r w:rsidRPr="001D3C72">
        <w:t xml:space="preserve">. </w:t>
      </w:r>
      <w:ins w:id="1241" w:author="James See" w:date="2022-01-25T14:32:00Z">
        <w:r w:rsidR="009F20F6">
          <w:t xml:space="preserve">Instead, </w:t>
        </w:r>
      </w:ins>
      <w:del w:id="1242" w:author="James See" w:date="2022-01-25T14:32:00Z">
        <w:r w:rsidRPr="001D3C72" w:rsidDel="009F20F6">
          <w:delText>I</w:delText>
        </w:r>
      </w:del>
      <w:ins w:id="1243" w:author="James See" w:date="2022-01-25T14:32:00Z">
        <w:r w:rsidR="009F20F6">
          <w:t>i</w:t>
        </w:r>
      </w:ins>
      <w:r w:rsidRPr="001D3C72">
        <w:t xml:space="preserve">t </w:t>
      </w:r>
      <w:ins w:id="1244" w:author="James See" w:date="2022-01-25T14:33:00Z">
        <w:r w:rsidR="009F20F6">
          <w:t xml:space="preserve">was made to </w:t>
        </w:r>
      </w:ins>
      <w:r w:rsidRPr="001D3C72">
        <w:t>blink</w:t>
      </w:r>
      <w:del w:id="1245" w:author="James See" w:date="2022-01-25T14:33:00Z">
        <w:r w:rsidRPr="001D3C72" w:rsidDel="009F20F6">
          <w:delText>s</w:delText>
        </w:r>
      </w:del>
      <w:r w:rsidRPr="001D3C72">
        <w:t xml:space="preserve"> by switching the potential direction applied to </w:t>
      </w:r>
      <w:del w:id="1246" w:author="James See" w:date="2022-01-25T14:33:00Z">
        <w:r w:rsidRPr="001D3C72" w:rsidDel="009F20F6">
          <w:delText xml:space="preserve">the </w:delText>
        </w:r>
      </w:del>
      <w:ins w:id="1247" w:author="James See" w:date="2022-01-25T14:33:00Z">
        <w:r w:rsidR="009F20F6">
          <w:t xml:space="preserve">its </w:t>
        </w:r>
      </w:ins>
      <w:r w:rsidRPr="001D3C72">
        <w:t xml:space="preserve">terminals. The </w:t>
      </w:r>
      <w:ins w:id="1248" w:author="James See" w:date="2022-01-25T14:33:00Z">
        <w:r w:rsidR="009F20F6">
          <w:t xml:space="preserve">display </w:t>
        </w:r>
      </w:ins>
      <w:r w:rsidRPr="001D3C72">
        <w:t xml:space="preserve">color </w:t>
      </w:r>
      <w:del w:id="1249" w:author="James See" w:date="2022-01-25T14:33:00Z">
        <w:r w:rsidRPr="001D3C72" w:rsidDel="009F20F6">
          <w:delText xml:space="preserve">of the display </w:delText>
        </w:r>
      </w:del>
      <w:r w:rsidRPr="001D3C72">
        <w:t>bec</w:t>
      </w:r>
      <w:ins w:id="1250" w:author="James See" w:date="2022-01-25T14:33:00Z">
        <w:r w:rsidR="009F20F6">
          <w:t>a</w:t>
        </w:r>
      </w:ins>
      <w:del w:id="1251" w:author="James See" w:date="2022-01-25T14:33:00Z">
        <w:r w:rsidRPr="001D3C72" w:rsidDel="009F20F6">
          <w:delText>o</w:delText>
        </w:r>
      </w:del>
      <w:r w:rsidRPr="001D3C72">
        <w:t>me</w:t>
      </w:r>
      <w:del w:id="1252" w:author="James See" w:date="2022-01-25T14:33:00Z">
        <w:r w:rsidRPr="001D3C72" w:rsidDel="009F20F6">
          <w:delText>s</w:delText>
        </w:r>
      </w:del>
      <w:r w:rsidRPr="001D3C72">
        <w:t xml:space="preserve"> darker when a higher voltage </w:t>
      </w:r>
      <w:del w:id="1253" w:author="James See" w:date="2022-01-25T14:33:00Z">
        <w:r w:rsidRPr="001D3C72" w:rsidDel="009F20F6">
          <w:delText xml:space="preserve">is </w:delText>
        </w:r>
      </w:del>
      <w:ins w:id="1254" w:author="James See" w:date="2022-01-25T14:33:00Z">
        <w:r w:rsidR="009F20F6">
          <w:t xml:space="preserve">was </w:t>
        </w:r>
      </w:ins>
      <w:r w:rsidRPr="001D3C72">
        <w:t xml:space="preserve">applied to electrode 1 and lighter when a higher voltage </w:t>
      </w:r>
      <w:del w:id="1255" w:author="James See" w:date="2022-01-25T14:33:00Z">
        <w:r w:rsidRPr="001D3C72" w:rsidDel="009F20F6">
          <w:delText xml:space="preserve">is </w:delText>
        </w:r>
      </w:del>
      <w:ins w:id="1256" w:author="James See" w:date="2022-01-25T14:33:00Z">
        <w:r w:rsidR="009F20F6">
          <w:t xml:space="preserve">was </w:t>
        </w:r>
      </w:ins>
      <w:r w:rsidRPr="001D3C72">
        <w:t>applied to electrode 2.</w:t>
      </w:r>
      <w:r w:rsidR="001D3C72" w:rsidRPr="001D3C72">
        <w:rPr>
          <w:color w:val="D9D9D9" w:themeColor="background1" w:themeShade="D9"/>
        </w:rPr>
        <w:t>\par</w:t>
      </w:r>
    </w:p>
    <w:p w14:paraId="763DA11B" w14:textId="77777777" w:rsidR="00200DF7" w:rsidRPr="001D3C72" w:rsidRDefault="00200DF7" w:rsidP="00200DF7"/>
    <w:p w14:paraId="355A778E" w14:textId="34DA4EE4" w:rsidR="00200DF7" w:rsidRPr="001D3C72" w:rsidRDefault="00200DF7" w:rsidP="00200DF7">
      <w:r w:rsidRPr="001D3C72">
        <w:t xml:space="preserve">As a result of </w:t>
      </w:r>
      <w:del w:id="1257" w:author="James See" w:date="2022-01-25T14:33:00Z">
        <w:r w:rsidRPr="001D3C72" w:rsidDel="009F20F6">
          <w:delText xml:space="preserve">the </w:delText>
        </w:r>
      </w:del>
      <w:ins w:id="1258" w:author="James See" w:date="2022-01-25T14:33:00Z">
        <w:r w:rsidR="009F20F6">
          <w:t xml:space="preserve">a </w:t>
        </w:r>
      </w:ins>
      <w:r w:rsidRPr="001D3C72">
        <w:t xml:space="preserve">heuristic search in </w:t>
      </w:r>
      <w:del w:id="1259" w:author="James See" w:date="2022-01-25T14:33:00Z">
        <w:r w:rsidRPr="001D3C72" w:rsidDel="009F20F6">
          <w:delText xml:space="preserve">the </w:delText>
        </w:r>
      </w:del>
      <w:ins w:id="1260" w:author="James See" w:date="2022-01-25T14:33:00Z">
        <w:r w:rsidR="009F20F6">
          <w:t>a</w:t>
        </w:r>
        <w:r w:rsidR="009F20F6" w:rsidRPr="001D3C72">
          <w:t xml:space="preserve"> </w:t>
        </w:r>
      </w:ins>
      <w:r w:rsidRPr="001D3C72">
        <w:t>preliminary study, $Colors$ was determined to be the following sequence of colors</w:t>
      </w:r>
      <w:ins w:id="1261" w:author="James See" w:date="2022-01-25T14:34:00Z">
        <w:r w:rsidR="009F20F6">
          <w:t xml:space="preserve"> for display D:</w:t>
        </w:r>
      </w:ins>
      <w:del w:id="1262" w:author="James See" w:date="2022-01-25T14:34:00Z">
        <w:r w:rsidRPr="001D3C72" w:rsidDel="009F20F6">
          <w:delText>.</w:delText>
        </w:r>
      </w:del>
    </w:p>
    <w:p w14:paraId="6AA9480B" w14:textId="77777777" w:rsidR="00200DF7" w:rsidRPr="001D3C72" w:rsidRDefault="00F578B6" w:rsidP="007955C3">
      <w:pPr>
        <w:pStyle w:val="code"/>
      </w:pPr>
      <w:r w:rsidRPr="001D3C72">
        <w:rPr>
          <w:color w:val="7030A0"/>
        </w:rPr>
        <w:t>\begin</w:t>
      </w:r>
      <w:r w:rsidR="00200DF7" w:rsidRPr="001D3C72">
        <w:t>{equation*}</w:t>
      </w:r>
    </w:p>
    <w:p w14:paraId="7B3DB671" w14:textId="77777777" w:rsidR="00200DF7" w:rsidRPr="001D3C72" w:rsidRDefault="001D3C72" w:rsidP="007955C3">
      <w:pPr>
        <w:pStyle w:val="code"/>
      </w:pPr>
      <w:r>
        <w:t xml:space="preserve"> </w:t>
      </w:r>
      <w:r w:rsidR="00F578B6" w:rsidRPr="001D3C72">
        <w:rPr>
          <w:color w:val="7030A0"/>
        </w:rPr>
        <w:t>\begin</w:t>
      </w:r>
      <w:r w:rsidR="00200DF7" w:rsidRPr="001D3C72">
        <w:t>{split}</w:t>
      </w:r>
    </w:p>
    <w:p w14:paraId="098D1533" w14:textId="015CE082" w:rsidR="00200DF7" w:rsidRPr="001D3C72" w:rsidRDefault="001D3C72" w:rsidP="007955C3">
      <w:pPr>
        <w:pStyle w:val="code"/>
      </w:pPr>
      <w:r>
        <w:t xml:space="preserve"> </w:t>
      </w:r>
      <w:r w:rsidR="00200DF7" w:rsidRPr="001D3C72">
        <w:t>Colors = [BLACK, WHITE]</w:t>
      </w:r>
      <w:ins w:id="1263" w:author="James See" w:date="2022-01-25T14:35:00Z">
        <w:r w:rsidR="00EE797A">
          <w:t>.</w:t>
        </w:r>
      </w:ins>
    </w:p>
    <w:p w14:paraId="0472FAA8" w14:textId="77777777" w:rsidR="00200DF7" w:rsidRPr="001D3C72" w:rsidRDefault="001D3C72" w:rsidP="007955C3">
      <w:pPr>
        <w:pStyle w:val="code"/>
      </w:pPr>
      <w:r>
        <w:t xml:space="preserve"> </w:t>
      </w:r>
      <w:r w:rsidR="00F578B6" w:rsidRPr="001D3C72">
        <w:rPr>
          <w:color w:val="7030A0"/>
        </w:rPr>
        <w:t>\end</w:t>
      </w:r>
      <w:r w:rsidR="00200DF7" w:rsidRPr="001D3C72">
        <w:t>{split}</w:t>
      </w:r>
    </w:p>
    <w:p w14:paraId="4A06AA31" w14:textId="77777777" w:rsidR="00200DF7" w:rsidRPr="001D3C72" w:rsidRDefault="00F578B6" w:rsidP="007955C3">
      <w:pPr>
        <w:pStyle w:val="code"/>
      </w:pPr>
      <w:r w:rsidRPr="001D3C72">
        <w:rPr>
          <w:color w:val="7030A0"/>
        </w:rPr>
        <w:t>\end</w:t>
      </w:r>
      <w:r w:rsidR="00200DF7" w:rsidRPr="001D3C72">
        <w:t>{equation*}</w:t>
      </w:r>
    </w:p>
    <w:p w14:paraId="7CBBE540" w14:textId="09137117" w:rsidR="00200DF7" w:rsidRPr="001D3C72" w:rsidRDefault="00200DF7" w:rsidP="00200DF7">
      <w:r w:rsidRPr="001D3C72">
        <w:lastRenderedPageBreak/>
        <w:t xml:space="preserve">For $BLACK$, </w:t>
      </w:r>
      <w:ins w:id="1264" w:author="James See" w:date="2022-01-25T14:35:00Z">
        <w:r w:rsidR="00EE797A">
          <w:t xml:space="preserve">we </w:t>
        </w:r>
      </w:ins>
      <w:r w:rsidRPr="001D3C72">
        <w:t>set the voltage of electrode 1 to 2</w:t>
      </w:r>
      <w:del w:id="1265" w:author="James See" w:date="2022-01-25T14:35:00Z">
        <w:r w:rsidRPr="001D3C72" w:rsidDel="00EE797A">
          <w:delText>[</w:delText>
        </w:r>
      </w:del>
      <w:ins w:id="1266" w:author="James See" w:date="2022-01-25T14:35:00Z">
        <w:r w:rsidR="00EE797A">
          <w:t xml:space="preserve"> </w:t>
        </w:r>
      </w:ins>
      <w:r w:rsidRPr="001D3C72">
        <w:t>V</w:t>
      </w:r>
      <w:del w:id="1267" w:author="James See" w:date="2022-01-25T14:35:00Z">
        <w:r w:rsidRPr="001D3C72" w:rsidDel="00EE797A">
          <w:delText>]</w:delText>
        </w:r>
      </w:del>
      <w:r w:rsidRPr="001D3C72">
        <w:t xml:space="preserve"> and </w:t>
      </w:r>
      <w:del w:id="1268" w:author="James See" w:date="2022-01-25T14:35:00Z">
        <w:r w:rsidRPr="001D3C72" w:rsidDel="00EE797A">
          <w:delText xml:space="preserve">the voltage </w:delText>
        </w:r>
      </w:del>
      <w:ins w:id="1269" w:author="James See" w:date="2022-01-25T14:35:00Z">
        <w:r w:rsidR="00EE797A">
          <w:t xml:space="preserve">that </w:t>
        </w:r>
      </w:ins>
      <w:r w:rsidRPr="001D3C72">
        <w:t>of electrode 2 to 0</w:t>
      </w:r>
      <w:del w:id="1270" w:author="James See" w:date="2022-01-25T14:35:00Z">
        <w:r w:rsidRPr="001D3C72" w:rsidDel="00EE797A">
          <w:delText>[</w:delText>
        </w:r>
      </w:del>
      <w:ins w:id="1271" w:author="James See" w:date="2022-01-25T14:35:00Z">
        <w:r w:rsidR="00EE797A">
          <w:t xml:space="preserve"> </w:t>
        </w:r>
      </w:ins>
      <w:r w:rsidRPr="001D3C72">
        <w:t>V</w:t>
      </w:r>
      <w:del w:id="1272" w:author="James See" w:date="2022-01-25T14:35:00Z">
        <w:r w:rsidRPr="001D3C72" w:rsidDel="00EE797A">
          <w:delText>],</w:delText>
        </w:r>
      </w:del>
      <w:ins w:id="1273" w:author="James See" w:date="2022-01-25T14:35:00Z">
        <w:r w:rsidR="00EE797A">
          <w:t>;</w:t>
        </w:r>
      </w:ins>
      <w:r w:rsidRPr="001D3C72">
        <w:t xml:space="preserve"> </w:t>
      </w:r>
      <w:del w:id="1274" w:author="James See" w:date="2022-01-25T14:35:00Z">
        <w:r w:rsidRPr="001D3C72" w:rsidDel="00EE797A">
          <w:delText xml:space="preserve">and </w:delText>
        </w:r>
      </w:del>
      <w:r w:rsidRPr="001D3C72">
        <w:t xml:space="preserve">for $WHITE$, </w:t>
      </w:r>
      <w:ins w:id="1275" w:author="James See" w:date="2022-01-25T14:35:00Z">
        <w:r w:rsidR="00EE797A">
          <w:t xml:space="preserve">we </w:t>
        </w:r>
      </w:ins>
      <w:r w:rsidRPr="001D3C72">
        <w:t>set the voltage of electrode 1 to 0</w:t>
      </w:r>
      <w:del w:id="1276" w:author="James See" w:date="2022-01-25T14:35:00Z">
        <w:r w:rsidRPr="001D3C72" w:rsidDel="00EE797A">
          <w:delText>[</w:delText>
        </w:r>
      </w:del>
      <w:ins w:id="1277" w:author="James See" w:date="2022-01-25T14:35:00Z">
        <w:r w:rsidR="00EE797A">
          <w:t xml:space="preserve"> </w:t>
        </w:r>
      </w:ins>
      <w:r w:rsidRPr="001D3C72">
        <w:t>V</w:t>
      </w:r>
      <w:del w:id="1278" w:author="James See" w:date="2022-01-25T14:35:00Z">
        <w:r w:rsidRPr="001D3C72" w:rsidDel="00EE797A">
          <w:delText>]</w:delText>
        </w:r>
      </w:del>
      <w:r w:rsidRPr="001D3C72">
        <w:t xml:space="preserve"> and </w:t>
      </w:r>
      <w:del w:id="1279" w:author="James See" w:date="2022-01-25T14:35:00Z">
        <w:r w:rsidRPr="001D3C72" w:rsidDel="00EE797A">
          <w:delText xml:space="preserve">the voltage </w:delText>
        </w:r>
      </w:del>
      <w:ins w:id="1280" w:author="James See" w:date="2022-01-25T14:35:00Z">
        <w:r w:rsidR="00EE797A">
          <w:t xml:space="preserve">that </w:t>
        </w:r>
      </w:ins>
      <w:r w:rsidRPr="001D3C72">
        <w:t>of electrode 2 to 2</w:t>
      </w:r>
      <w:ins w:id="1281" w:author="James See" w:date="2022-01-25T14:35:00Z">
        <w:r w:rsidR="00EE797A">
          <w:t xml:space="preserve"> </w:t>
        </w:r>
      </w:ins>
      <w:del w:id="1282" w:author="James See" w:date="2022-01-25T14:35:00Z">
        <w:r w:rsidRPr="001D3C72" w:rsidDel="00EE797A">
          <w:delText>[</w:delText>
        </w:r>
      </w:del>
      <w:r w:rsidRPr="001D3C72">
        <w:t>V</w:t>
      </w:r>
      <w:del w:id="1283" w:author="James See" w:date="2022-01-25T14:35:00Z">
        <w:r w:rsidRPr="001D3C72" w:rsidDel="00EE797A">
          <w:delText>]</w:delText>
        </w:r>
      </w:del>
      <w:r w:rsidRPr="001D3C72">
        <w:t>. \figref{colors_flexible} shows how the voltage change</w:t>
      </w:r>
      <w:ins w:id="1284" w:author="James See" w:date="2022-01-25T14:43:00Z">
        <w:r w:rsidR="006B6DF5">
          <w:t>d</w:t>
        </w:r>
      </w:ins>
      <w:del w:id="1285" w:author="James See" w:date="2022-01-25T14:43:00Z">
        <w:r w:rsidRPr="001D3C72" w:rsidDel="006B6DF5">
          <w:delText>s</w:delText>
        </w:r>
      </w:del>
      <w:r w:rsidRPr="001D3C72">
        <w:t xml:space="preserve"> when the </w:t>
      </w:r>
      <w:ins w:id="1286" w:author="James See" w:date="2022-01-25T14:36:00Z">
        <w:r w:rsidR="00FE558E">
          <w:t xml:space="preserve">pattern in </w:t>
        </w:r>
      </w:ins>
      <w:r w:rsidRPr="001D3C72">
        <w:t xml:space="preserve">$Colors$ </w:t>
      </w:r>
      <w:del w:id="1287" w:author="James See" w:date="2022-01-25T14:36:00Z">
        <w:r w:rsidRPr="001D3C72" w:rsidDel="00FE558E">
          <w:delText xml:space="preserve">are </w:delText>
        </w:r>
      </w:del>
      <w:ins w:id="1288" w:author="James See" w:date="2022-01-25T14:43:00Z">
        <w:r w:rsidR="006B6DF5">
          <w:t xml:space="preserve">was </w:t>
        </w:r>
      </w:ins>
      <w:r w:rsidRPr="001D3C72">
        <w:t>repeated twice.</w:t>
      </w:r>
      <w:r w:rsidR="001D3C72" w:rsidRPr="001D3C72">
        <w:rPr>
          <w:color w:val="D9D9D9" w:themeColor="background1" w:themeShade="D9"/>
        </w:rPr>
        <w:t>\par</w:t>
      </w:r>
    </w:p>
    <w:p w14:paraId="4F56C514" w14:textId="77777777" w:rsidR="00200DF7" w:rsidRPr="001D3C72" w:rsidRDefault="00200DF7" w:rsidP="00200DF7"/>
    <w:p w14:paraId="4ED381C8" w14:textId="3B41151C" w:rsidR="00200DF7" w:rsidRPr="001D3C72" w:rsidRDefault="006B6DF5" w:rsidP="00200DF7">
      <w:ins w:id="1289" w:author="James See" w:date="2022-01-25T14:38:00Z">
        <w:r>
          <w:t xml:space="preserve">For display D, </w:t>
        </w:r>
      </w:ins>
      <w:del w:id="1290" w:author="James See" w:date="2022-01-25T14:38:00Z">
        <w:r w:rsidR="00200DF7" w:rsidRPr="001D3C72" w:rsidDel="006B6DF5">
          <w:delText>W</w:delText>
        </w:r>
      </w:del>
      <w:ins w:id="1291" w:author="James See" w:date="2022-01-25T14:38:00Z">
        <w:r>
          <w:t>w</w:t>
        </w:r>
      </w:ins>
      <w:r w:rsidR="00200DF7" w:rsidRPr="001D3C72">
        <w:t xml:space="preserve">e implemented a display drawing program </w:t>
      </w:r>
      <w:ins w:id="1292" w:author="James See" w:date="2022-01-25T14:39:00Z">
        <w:r>
          <w:t xml:space="preserve">by </w:t>
        </w:r>
      </w:ins>
      <w:r w:rsidR="00200DF7" w:rsidRPr="001D3C72">
        <w:t xml:space="preserve">using </w:t>
      </w:r>
      <w:ins w:id="1293" w:author="James See" w:date="2022-01-25T14:39:00Z">
        <w:r>
          <w:t xml:space="preserve">the </w:t>
        </w:r>
      </w:ins>
      <w:r w:rsidR="00200DF7" w:rsidRPr="001D3C72">
        <w:t>Arduino Uno R3 microcomputer</w:t>
      </w:r>
      <w:del w:id="1294" w:author="James See" w:date="2022-01-25T14:39:00Z">
        <w:r w:rsidR="00200DF7" w:rsidRPr="001D3C72" w:rsidDel="006B6DF5">
          <w:delText>.</w:delText>
        </w:r>
      </w:del>
      <w:ins w:id="1295" w:author="James See" w:date="2022-01-25T14:39:00Z">
        <w:r>
          <w:t>,</w:t>
        </w:r>
      </w:ins>
      <w:r w:rsidR="00200DF7" w:rsidRPr="001D3C72">
        <w:t xml:space="preserve"> </w:t>
      </w:r>
      <w:del w:id="1296" w:author="James See" w:date="2022-01-25T14:39:00Z">
        <w:r w:rsidR="00200DF7" w:rsidRPr="001D3C72" w:rsidDel="006B6DF5">
          <w:delText xml:space="preserve">This microcomputer </w:delText>
        </w:r>
      </w:del>
      <w:ins w:id="1297" w:author="James See" w:date="2022-01-25T14:39:00Z">
        <w:r>
          <w:t xml:space="preserve">which </w:t>
        </w:r>
      </w:ins>
      <w:del w:id="1298" w:author="James See" w:date="2022-01-25T14:39:00Z">
        <w:r w:rsidR="00200DF7" w:rsidRPr="001D3C72" w:rsidDel="006B6DF5">
          <w:delText xml:space="preserve">can </w:delText>
        </w:r>
      </w:del>
      <w:ins w:id="1299" w:author="James See" w:date="2022-01-25T14:39:00Z">
        <w:r>
          <w:t xml:space="preserve">could </w:t>
        </w:r>
      </w:ins>
      <w:r w:rsidR="00200DF7" w:rsidRPr="001D3C72">
        <w:t>control the output voltage by pulse</w:t>
      </w:r>
      <w:del w:id="1300" w:author="James See" w:date="2022-01-25T14:40:00Z">
        <w:r w:rsidR="00200DF7" w:rsidRPr="001D3C72" w:rsidDel="006B6DF5">
          <w:delText xml:space="preserve"> </w:delText>
        </w:r>
      </w:del>
      <w:ins w:id="1301" w:author="James See" w:date="2022-01-25T14:40:00Z">
        <w:r>
          <w:t>-</w:t>
        </w:r>
      </w:ins>
      <w:r w:rsidR="00200DF7" w:rsidRPr="001D3C72">
        <w:t xml:space="preserve">width modulation (PWM). </w:t>
      </w:r>
      <w:del w:id="1302" w:author="James See" w:date="2022-01-25T14:40:00Z">
        <w:r w:rsidR="00200DF7" w:rsidRPr="001D3C72" w:rsidDel="006B6DF5">
          <w:delText xml:space="preserve">It </w:delText>
        </w:r>
      </w:del>
      <w:ins w:id="1303" w:author="James See" w:date="2022-01-25T14:42:00Z">
        <w:r>
          <w:t>After</w:t>
        </w:r>
      </w:ins>
      <w:ins w:id="1304" w:author="James See" w:date="2022-01-25T14:40:00Z">
        <w:r w:rsidRPr="001D3C72">
          <w:t xml:space="preserve"> </w:t>
        </w:r>
      </w:ins>
      <w:r w:rsidR="00200DF7" w:rsidRPr="001D3C72">
        <w:t>receiv</w:t>
      </w:r>
      <w:ins w:id="1305" w:author="James See" w:date="2022-01-25T14:42:00Z">
        <w:r>
          <w:t>ing</w:t>
        </w:r>
      </w:ins>
      <w:del w:id="1306" w:author="James See" w:date="2022-01-25T14:42:00Z">
        <w:r w:rsidR="00200DF7" w:rsidRPr="001D3C72" w:rsidDel="006B6DF5">
          <w:delText>e</w:delText>
        </w:r>
      </w:del>
      <w:del w:id="1307" w:author="James See" w:date="2022-01-25T14:40:00Z">
        <w:r w:rsidR="00200DF7" w:rsidRPr="001D3C72" w:rsidDel="006B6DF5">
          <w:delText>s</w:delText>
        </w:r>
      </w:del>
      <w:r w:rsidR="00200DF7" w:rsidRPr="001D3C72">
        <w:t xml:space="preserve"> the target heart rate from the standard </w:t>
      </w:r>
      <w:commentRangeStart w:id="1308"/>
      <w:r w:rsidR="00200DF7" w:rsidRPr="001D3C72">
        <w:t xml:space="preserve">input </w:t>
      </w:r>
      <w:commentRangeEnd w:id="1308"/>
      <w:r>
        <w:rPr>
          <w:rStyle w:val="afd"/>
        </w:rPr>
        <w:commentReference w:id="1308"/>
      </w:r>
      <w:r w:rsidR="00200DF7" w:rsidRPr="001D3C72">
        <w:t xml:space="preserve">of Python running on a </w:t>
      </w:r>
      <w:ins w:id="1309" w:author="James See" w:date="2022-01-25T14:40:00Z">
        <w:r w:rsidRPr="001D3C72">
          <w:t xml:space="preserve">connected </w:t>
        </w:r>
      </w:ins>
      <w:r w:rsidR="00200DF7" w:rsidRPr="001D3C72">
        <w:t>computer</w:t>
      </w:r>
      <w:ins w:id="1310" w:author="James See" w:date="2022-01-25T14:42:00Z">
        <w:r>
          <w:t>,</w:t>
        </w:r>
      </w:ins>
      <w:r w:rsidR="00200DF7" w:rsidRPr="001D3C72">
        <w:t xml:space="preserve"> </w:t>
      </w:r>
      <w:del w:id="1311" w:author="James See" w:date="2022-01-25T14:40:00Z">
        <w:r w:rsidR="00200DF7" w:rsidRPr="001D3C72" w:rsidDel="006B6DF5">
          <w:delText xml:space="preserve">connected </w:delText>
        </w:r>
      </w:del>
      <w:del w:id="1312" w:author="James See" w:date="2022-01-25T14:41:00Z">
        <w:r w:rsidR="00200DF7" w:rsidRPr="001D3C72" w:rsidDel="006B6DF5">
          <w:delText xml:space="preserve">to it </w:delText>
        </w:r>
      </w:del>
      <w:del w:id="1313" w:author="James See" w:date="2022-01-25T14:42:00Z">
        <w:r w:rsidR="00200DF7" w:rsidRPr="001D3C72" w:rsidDel="006B6DF5">
          <w:delText xml:space="preserve">and then </w:delText>
        </w:r>
      </w:del>
      <w:ins w:id="1314" w:author="James See" w:date="2022-01-25T14:42:00Z">
        <w:r>
          <w:t xml:space="preserve">the Arduino Uno </w:t>
        </w:r>
      </w:ins>
      <w:r w:rsidR="00200DF7" w:rsidRPr="001D3C72">
        <w:t>change</w:t>
      </w:r>
      <w:ins w:id="1315" w:author="James See" w:date="2022-01-25T14:42:00Z">
        <w:r>
          <w:t>d</w:t>
        </w:r>
      </w:ins>
      <w:del w:id="1316" w:author="James See" w:date="2022-01-25T14:42:00Z">
        <w:r w:rsidR="00200DF7" w:rsidRPr="001D3C72" w:rsidDel="006B6DF5">
          <w:delText>s</w:delText>
        </w:r>
      </w:del>
      <w:r w:rsidR="00200DF7" w:rsidRPr="001D3C72">
        <w:t xml:space="preserve"> the voltage to the display.</w:t>
      </w:r>
    </w:p>
    <w:p w14:paraId="2326B69E" w14:textId="77777777" w:rsidR="00200DF7" w:rsidRPr="001D3C72" w:rsidRDefault="00200DF7" w:rsidP="00200DF7"/>
    <w:p w14:paraId="1F388086" w14:textId="77777777" w:rsidR="00200DF7" w:rsidRPr="001D3C72" w:rsidRDefault="00F578B6" w:rsidP="007955C3">
      <w:pPr>
        <w:pStyle w:val="code"/>
      </w:pPr>
      <w:r w:rsidRPr="001D3C72">
        <w:rPr>
          <w:color w:val="7030A0"/>
        </w:rPr>
        <w:t>\begin</w:t>
      </w:r>
      <w:r w:rsidR="00200DF7" w:rsidRPr="001D3C72">
        <w:t>{figure}[!t]</w:t>
      </w:r>
    </w:p>
    <w:p w14:paraId="55A76633" w14:textId="77777777" w:rsidR="00200DF7" w:rsidRPr="001D3C72" w:rsidRDefault="001D3C72" w:rsidP="007955C3">
      <w:pPr>
        <w:pStyle w:val="code"/>
      </w:pPr>
      <w:r>
        <w:t xml:space="preserve"> </w:t>
      </w:r>
      <w:r w:rsidR="00200DF7" w:rsidRPr="001D3C72">
        <w:t>\centering</w:t>
      </w:r>
    </w:p>
    <w:p w14:paraId="1208A459" w14:textId="77777777" w:rsidR="00200DF7" w:rsidRPr="001D3C72" w:rsidRDefault="001D3C72" w:rsidP="007955C3">
      <w:pPr>
        <w:pStyle w:val="code"/>
      </w:pPr>
      <w:r>
        <w:t xml:space="preserve"> </w:t>
      </w:r>
      <w:r w:rsidR="00200DF7" w:rsidRPr="001D3C72">
        <w:t>\includegraphics[width=1\linewidth]{figures/voltage_wave.eps}</w:t>
      </w:r>
    </w:p>
    <w:p w14:paraId="70959A6F" w14:textId="7AF69474" w:rsidR="00200DF7" w:rsidRPr="001D3C72" w:rsidRDefault="001D3C72" w:rsidP="00200DF7">
      <w:r>
        <w:t xml:space="preserve"> </w:t>
      </w:r>
      <w:r w:rsidRPr="001D3C72">
        <w:rPr>
          <w:color w:val="0070C0"/>
        </w:rPr>
        <w:t>\caption</w:t>
      </w:r>
      <w:r w:rsidR="00200DF7" w:rsidRPr="001D3C72">
        <w:t>{</w:t>
      </w:r>
      <w:del w:id="1317" w:author="James See" w:date="2022-01-25T14:38:00Z">
        <w:r w:rsidR="00200DF7" w:rsidRPr="001D3C72" w:rsidDel="000D734E">
          <w:delText>How the v</w:delText>
        </w:r>
      </w:del>
      <w:ins w:id="1318" w:author="James See" w:date="2022-01-25T14:38:00Z">
        <w:r w:rsidR="000D734E">
          <w:t>V</w:t>
        </w:r>
      </w:ins>
      <w:r w:rsidR="00200DF7" w:rsidRPr="001D3C72">
        <w:t xml:space="preserve">oltage changes when the </w:t>
      </w:r>
      <w:ins w:id="1319" w:author="James See" w:date="2022-01-25T14:38:00Z">
        <w:r w:rsidR="000D734E">
          <w:t xml:space="preserve">pattern in </w:t>
        </w:r>
      </w:ins>
      <w:r w:rsidR="00200DF7" w:rsidRPr="001D3C72">
        <w:t xml:space="preserve">$Colors$ </w:t>
      </w:r>
      <w:del w:id="1320" w:author="James See" w:date="2022-01-25T14:38:00Z">
        <w:r w:rsidR="00200DF7" w:rsidRPr="001D3C72" w:rsidDel="000D734E">
          <w:delText xml:space="preserve">are </w:delText>
        </w:r>
      </w:del>
      <w:ins w:id="1321" w:author="James See" w:date="2022-01-25T14:43:00Z">
        <w:r w:rsidR="006B6DF5">
          <w:t>was</w:t>
        </w:r>
      </w:ins>
      <w:ins w:id="1322" w:author="James See" w:date="2022-01-25T14:38:00Z">
        <w:r w:rsidR="000D734E">
          <w:t xml:space="preserve"> </w:t>
        </w:r>
      </w:ins>
      <w:r w:rsidR="00200DF7" w:rsidRPr="001D3C72">
        <w:t>repeated twice.}</w:t>
      </w:r>
    </w:p>
    <w:p w14:paraId="365285B1" w14:textId="77777777" w:rsidR="00200DF7" w:rsidRPr="001D3C72" w:rsidRDefault="001D3C72" w:rsidP="007955C3">
      <w:pPr>
        <w:pStyle w:val="code"/>
      </w:pPr>
      <w:r>
        <w:t xml:space="preserve"> </w:t>
      </w:r>
      <w:r w:rsidR="00200DF7" w:rsidRPr="001D3C72">
        <w:t>\label{fig:colors_flexible}</w:t>
      </w:r>
    </w:p>
    <w:p w14:paraId="16DFAA66" w14:textId="77777777" w:rsidR="00200DF7" w:rsidRPr="001D3C72" w:rsidRDefault="00F578B6" w:rsidP="007955C3">
      <w:pPr>
        <w:pStyle w:val="code"/>
      </w:pPr>
      <w:r w:rsidRPr="001D3C72">
        <w:rPr>
          <w:color w:val="7030A0"/>
        </w:rPr>
        <w:t>\end</w:t>
      </w:r>
      <w:r w:rsidR="00200DF7" w:rsidRPr="001D3C72">
        <w:t>{figure}</w:t>
      </w:r>
    </w:p>
    <w:p w14:paraId="1D98CF64" w14:textId="77777777" w:rsidR="00200DF7" w:rsidRPr="001D3C72" w:rsidRDefault="00200DF7" w:rsidP="00200DF7"/>
    <w:p w14:paraId="0A58FBFC" w14:textId="2F25159C" w:rsidR="00200DF7" w:rsidRPr="001D3C72" w:rsidRDefault="001D3C72" w:rsidP="000C7CE1">
      <w:pPr>
        <w:pStyle w:val="2"/>
      </w:pPr>
      <w:r w:rsidRPr="001D3C72">
        <w:t>\subsection</w:t>
      </w:r>
      <w:r w:rsidR="00200DF7" w:rsidRPr="001D3C72">
        <w:t xml:space="preserve">{Data </w:t>
      </w:r>
      <w:del w:id="1323" w:author="James See" w:date="2022-01-25T13:55:00Z">
        <w:r w:rsidR="00200DF7" w:rsidRPr="001D3C72" w:rsidDel="004820BE">
          <w:delText>a</w:delText>
        </w:r>
      </w:del>
      <w:ins w:id="1324" w:author="James See" w:date="2022-01-25T13:55:00Z">
        <w:r w:rsidR="004820BE">
          <w:t>A</w:t>
        </w:r>
      </w:ins>
      <w:r w:rsidR="00200DF7" w:rsidRPr="001D3C72">
        <w:t>cquisition}</w:t>
      </w:r>
    </w:p>
    <w:p w14:paraId="12C79F0F" w14:textId="77777777" w:rsidR="00200DF7" w:rsidRPr="001D3C72" w:rsidRDefault="00200DF7" w:rsidP="007955C3">
      <w:pPr>
        <w:pStyle w:val="code"/>
      </w:pPr>
      <w:r w:rsidRPr="001D3C72">
        <w:t>\label{subsec:data_acquisition}</w:t>
      </w:r>
    </w:p>
    <w:p w14:paraId="0F2DB1E2" w14:textId="6E16637C" w:rsidR="00200DF7" w:rsidRPr="001D3C72" w:rsidRDefault="00CB2C77" w:rsidP="00200DF7">
      <w:ins w:id="1325" w:author="James See" w:date="2022-01-25T14:48:00Z">
        <w:r>
          <w:t>D</w:t>
        </w:r>
        <w:r w:rsidRPr="001D3C72">
          <w:t xml:space="preserve">epending on the </w:t>
        </w:r>
        <w:r>
          <w:t xml:space="preserve">installed </w:t>
        </w:r>
        <w:r w:rsidRPr="001D3C72">
          <w:t xml:space="preserve">operating system </w:t>
        </w:r>
        <w:r>
          <w:t>(OS), t</w:t>
        </w:r>
      </w:ins>
      <w:ins w:id="1326" w:author="James See" w:date="2022-01-25T14:47:00Z">
        <w:r>
          <w:t xml:space="preserve">he </w:t>
        </w:r>
      </w:ins>
      <w:del w:id="1327" w:author="James See" w:date="2022-01-25T14:47:00Z">
        <w:r w:rsidR="00200DF7" w:rsidRPr="001D3C72" w:rsidDel="00CB2C77">
          <w:delText>F</w:delText>
        </w:r>
      </w:del>
      <w:ins w:id="1328" w:author="James See" w:date="2022-01-25T14:47:00Z">
        <w:r>
          <w:t>f</w:t>
        </w:r>
      </w:ins>
      <w:r w:rsidR="00200DF7" w:rsidRPr="001D3C72">
        <w:t xml:space="preserve">ive smartwatches </w:t>
      </w:r>
      <w:del w:id="1329" w:author="James See" w:date="2022-01-25T14:48:00Z">
        <w:r w:rsidR="00200DF7" w:rsidRPr="001D3C72" w:rsidDel="00CB2C77">
          <w:delText>were used to measure the heart rate</w:delText>
        </w:r>
      </w:del>
      <w:del w:id="1330" w:author="James See" w:date="2022-01-25T14:47:00Z">
        <w:r w:rsidR="00200DF7" w:rsidRPr="001D3C72" w:rsidDel="00CB2C77">
          <w:delText>. The smartwatches</w:delText>
        </w:r>
      </w:del>
      <w:del w:id="1331" w:author="James See" w:date="2022-01-25T14:48:00Z">
        <w:r w:rsidR="00200DF7" w:rsidRPr="001D3C72" w:rsidDel="00CB2C77">
          <w:delText xml:space="preserve"> </w:delText>
        </w:r>
      </w:del>
      <w:r w:rsidR="00200DF7" w:rsidRPr="001D3C72">
        <w:t>ha</w:t>
      </w:r>
      <w:ins w:id="1332" w:author="James See" w:date="2022-01-25T14:47:00Z">
        <w:r>
          <w:t>d</w:t>
        </w:r>
      </w:ins>
      <w:del w:id="1333" w:author="James See" w:date="2022-01-25T14:47:00Z">
        <w:r w:rsidR="00200DF7" w:rsidRPr="001D3C72" w:rsidDel="00CB2C77">
          <w:delText>ve</w:delText>
        </w:r>
      </w:del>
      <w:r w:rsidR="00200DF7" w:rsidRPr="001D3C72">
        <w:t xml:space="preserve"> different ways of acquiring </w:t>
      </w:r>
      <w:ins w:id="1334" w:author="James See" w:date="2022-01-25T14:48:00Z">
        <w:r>
          <w:t xml:space="preserve">the </w:t>
        </w:r>
      </w:ins>
      <w:r w:rsidR="00200DF7" w:rsidRPr="001D3C72">
        <w:t>heart rate</w:t>
      </w:r>
      <w:del w:id="1335" w:author="James See" w:date="2022-01-25T14:47:00Z">
        <w:r w:rsidR="00200DF7" w:rsidRPr="001D3C72" w:rsidDel="00CB2C77">
          <w:delText xml:space="preserve"> depending on the operating system they have installed</w:delText>
        </w:r>
      </w:del>
      <w:r w:rsidR="00200DF7" w:rsidRPr="001D3C72">
        <w:t xml:space="preserve">. In this subsection, we describe </w:t>
      </w:r>
      <w:del w:id="1336" w:author="James See" w:date="2022-01-25T14:49:00Z">
        <w:r w:rsidR="00200DF7" w:rsidRPr="001D3C72" w:rsidDel="00CB2C77">
          <w:delText>the method</w:delText>
        </w:r>
      </w:del>
      <w:del w:id="1337" w:author="James See" w:date="2022-01-25T14:48:00Z">
        <w:r w:rsidR="00200DF7" w:rsidRPr="001D3C72" w:rsidDel="00CB2C77">
          <w:delText>s</w:delText>
        </w:r>
      </w:del>
      <w:del w:id="1338" w:author="James See" w:date="2022-01-25T14:49:00Z">
        <w:r w:rsidR="00200DF7" w:rsidRPr="001D3C72" w:rsidDel="00CB2C77">
          <w:delText xml:space="preserve"> of obtaining </w:delText>
        </w:r>
      </w:del>
      <w:ins w:id="1339" w:author="James See" w:date="2022-01-25T14:49:00Z">
        <w:r>
          <w:t xml:space="preserve">how </w:t>
        </w:r>
      </w:ins>
      <w:r w:rsidR="00200DF7" w:rsidRPr="001D3C72">
        <w:t xml:space="preserve">the heart rate </w:t>
      </w:r>
      <w:ins w:id="1340" w:author="James See" w:date="2022-01-25T14:49:00Z">
        <w:r>
          <w:t xml:space="preserve">was acquired </w:t>
        </w:r>
      </w:ins>
      <w:r w:rsidR="00200DF7" w:rsidRPr="001D3C72">
        <w:t>for each OS.</w:t>
      </w:r>
    </w:p>
    <w:p w14:paraId="670DDDC0" w14:textId="77777777" w:rsidR="00200DF7" w:rsidRPr="001D3C72" w:rsidRDefault="00200DF7" w:rsidP="00200DF7"/>
    <w:p w14:paraId="1A0106DD" w14:textId="4F96757C" w:rsidR="00200DF7" w:rsidRPr="001D3C72" w:rsidRDefault="001D3C72" w:rsidP="001D3C72">
      <w:pPr>
        <w:pStyle w:val="3"/>
      </w:pPr>
      <w:r w:rsidRPr="001D3C72">
        <w:t>\subsubsection</w:t>
      </w:r>
      <w:r w:rsidR="00200DF7" w:rsidRPr="001D3C72">
        <w:t>{Wear OS</w:t>
      </w:r>
      <w:del w:id="1341" w:author="James See" w:date="2022-01-25T15:12:00Z">
        <w:r w:rsidR="00200DF7" w:rsidRPr="001D3C72" w:rsidDel="001156F1">
          <w:delText xml:space="preserve"> by Google</w:delText>
        </w:r>
      </w:del>
      <w:r w:rsidR="00200DF7" w:rsidRPr="001D3C72">
        <w:t>}</w:t>
      </w:r>
    </w:p>
    <w:p w14:paraId="34710648" w14:textId="77777777" w:rsidR="00200DF7" w:rsidRPr="001D3C72" w:rsidRDefault="00200DF7" w:rsidP="007955C3">
      <w:pPr>
        <w:pStyle w:val="code"/>
      </w:pPr>
      <w:r w:rsidRPr="001D3C72">
        <w:t>\label{subsec:wearos}</w:t>
      </w:r>
    </w:p>
    <w:p w14:paraId="22A6FD12" w14:textId="1E89E30D" w:rsidR="005E1AD3" w:rsidRDefault="001156F1" w:rsidP="00200DF7">
      <w:pPr>
        <w:rPr>
          <w:ins w:id="1342" w:author="James See" w:date="2022-01-25T15:17:00Z"/>
        </w:rPr>
      </w:pPr>
      <w:ins w:id="1343" w:author="James See" w:date="2022-01-25T15:12:00Z">
        <w:r>
          <w:t xml:space="preserve">The </w:t>
        </w:r>
      </w:ins>
      <w:r w:rsidR="00200DF7" w:rsidRPr="001D3C72">
        <w:t xml:space="preserve">TicWatch Pro WF12106 and </w:t>
      </w:r>
      <w:ins w:id="1344" w:author="James See" w:date="2022-01-25T15:12:00Z">
        <w:r>
          <w:t xml:space="preserve">the </w:t>
        </w:r>
      </w:ins>
      <w:r w:rsidR="00200DF7" w:rsidRPr="001D3C72">
        <w:t xml:space="preserve">PUMA Smartwatch </w:t>
      </w:r>
      <w:del w:id="1345" w:author="James See" w:date="2022-01-25T15:12:00Z">
        <w:r w:rsidR="00200DF7" w:rsidRPr="001D3C72" w:rsidDel="001156F1">
          <w:delText xml:space="preserve">were used in the evaluation experiment. These are </w:delText>
        </w:r>
      </w:del>
      <w:r w:rsidR="00200DF7" w:rsidRPr="001D3C72">
        <w:t xml:space="preserve">both </w:t>
      </w:r>
      <w:del w:id="1346" w:author="James See" w:date="2022-01-25T15:12:00Z">
        <w:r w:rsidR="00200DF7" w:rsidRPr="001D3C72" w:rsidDel="001156F1">
          <w:delText xml:space="preserve">smartwatches run </w:delText>
        </w:r>
      </w:del>
      <w:r w:rsidR="00200DF7" w:rsidRPr="001D3C72">
        <w:t>us</w:t>
      </w:r>
      <w:ins w:id="1347" w:author="James See" w:date="2022-01-25T15:12:00Z">
        <w:r>
          <w:t>e</w:t>
        </w:r>
      </w:ins>
      <w:del w:id="1348" w:author="James See" w:date="2022-01-25T15:12:00Z">
        <w:r w:rsidR="00200DF7" w:rsidRPr="001D3C72" w:rsidDel="001156F1">
          <w:delText>ing</w:delText>
        </w:r>
      </w:del>
      <w:r w:rsidR="00200DF7" w:rsidRPr="001D3C72">
        <w:t xml:space="preserve"> </w:t>
      </w:r>
      <w:ins w:id="1349" w:author="James See" w:date="2022-01-25T15:13:00Z">
        <w:r>
          <w:t xml:space="preserve">Google's </w:t>
        </w:r>
      </w:ins>
      <w:r w:rsidR="00200DF7" w:rsidRPr="001D3C72">
        <w:t>Wear OS</w:t>
      </w:r>
      <w:del w:id="1350" w:author="James See" w:date="2022-01-25T15:13:00Z">
        <w:r w:rsidR="00200DF7" w:rsidRPr="001D3C72" w:rsidDel="001156F1">
          <w:delText xml:space="preserve"> by Google</w:delText>
        </w:r>
      </w:del>
      <w:r w:rsidR="00200DF7" w:rsidRPr="001D3C72">
        <w:rPr>
          <w:color w:val="00B050"/>
        </w:rPr>
        <w:t>\footnote{\url{https://wearos.google.com}}</w:t>
      </w:r>
      <w:r w:rsidR="00200DF7" w:rsidRPr="001D3C72">
        <w:t xml:space="preserve">, </w:t>
      </w:r>
      <w:del w:id="1351" w:author="James See" w:date="2022-01-25T15:13:00Z">
        <w:r w:rsidR="00200DF7" w:rsidRPr="001D3C72" w:rsidDel="001156F1">
          <w:delText xml:space="preserve">which is </w:delText>
        </w:r>
      </w:del>
      <w:r w:rsidR="00200DF7" w:rsidRPr="001D3C72">
        <w:t xml:space="preserve">an </w:t>
      </w:r>
      <w:del w:id="1352" w:author="James See" w:date="2022-01-25T15:13:00Z">
        <w:r w:rsidR="00200DF7" w:rsidRPr="001D3C72" w:rsidDel="001156F1">
          <w:delText xml:space="preserve">operating system </w:delText>
        </w:r>
      </w:del>
      <w:ins w:id="1353" w:author="James See" w:date="2022-01-25T15:13:00Z">
        <w:r>
          <w:t xml:space="preserve">OS that was </w:t>
        </w:r>
      </w:ins>
      <w:r w:rsidR="00200DF7" w:rsidRPr="001D3C72">
        <w:t xml:space="preserve">designed for smartwatches </w:t>
      </w:r>
      <w:ins w:id="1354" w:author="James See" w:date="2022-01-25T15:13:00Z">
        <w:r>
          <w:t xml:space="preserve">and is </w:t>
        </w:r>
      </w:ins>
      <w:r w:rsidR="00200DF7" w:rsidRPr="001D3C72">
        <w:t xml:space="preserve">based on </w:t>
      </w:r>
      <w:del w:id="1355" w:author="James See" w:date="2022-01-25T15:13:00Z">
        <w:r w:rsidR="00200DF7" w:rsidRPr="001D3C72" w:rsidDel="001156F1">
          <w:delText xml:space="preserve">Google's </w:delText>
        </w:r>
      </w:del>
      <w:r w:rsidR="00200DF7" w:rsidRPr="001D3C72">
        <w:t xml:space="preserve">Android. We </w:t>
      </w:r>
      <w:ins w:id="1356" w:author="James See" w:date="2022-01-25T15:14:00Z">
        <w:r w:rsidR="009878B1" w:rsidRPr="001D3C72">
          <w:t>us</w:t>
        </w:r>
        <w:r w:rsidR="009878B1">
          <w:t>ed</w:t>
        </w:r>
        <w:r w:rsidR="009878B1" w:rsidRPr="001D3C72">
          <w:t xml:space="preserve"> Android Studio</w:t>
        </w:r>
        <w:r w:rsidR="009878B1" w:rsidRPr="001D3C72">
          <w:rPr>
            <w:color w:val="00B050"/>
          </w:rPr>
          <w:t>\footnote{\url{https://developer.android.com/studio}}</w:t>
        </w:r>
        <w:r w:rsidR="009878B1">
          <w:rPr>
            <w:color w:val="00B050"/>
          </w:rPr>
          <w:t xml:space="preserve"> to </w:t>
        </w:r>
      </w:ins>
      <w:r w:rsidR="00200DF7" w:rsidRPr="001D3C72">
        <w:t>implement</w:t>
      </w:r>
      <w:del w:id="1357" w:author="James See" w:date="2022-01-25T15:14:00Z">
        <w:r w:rsidR="00200DF7" w:rsidRPr="001D3C72" w:rsidDel="009878B1">
          <w:delText>ed</w:delText>
        </w:r>
      </w:del>
      <w:r w:rsidR="00200DF7" w:rsidRPr="001D3C72">
        <w:t xml:space="preserve"> the </w:t>
      </w:r>
      <w:ins w:id="1358" w:author="James See" w:date="2022-01-25T15:14:00Z">
        <w:r w:rsidR="009878B1">
          <w:t xml:space="preserve">control </w:t>
        </w:r>
      </w:ins>
      <w:r w:rsidR="00200DF7" w:rsidRPr="001D3C72">
        <w:t>application</w:t>
      </w:r>
      <w:del w:id="1359" w:author="James See" w:date="2022-01-25T15:14:00Z">
        <w:r w:rsidR="00200DF7" w:rsidRPr="001D3C72" w:rsidDel="009878B1">
          <w:delText xml:space="preserve"> using Android Studio</w:delText>
        </w:r>
        <w:r w:rsidR="00200DF7" w:rsidRPr="001D3C72" w:rsidDel="009878B1">
          <w:rPr>
            <w:color w:val="00B050"/>
          </w:rPr>
          <w:delText>\footnote{\url{https://developer.android.com/studio}}</w:delText>
        </w:r>
        <w:r w:rsidR="00200DF7" w:rsidRPr="001D3C72" w:rsidDel="009878B1">
          <w:delText>.</w:delText>
        </w:r>
      </w:del>
      <w:ins w:id="1360" w:author="James See" w:date="2022-01-25T15:14:00Z">
        <w:r w:rsidR="009878B1">
          <w:t>,</w:t>
        </w:r>
      </w:ins>
      <w:r w:rsidR="00200DF7" w:rsidRPr="001D3C72">
        <w:t xml:space="preserve"> </w:t>
      </w:r>
      <w:del w:id="1361" w:author="James See" w:date="2022-01-25T15:14:00Z">
        <w:r w:rsidR="00200DF7" w:rsidRPr="001D3C72" w:rsidDel="009878B1">
          <w:delText xml:space="preserve">The implemented application </w:delText>
        </w:r>
      </w:del>
      <w:ins w:id="1362" w:author="James See" w:date="2022-01-25T15:14:00Z">
        <w:r w:rsidR="009878B1">
          <w:t xml:space="preserve">which </w:t>
        </w:r>
      </w:ins>
      <w:r w:rsidR="00200DF7" w:rsidRPr="001D3C72">
        <w:t xml:space="preserve">is </w:t>
      </w:r>
      <w:del w:id="1363" w:author="James See" w:date="2022-01-25T15:14:00Z">
        <w:r w:rsidR="00200DF7" w:rsidRPr="001D3C72" w:rsidDel="009878B1">
          <w:delText xml:space="preserve">shown </w:delText>
        </w:r>
      </w:del>
      <w:ins w:id="1364" w:author="James See" w:date="2022-01-25T15:14:00Z">
        <w:r w:rsidR="009878B1">
          <w:t xml:space="preserve">illustrated </w:t>
        </w:r>
      </w:ins>
      <w:r w:rsidR="00200DF7" w:rsidRPr="001D3C72">
        <w:t>in \figref{app}.</w:t>
      </w:r>
      <w:ins w:id="1365" w:author="James See" w:date="2022-01-25T15:17:00Z">
        <w:r w:rsidR="005E1AD3" w:rsidRPr="001D3C72">
          <w:rPr>
            <w:color w:val="D9D9D9" w:themeColor="background1" w:themeShade="D9"/>
          </w:rPr>
          <w:t>\par</w:t>
        </w:r>
      </w:ins>
    </w:p>
    <w:p w14:paraId="57A755B6" w14:textId="77777777" w:rsidR="005E1AD3" w:rsidRDefault="005E1AD3" w:rsidP="00200DF7">
      <w:pPr>
        <w:rPr>
          <w:ins w:id="1366" w:author="James See" w:date="2022-01-25T15:17:00Z"/>
        </w:rPr>
      </w:pPr>
    </w:p>
    <w:p w14:paraId="6F0AC242" w14:textId="0A47CFBB" w:rsidR="00200DF7" w:rsidRPr="001D3C72" w:rsidRDefault="00200DF7" w:rsidP="00200DF7">
      <w:del w:id="1367" w:author="James See" w:date="2022-01-25T15:17:00Z">
        <w:r w:rsidRPr="001D3C72" w:rsidDel="005E1AD3">
          <w:delText xml:space="preserve"> </w:delText>
        </w:r>
      </w:del>
      <w:r w:rsidRPr="001D3C72">
        <w:t xml:space="preserve">When </w:t>
      </w:r>
      <w:del w:id="1368" w:author="James See" w:date="2022-01-25T15:19:00Z">
        <w:r w:rsidRPr="001D3C72" w:rsidDel="005E1AD3">
          <w:delText xml:space="preserve">we start </w:delText>
        </w:r>
      </w:del>
      <w:r w:rsidRPr="001D3C72">
        <w:t>the application</w:t>
      </w:r>
      <w:ins w:id="1369" w:author="James See" w:date="2022-01-25T15:19:00Z">
        <w:r w:rsidR="005E1AD3">
          <w:t xml:space="preserve"> is started</w:t>
        </w:r>
      </w:ins>
      <w:r w:rsidRPr="001D3C72">
        <w:t xml:space="preserve">, </w:t>
      </w:r>
      <w:ins w:id="1370" w:author="James See" w:date="2022-01-25T15:19:00Z">
        <w:r w:rsidR="005E1AD3">
          <w:t xml:space="preserve">it displays </w:t>
        </w:r>
      </w:ins>
      <w:r w:rsidRPr="001D3C72">
        <w:t>the screen shown in (1)</w:t>
      </w:r>
      <w:del w:id="1371" w:author="James See" w:date="2022-01-25T15:19:00Z">
        <w:r w:rsidRPr="001D3C72" w:rsidDel="005E1AD3">
          <w:delText xml:space="preserve"> will be displayed</w:delText>
        </w:r>
      </w:del>
      <w:r w:rsidRPr="001D3C72">
        <w:t xml:space="preserve">. </w:t>
      </w:r>
      <w:del w:id="1372" w:author="James See" w:date="2022-01-25T15:19:00Z">
        <w:r w:rsidRPr="001D3C72" w:rsidDel="005E1AD3">
          <w:delText>The a</w:delText>
        </w:r>
      </w:del>
      <w:ins w:id="1373" w:author="James See" w:date="2022-01-25T15:19:00Z">
        <w:r w:rsidR="005E1AD3">
          <w:t>A</w:t>
        </w:r>
      </w:ins>
      <w:r w:rsidRPr="001D3C72">
        <w:t xml:space="preserve">cquisition of the sensor value starts automatically, and when </w:t>
      </w:r>
      <w:del w:id="1374" w:author="James See" w:date="2022-01-25T15:19:00Z">
        <w:r w:rsidRPr="001D3C72" w:rsidDel="005E1AD3">
          <w:delText xml:space="preserve">there is a </w:delText>
        </w:r>
      </w:del>
      <w:ins w:id="1375" w:author="James See" w:date="2022-01-25T15:19:00Z">
        <w:r w:rsidR="005E1AD3">
          <w:lastRenderedPageBreak/>
          <w:t xml:space="preserve">the value </w:t>
        </w:r>
      </w:ins>
      <w:r w:rsidRPr="001D3C72">
        <w:t>change</w:t>
      </w:r>
      <w:ins w:id="1376" w:author="James See" w:date="2022-01-25T15:19:00Z">
        <w:r w:rsidR="005E1AD3">
          <w:t>s</w:t>
        </w:r>
      </w:ins>
      <w:del w:id="1377" w:author="James See" w:date="2022-01-25T15:19:00Z">
        <w:r w:rsidRPr="001D3C72" w:rsidDel="005E1AD3">
          <w:delText xml:space="preserve"> in the value</w:delText>
        </w:r>
      </w:del>
      <w:r w:rsidRPr="001D3C72">
        <w:t xml:space="preserve">, </w:t>
      </w:r>
      <w:del w:id="1378" w:author="James See" w:date="2022-01-25T15:19:00Z">
        <w:r w:rsidRPr="001D3C72" w:rsidDel="005E1AD3">
          <w:delText xml:space="preserve">the sensor value </w:delText>
        </w:r>
      </w:del>
      <w:ins w:id="1379" w:author="James See" w:date="2022-01-25T15:19:00Z">
        <w:r w:rsidR="005E1AD3">
          <w:t xml:space="preserve">it </w:t>
        </w:r>
      </w:ins>
      <w:r w:rsidRPr="001D3C72">
        <w:t xml:space="preserve">is displayed as shown in (2). ``Heart'' indicates the value </w:t>
      </w:r>
      <w:del w:id="1380" w:author="James See" w:date="2022-01-25T15:19:00Z">
        <w:r w:rsidRPr="001D3C72" w:rsidDel="00F3127A">
          <w:delText xml:space="preserve">of </w:delText>
        </w:r>
      </w:del>
      <w:ins w:id="1381" w:author="James See" w:date="2022-01-25T15:19:00Z">
        <w:r w:rsidR="00F3127A">
          <w:t xml:space="preserve">from </w:t>
        </w:r>
      </w:ins>
      <w:r w:rsidRPr="001D3C72">
        <w:t xml:space="preserve">the heart rate sensor, and ``Pulse'' indicates the value </w:t>
      </w:r>
      <w:del w:id="1382" w:author="James See" w:date="2022-01-25T15:19:00Z">
        <w:r w:rsidRPr="001D3C72" w:rsidDel="00F3127A">
          <w:delText xml:space="preserve">of </w:delText>
        </w:r>
      </w:del>
      <w:ins w:id="1383" w:author="James See" w:date="2022-01-25T15:19:00Z">
        <w:r w:rsidR="00F3127A">
          <w:t xml:space="preserve">from </w:t>
        </w:r>
      </w:ins>
      <w:r w:rsidRPr="001D3C72">
        <w:t xml:space="preserve">the PPG sensor. </w:t>
      </w:r>
      <w:del w:id="1384" w:author="James See" w:date="2022-01-25T15:20:00Z">
        <w:r w:rsidRPr="001D3C72" w:rsidDel="00F3127A">
          <w:delText>If we want to</w:delText>
        </w:r>
      </w:del>
      <w:ins w:id="1385" w:author="James See" w:date="2022-01-25T15:20:00Z">
        <w:r w:rsidR="00F3127A">
          <w:t>Data</w:t>
        </w:r>
      </w:ins>
      <w:r w:rsidRPr="001D3C72">
        <w:t xml:space="preserve"> record</w:t>
      </w:r>
      <w:ins w:id="1386" w:author="James See" w:date="2022-01-25T15:21:00Z">
        <w:r w:rsidR="00A53064">
          <w:t>ing</w:t>
        </w:r>
      </w:ins>
      <w:r w:rsidRPr="001D3C72">
        <w:t xml:space="preserve"> </w:t>
      </w:r>
      <w:del w:id="1387" w:author="James See" w:date="2022-01-25T15:20:00Z">
        <w:r w:rsidRPr="001D3C72" w:rsidDel="00F3127A">
          <w:delText xml:space="preserve">the data, we </w:delText>
        </w:r>
      </w:del>
      <w:ins w:id="1388" w:author="James See" w:date="2022-01-25T15:22:00Z">
        <w:r w:rsidR="00A53064">
          <w:t xml:space="preserve">is begun </w:t>
        </w:r>
      </w:ins>
      <w:ins w:id="1389" w:author="James See" w:date="2022-01-25T15:20:00Z">
        <w:r w:rsidR="00F3127A">
          <w:t xml:space="preserve">by </w:t>
        </w:r>
      </w:ins>
      <w:del w:id="1390" w:author="James See" w:date="2022-01-25T15:22:00Z">
        <w:r w:rsidRPr="001D3C72" w:rsidDel="00A53064">
          <w:delText xml:space="preserve">press </w:delText>
        </w:r>
      </w:del>
      <w:ins w:id="1391" w:author="James See" w:date="2022-01-25T15:22:00Z">
        <w:r w:rsidR="00A53064">
          <w:t xml:space="preserve">tapping </w:t>
        </w:r>
      </w:ins>
      <w:r w:rsidRPr="001D3C72">
        <w:t xml:space="preserve">the ``RECORD'' button. </w:t>
      </w:r>
      <w:del w:id="1392" w:author="James See" w:date="2022-01-25T15:21:00Z">
        <w:r w:rsidRPr="001D3C72" w:rsidDel="00A53064">
          <w:delText>Then, the</w:delText>
        </w:r>
      </w:del>
      <w:ins w:id="1393" w:author="James See" w:date="2022-01-25T15:21:00Z">
        <w:r w:rsidR="00A53064">
          <w:t>A</w:t>
        </w:r>
      </w:ins>
      <w:r w:rsidRPr="001D3C72">
        <w:t xml:space="preserve"> 60-s</w:t>
      </w:r>
      <w:del w:id="1394" w:author="James See" w:date="2022-01-25T15:21:00Z">
        <w:r w:rsidRPr="001D3C72" w:rsidDel="00A53064">
          <w:delText>econd</w:delText>
        </w:r>
      </w:del>
      <w:r w:rsidRPr="001D3C72">
        <w:t xml:space="preserve"> calibration </w:t>
      </w:r>
      <w:del w:id="1395" w:author="James See" w:date="2022-01-25T15:22:00Z">
        <w:r w:rsidRPr="001D3C72" w:rsidDel="00A53064">
          <w:delText xml:space="preserve">will </w:delText>
        </w:r>
      </w:del>
      <w:ins w:id="1396" w:author="James See" w:date="2022-01-25T15:22:00Z">
        <w:r w:rsidR="00A53064">
          <w:t xml:space="preserve">then </w:t>
        </w:r>
      </w:ins>
      <w:r w:rsidRPr="001D3C72">
        <w:t>start</w:t>
      </w:r>
      <w:ins w:id="1397" w:author="James See" w:date="2022-01-25T15:22:00Z">
        <w:r w:rsidR="00A53064">
          <w:t>s</w:t>
        </w:r>
      </w:ins>
      <w:r w:rsidRPr="001D3C72">
        <w:t xml:space="preserve"> as shown in (3). This calibration waits for the </w:t>
      </w:r>
      <w:ins w:id="1398" w:author="James See" w:date="2022-01-25T15:22:00Z">
        <w:r w:rsidR="00A53064">
          <w:t xml:space="preserve">sensor </w:t>
        </w:r>
      </w:ins>
      <w:r w:rsidRPr="001D3C72">
        <w:t xml:space="preserve">value </w:t>
      </w:r>
      <w:del w:id="1399" w:author="James See" w:date="2022-01-25T15:22:00Z">
        <w:r w:rsidRPr="001D3C72" w:rsidDel="00A53064">
          <w:delText xml:space="preserve">variation </w:delText>
        </w:r>
      </w:del>
      <w:r w:rsidRPr="001D3C72">
        <w:t>to stabilize</w:t>
      </w:r>
      <w:del w:id="1400" w:author="James See" w:date="2022-01-25T15:24:00Z">
        <w:r w:rsidRPr="001D3C72" w:rsidDel="00A53064">
          <w:delText>.</w:delText>
        </w:r>
      </w:del>
      <w:ins w:id="1401" w:author="James See" w:date="2022-01-25T15:24:00Z">
        <w:r w:rsidR="00A53064">
          <w:t>,</w:t>
        </w:r>
      </w:ins>
      <w:r w:rsidRPr="001D3C72">
        <w:t xml:space="preserve"> </w:t>
      </w:r>
      <w:del w:id="1402" w:author="James See" w:date="2022-01-25T15:24:00Z">
        <w:r w:rsidRPr="001D3C72" w:rsidDel="00A53064">
          <w:delText xml:space="preserve">We will adjust </w:delText>
        </w:r>
      </w:del>
      <w:ins w:id="1403" w:author="James See" w:date="2022-01-25T15:24:00Z">
        <w:r w:rsidR="00A53064">
          <w:t xml:space="preserve">and </w:t>
        </w:r>
      </w:ins>
      <w:r w:rsidRPr="001D3C72">
        <w:t xml:space="preserve">the wearing position of the smartwatch </w:t>
      </w:r>
      <w:ins w:id="1404" w:author="James See" w:date="2022-01-25T15:24:00Z">
        <w:r w:rsidR="00A53064">
          <w:t xml:space="preserve">can be adjusted </w:t>
        </w:r>
      </w:ins>
      <w:r w:rsidRPr="001D3C72">
        <w:t xml:space="preserve">during this </w:t>
      </w:r>
      <w:del w:id="1405" w:author="James See" w:date="2022-01-25T15:24:00Z">
        <w:r w:rsidRPr="001D3C72" w:rsidDel="00A53064">
          <w:delText>time</w:delText>
        </w:r>
      </w:del>
      <w:ins w:id="1406" w:author="James See" w:date="2022-01-25T15:24:00Z">
        <w:r w:rsidR="00A53064">
          <w:t>period</w:t>
        </w:r>
      </w:ins>
      <w:r w:rsidRPr="001D3C72">
        <w:t>. When the 60-s</w:t>
      </w:r>
      <w:del w:id="1407" w:author="James See" w:date="2022-01-25T15:24:00Z">
        <w:r w:rsidRPr="001D3C72" w:rsidDel="00A53064">
          <w:delText>econd</w:delText>
        </w:r>
      </w:del>
      <w:r w:rsidRPr="001D3C72">
        <w:t xml:space="preserve"> calibration is complete</w:t>
      </w:r>
      <w:del w:id="1408" w:author="James See" w:date="2022-01-25T15:24:00Z">
        <w:r w:rsidRPr="001D3C72" w:rsidDel="00A53064">
          <w:delText>d</w:delText>
        </w:r>
      </w:del>
      <w:r w:rsidRPr="001D3C72">
        <w:t xml:space="preserve">, </w:t>
      </w:r>
      <w:del w:id="1409" w:author="James See" w:date="2022-01-25T15:24:00Z">
        <w:r w:rsidRPr="001D3C72" w:rsidDel="00A53064">
          <w:delText xml:space="preserve">the </w:delText>
        </w:r>
      </w:del>
      <w:r w:rsidRPr="001D3C72">
        <w:t>sensor data is acquired for 60 s</w:t>
      </w:r>
      <w:del w:id="1410" w:author="James See" w:date="2022-01-25T15:25:00Z">
        <w:r w:rsidRPr="001D3C72" w:rsidDel="00A53064">
          <w:delText>econds</w:delText>
        </w:r>
      </w:del>
      <w:r w:rsidRPr="001D3C72">
        <w:t xml:space="preserve"> as shown in (4) and stored in a variable. At the end of the </w:t>
      </w:r>
      <w:del w:id="1411" w:author="James See" w:date="2022-01-25T15:25:00Z">
        <w:r w:rsidRPr="001D3C72" w:rsidDel="00A53064">
          <w:delText xml:space="preserve">sensor </w:delText>
        </w:r>
      </w:del>
      <w:r w:rsidRPr="001D3C72">
        <w:t xml:space="preserve">data acquisition </w:t>
      </w:r>
      <w:del w:id="1412" w:author="James See" w:date="2022-01-25T15:25:00Z">
        <w:r w:rsidRPr="001D3C72" w:rsidDel="00A53064">
          <w:delText>time</w:delText>
        </w:r>
      </w:del>
      <w:ins w:id="1413" w:author="James See" w:date="2022-01-25T15:25:00Z">
        <w:r w:rsidR="00A53064">
          <w:t>period</w:t>
        </w:r>
      </w:ins>
      <w:r w:rsidRPr="001D3C72">
        <w:t xml:space="preserve">, the data stored in the variable </w:t>
      </w:r>
      <w:del w:id="1414" w:author="James See" w:date="2022-01-25T15:25:00Z">
        <w:r w:rsidRPr="001D3C72" w:rsidDel="00EA4CBB">
          <w:delText xml:space="preserve">will be </w:delText>
        </w:r>
      </w:del>
      <w:ins w:id="1415" w:author="James See" w:date="2022-01-25T15:25:00Z">
        <w:r w:rsidR="00EA4CBB">
          <w:t xml:space="preserve">is </w:t>
        </w:r>
      </w:ins>
      <w:r w:rsidRPr="001D3C72">
        <w:t xml:space="preserve">saved </w:t>
      </w:r>
      <w:del w:id="1416" w:author="James See" w:date="2022-01-25T15:25:00Z">
        <w:r w:rsidRPr="001D3C72" w:rsidDel="00EA4CBB">
          <w:delText xml:space="preserve">in </w:delText>
        </w:r>
      </w:del>
      <w:ins w:id="1417" w:author="James See" w:date="2022-01-25T15:25:00Z">
        <w:r w:rsidR="00EA4CBB">
          <w:t xml:space="preserve">to </w:t>
        </w:r>
      </w:ins>
      <w:r w:rsidRPr="001D3C72">
        <w:t xml:space="preserve">the smartwatch </w:t>
      </w:r>
      <w:del w:id="1418" w:author="James See" w:date="2022-01-25T15:25:00Z">
        <w:r w:rsidRPr="001D3C72" w:rsidDel="00EA4CBB">
          <w:delText xml:space="preserve">storage </w:delText>
        </w:r>
      </w:del>
      <w:r w:rsidRPr="001D3C72">
        <w:t xml:space="preserve">in </w:t>
      </w:r>
      <w:ins w:id="1419" w:author="James See" w:date="2022-01-25T15:25:00Z">
        <w:r w:rsidR="003456A2">
          <w:t>CSV</w:t>
        </w:r>
      </w:ins>
      <w:del w:id="1420" w:author="James See" w:date="2022-01-25T15:26:00Z">
        <w:r w:rsidRPr="001D3C72" w:rsidDel="003456A2">
          <w:delText>csv</w:delText>
        </w:r>
      </w:del>
      <w:r w:rsidRPr="001D3C72">
        <w:t xml:space="preserve"> format, and a message indicating the completion of data acquisition </w:t>
      </w:r>
      <w:del w:id="1421" w:author="James See" w:date="2022-01-25T15:30:00Z">
        <w:r w:rsidRPr="001D3C72" w:rsidDel="003456A2">
          <w:delText>will be</w:delText>
        </w:r>
      </w:del>
      <w:ins w:id="1422" w:author="James See" w:date="2022-01-25T15:30:00Z">
        <w:r w:rsidR="003456A2">
          <w:t>is</w:t>
        </w:r>
      </w:ins>
      <w:r w:rsidRPr="001D3C72">
        <w:t xml:space="preserve"> displayed as shown in (5). The </w:t>
      </w:r>
      <w:commentRangeStart w:id="1423"/>
      <w:del w:id="1424" w:author="James See" w:date="2022-01-25T15:30:00Z">
        <w:r w:rsidRPr="001D3C72" w:rsidDel="003456A2">
          <w:delText xml:space="preserve">device </w:delText>
        </w:r>
      </w:del>
      <w:ins w:id="1425" w:author="James See" w:date="2022-01-25T15:30:00Z">
        <w:r w:rsidR="003456A2">
          <w:t>smartwatch</w:t>
        </w:r>
        <w:r w:rsidR="003456A2" w:rsidRPr="001D3C72">
          <w:t xml:space="preserve"> </w:t>
        </w:r>
        <w:commentRangeEnd w:id="1423"/>
        <w:r w:rsidR="003456A2">
          <w:rPr>
            <w:rStyle w:val="afd"/>
          </w:rPr>
          <w:commentReference w:id="1423"/>
        </w:r>
      </w:ins>
      <w:r w:rsidRPr="001D3C72">
        <w:t xml:space="preserve">is equipped with a variety of sensors, and the data is accessed by specifying the sensor number </w:t>
      </w:r>
      <w:del w:id="1426" w:author="James See" w:date="2022-01-25T15:31:00Z">
        <w:r w:rsidRPr="001D3C72" w:rsidDel="00F243DA">
          <w:delText xml:space="preserve">when </w:delText>
        </w:r>
      </w:del>
      <w:ins w:id="1427" w:author="James See" w:date="2022-01-25T15:31:00Z">
        <w:r w:rsidR="00F243DA">
          <w:t>during</w:t>
        </w:r>
        <w:r w:rsidR="00F243DA" w:rsidRPr="001D3C72">
          <w:t xml:space="preserve"> application </w:t>
        </w:r>
      </w:ins>
      <w:r w:rsidRPr="001D3C72">
        <w:t>develop</w:t>
      </w:r>
      <w:ins w:id="1428" w:author="James See" w:date="2022-01-25T15:31:00Z">
        <w:r w:rsidR="00F243DA">
          <w:t>ment</w:t>
        </w:r>
      </w:ins>
      <w:del w:id="1429" w:author="James See" w:date="2022-01-25T15:31:00Z">
        <w:r w:rsidRPr="001D3C72" w:rsidDel="00F243DA">
          <w:delText>ing the application</w:delText>
        </w:r>
      </w:del>
      <w:r w:rsidRPr="001D3C72">
        <w:rPr>
          <w:color w:val="00B050"/>
        </w:rPr>
        <w:t>\footnote{\url{https://developer.android.com/reference/android/hardware/Sensor}}</w:t>
      </w:r>
      <w:del w:id="1430" w:author="James See" w:date="2022-01-25T15:33:00Z">
        <w:r w:rsidRPr="001D3C72" w:rsidDel="007937E3">
          <w:delText>.</w:delText>
        </w:r>
      </w:del>
      <w:r w:rsidRPr="001D3C72">
        <w:t xml:space="preserve"> </w:t>
      </w:r>
      <w:ins w:id="1431" w:author="James See" w:date="2022-01-25T15:33:00Z">
        <w:r w:rsidR="007937E3">
          <w:t xml:space="preserve">(e.g., </w:t>
        </w:r>
      </w:ins>
      <w:del w:id="1432" w:author="James See" w:date="2022-01-25T15:32:00Z">
        <w:r w:rsidRPr="001D3C72" w:rsidDel="007937E3">
          <w:delText xml:space="preserve">The </w:delText>
        </w:r>
      </w:del>
      <w:r w:rsidRPr="001D3C72">
        <w:t>sensor number 21</w:t>
      </w:r>
      <w:del w:id="1433" w:author="James See" w:date="2022-01-25T15:33:00Z">
        <w:r w:rsidRPr="001D3C72" w:rsidDel="007937E3">
          <w:delText>, which is used to acquire the heart rate data, has been specified</w:delText>
        </w:r>
      </w:del>
      <w:r w:rsidRPr="001D3C72">
        <w:t xml:space="preserve"> in this application</w:t>
      </w:r>
      <w:ins w:id="1434" w:author="James See" w:date="2022-01-25T15:33:00Z">
        <w:r w:rsidR="007937E3">
          <w:t>)</w:t>
        </w:r>
      </w:ins>
      <w:r w:rsidRPr="001D3C72">
        <w:t xml:space="preserve">. The rate of </w:t>
      </w:r>
      <w:del w:id="1435" w:author="James See" w:date="2022-01-25T15:34:00Z">
        <w:r w:rsidRPr="001D3C72" w:rsidDel="00C11389">
          <w:delText xml:space="preserve">events </w:delText>
        </w:r>
      </w:del>
      <w:r w:rsidRPr="001D3C72">
        <w:t xml:space="preserve">``SENSOR\_DELAY\_UI'' </w:t>
      </w:r>
      <w:ins w:id="1436" w:author="James See" w:date="2022-01-25T15:34:00Z">
        <w:r w:rsidR="00C11389" w:rsidRPr="001D3C72">
          <w:t xml:space="preserve">events </w:t>
        </w:r>
      </w:ins>
      <w:del w:id="1437" w:author="James See" w:date="2022-01-25T15:34:00Z">
        <w:r w:rsidRPr="001D3C72" w:rsidDel="007937E3">
          <w:delText xml:space="preserve">is </w:delText>
        </w:r>
      </w:del>
      <w:ins w:id="1438" w:author="James See" w:date="2022-01-25T15:34:00Z">
        <w:r w:rsidR="007937E3">
          <w:t xml:space="preserve">was </w:t>
        </w:r>
      </w:ins>
      <w:r w:rsidRPr="001D3C72">
        <w:t xml:space="preserve">used to set a sampling rate </w:t>
      </w:r>
      <w:ins w:id="1439" w:author="James See" w:date="2022-01-25T15:34:00Z">
        <w:r w:rsidR="00C11389">
          <w:t xml:space="preserve">that was </w:t>
        </w:r>
      </w:ins>
      <w:r w:rsidRPr="001D3C72">
        <w:t xml:space="preserve">suitable for </w:t>
      </w:r>
      <w:del w:id="1440" w:author="James See" w:date="2022-01-25T15:35:00Z">
        <w:r w:rsidRPr="001D3C72" w:rsidDel="00C11389">
          <w:delText xml:space="preserve">the </w:delText>
        </w:r>
      </w:del>
      <w:r w:rsidRPr="001D3C72">
        <w:t>implement</w:t>
      </w:r>
      <w:ins w:id="1441" w:author="James See" w:date="2022-01-25T15:35:00Z">
        <w:r w:rsidR="00C11389">
          <w:t>ing</w:t>
        </w:r>
      </w:ins>
      <w:del w:id="1442" w:author="James See" w:date="2022-01-25T15:35:00Z">
        <w:r w:rsidRPr="001D3C72" w:rsidDel="00C11389">
          <w:delText>ation of</w:delText>
        </w:r>
      </w:del>
      <w:r w:rsidRPr="001D3C72">
        <w:t xml:space="preserve"> the user interface</w:t>
      </w:r>
      <w:r w:rsidRPr="001D3C72">
        <w:rPr>
          <w:color w:val="00B050"/>
        </w:rPr>
        <w:t>\footnote{\url{https://developer.android.com/reference/android/hardware/SensorManager}}</w:t>
      </w:r>
      <w:r w:rsidRPr="001D3C72">
        <w:t>.</w:t>
      </w:r>
      <w:r w:rsidR="001D3C72" w:rsidRPr="001D3C72">
        <w:rPr>
          <w:color w:val="D9D9D9" w:themeColor="background1" w:themeShade="D9"/>
        </w:rPr>
        <w:t>\par</w:t>
      </w:r>
    </w:p>
    <w:p w14:paraId="0ACB5078" w14:textId="77777777" w:rsidR="00200DF7" w:rsidRPr="001D3C72" w:rsidRDefault="00200DF7" w:rsidP="00200DF7"/>
    <w:p w14:paraId="34DAD40D" w14:textId="3B47939B" w:rsidR="00200DF7" w:rsidRPr="001D3C72" w:rsidDel="00F83E63" w:rsidRDefault="00F83E63" w:rsidP="00200DF7">
      <w:pPr>
        <w:rPr>
          <w:del w:id="1443" w:author="James See" w:date="2022-01-25T16:23:00Z"/>
        </w:rPr>
      </w:pPr>
      <w:ins w:id="1444" w:author="James See" w:date="2022-01-25T16:23:00Z">
        <w:r w:rsidRPr="001D3C72">
          <w:t xml:space="preserve">In the evaluation experiment, </w:t>
        </w:r>
      </w:ins>
      <w:del w:id="1445" w:author="James See" w:date="2022-01-25T16:23:00Z">
        <w:r w:rsidR="00200DF7" w:rsidRPr="001D3C72" w:rsidDel="00F83E63">
          <w:delText>D</w:delText>
        </w:r>
      </w:del>
      <w:ins w:id="1446" w:author="James See" w:date="2022-01-25T16:23:00Z">
        <w:r>
          <w:t>d</w:t>
        </w:r>
      </w:ins>
      <w:r w:rsidR="00200DF7" w:rsidRPr="001D3C72">
        <w:t xml:space="preserve">ata acquisition </w:t>
      </w:r>
      <w:del w:id="1447" w:author="James See" w:date="2022-01-25T16:23:00Z">
        <w:r w:rsidR="00200DF7" w:rsidRPr="001D3C72" w:rsidDel="00F83E63">
          <w:delText xml:space="preserve">is </w:delText>
        </w:r>
      </w:del>
      <w:ins w:id="1448" w:author="James See" w:date="2022-01-25T16:23:00Z">
        <w:r>
          <w:t xml:space="preserve">was </w:t>
        </w:r>
      </w:ins>
      <w:r w:rsidR="00200DF7" w:rsidRPr="001D3C72">
        <w:t xml:space="preserve">started by placing the smartwatch on the display, entering the target heart rate into the standard input of the display drawing program, and </w:t>
      </w:r>
      <w:del w:id="1449" w:author="James See" w:date="2022-01-25T16:20:00Z">
        <w:r w:rsidR="00200DF7" w:rsidRPr="001D3C72" w:rsidDel="00F83E63">
          <w:delText xml:space="preserve">pressing </w:delText>
        </w:r>
      </w:del>
      <w:ins w:id="1450" w:author="James See" w:date="2022-01-25T16:20:00Z">
        <w:r>
          <w:t>tapping</w:t>
        </w:r>
        <w:r w:rsidRPr="001D3C72">
          <w:t xml:space="preserve"> </w:t>
        </w:r>
      </w:ins>
      <w:r w:rsidR="00200DF7" w:rsidRPr="001D3C72">
        <w:t xml:space="preserve">the ``RECORD'' button </w:t>
      </w:r>
      <w:del w:id="1451" w:author="James See" w:date="2022-01-25T16:20:00Z">
        <w:r w:rsidR="00200DF7" w:rsidRPr="001D3C72" w:rsidDel="00F83E63">
          <w:delText xml:space="preserve">of </w:delText>
        </w:r>
      </w:del>
      <w:ins w:id="1452" w:author="James See" w:date="2022-01-25T16:20:00Z">
        <w:r>
          <w:t xml:space="preserve">in </w:t>
        </w:r>
      </w:ins>
      <w:r w:rsidR="00200DF7" w:rsidRPr="001D3C72">
        <w:t>the smartwatch application. After 120 s</w:t>
      </w:r>
      <w:del w:id="1453" w:author="James See" w:date="2022-01-25T16:20:00Z">
        <w:r w:rsidR="00200DF7" w:rsidRPr="001D3C72" w:rsidDel="00F83E63">
          <w:delText>econds</w:delText>
        </w:r>
      </w:del>
      <w:r w:rsidR="00200DF7" w:rsidRPr="001D3C72">
        <w:t>, including the 60-s</w:t>
      </w:r>
      <w:del w:id="1454" w:author="James See" w:date="2022-01-25T16:20:00Z">
        <w:r w:rsidR="00200DF7" w:rsidRPr="001D3C72" w:rsidDel="00F83E63">
          <w:delText>econd</w:delText>
        </w:r>
      </w:del>
      <w:r w:rsidR="00200DF7" w:rsidRPr="001D3C72">
        <w:t xml:space="preserve"> calibration, the data acquisition </w:t>
      </w:r>
      <w:del w:id="1455" w:author="James See" w:date="2022-01-25T16:23:00Z">
        <w:r w:rsidR="00200DF7" w:rsidRPr="001D3C72" w:rsidDel="00F83E63">
          <w:delText xml:space="preserve">is </w:delText>
        </w:r>
      </w:del>
      <w:ins w:id="1456" w:author="James See" w:date="2022-01-25T16:23:00Z">
        <w:r>
          <w:t xml:space="preserve">was </w:t>
        </w:r>
      </w:ins>
      <w:r w:rsidR="00200DF7" w:rsidRPr="001D3C72">
        <w:t>complete</w:t>
      </w:r>
      <w:del w:id="1457" w:author="James See" w:date="2022-01-25T16:40:00Z">
        <w:r w:rsidR="00200DF7" w:rsidRPr="001D3C72" w:rsidDel="007D5622">
          <w:delText>d</w:delText>
        </w:r>
      </w:del>
      <w:r w:rsidR="00200DF7" w:rsidRPr="001D3C72">
        <w:t>.</w:t>
      </w:r>
      <w:del w:id="1458" w:author="James See" w:date="2022-01-25T16:23:00Z">
        <w:r w:rsidR="001D3C72" w:rsidRPr="001D3C72" w:rsidDel="00F83E63">
          <w:rPr>
            <w:color w:val="D9D9D9" w:themeColor="background1" w:themeShade="D9"/>
          </w:rPr>
          <w:delText>\par</w:delText>
        </w:r>
      </w:del>
    </w:p>
    <w:p w14:paraId="4A05C300" w14:textId="5ECF9FCF" w:rsidR="00200DF7" w:rsidRPr="001D3C72" w:rsidDel="00F83E63" w:rsidRDefault="00200DF7" w:rsidP="00200DF7">
      <w:pPr>
        <w:rPr>
          <w:del w:id="1459" w:author="James See" w:date="2022-01-25T16:23:00Z"/>
        </w:rPr>
      </w:pPr>
    </w:p>
    <w:p w14:paraId="5A16AD64" w14:textId="47674EF8" w:rsidR="00200DF7" w:rsidRPr="001D3C72" w:rsidRDefault="00F83E63" w:rsidP="00200DF7">
      <w:ins w:id="1460" w:author="James See" w:date="2022-01-25T16:23:00Z">
        <w:r>
          <w:t xml:space="preserve"> </w:t>
        </w:r>
      </w:ins>
      <w:r w:rsidR="00200DF7" w:rsidRPr="001D3C72">
        <w:t xml:space="preserve">The sampling rate for heart rate data acquisition </w:t>
      </w:r>
      <w:del w:id="1461" w:author="James See" w:date="2022-01-25T16:23:00Z">
        <w:r w:rsidR="00200DF7" w:rsidRPr="001D3C72" w:rsidDel="00F83E63">
          <w:delText xml:space="preserve">is </w:delText>
        </w:r>
      </w:del>
      <w:ins w:id="1462" w:author="James See" w:date="2022-01-25T16:23:00Z">
        <w:r>
          <w:t xml:space="preserve">was </w:t>
        </w:r>
      </w:ins>
      <w:r w:rsidR="00200DF7" w:rsidRPr="001D3C72">
        <w:t xml:space="preserve">approximately 1 Hz. </w:t>
      </w:r>
      <w:del w:id="1463" w:author="James See" w:date="2022-01-25T16:23:00Z">
        <w:r w:rsidR="00200DF7" w:rsidRPr="001D3C72" w:rsidDel="00F83E63">
          <w:delText>In the evaluation experiment, a</w:delText>
        </w:r>
      </w:del>
      <w:ins w:id="1464" w:author="James See" w:date="2022-01-25T16:23:00Z">
        <w:r>
          <w:t>A</w:t>
        </w:r>
      </w:ins>
      <w:r w:rsidR="00200DF7" w:rsidRPr="001D3C72">
        <w:t xml:space="preserve">s shown in \figref{calculating_heart_rate_wearos}, the time average of </w:t>
      </w:r>
      <w:del w:id="1465" w:author="James See" w:date="2022-01-25T16:22:00Z">
        <w:r w:rsidR="00200DF7" w:rsidRPr="001D3C72" w:rsidDel="00F83E63">
          <w:delText xml:space="preserve">the </w:delText>
        </w:r>
      </w:del>
      <w:r w:rsidR="00200DF7" w:rsidRPr="001D3C72">
        <w:t>60 s</w:t>
      </w:r>
      <w:del w:id="1466" w:author="James See" w:date="2022-01-25T16:23:00Z">
        <w:r w:rsidR="00200DF7" w:rsidRPr="001D3C72" w:rsidDel="00F83E63">
          <w:delText>econds</w:delText>
        </w:r>
      </w:del>
      <w:r w:rsidR="00200DF7" w:rsidRPr="001D3C72">
        <w:t xml:space="preserve"> of data</w:t>
      </w:r>
      <w:del w:id="1467" w:author="James See" w:date="2022-01-25T16:23:00Z">
        <w:r w:rsidR="00200DF7" w:rsidRPr="001D3C72" w:rsidDel="00F83E63">
          <w:delText>,</w:delText>
        </w:r>
      </w:del>
      <w:r w:rsidR="00200DF7" w:rsidRPr="001D3C72">
        <w:t xml:space="preserve"> </w:t>
      </w:r>
      <w:ins w:id="1468" w:author="James See" w:date="2022-01-25T16:23:00Z">
        <w:r>
          <w:t>(</w:t>
        </w:r>
      </w:ins>
      <w:r w:rsidR="00200DF7" w:rsidRPr="001D3C72">
        <w:t xml:space="preserve">excluding the </w:t>
      </w:r>
      <w:del w:id="1469" w:author="James See" w:date="2022-01-25T16:24:00Z">
        <w:r w:rsidR="00200DF7" w:rsidRPr="001D3C72" w:rsidDel="00F83E63">
          <w:delText xml:space="preserve">60 seconds of </w:delText>
        </w:r>
      </w:del>
      <w:r w:rsidR="00200DF7" w:rsidRPr="001D3C72">
        <w:t>calibration</w:t>
      </w:r>
      <w:ins w:id="1470" w:author="James See" w:date="2022-01-25T16:24:00Z">
        <w:r>
          <w:t xml:space="preserve"> period)</w:t>
        </w:r>
      </w:ins>
      <w:del w:id="1471" w:author="James See" w:date="2022-01-25T16:24:00Z">
        <w:r w:rsidR="00200DF7" w:rsidRPr="001D3C72" w:rsidDel="00F83E63">
          <w:delText>,</w:delText>
        </w:r>
      </w:del>
      <w:r w:rsidR="00200DF7" w:rsidRPr="001D3C72">
        <w:t xml:space="preserve"> was calculated</w:t>
      </w:r>
      <w:ins w:id="1472" w:author="James See" w:date="2022-01-25T16:24:00Z">
        <w:r>
          <w:t>,</w:t>
        </w:r>
      </w:ins>
      <w:r w:rsidR="00200DF7" w:rsidRPr="001D3C72">
        <w:t xml:space="preserve"> and the result was obtained as </w:t>
      </w:r>
      <w:del w:id="1473" w:author="James See" w:date="2022-01-25T17:03:00Z">
        <w:r w:rsidR="00200DF7" w:rsidRPr="001D3C72" w:rsidDel="0093238C">
          <w:delText xml:space="preserve">one </w:delText>
        </w:r>
      </w:del>
      <w:ins w:id="1474" w:author="James See" w:date="2022-01-25T17:03:00Z">
        <w:r w:rsidR="0093238C">
          <w:t>the</w:t>
        </w:r>
        <w:r w:rsidR="0093238C" w:rsidRPr="001D3C72">
          <w:t xml:space="preserve"> </w:t>
        </w:r>
      </w:ins>
      <w:r w:rsidR="00200DF7" w:rsidRPr="001D3C72">
        <w:t>heart rate.</w:t>
      </w:r>
    </w:p>
    <w:p w14:paraId="3306BFBA" w14:textId="77777777" w:rsidR="00200DF7" w:rsidRPr="001D3C72" w:rsidRDefault="00200DF7" w:rsidP="00200DF7"/>
    <w:p w14:paraId="24F619B7" w14:textId="77777777" w:rsidR="00200DF7" w:rsidRPr="001D3C72" w:rsidRDefault="00F578B6" w:rsidP="007955C3">
      <w:pPr>
        <w:pStyle w:val="code"/>
      </w:pPr>
      <w:r w:rsidRPr="001D3C72">
        <w:rPr>
          <w:color w:val="7030A0"/>
        </w:rPr>
        <w:t>\begin</w:t>
      </w:r>
      <w:r w:rsidR="00200DF7" w:rsidRPr="001D3C72">
        <w:t>{figure}[!t]</w:t>
      </w:r>
    </w:p>
    <w:p w14:paraId="10453E7A" w14:textId="77777777" w:rsidR="00200DF7" w:rsidRPr="001D3C72" w:rsidRDefault="001D3C72" w:rsidP="007955C3">
      <w:pPr>
        <w:pStyle w:val="code"/>
      </w:pPr>
      <w:r>
        <w:t xml:space="preserve"> </w:t>
      </w:r>
      <w:r w:rsidR="00200DF7" w:rsidRPr="001D3C72">
        <w:t>\centering</w:t>
      </w:r>
    </w:p>
    <w:p w14:paraId="4B7A7C40" w14:textId="77777777" w:rsidR="00200DF7" w:rsidRPr="001D3C72" w:rsidRDefault="001D3C72" w:rsidP="007955C3">
      <w:pPr>
        <w:pStyle w:val="code"/>
      </w:pPr>
      <w:r>
        <w:t xml:space="preserve"> </w:t>
      </w:r>
      <w:r w:rsidR="00200DF7" w:rsidRPr="001D3C72">
        <w:t>\includegraphics[width=1\linewidth]{figures/app.eps}</w:t>
      </w:r>
    </w:p>
    <w:p w14:paraId="34FD8A5A" w14:textId="73B8E67F" w:rsidR="00200DF7" w:rsidRPr="001D3C72" w:rsidRDefault="001D3C72" w:rsidP="00200DF7">
      <w:r>
        <w:t xml:space="preserve"> </w:t>
      </w:r>
      <w:r w:rsidRPr="001D3C72">
        <w:rPr>
          <w:color w:val="0070C0"/>
        </w:rPr>
        <w:t>\caption</w:t>
      </w:r>
      <w:r w:rsidR="00200DF7" w:rsidRPr="001D3C72">
        <w:t xml:space="preserve">{Details of the </w:t>
      </w:r>
      <w:del w:id="1475" w:author="James See" w:date="2022-01-25T16:26:00Z">
        <w:r w:rsidR="00200DF7" w:rsidRPr="001D3C72" w:rsidDel="00820C2B">
          <w:delText xml:space="preserve">implemented </w:delText>
        </w:r>
      </w:del>
      <w:ins w:id="1476" w:author="James See" w:date="2022-01-25T16:26:00Z">
        <w:r w:rsidR="00820C2B">
          <w:t xml:space="preserve">control </w:t>
        </w:r>
      </w:ins>
      <w:r w:rsidR="00200DF7" w:rsidRPr="001D3C72">
        <w:t>application</w:t>
      </w:r>
      <w:ins w:id="1477" w:author="James See" w:date="2022-01-25T16:26:00Z">
        <w:r w:rsidR="00820C2B">
          <w:t xml:space="preserve"> </w:t>
        </w:r>
        <w:r w:rsidR="00820C2B" w:rsidRPr="001D3C72">
          <w:t xml:space="preserve">implemented </w:t>
        </w:r>
        <w:r w:rsidR="00820C2B">
          <w:t>for the Wear OS smartwatches</w:t>
        </w:r>
      </w:ins>
      <w:r w:rsidR="00200DF7" w:rsidRPr="001D3C72">
        <w:t>.}</w:t>
      </w:r>
    </w:p>
    <w:p w14:paraId="7DB17622" w14:textId="77777777" w:rsidR="00200DF7" w:rsidRPr="001D3C72" w:rsidRDefault="001D3C72" w:rsidP="007955C3">
      <w:pPr>
        <w:pStyle w:val="code"/>
      </w:pPr>
      <w:r>
        <w:t xml:space="preserve"> </w:t>
      </w:r>
      <w:r w:rsidR="00200DF7" w:rsidRPr="001D3C72">
        <w:t>\label{fig:app}</w:t>
      </w:r>
    </w:p>
    <w:p w14:paraId="1C0DF595" w14:textId="77777777" w:rsidR="00200DF7" w:rsidRPr="001D3C72" w:rsidRDefault="00F578B6" w:rsidP="007955C3">
      <w:pPr>
        <w:pStyle w:val="code"/>
      </w:pPr>
      <w:r w:rsidRPr="001D3C72">
        <w:rPr>
          <w:color w:val="7030A0"/>
        </w:rPr>
        <w:t>\end</w:t>
      </w:r>
      <w:r w:rsidR="00200DF7" w:rsidRPr="001D3C72">
        <w:t>{figure}</w:t>
      </w:r>
    </w:p>
    <w:p w14:paraId="5E931916" w14:textId="77777777" w:rsidR="00200DF7" w:rsidRPr="001D3C72" w:rsidRDefault="00200DF7" w:rsidP="00200DF7"/>
    <w:p w14:paraId="4C365787" w14:textId="77777777" w:rsidR="00200DF7" w:rsidRPr="001D3C72" w:rsidRDefault="00F578B6" w:rsidP="007955C3">
      <w:pPr>
        <w:pStyle w:val="code"/>
      </w:pPr>
      <w:r w:rsidRPr="001D3C72">
        <w:rPr>
          <w:color w:val="7030A0"/>
        </w:rPr>
        <w:t>\begin</w:t>
      </w:r>
      <w:r w:rsidR="00200DF7" w:rsidRPr="001D3C72">
        <w:t>{figure}[!t]</w:t>
      </w:r>
    </w:p>
    <w:p w14:paraId="5BC8BD84" w14:textId="77777777" w:rsidR="00200DF7" w:rsidRPr="001D3C72" w:rsidRDefault="001D3C72" w:rsidP="007955C3">
      <w:pPr>
        <w:pStyle w:val="code"/>
      </w:pPr>
      <w:r>
        <w:t xml:space="preserve"> </w:t>
      </w:r>
      <w:r w:rsidR="00200DF7" w:rsidRPr="001D3C72">
        <w:t>\centering</w:t>
      </w:r>
    </w:p>
    <w:p w14:paraId="3F1B6B3D" w14:textId="77777777" w:rsidR="00200DF7" w:rsidRPr="001D3C72" w:rsidRDefault="001D3C72" w:rsidP="007955C3">
      <w:pPr>
        <w:pStyle w:val="code"/>
      </w:pPr>
      <w:r>
        <w:t xml:space="preserve"> </w:t>
      </w:r>
      <w:r w:rsidR="00F578B6" w:rsidRPr="001D3C72">
        <w:rPr>
          <w:color w:val="7030A0"/>
        </w:rPr>
        <w:t>\begin</w:t>
      </w:r>
      <w:r w:rsidR="00200DF7" w:rsidRPr="001D3C72">
        <w:t>{minipage}[b]{1\linewidth}</w:t>
      </w:r>
    </w:p>
    <w:p w14:paraId="19EDC76C" w14:textId="77777777" w:rsidR="00200DF7" w:rsidRPr="001D3C72" w:rsidRDefault="001D3C72" w:rsidP="007955C3">
      <w:pPr>
        <w:pStyle w:val="code"/>
      </w:pPr>
      <w:r>
        <w:lastRenderedPageBreak/>
        <w:t xml:space="preserve"> </w:t>
      </w:r>
      <w:r w:rsidR="00200DF7" w:rsidRPr="001D3C72">
        <w:t>\centering</w:t>
      </w:r>
    </w:p>
    <w:p w14:paraId="52083FEB" w14:textId="77777777" w:rsidR="00200DF7" w:rsidRPr="001D3C72" w:rsidRDefault="001D3C72" w:rsidP="007955C3">
      <w:pPr>
        <w:pStyle w:val="code"/>
      </w:pPr>
      <w:r>
        <w:t xml:space="preserve"> </w:t>
      </w:r>
      <w:r w:rsidR="00200DF7" w:rsidRPr="001D3C72">
        <w:t>\includegraphics[width=0.9\linewidth]{figures/calculating_heart_rate_wearos.eps}</w:t>
      </w:r>
    </w:p>
    <w:p w14:paraId="2188F15D" w14:textId="2F226B41" w:rsidR="00200DF7" w:rsidRPr="001D3C72" w:rsidRDefault="001D3C72" w:rsidP="00200DF7">
      <w:r>
        <w:t xml:space="preserve"> </w:t>
      </w:r>
      <w:r w:rsidRPr="001D3C72">
        <w:rPr>
          <w:color w:val="0070C0"/>
        </w:rPr>
        <w:t>\subcaption</w:t>
      </w:r>
      <w:r w:rsidR="00200DF7" w:rsidRPr="001D3C72">
        <w:t>{</w:t>
      </w:r>
      <w:del w:id="1478" w:author="James See" w:date="2022-01-25T17:02:00Z">
        <w:r w:rsidR="00200DF7" w:rsidRPr="001D3C72" w:rsidDel="00BB73E5">
          <w:delText>w</w:delText>
        </w:r>
      </w:del>
      <w:ins w:id="1479" w:author="James See" w:date="2022-01-25T22:36:00Z">
        <w:r w:rsidR="0090181A">
          <w:t>W</w:t>
        </w:r>
      </w:ins>
      <w:r w:rsidR="00200DF7" w:rsidRPr="001D3C72">
        <w:t>ear</w:t>
      </w:r>
      <w:ins w:id="1480" w:author="James See" w:date="2022-01-25T17:02:00Z">
        <w:r w:rsidR="00BB73E5">
          <w:t xml:space="preserve"> </w:t>
        </w:r>
      </w:ins>
      <w:r w:rsidR="00200DF7" w:rsidRPr="001D3C72">
        <w:t>OS smartwatches</w:t>
      </w:r>
      <w:del w:id="1481" w:author="James See" w:date="2022-01-25T17:02:00Z">
        <w:r w:rsidR="00200DF7" w:rsidRPr="001D3C72" w:rsidDel="00BB73E5">
          <w:delText>.</w:delText>
        </w:r>
      </w:del>
      <w:r w:rsidR="00200DF7" w:rsidRPr="001D3C72">
        <w:t>}</w:t>
      </w:r>
    </w:p>
    <w:p w14:paraId="1DA05235" w14:textId="0D5A6638" w:rsidR="00200DF7" w:rsidRPr="001D3C72" w:rsidRDefault="001D3C72" w:rsidP="00200DF7">
      <w:r>
        <w:t xml:space="preserve"> </w:t>
      </w:r>
      <w:r w:rsidRPr="001D3C72">
        <w:rPr>
          <w:color w:val="D9D9D9" w:themeColor="background1" w:themeShade="D9"/>
        </w:rPr>
        <w:t xml:space="preserve">\small </w:t>
      </w:r>
      <w:r w:rsidR="00200DF7" w:rsidRPr="001D3C72">
        <w:t xml:space="preserve">The time average of </w:t>
      </w:r>
      <w:del w:id="1482" w:author="James See" w:date="2022-01-25T17:02:00Z">
        <w:r w:rsidR="00200DF7" w:rsidRPr="001D3C72" w:rsidDel="0093238C">
          <w:delText xml:space="preserve">the </w:delText>
        </w:r>
      </w:del>
      <w:r w:rsidR="00200DF7" w:rsidRPr="001D3C72">
        <w:t>60 s</w:t>
      </w:r>
      <w:del w:id="1483" w:author="James See" w:date="2022-01-25T17:02:00Z">
        <w:r w:rsidR="00200DF7" w:rsidRPr="001D3C72" w:rsidDel="0093238C">
          <w:delText>econds</w:delText>
        </w:r>
      </w:del>
      <w:r w:rsidR="00200DF7" w:rsidRPr="001D3C72">
        <w:t xml:space="preserve"> of data, excluding the 60 s</w:t>
      </w:r>
      <w:del w:id="1484" w:author="James See" w:date="2022-01-25T17:03:00Z">
        <w:r w:rsidR="00200DF7" w:rsidRPr="001D3C72" w:rsidDel="0093238C">
          <w:delText>econds</w:delText>
        </w:r>
      </w:del>
      <w:r w:rsidR="00200DF7" w:rsidRPr="001D3C72">
        <w:t xml:space="preserve"> of calibration</w:t>
      </w:r>
      <w:ins w:id="1485" w:author="James See" w:date="2022-01-25T17:03:00Z">
        <w:r w:rsidR="0093238C">
          <w:t xml:space="preserve"> time</w:t>
        </w:r>
      </w:ins>
      <w:r w:rsidR="00200DF7" w:rsidRPr="001D3C72">
        <w:t xml:space="preserve">, was calculated </w:t>
      </w:r>
      <w:del w:id="1486" w:author="James See" w:date="2022-01-25T17:05:00Z">
        <w:r w:rsidR="00200DF7" w:rsidRPr="001D3C72" w:rsidDel="0093238C">
          <w:delText xml:space="preserve">and the result was obtained </w:delText>
        </w:r>
      </w:del>
      <w:r w:rsidR="00200DF7" w:rsidRPr="001D3C72">
        <w:t xml:space="preserve">as </w:t>
      </w:r>
      <w:del w:id="1487" w:author="James See" w:date="2022-01-25T17:04:00Z">
        <w:r w:rsidR="00200DF7" w:rsidRPr="001D3C72" w:rsidDel="0093238C">
          <w:delText xml:space="preserve">one </w:delText>
        </w:r>
      </w:del>
      <w:ins w:id="1488" w:author="James See" w:date="2022-01-25T17:04:00Z">
        <w:r w:rsidR="0093238C">
          <w:t>the</w:t>
        </w:r>
        <w:r w:rsidR="0093238C" w:rsidRPr="001D3C72">
          <w:t xml:space="preserve"> </w:t>
        </w:r>
      </w:ins>
      <w:r w:rsidR="00200DF7" w:rsidRPr="001D3C72">
        <w:t>heart rate</w:t>
      </w:r>
      <w:ins w:id="1489" w:author="James See" w:date="2022-01-25T17:05:00Z">
        <w:r w:rsidR="0093238C">
          <w:t xml:space="preserve"> result</w:t>
        </w:r>
      </w:ins>
      <w:r w:rsidR="00200DF7" w:rsidRPr="001D3C72">
        <w:t>.</w:t>
      </w:r>
    </w:p>
    <w:p w14:paraId="2A7E716E" w14:textId="77777777" w:rsidR="00200DF7" w:rsidRPr="001D3C72" w:rsidRDefault="001D3C72" w:rsidP="007955C3">
      <w:pPr>
        <w:pStyle w:val="code"/>
      </w:pPr>
      <w:r>
        <w:t xml:space="preserve"> </w:t>
      </w:r>
      <w:r w:rsidR="00200DF7" w:rsidRPr="001D3C72">
        <w:t>\label{fig:calculating_heart_rate_wearos}</w:t>
      </w:r>
    </w:p>
    <w:p w14:paraId="4FD248F3" w14:textId="77777777" w:rsidR="00200DF7" w:rsidRPr="001D3C72" w:rsidRDefault="001D3C72" w:rsidP="007955C3">
      <w:pPr>
        <w:pStyle w:val="code"/>
      </w:pPr>
      <w:r>
        <w:t xml:space="preserve"> </w:t>
      </w:r>
      <w:r w:rsidR="00200DF7" w:rsidRPr="001D3C72">
        <w:t>\vspace{10pt}</w:t>
      </w:r>
    </w:p>
    <w:p w14:paraId="514570C3" w14:textId="77777777" w:rsidR="00200DF7" w:rsidRPr="001D3C72" w:rsidRDefault="001D3C72" w:rsidP="007955C3">
      <w:pPr>
        <w:pStyle w:val="code"/>
      </w:pPr>
      <w:r>
        <w:t xml:space="preserve"> </w:t>
      </w:r>
      <w:r w:rsidR="00F578B6" w:rsidRPr="001D3C72">
        <w:rPr>
          <w:color w:val="7030A0"/>
        </w:rPr>
        <w:t>\end</w:t>
      </w:r>
      <w:r w:rsidR="00200DF7" w:rsidRPr="001D3C72">
        <w:t>{minipage}</w:t>
      </w:r>
    </w:p>
    <w:p w14:paraId="7003C48D" w14:textId="77777777" w:rsidR="00200DF7" w:rsidRPr="001D3C72" w:rsidRDefault="001D3C72" w:rsidP="007955C3">
      <w:pPr>
        <w:pStyle w:val="code"/>
      </w:pPr>
      <w:r>
        <w:t xml:space="preserve"> </w:t>
      </w:r>
      <w:r w:rsidR="00F578B6" w:rsidRPr="001D3C72">
        <w:rPr>
          <w:color w:val="7030A0"/>
        </w:rPr>
        <w:t>\begin</w:t>
      </w:r>
      <w:r w:rsidR="00200DF7" w:rsidRPr="001D3C72">
        <w:t>{minipage}[b]{1\linewidth}</w:t>
      </w:r>
    </w:p>
    <w:p w14:paraId="5B983BA6" w14:textId="77777777" w:rsidR="00200DF7" w:rsidRPr="001D3C72" w:rsidRDefault="001D3C72" w:rsidP="007955C3">
      <w:pPr>
        <w:pStyle w:val="code"/>
      </w:pPr>
      <w:r>
        <w:t xml:space="preserve"> </w:t>
      </w:r>
      <w:r w:rsidR="00200DF7" w:rsidRPr="001D3C72">
        <w:t>\centering</w:t>
      </w:r>
    </w:p>
    <w:p w14:paraId="7A3534D4" w14:textId="77777777" w:rsidR="00200DF7" w:rsidRPr="001D3C72" w:rsidRDefault="001D3C72" w:rsidP="007955C3">
      <w:pPr>
        <w:pStyle w:val="code"/>
      </w:pPr>
      <w:r>
        <w:t xml:space="preserve"> </w:t>
      </w:r>
      <w:r w:rsidR="00200DF7" w:rsidRPr="001D3C72">
        <w:t>\includegraphics[width=0.9\linewidth]{figures/calculating_heart_rate_watchos.eps}</w:t>
      </w:r>
    </w:p>
    <w:p w14:paraId="6638ADF0" w14:textId="69FACD0B" w:rsidR="00200DF7" w:rsidRPr="001D3C72" w:rsidRDefault="001D3C72" w:rsidP="00200DF7">
      <w:r>
        <w:t xml:space="preserve"> </w:t>
      </w:r>
      <w:r w:rsidRPr="001D3C72">
        <w:rPr>
          <w:color w:val="0070C0"/>
        </w:rPr>
        <w:t>\subcaption</w:t>
      </w:r>
      <w:r w:rsidR="00200DF7" w:rsidRPr="001D3C72">
        <w:t>{watchOS smartwatches</w:t>
      </w:r>
      <w:del w:id="1490" w:author="James See" w:date="2022-01-25T17:02:00Z">
        <w:r w:rsidR="00200DF7" w:rsidRPr="001D3C72" w:rsidDel="00BB73E5">
          <w:delText>.</w:delText>
        </w:r>
      </w:del>
      <w:r w:rsidR="00200DF7" w:rsidRPr="001D3C72">
        <w:t>}</w:t>
      </w:r>
    </w:p>
    <w:p w14:paraId="2775B305" w14:textId="5D83DF07" w:rsidR="00200DF7" w:rsidRPr="001D3C72" w:rsidRDefault="001D3C72" w:rsidP="00200DF7">
      <w:r>
        <w:t xml:space="preserve"> </w:t>
      </w:r>
      <w:r w:rsidRPr="001D3C72">
        <w:rPr>
          <w:color w:val="D9D9D9" w:themeColor="background1" w:themeShade="D9"/>
        </w:rPr>
        <w:t xml:space="preserve">\small </w:t>
      </w:r>
      <w:r w:rsidR="00200DF7" w:rsidRPr="001D3C72">
        <w:t>The first 30 s</w:t>
      </w:r>
      <w:del w:id="1491" w:author="James See" w:date="2022-01-25T17:03:00Z">
        <w:r w:rsidR="00200DF7" w:rsidRPr="001D3C72" w:rsidDel="0093238C">
          <w:delText>econds</w:delText>
        </w:r>
      </w:del>
      <w:r w:rsidR="00200DF7" w:rsidRPr="001D3C72">
        <w:t xml:space="preserve"> of data was excluded as calibration time, and the time average of the </w:t>
      </w:r>
      <w:del w:id="1492" w:author="James See" w:date="2022-01-25T17:03:00Z">
        <w:r w:rsidR="00200DF7" w:rsidRPr="001D3C72" w:rsidDel="0093238C">
          <w:delText xml:space="preserve">data for the </w:delText>
        </w:r>
      </w:del>
      <w:r w:rsidR="00200DF7" w:rsidRPr="001D3C72">
        <w:t>following 60 s</w:t>
      </w:r>
      <w:del w:id="1493" w:author="James See" w:date="2022-01-25T17:03:00Z">
        <w:r w:rsidR="00200DF7" w:rsidRPr="001D3C72" w:rsidDel="0093238C">
          <w:delText>econds</w:delText>
        </w:r>
      </w:del>
      <w:ins w:id="1494" w:author="James See" w:date="2022-01-25T17:03:00Z">
        <w:r w:rsidR="0093238C">
          <w:t xml:space="preserve"> of data</w:t>
        </w:r>
      </w:ins>
      <w:r w:rsidR="00200DF7" w:rsidRPr="001D3C72">
        <w:t xml:space="preserve"> was calculated as the </w:t>
      </w:r>
      <w:del w:id="1495" w:author="James See" w:date="2022-01-25T17:05:00Z">
        <w:r w:rsidR="00200DF7" w:rsidRPr="001D3C72" w:rsidDel="0093238C">
          <w:delText xml:space="preserve">result of one </w:delText>
        </w:r>
      </w:del>
      <w:r w:rsidR="00200DF7" w:rsidRPr="001D3C72">
        <w:t>heart rate</w:t>
      </w:r>
      <w:ins w:id="1496" w:author="James See" w:date="2022-01-25T17:05:00Z">
        <w:r w:rsidR="0093238C">
          <w:t xml:space="preserve"> result</w:t>
        </w:r>
      </w:ins>
      <w:r w:rsidR="00200DF7" w:rsidRPr="001D3C72">
        <w:t>.</w:t>
      </w:r>
    </w:p>
    <w:p w14:paraId="696190B2" w14:textId="77777777" w:rsidR="00200DF7" w:rsidRPr="001D3C72" w:rsidRDefault="001D3C72" w:rsidP="007955C3">
      <w:pPr>
        <w:pStyle w:val="code"/>
      </w:pPr>
      <w:r>
        <w:t xml:space="preserve"> </w:t>
      </w:r>
      <w:r w:rsidR="00200DF7" w:rsidRPr="001D3C72">
        <w:t>\label{fig:calculating_heart_rate_watchos}</w:t>
      </w:r>
    </w:p>
    <w:p w14:paraId="5EF8DA3F" w14:textId="77777777" w:rsidR="00200DF7" w:rsidRPr="001D3C72" w:rsidRDefault="001D3C72" w:rsidP="007955C3">
      <w:pPr>
        <w:pStyle w:val="code"/>
      </w:pPr>
      <w:r>
        <w:t xml:space="preserve"> </w:t>
      </w:r>
      <w:r w:rsidR="00200DF7" w:rsidRPr="001D3C72">
        <w:t>\vspace{10pt}</w:t>
      </w:r>
    </w:p>
    <w:p w14:paraId="0BD99E13" w14:textId="77777777" w:rsidR="00200DF7" w:rsidRPr="001D3C72" w:rsidRDefault="001D3C72" w:rsidP="007955C3">
      <w:pPr>
        <w:pStyle w:val="code"/>
      </w:pPr>
      <w:r>
        <w:t xml:space="preserve"> </w:t>
      </w:r>
      <w:r w:rsidR="00F578B6" w:rsidRPr="001D3C72">
        <w:rPr>
          <w:color w:val="7030A0"/>
        </w:rPr>
        <w:t>\end</w:t>
      </w:r>
      <w:r w:rsidR="00200DF7" w:rsidRPr="001D3C72">
        <w:t>{minipage}</w:t>
      </w:r>
    </w:p>
    <w:p w14:paraId="3691E3B1" w14:textId="77777777" w:rsidR="00200DF7" w:rsidRPr="001D3C72" w:rsidRDefault="001D3C72" w:rsidP="007955C3">
      <w:pPr>
        <w:pStyle w:val="code"/>
      </w:pPr>
      <w:r>
        <w:t xml:space="preserve"> </w:t>
      </w:r>
      <w:r w:rsidR="00F578B6" w:rsidRPr="001D3C72">
        <w:rPr>
          <w:color w:val="7030A0"/>
        </w:rPr>
        <w:t>\begin</w:t>
      </w:r>
      <w:r w:rsidR="00200DF7" w:rsidRPr="001D3C72">
        <w:t>{minipage}[b]{1\linewidth}</w:t>
      </w:r>
    </w:p>
    <w:p w14:paraId="15D8DE43" w14:textId="77777777" w:rsidR="00200DF7" w:rsidRPr="001D3C72" w:rsidRDefault="001D3C72" w:rsidP="007955C3">
      <w:pPr>
        <w:pStyle w:val="code"/>
      </w:pPr>
      <w:r>
        <w:t xml:space="preserve"> </w:t>
      </w:r>
      <w:r w:rsidR="00200DF7" w:rsidRPr="001D3C72">
        <w:t>\centering</w:t>
      </w:r>
    </w:p>
    <w:p w14:paraId="3BD36577" w14:textId="77777777" w:rsidR="00200DF7" w:rsidRPr="001D3C72" w:rsidRDefault="001D3C72" w:rsidP="007955C3">
      <w:pPr>
        <w:pStyle w:val="code"/>
      </w:pPr>
      <w:r>
        <w:t xml:space="preserve"> </w:t>
      </w:r>
      <w:r w:rsidR="00200DF7" w:rsidRPr="001D3C72">
        <w:t>\includegraphics[width=0.9\linewidth]{figures/calculating_heart_rate_originalos.eps}</w:t>
      </w:r>
    </w:p>
    <w:p w14:paraId="37E857C1" w14:textId="77680FC2" w:rsidR="00200DF7" w:rsidRPr="001D3C72" w:rsidRDefault="001D3C72" w:rsidP="00200DF7">
      <w:r>
        <w:t xml:space="preserve"> </w:t>
      </w:r>
      <w:r w:rsidRPr="001D3C72">
        <w:rPr>
          <w:color w:val="0070C0"/>
        </w:rPr>
        <w:t>\subcaption</w:t>
      </w:r>
      <w:r w:rsidR="00200DF7" w:rsidRPr="001D3C72">
        <w:t>{</w:t>
      </w:r>
      <w:ins w:id="1497" w:author="James See" w:date="2022-01-25T17:02:00Z">
        <w:r w:rsidR="0017238B">
          <w:t xml:space="preserve">SMART </w:t>
        </w:r>
      </w:ins>
      <w:del w:id="1498" w:author="James See" w:date="2022-01-25T17:02:00Z">
        <w:r w:rsidR="00200DF7" w:rsidRPr="001D3C72" w:rsidDel="0017238B">
          <w:delText>original</w:delText>
        </w:r>
      </w:del>
      <w:r w:rsidR="00200DF7" w:rsidRPr="001D3C72">
        <w:t>OS smartwatch</w:t>
      </w:r>
      <w:del w:id="1499" w:author="James See" w:date="2022-01-25T17:02:00Z">
        <w:r w:rsidR="00200DF7" w:rsidRPr="001D3C72" w:rsidDel="00BB73E5">
          <w:delText>es.</w:delText>
        </w:r>
      </w:del>
      <w:r w:rsidR="00200DF7" w:rsidRPr="001D3C72">
        <w:t>}</w:t>
      </w:r>
    </w:p>
    <w:p w14:paraId="677B5290" w14:textId="331F55F7" w:rsidR="00200DF7" w:rsidRPr="001D3C72" w:rsidRDefault="001D3C72" w:rsidP="00200DF7">
      <w:r>
        <w:t xml:space="preserve"> </w:t>
      </w:r>
      <w:r w:rsidRPr="001D3C72">
        <w:rPr>
          <w:color w:val="D9D9D9" w:themeColor="background1" w:themeShade="D9"/>
        </w:rPr>
        <w:t xml:space="preserve">\small </w:t>
      </w:r>
      <w:r w:rsidR="00200DF7" w:rsidRPr="001D3C72">
        <w:t xml:space="preserve">The </w:t>
      </w:r>
      <w:del w:id="1500" w:author="James See" w:date="2022-01-25T17:05:00Z">
        <w:r w:rsidR="00200DF7" w:rsidRPr="001D3C72" w:rsidDel="0093238C">
          <w:delText xml:space="preserve">one </w:delText>
        </w:r>
      </w:del>
      <w:r w:rsidR="00200DF7" w:rsidRPr="001D3C72">
        <w:t xml:space="preserve">heart rate displayed </w:t>
      </w:r>
      <w:del w:id="1501" w:author="James See" w:date="2022-01-25T17:05:00Z">
        <w:r w:rsidR="00200DF7" w:rsidRPr="001D3C72" w:rsidDel="0093238C">
          <w:delText>o</w:delText>
        </w:r>
      </w:del>
      <w:ins w:id="1502" w:author="James See" w:date="2022-01-25T17:05:00Z">
        <w:r w:rsidR="0093238C">
          <w:t>i</w:t>
        </w:r>
      </w:ins>
      <w:r w:rsidR="00200DF7" w:rsidRPr="001D3C72">
        <w:t>n the app</w:t>
      </w:r>
      <w:del w:id="1503" w:author="James See" w:date="2022-01-25T17:05:00Z">
        <w:r w:rsidR="00200DF7" w:rsidRPr="001D3C72" w:rsidDel="0093238C">
          <w:delText>lication</w:delText>
        </w:r>
      </w:del>
      <w:r w:rsidR="00200DF7" w:rsidRPr="001D3C72">
        <w:t xml:space="preserve"> was recorded manually as the </w:t>
      </w:r>
      <w:del w:id="1504" w:author="James See" w:date="2022-01-25T17:05:00Z">
        <w:r w:rsidR="00200DF7" w:rsidRPr="001D3C72" w:rsidDel="0093238C">
          <w:delText xml:space="preserve">result of </w:delText>
        </w:r>
        <w:r w:rsidR="00200DF7" w:rsidRPr="001D3C72" w:rsidDel="009D72A0">
          <w:delText xml:space="preserve">one </w:delText>
        </w:r>
      </w:del>
      <w:r w:rsidR="00200DF7" w:rsidRPr="001D3C72">
        <w:t>heart rate</w:t>
      </w:r>
      <w:ins w:id="1505" w:author="James See" w:date="2022-01-25T17:05:00Z">
        <w:r w:rsidR="0093238C" w:rsidRPr="0093238C">
          <w:t xml:space="preserve"> </w:t>
        </w:r>
        <w:r w:rsidR="0093238C" w:rsidRPr="001D3C72">
          <w:t>result</w:t>
        </w:r>
      </w:ins>
      <w:r w:rsidR="00200DF7" w:rsidRPr="001D3C72">
        <w:t>.</w:t>
      </w:r>
    </w:p>
    <w:p w14:paraId="011B5B26" w14:textId="77777777" w:rsidR="00200DF7" w:rsidRPr="001D3C72" w:rsidRDefault="001D3C72" w:rsidP="007955C3">
      <w:pPr>
        <w:pStyle w:val="code"/>
      </w:pPr>
      <w:r>
        <w:t xml:space="preserve"> </w:t>
      </w:r>
      <w:r w:rsidR="00200DF7" w:rsidRPr="001D3C72">
        <w:t>\label{fig:calculating_heart_rate_originalos}</w:t>
      </w:r>
    </w:p>
    <w:p w14:paraId="11846573" w14:textId="77777777" w:rsidR="00200DF7" w:rsidRPr="001D3C72" w:rsidRDefault="001D3C72" w:rsidP="007955C3">
      <w:pPr>
        <w:pStyle w:val="code"/>
      </w:pPr>
      <w:r>
        <w:t xml:space="preserve"> </w:t>
      </w:r>
      <w:r w:rsidR="00F578B6" w:rsidRPr="001D3C72">
        <w:rPr>
          <w:color w:val="7030A0"/>
        </w:rPr>
        <w:t>\end</w:t>
      </w:r>
      <w:r w:rsidR="00200DF7" w:rsidRPr="001D3C72">
        <w:t>{minipage}</w:t>
      </w:r>
    </w:p>
    <w:p w14:paraId="1F349970" w14:textId="029A5C2E" w:rsidR="00200DF7" w:rsidRPr="001D3C72" w:rsidRDefault="001D3C72" w:rsidP="00200DF7">
      <w:r>
        <w:t xml:space="preserve"> </w:t>
      </w:r>
      <w:r w:rsidRPr="001D3C72">
        <w:rPr>
          <w:color w:val="0070C0"/>
        </w:rPr>
        <w:t>\caption</w:t>
      </w:r>
      <w:r w:rsidR="00200DF7" w:rsidRPr="001D3C72">
        <w:t>{</w:t>
      </w:r>
      <w:ins w:id="1506" w:author="James See" w:date="2022-01-25T17:01:00Z">
        <w:r w:rsidR="0017238B">
          <w:t>H</w:t>
        </w:r>
      </w:ins>
      <w:ins w:id="1507" w:author="James See" w:date="2022-01-25T17:00:00Z">
        <w:r w:rsidR="0017238B" w:rsidRPr="001D3C72">
          <w:t xml:space="preserve">eart rate </w:t>
        </w:r>
      </w:ins>
      <w:del w:id="1508" w:author="James See" w:date="2022-01-25T17:01:00Z">
        <w:r w:rsidR="00200DF7" w:rsidRPr="001D3C72" w:rsidDel="0017238B">
          <w:delText>C</w:delText>
        </w:r>
      </w:del>
      <w:ins w:id="1509" w:author="James See" w:date="2022-01-25T17:01:00Z">
        <w:r w:rsidR="0017238B">
          <w:t>c</w:t>
        </w:r>
      </w:ins>
      <w:r w:rsidR="00200DF7" w:rsidRPr="001D3C72">
        <w:t>alculation</w:t>
      </w:r>
      <w:ins w:id="1510" w:author="James See" w:date="2022-01-25T17:01:00Z">
        <w:r w:rsidR="0017238B">
          <w:t>s</w:t>
        </w:r>
      </w:ins>
      <w:r w:rsidR="00200DF7" w:rsidRPr="001D3C72">
        <w:t xml:space="preserve"> </w:t>
      </w:r>
      <w:del w:id="1511" w:author="James See" w:date="2022-01-25T17:00:00Z">
        <w:r w:rsidR="00200DF7" w:rsidRPr="001D3C72" w:rsidDel="0017238B">
          <w:delText xml:space="preserve">of heart rate </w:delText>
        </w:r>
      </w:del>
      <w:r w:rsidR="00200DF7" w:rsidRPr="001D3C72">
        <w:t xml:space="preserve">for </w:t>
      </w:r>
      <w:ins w:id="1512" w:author="James See" w:date="2022-01-25T17:01:00Z">
        <w:r w:rsidR="0017238B">
          <w:t xml:space="preserve">the smartwatches in the </w:t>
        </w:r>
      </w:ins>
      <w:r w:rsidR="00200DF7" w:rsidRPr="001D3C72">
        <w:t>evaluation experiment</w:t>
      </w:r>
      <w:del w:id="1513" w:author="James See" w:date="2022-01-25T17:01:00Z">
        <w:r w:rsidR="00200DF7" w:rsidRPr="001D3C72" w:rsidDel="0017238B">
          <w:delText>s with the smartwatches</w:delText>
        </w:r>
      </w:del>
      <w:r w:rsidR="00200DF7" w:rsidRPr="001D3C72">
        <w:t>.}</w:t>
      </w:r>
    </w:p>
    <w:p w14:paraId="3FEF268E" w14:textId="77777777" w:rsidR="00200DF7" w:rsidRPr="001D3C72" w:rsidRDefault="001D3C72" w:rsidP="007955C3">
      <w:pPr>
        <w:pStyle w:val="code"/>
      </w:pPr>
      <w:r>
        <w:t xml:space="preserve"> </w:t>
      </w:r>
      <w:r w:rsidR="00200DF7" w:rsidRPr="001D3C72">
        <w:t>\label{fig:calculating_heart_rate}</w:t>
      </w:r>
    </w:p>
    <w:p w14:paraId="54A6F502" w14:textId="77777777" w:rsidR="00200DF7" w:rsidRPr="001D3C72" w:rsidRDefault="00F578B6" w:rsidP="007955C3">
      <w:pPr>
        <w:pStyle w:val="code"/>
      </w:pPr>
      <w:r w:rsidRPr="001D3C72">
        <w:rPr>
          <w:color w:val="7030A0"/>
        </w:rPr>
        <w:t>\end</w:t>
      </w:r>
      <w:r w:rsidR="00200DF7" w:rsidRPr="001D3C72">
        <w:t>{figure}</w:t>
      </w:r>
    </w:p>
    <w:p w14:paraId="24122099" w14:textId="77777777" w:rsidR="00200DF7" w:rsidRPr="001D3C72" w:rsidRDefault="00200DF7" w:rsidP="00200DF7"/>
    <w:p w14:paraId="6679635F" w14:textId="77777777" w:rsidR="00200DF7" w:rsidRPr="001D3C72" w:rsidRDefault="001D3C72" w:rsidP="001D3C72">
      <w:pPr>
        <w:pStyle w:val="3"/>
      </w:pPr>
      <w:r w:rsidRPr="001D3C72">
        <w:t>\subsubsection</w:t>
      </w:r>
      <w:r w:rsidR="00200DF7" w:rsidRPr="001D3C72">
        <w:t>{watchOS}</w:t>
      </w:r>
    </w:p>
    <w:p w14:paraId="59E632E3" w14:textId="77777777" w:rsidR="00200DF7" w:rsidRPr="001D3C72" w:rsidRDefault="00200DF7" w:rsidP="007955C3">
      <w:pPr>
        <w:pStyle w:val="code"/>
      </w:pPr>
      <w:r w:rsidRPr="001D3C72">
        <w:t>\label{subsec:applewatch}</w:t>
      </w:r>
    </w:p>
    <w:p w14:paraId="6F3B2693" w14:textId="2A2A8288" w:rsidR="00200DF7" w:rsidRPr="001D3C72" w:rsidRDefault="00820C2B" w:rsidP="00200DF7">
      <w:ins w:id="1514" w:author="James See" w:date="2022-01-25T16:35:00Z">
        <w:r>
          <w:t xml:space="preserve">The </w:t>
        </w:r>
      </w:ins>
      <w:r w:rsidR="00200DF7" w:rsidRPr="001D3C72">
        <w:t xml:space="preserve">Apple Watch Series 3 and Series 5 </w:t>
      </w:r>
      <w:del w:id="1515" w:author="James See" w:date="2022-01-25T16:35:00Z">
        <w:r w:rsidR="00200DF7" w:rsidRPr="001D3C72" w:rsidDel="00820C2B">
          <w:delText xml:space="preserve">were used in the experiment. Apple Watch </w:delText>
        </w:r>
      </w:del>
      <w:r w:rsidR="00200DF7" w:rsidRPr="001D3C72">
        <w:t>come</w:t>
      </w:r>
      <w:del w:id="1516" w:author="James See" w:date="2022-01-25T16:37:00Z">
        <w:r w:rsidR="00200DF7" w:rsidRPr="001D3C72" w:rsidDel="004C5099">
          <w:delText>s</w:delText>
        </w:r>
      </w:del>
      <w:r w:rsidR="00200DF7" w:rsidRPr="001D3C72">
        <w:t xml:space="preserve"> standard with </w:t>
      </w:r>
      <w:del w:id="1517" w:author="James See" w:date="2022-01-25T16:35:00Z">
        <w:r w:rsidR="00200DF7" w:rsidRPr="001D3C72" w:rsidDel="00820C2B">
          <w:delText xml:space="preserve">the </w:delText>
        </w:r>
      </w:del>
      <w:ins w:id="1518" w:author="James See" w:date="2022-01-25T16:35:00Z">
        <w:r>
          <w:t xml:space="preserve">Apple's </w:t>
        </w:r>
      </w:ins>
      <w:r w:rsidR="00200DF7" w:rsidRPr="001D3C72">
        <w:t xml:space="preserve">Heart Rate app that measures </w:t>
      </w:r>
      <w:ins w:id="1519" w:author="James See" w:date="2022-01-25T16:35:00Z">
        <w:r>
          <w:t xml:space="preserve">the </w:t>
        </w:r>
      </w:ins>
      <w:r w:rsidR="00200DF7" w:rsidRPr="001D3C72">
        <w:t>heart rate</w:t>
      </w:r>
      <w:r w:rsidR="00200DF7" w:rsidRPr="001D3C72">
        <w:rPr>
          <w:color w:val="00B050"/>
        </w:rPr>
        <w:t>\footnote{\url{https://support.apple.com/en-us/HT204666}}</w:t>
      </w:r>
      <w:r w:rsidR="00200DF7" w:rsidRPr="001D3C72">
        <w:t xml:space="preserve">. The collected heart rate data can be output as numerical data in XML format </w:t>
      </w:r>
      <w:ins w:id="1520" w:author="James See" w:date="2022-01-25T16:37:00Z">
        <w:r w:rsidR="004C5099">
          <w:t xml:space="preserve">by </w:t>
        </w:r>
      </w:ins>
      <w:r w:rsidR="00200DF7" w:rsidRPr="001D3C72">
        <w:t xml:space="preserve">using the iPhone </w:t>
      </w:r>
      <w:del w:id="1521" w:author="James See" w:date="2022-01-25T16:37:00Z">
        <w:r w:rsidR="00200DF7" w:rsidRPr="001D3C72" w:rsidDel="004C5099">
          <w:delText>``</w:delText>
        </w:r>
      </w:del>
      <w:r w:rsidR="00200DF7" w:rsidRPr="001D3C72">
        <w:t>Health</w:t>
      </w:r>
      <w:del w:id="1522" w:author="James See" w:date="2022-01-25T16:37:00Z">
        <w:r w:rsidR="00200DF7" w:rsidRPr="001D3C72" w:rsidDel="004C5099">
          <w:delText>''</w:delText>
        </w:r>
      </w:del>
      <w:r w:rsidR="00200DF7" w:rsidRPr="001D3C72">
        <w:t xml:space="preserve"> app</w:t>
      </w:r>
      <w:del w:id="1523" w:author="James See" w:date="2022-01-25T16:53:00Z">
        <w:r w:rsidR="00200DF7" w:rsidRPr="001D3C72" w:rsidDel="00C04615">
          <w:delText>lication</w:delText>
        </w:r>
      </w:del>
      <w:r w:rsidR="00200DF7" w:rsidRPr="001D3C72">
        <w:t xml:space="preserve"> </w:t>
      </w:r>
      <w:ins w:id="1524" w:author="James See" w:date="2022-01-25T16:37:00Z">
        <w:r w:rsidR="004C5099">
          <w:t xml:space="preserve">when </w:t>
        </w:r>
      </w:ins>
      <w:r w:rsidR="00200DF7" w:rsidRPr="001D3C72">
        <w:t xml:space="preserve">paired with </w:t>
      </w:r>
      <w:ins w:id="1525" w:author="James See" w:date="2022-01-25T16:37:00Z">
        <w:r w:rsidR="004C5099">
          <w:t xml:space="preserve">the </w:t>
        </w:r>
      </w:ins>
      <w:r w:rsidR="00200DF7" w:rsidRPr="001D3C72">
        <w:t>Apple Watch</w:t>
      </w:r>
      <w:r w:rsidR="00200DF7" w:rsidRPr="001D3C72">
        <w:rPr>
          <w:color w:val="00B050"/>
        </w:rPr>
        <w:t>\footnote{\url{https://support.apple.com/guide/iphone/share-health-and-fitness-data-iph27f6325b2/ios}}</w:t>
      </w:r>
      <w:r w:rsidR="00200DF7" w:rsidRPr="001D3C72">
        <w:t>.</w:t>
      </w:r>
      <w:r w:rsidR="001D3C72" w:rsidRPr="001D3C72">
        <w:rPr>
          <w:color w:val="D9D9D9" w:themeColor="background1" w:themeShade="D9"/>
        </w:rPr>
        <w:t>\par</w:t>
      </w:r>
    </w:p>
    <w:p w14:paraId="4B43B5C3" w14:textId="77777777" w:rsidR="00200DF7" w:rsidRPr="001D3C72" w:rsidRDefault="00200DF7" w:rsidP="00200DF7"/>
    <w:p w14:paraId="7FA0C417" w14:textId="6EA29F1D" w:rsidR="00200DF7" w:rsidRPr="001D3C72" w:rsidDel="007D5622" w:rsidRDefault="007D5622" w:rsidP="00200DF7">
      <w:pPr>
        <w:rPr>
          <w:del w:id="1526" w:author="James See" w:date="2022-01-25T16:41:00Z"/>
        </w:rPr>
      </w:pPr>
      <w:ins w:id="1527" w:author="James See" w:date="2022-01-25T16:40:00Z">
        <w:r w:rsidRPr="001D3C72">
          <w:lastRenderedPageBreak/>
          <w:t xml:space="preserve">In the evaluation experiment, </w:t>
        </w:r>
      </w:ins>
      <w:del w:id="1528" w:author="James See" w:date="2022-01-25T16:40:00Z">
        <w:r w:rsidR="00200DF7" w:rsidRPr="001D3C72" w:rsidDel="007D5622">
          <w:delText>D</w:delText>
        </w:r>
      </w:del>
      <w:ins w:id="1529" w:author="James See" w:date="2022-01-25T16:40:00Z">
        <w:r>
          <w:t>d</w:t>
        </w:r>
      </w:ins>
      <w:r w:rsidR="00200DF7" w:rsidRPr="001D3C72">
        <w:t xml:space="preserve">ata acquisition </w:t>
      </w:r>
      <w:del w:id="1530" w:author="James See" w:date="2022-01-25T16:40:00Z">
        <w:r w:rsidR="00200DF7" w:rsidRPr="001D3C72" w:rsidDel="007D5622">
          <w:delText xml:space="preserve">is </w:delText>
        </w:r>
      </w:del>
      <w:ins w:id="1531" w:author="James See" w:date="2022-01-25T16:40:00Z">
        <w:r>
          <w:t xml:space="preserve">was </w:t>
        </w:r>
      </w:ins>
      <w:r w:rsidR="00200DF7" w:rsidRPr="001D3C72">
        <w:t xml:space="preserve">started by placing the smartwatch on the display, entering the target heart rate into the standard input of the display drawing program, and launching the Heart Rate app. After a </w:t>
      </w:r>
      <w:del w:id="1532" w:author="James See" w:date="2022-01-25T16:40:00Z">
        <w:r w:rsidR="00200DF7" w:rsidRPr="001D3C72" w:rsidDel="007D5622">
          <w:delText>while</w:delText>
        </w:r>
      </w:del>
      <w:ins w:id="1533" w:author="James See" w:date="2022-01-25T16:40:00Z">
        <w:r>
          <w:t>period of time</w:t>
        </w:r>
      </w:ins>
      <w:r w:rsidR="00200DF7" w:rsidRPr="001D3C72">
        <w:t>, the Apple Watch display automatically turn</w:t>
      </w:r>
      <w:ins w:id="1534" w:author="James See" w:date="2022-01-25T16:40:00Z">
        <w:r>
          <w:t>ed</w:t>
        </w:r>
      </w:ins>
      <w:del w:id="1535" w:author="James See" w:date="2022-01-25T16:40:00Z">
        <w:r w:rsidR="00200DF7" w:rsidRPr="001D3C72" w:rsidDel="007D5622">
          <w:delText>s</w:delText>
        </w:r>
      </w:del>
      <w:r w:rsidR="00200DF7" w:rsidRPr="001D3C72">
        <w:t xml:space="preserve"> off, and the </w:t>
      </w:r>
      <w:del w:id="1536" w:author="James See" w:date="2022-01-25T16:40:00Z">
        <w:r w:rsidR="00200DF7" w:rsidRPr="001D3C72" w:rsidDel="007D5622">
          <w:delText xml:space="preserve">heart rate </w:delText>
        </w:r>
      </w:del>
      <w:ins w:id="1537" w:author="James See" w:date="2022-01-25T16:40:00Z">
        <w:r>
          <w:t xml:space="preserve">data </w:t>
        </w:r>
      </w:ins>
      <w:r w:rsidR="00200DF7" w:rsidRPr="001D3C72">
        <w:t xml:space="preserve">acquisition </w:t>
      </w:r>
      <w:del w:id="1538" w:author="James See" w:date="2022-01-25T16:40:00Z">
        <w:r w:rsidR="00200DF7" w:rsidRPr="001D3C72" w:rsidDel="007D5622">
          <w:delText xml:space="preserve">is </w:delText>
        </w:r>
      </w:del>
      <w:ins w:id="1539" w:author="James See" w:date="2022-01-25T16:40:00Z">
        <w:r>
          <w:t xml:space="preserve">was </w:t>
        </w:r>
      </w:ins>
      <w:r w:rsidR="00200DF7" w:rsidRPr="001D3C72">
        <w:t>complete</w:t>
      </w:r>
      <w:del w:id="1540" w:author="James See" w:date="2022-01-25T16:40:00Z">
        <w:r w:rsidR="00200DF7" w:rsidRPr="001D3C72" w:rsidDel="007D5622">
          <w:delText>d</w:delText>
        </w:r>
      </w:del>
      <w:r w:rsidR="00200DF7" w:rsidRPr="001D3C72">
        <w:t xml:space="preserve">. The data acquisition time was not configurable, but </w:t>
      </w:r>
      <w:del w:id="1541" w:author="James See" w:date="2022-01-25T16:41:00Z">
        <w:r w:rsidR="00200DF7" w:rsidRPr="001D3C72" w:rsidDel="007D5622">
          <w:delText xml:space="preserve">the </w:delText>
        </w:r>
      </w:del>
      <w:ins w:id="1542" w:author="James See" w:date="2022-01-25T16:41:00Z">
        <w:r>
          <w:t>we found a</w:t>
        </w:r>
        <w:r w:rsidRPr="001D3C72">
          <w:t xml:space="preserve"> </w:t>
        </w:r>
      </w:ins>
      <w:r w:rsidR="00200DF7" w:rsidRPr="001D3C72">
        <w:t xml:space="preserve">maximum time </w:t>
      </w:r>
      <w:del w:id="1543" w:author="James See" w:date="2022-01-25T16:41:00Z">
        <w:r w:rsidR="00200DF7" w:rsidRPr="001D3C72" w:rsidDel="007D5622">
          <w:delText xml:space="preserve">was </w:delText>
        </w:r>
      </w:del>
      <w:ins w:id="1544" w:author="James See" w:date="2022-01-25T16:41:00Z">
        <w:r>
          <w:t xml:space="preserve">of </w:t>
        </w:r>
      </w:ins>
      <w:r w:rsidR="00200DF7" w:rsidRPr="001D3C72">
        <w:t>approximately 160 s</w:t>
      </w:r>
      <w:del w:id="1545" w:author="James See" w:date="2022-01-25T16:41:00Z">
        <w:r w:rsidR="00200DF7" w:rsidRPr="001D3C72" w:rsidDel="007D5622">
          <w:delText>econds</w:delText>
        </w:r>
      </w:del>
      <w:r w:rsidR="00200DF7" w:rsidRPr="001D3C72">
        <w:t>.</w:t>
      </w:r>
      <w:del w:id="1546" w:author="James See" w:date="2022-01-25T16:41:00Z">
        <w:r w:rsidR="001D3C72" w:rsidRPr="001D3C72" w:rsidDel="007D5622">
          <w:rPr>
            <w:color w:val="D9D9D9" w:themeColor="background1" w:themeShade="D9"/>
          </w:rPr>
          <w:delText>\par</w:delText>
        </w:r>
      </w:del>
    </w:p>
    <w:p w14:paraId="558FA6C8" w14:textId="2B8B1C58" w:rsidR="00200DF7" w:rsidRPr="001D3C72" w:rsidDel="007D5622" w:rsidRDefault="00200DF7" w:rsidP="00200DF7">
      <w:pPr>
        <w:rPr>
          <w:del w:id="1547" w:author="James See" w:date="2022-01-25T16:41:00Z"/>
        </w:rPr>
      </w:pPr>
    </w:p>
    <w:p w14:paraId="02FE2D63" w14:textId="48FB3771" w:rsidR="00200DF7" w:rsidRPr="001D3C72" w:rsidRDefault="007D5622" w:rsidP="00200DF7">
      <w:ins w:id="1548" w:author="James See" w:date="2022-01-25T16:41:00Z">
        <w:r>
          <w:t xml:space="preserve"> </w:t>
        </w:r>
      </w:ins>
      <w:r w:rsidR="00200DF7" w:rsidRPr="001D3C72">
        <w:t xml:space="preserve">The sampling rate </w:t>
      </w:r>
      <w:del w:id="1549" w:author="James See" w:date="2022-01-25T16:41:00Z">
        <w:r w:rsidR="00200DF7" w:rsidRPr="001D3C72" w:rsidDel="007D5622">
          <w:delText xml:space="preserve">are </w:delText>
        </w:r>
      </w:del>
      <w:ins w:id="1550" w:author="James See" w:date="2022-01-25T16:41:00Z">
        <w:r>
          <w:t>was</w:t>
        </w:r>
        <w:r w:rsidRPr="001D3C72">
          <w:t xml:space="preserve"> </w:t>
        </w:r>
      </w:ins>
      <w:r w:rsidR="00200DF7" w:rsidRPr="001D3C72">
        <w:t xml:space="preserve">not </w:t>
      </w:r>
      <w:del w:id="1551" w:author="James See" w:date="2022-01-25T16:41:00Z">
        <w:r w:rsidR="00200DF7" w:rsidRPr="001D3C72" w:rsidDel="007D5622">
          <w:delText>disclosed</w:delText>
        </w:r>
      </w:del>
      <w:ins w:id="1552" w:author="James See" w:date="2022-01-25T16:41:00Z">
        <w:r>
          <w:t>publicly accessible</w:t>
        </w:r>
      </w:ins>
      <w:r w:rsidR="00200DF7" w:rsidRPr="001D3C72">
        <w:t xml:space="preserve">, and the </w:t>
      </w:r>
      <w:del w:id="1553" w:author="James See" w:date="2022-01-25T16:41:00Z">
        <w:r w:rsidR="00200DF7" w:rsidRPr="001D3C72" w:rsidDel="007D5622">
          <w:delText xml:space="preserve">number </w:delText>
        </w:r>
      </w:del>
      <w:ins w:id="1554" w:author="James See" w:date="2022-01-25T16:41:00Z">
        <w:r>
          <w:t xml:space="preserve">amount </w:t>
        </w:r>
      </w:ins>
      <w:r w:rsidR="00200DF7" w:rsidRPr="001D3C72">
        <w:t xml:space="preserve">of data acquired in a single data acquisition </w:t>
      </w:r>
      <w:del w:id="1555" w:author="James See" w:date="2022-01-25T16:42:00Z">
        <w:r w:rsidR="00200DF7" w:rsidRPr="001D3C72" w:rsidDel="007D5622">
          <w:delText xml:space="preserve">process </w:delText>
        </w:r>
      </w:del>
      <w:ins w:id="1556" w:author="James See" w:date="2022-01-25T16:42:00Z">
        <w:r>
          <w:t xml:space="preserve">trial </w:t>
        </w:r>
      </w:ins>
      <w:r w:rsidR="00200DF7" w:rsidRPr="001D3C72">
        <w:t>varie</w:t>
      </w:r>
      <w:ins w:id="1557" w:author="James See" w:date="2022-01-25T16:42:00Z">
        <w:r>
          <w:t>d</w:t>
        </w:r>
      </w:ins>
      <w:del w:id="1558" w:author="James See" w:date="2022-01-25T16:42:00Z">
        <w:r w:rsidR="00200DF7" w:rsidRPr="001D3C72" w:rsidDel="007D5622">
          <w:delText>s</w:delText>
        </w:r>
      </w:del>
      <w:r w:rsidR="00200DF7" w:rsidRPr="001D3C72">
        <w:t xml:space="preserve">. </w:t>
      </w:r>
      <w:del w:id="1559" w:author="James See" w:date="2022-01-25T16:40:00Z">
        <w:r w:rsidR="00200DF7" w:rsidRPr="001D3C72" w:rsidDel="007D5622">
          <w:delText xml:space="preserve">In the evaluation experiment, </w:delText>
        </w:r>
      </w:del>
      <w:del w:id="1560" w:author="James See" w:date="2022-01-25T16:42:00Z">
        <w:r w:rsidR="00200DF7" w:rsidRPr="001D3C72" w:rsidDel="007D5622">
          <w:delText>a</w:delText>
        </w:r>
      </w:del>
      <w:ins w:id="1561" w:author="James See" w:date="2022-01-25T16:42:00Z">
        <w:r>
          <w:t>A</w:t>
        </w:r>
      </w:ins>
      <w:r w:rsidR="00200DF7" w:rsidRPr="001D3C72">
        <w:t>s shown in \figref{calculating_heart_rate_watchos}, the first 30 s</w:t>
      </w:r>
      <w:del w:id="1562" w:author="James See" w:date="2022-01-25T16:42:00Z">
        <w:r w:rsidR="00200DF7" w:rsidRPr="001D3C72" w:rsidDel="007D5622">
          <w:delText>econds</w:delText>
        </w:r>
      </w:del>
      <w:r w:rsidR="00200DF7" w:rsidRPr="001D3C72">
        <w:t xml:space="preserve"> of data was excluded as calibration time, and the time average of the </w:t>
      </w:r>
      <w:del w:id="1563" w:author="James See" w:date="2022-01-25T16:42:00Z">
        <w:r w:rsidR="00200DF7" w:rsidRPr="001D3C72" w:rsidDel="007D5622">
          <w:delText xml:space="preserve">data for the </w:delText>
        </w:r>
      </w:del>
      <w:r w:rsidR="00200DF7" w:rsidRPr="001D3C72">
        <w:t>following 60 s</w:t>
      </w:r>
      <w:del w:id="1564" w:author="James See" w:date="2022-01-25T16:42:00Z">
        <w:r w:rsidR="00200DF7" w:rsidRPr="001D3C72" w:rsidDel="007D5622">
          <w:delText>econds</w:delText>
        </w:r>
      </w:del>
      <w:ins w:id="1565" w:author="James See" w:date="2022-01-25T16:42:00Z">
        <w:r>
          <w:t xml:space="preserve"> of data</w:t>
        </w:r>
      </w:ins>
      <w:r w:rsidR="00200DF7" w:rsidRPr="001D3C72">
        <w:t xml:space="preserve"> was calculated as the result </w:t>
      </w:r>
      <w:del w:id="1566" w:author="James See" w:date="2022-01-25T16:42:00Z">
        <w:r w:rsidR="00200DF7" w:rsidRPr="001D3C72" w:rsidDel="007D5622">
          <w:delText xml:space="preserve">of </w:delText>
        </w:r>
      </w:del>
      <w:ins w:id="1567" w:author="James See" w:date="2022-01-25T16:42:00Z">
        <w:r>
          <w:t xml:space="preserve">for </w:t>
        </w:r>
      </w:ins>
      <w:del w:id="1568" w:author="James See" w:date="2022-01-25T17:04:00Z">
        <w:r w:rsidR="00200DF7" w:rsidRPr="001D3C72" w:rsidDel="0093238C">
          <w:delText xml:space="preserve">one </w:delText>
        </w:r>
      </w:del>
      <w:ins w:id="1569" w:author="James See" w:date="2022-01-25T17:04:00Z">
        <w:r w:rsidR="0093238C">
          <w:t>the</w:t>
        </w:r>
        <w:r w:rsidR="0093238C" w:rsidRPr="001D3C72">
          <w:t xml:space="preserve"> </w:t>
        </w:r>
      </w:ins>
      <w:r w:rsidR="00200DF7" w:rsidRPr="001D3C72">
        <w:t xml:space="preserve">heart rate. However, </w:t>
      </w:r>
      <w:del w:id="1570" w:author="James See" w:date="2022-01-25T16:43:00Z">
        <w:r w:rsidR="00200DF7" w:rsidRPr="001D3C72" w:rsidDel="007D5622">
          <w:delText xml:space="preserve">if there were </w:delText>
        </w:r>
      </w:del>
      <w:ins w:id="1571" w:author="James See" w:date="2022-01-25T16:43:00Z">
        <w:r>
          <w:t xml:space="preserve">when </w:t>
        </w:r>
      </w:ins>
      <w:r w:rsidR="00200DF7" w:rsidRPr="001D3C72">
        <w:t xml:space="preserve">no data </w:t>
      </w:r>
      <w:ins w:id="1572" w:author="James See" w:date="2022-01-25T16:43:00Z">
        <w:r>
          <w:t xml:space="preserve">was </w:t>
        </w:r>
      </w:ins>
      <w:r w:rsidR="00200DF7" w:rsidRPr="001D3C72">
        <w:t xml:space="preserve">acquired after the calibration time, the last </w:t>
      </w:r>
      <w:ins w:id="1573" w:author="James See" w:date="2022-01-25T16:43:00Z">
        <w:r w:rsidRPr="001D3C72">
          <w:t xml:space="preserve">acquired </w:t>
        </w:r>
      </w:ins>
      <w:r w:rsidR="00200DF7" w:rsidRPr="001D3C72">
        <w:t xml:space="preserve">data </w:t>
      </w:r>
      <w:del w:id="1574" w:author="James See" w:date="2022-01-25T16:43:00Z">
        <w:r w:rsidR="00200DF7" w:rsidRPr="001D3C72" w:rsidDel="007D5622">
          <w:delText xml:space="preserve">acquired </w:delText>
        </w:r>
      </w:del>
      <w:r w:rsidR="00200DF7" w:rsidRPr="001D3C72">
        <w:t xml:space="preserve">was used as the </w:t>
      </w:r>
      <w:del w:id="1575" w:author="James See" w:date="2022-01-25T16:43:00Z">
        <w:r w:rsidR="00200DF7" w:rsidRPr="001D3C72" w:rsidDel="007D5622">
          <w:delText xml:space="preserve">resulting </w:delText>
        </w:r>
      </w:del>
      <w:r w:rsidR="00200DF7" w:rsidRPr="001D3C72">
        <w:t>heart rate.</w:t>
      </w:r>
    </w:p>
    <w:p w14:paraId="6C1FE390" w14:textId="77777777" w:rsidR="00200DF7" w:rsidRPr="001D3C72" w:rsidRDefault="00200DF7" w:rsidP="00200DF7"/>
    <w:p w14:paraId="1E69F8CA" w14:textId="0F28F3CA" w:rsidR="00200DF7" w:rsidRPr="001D3C72" w:rsidRDefault="001D3C72" w:rsidP="001D3C72">
      <w:pPr>
        <w:pStyle w:val="3"/>
      </w:pPr>
      <w:r w:rsidRPr="001D3C72">
        <w:t>\subsubsection</w:t>
      </w:r>
      <w:r w:rsidR="00200DF7" w:rsidRPr="001D3C72">
        <w:t>{</w:t>
      </w:r>
      <w:del w:id="1576" w:author="James See" w:date="2022-01-25T16:48:00Z">
        <w:r w:rsidR="00200DF7" w:rsidRPr="001D3C72" w:rsidDel="00C469B2">
          <w:delText xml:space="preserve">Original </w:delText>
        </w:r>
      </w:del>
      <w:ins w:id="1577" w:author="James See" w:date="2022-01-25T16:48:00Z">
        <w:r w:rsidR="00C469B2">
          <w:t>SMART</w:t>
        </w:r>
        <w:r w:rsidR="00C469B2" w:rsidRPr="001D3C72">
          <w:t xml:space="preserve"> </w:t>
        </w:r>
      </w:ins>
      <w:r w:rsidR="00200DF7" w:rsidRPr="001D3C72">
        <w:t>OS}</w:t>
      </w:r>
    </w:p>
    <w:p w14:paraId="627A0FF5" w14:textId="77777777" w:rsidR="00200DF7" w:rsidRPr="001D3C72" w:rsidRDefault="00200DF7" w:rsidP="007955C3">
      <w:pPr>
        <w:pStyle w:val="code"/>
      </w:pPr>
      <w:r w:rsidRPr="001D3C72">
        <w:t>\label{subsec:original}</w:t>
      </w:r>
    </w:p>
    <w:p w14:paraId="7FC31B24" w14:textId="339BBB4E" w:rsidR="00200DF7" w:rsidRPr="001D3C72" w:rsidRDefault="00200DF7" w:rsidP="00200DF7">
      <w:r w:rsidRPr="001D3C72">
        <w:t xml:space="preserve">The SMART R F-18 </w:t>
      </w:r>
      <w:del w:id="1578" w:author="James See" w:date="2022-01-25T16:49:00Z">
        <w:r w:rsidRPr="001D3C72" w:rsidDel="00C469B2">
          <w:delText xml:space="preserve">used in the experiment </w:delText>
        </w:r>
      </w:del>
      <w:r w:rsidRPr="001D3C72">
        <w:t xml:space="preserve">is equipped with a proprietary </w:t>
      </w:r>
      <w:del w:id="1579" w:author="James See" w:date="2022-01-25T16:49:00Z">
        <w:r w:rsidRPr="001D3C72" w:rsidDel="00C469B2">
          <w:delText xml:space="preserve">operating system </w:delText>
        </w:r>
      </w:del>
      <w:ins w:id="1580" w:author="James See" w:date="2022-01-25T16:49:00Z">
        <w:r w:rsidR="00C469B2">
          <w:t xml:space="preserve">OS </w:t>
        </w:r>
      </w:ins>
      <w:r w:rsidRPr="001D3C72">
        <w:t>developed by the manufacturer</w:t>
      </w:r>
      <w:ins w:id="1581" w:author="James See" w:date="2022-01-25T16:49:00Z">
        <w:r w:rsidR="00C469B2">
          <w:t>, and we refer to it here as ``SMART OS</w:t>
        </w:r>
      </w:ins>
      <w:r w:rsidRPr="001D3C72">
        <w:t>.</w:t>
      </w:r>
      <w:ins w:id="1582" w:author="James See" w:date="2022-01-25T16:49:00Z">
        <w:r w:rsidR="00C469B2">
          <w:t>''</w:t>
        </w:r>
      </w:ins>
      <w:r w:rsidRPr="001D3C72">
        <w:t xml:space="preserve"> Heart rate data collected by this smartwatch can be viewed </w:t>
      </w:r>
      <w:del w:id="1583" w:author="James See" w:date="2022-01-25T16:51:00Z">
        <w:r w:rsidRPr="001D3C72" w:rsidDel="00C469B2">
          <w:delText xml:space="preserve">on </w:delText>
        </w:r>
      </w:del>
      <w:ins w:id="1584" w:author="James See" w:date="2022-01-25T16:51:00Z">
        <w:r w:rsidR="00C469B2">
          <w:t>with</w:t>
        </w:r>
        <w:r w:rsidR="00C469B2" w:rsidRPr="001D3C72">
          <w:t xml:space="preserve"> </w:t>
        </w:r>
      </w:ins>
      <w:r w:rsidRPr="001D3C72">
        <w:t xml:space="preserve">the </w:t>
      </w:r>
      <w:del w:id="1585" w:author="James See" w:date="2022-01-25T16:53:00Z">
        <w:r w:rsidRPr="001D3C72" w:rsidDel="00C04615">
          <w:delText>``</w:delText>
        </w:r>
      </w:del>
      <w:r w:rsidRPr="001D3C72">
        <w:t>WearHealth</w:t>
      </w:r>
      <w:del w:id="1586" w:author="James See" w:date="2022-01-25T16:53:00Z">
        <w:r w:rsidRPr="001D3C72" w:rsidDel="00C04615">
          <w:delText>''</w:delText>
        </w:r>
      </w:del>
      <w:r w:rsidRPr="001D3C72">
        <w:t xml:space="preserve"> app</w:t>
      </w:r>
      <w:del w:id="1587" w:author="James See" w:date="2022-01-25T22:37:00Z">
        <w:r w:rsidRPr="001D3C72" w:rsidDel="0090181A">
          <w:delText>l</w:delText>
        </w:r>
      </w:del>
      <w:del w:id="1588" w:author="James See" w:date="2022-01-25T16:53:00Z">
        <w:r w:rsidRPr="001D3C72" w:rsidDel="00C04615">
          <w:delText>ication developed</w:delText>
        </w:r>
      </w:del>
      <w:r w:rsidRPr="001D3C72">
        <w:t xml:space="preserve"> for Android</w:t>
      </w:r>
      <w:r w:rsidRPr="001D3C72">
        <w:rPr>
          <w:color w:val="00B050"/>
        </w:rPr>
        <w:t>\footnote{\url{https://play.google.com/store/apps/details?id=com.zjw.wearhealth}}</w:t>
      </w:r>
      <w:r w:rsidRPr="001D3C72">
        <w:t xml:space="preserve"> and iPhone</w:t>
      </w:r>
      <w:r w:rsidRPr="001D3C72">
        <w:rPr>
          <w:color w:val="00B050"/>
        </w:rPr>
        <w:t>\footnote{\url{https://apps.apple.com/us/app/wearhealth/id1265052549}}</w:t>
      </w:r>
      <w:r w:rsidRPr="001D3C72">
        <w:t>.</w:t>
      </w:r>
      <w:r w:rsidR="001D3C72" w:rsidRPr="001D3C72">
        <w:rPr>
          <w:color w:val="D9D9D9" w:themeColor="background1" w:themeShade="D9"/>
        </w:rPr>
        <w:t>\par</w:t>
      </w:r>
    </w:p>
    <w:p w14:paraId="7AF53EEB" w14:textId="77777777" w:rsidR="00200DF7" w:rsidRPr="001D3C72" w:rsidRDefault="00200DF7" w:rsidP="00200DF7"/>
    <w:p w14:paraId="2D7BAD8A" w14:textId="1A367D04" w:rsidR="00200DF7" w:rsidRPr="001D3C72" w:rsidDel="00C04615" w:rsidRDefault="00C04615" w:rsidP="00200DF7">
      <w:pPr>
        <w:rPr>
          <w:del w:id="1589" w:author="James See" w:date="2022-01-25T16:55:00Z"/>
        </w:rPr>
      </w:pPr>
      <w:ins w:id="1590" w:author="James See" w:date="2022-01-25T16:52:00Z">
        <w:r w:rsidRPr="001D3C72">
          <w:t xml:space="preserve">In the evaluation experiment, </w:t>
        </w:r>
      </w:ins>
      <w:del w:id="1591" w:author="James See" w:date="2022-01-25T16:52:00Z">
        <w:r w:rsidR="00200DF7" w:rsidRPr="001D3C72" w:rsidDel="00C04615">
          <w:delText>D</w:delText>
        </w:r>
      </w:del>
      <w:ins w:id="1592" w:author="James See" w:date="2022-01-25T16:52:00Z">
        <w:r>
          <w:t>d</w:t>
        </w:r>
      </w:ins>
      <w:r w:rsidR="00200DF7" w:rsidRPr="001D3C72">
        <w:t xml:space="preserve">ata acquisition </w:t>
      </w:r>
      <w:del w:id="1593" w:author="James See" w:date="2022-01-25T16:52:00Z">
        <w:r w:rsidR="00200DF7" w:rsidRPr="001D3C72" w:rsidDel="00C04615">
          <w:delText xml:space="preserve">is </w:delText>
        </w:r>
      </w:del>
      <w:ins w:id="1594" w:author="James See" w:date="2022-01-25T16:52:00Z">
        <w:r>
          <w:t xml:space="preserve">was </w:t>
        </w:r>
      </w:ins>
      <w:r w:rsidR="00200DF7" w:rsidRPr="001D3C72">
        <w:t xml:space="preserve">started by placing the smartwatch on the display, entering the target heart rate into the standard input of the display drawing program, and </w:t>
      </w:r>
      <w:del w:id="1595" w:author="James See" w:date="2022-01-25T16:52:00Z">
        <w:r w:rsidR="00200DF7" w:rsidRPr="001D3C72" w:rsidDel="00C04615">
          <w:delText xml:space="preserve">operating </w:delText>
        </w:r>
      </w:del>
      <w:ins w:id="1596" w:author="James See" w:date="2022-01-25T16:52:00Z">
        <w:r>
          <w:t>launching</w:t>
        </w:r>
        <w:r w:rsidRPr="001D3C72">
          <w:t xml:space="preserve"> </w:t>
        </w:r>
      </w:ins>
      <w:r w:rsidR="00200DF7" w:rsidRPr="001D3C72">
        <w:t xml:space="preserve">the </w:t>
      </w:r>
      <w:del w:id="1597" w:author="James See" w:date="2022-01-25T16:53:00Z">
        <w:r w:rsidR="00200DF7" w:rsidRPr="001D3C72" w:rsidDel="00C04615">
          <w:delText>``</w:delText>
        </w:r>
      </w:del>
      <w:r w:rsidR="00200DF7" w:rsidRPr="001D3C72">
        <w:t>WearHealth</w:t>
      </w:r>
      <w:del w:id="1598" w:author="James See" w:date="2022-01-25T16:53:00Z">
        <w:r w:rsidR="00200DF7" w:rsidRPr="001D3C72" w:rsidDel="00C04615">
          <w:delText>''</w:delText>
        </w:r>
      </w:del>
      <w:r w:rsidR="00200DF7" w:rsidRPr="001D3C72">
        <w:t xml:space="preserve"> app</w:t>
      </w:r>
      <w:del w:id="1599" w:author="James See" w:date="2022-01-25T16:53:00Z">
        <w:r w:rsidR="00200DF7" w:rsidRPr="001D3C72" w:rsidDel="00C04615">
          <w:delText>lication</w:delText>
        </w:r>
      </w:del>
      <w:r w:rsidR="00200DF7" w:rsidRPr="001D3C72">
        <w:t xml:space="preserve"> on the smartphone. After 30 s</w:t>
      </w:r>
      <w:del w:id="1600" w:author="James See" w:date="2022-01-25T16:54:00Z">
        <w:r w:rsidR="00200DF7" w:rsidRPr="001D3C72" w:rsidDel="00C04615">
          <w:delText>econds</w:delText>
        </w:r>
      </w:del>
      <w:r w:rsidR="00200DF7" w:rsidRPr="001D3C72">
        <w:t xml:space="preserve">, the data acquisition was </w:t>
      </w:r>
      <w:del w:id="1601" w:author="James See" w:date="2022-01-25T16:55:00Z">
        <w:r w:rsidR="00200DF7" w:rsidRPr="001D3C72" w:rsidDel="00C04615">
          <w:delText>finished</w:delText>
        </w:r>
      </w:del>
      <w:ins w:id="1602" w:author="James See" w:date="2022-01-25T16:55:00Z">
        <w:r>
          <w:t>complete</w:t>
        </w:r>
      </w:ins>
      <w:r w:rsidR="00200DF7" w:rsidRPr="001D3C72">
        <w:t xml:space="preserve">, and the resulting </w:t>
      </w:r>
      <w:del w:id="1603" w:author="James See" w:date="2022-01-25T16:55:00Z">
        <w:r w:rsidR="00200DF7" w:rsidRPr="001D3C72" w:rsidDel="00C04615">
          <w:delText xml:space="preserve">one </w:delText>
        </w:r>
      </w:del>
      <w:r w:rsidR="00200DF7" w:rsidRPr="001D3C72">
        <w:t xml:space="preserve">heart rate was displayed </w:t>
      </w:r>
      <w:del w:id="1604" w:author="James See" w:date="2022-01-25T16:55:00Z">
        <w:r w:rsidR="00200DF7" w:rsidRPr="001D3C72" w:rsidDel="00C04615">
          <w:delText>o</w:delText>
        </w:r>
      </w:del>
      <w:ins w:id="1605" w:author="James See" w:date="2022-01-25T16:55:00Z">
        <w:r>
          <w:t>i</w:t>
        </w:r>
      </w:ins>
      <w:r w:rsidR="00200DF7" w:rsidRPr="001D3C72">
        <w:t>n the app</w:t>
      </w:r>
      <w:del w:id="1606" w:author="James See" w:date="2022-01-25T16:55:00Z">
        <w:r w:rsidR="00200DF7" w:rsidRPr="001D3C72" w:rsidDel="00C04615">
          <w:delText>lication</w:delText>
        </w:r>
      </w:del>
      <w:r w:rsidR="00200DF7" w:rsidRPr="001D3C72">
        <w:t>.</w:t>
      </w:r>
      <w:del w:id="1607" w:author="James See" w:date="2022-01-25T16:55:00Z">
        <w:r w:rsidR="001D3C72" w:rsidRPr="001D3C72" w:rsidDel="00C04615">
          <w:rPr>
            <w:color w:val="D9D9D9" w:themeColor="background1" w:themeShade="D9"/>
          </w:rPr>
          <w:delText>\par</w:delText>
        </w:r>
      </w:del>
    </w:p>
    <w:p w14:paraId="7CBD5DD2" w14:textId="2CE1B592" w:rsidR="00200DF7" w:rsidRPr="001D3C72" w:rsidDel="00C04615" w:rsidRDefault="00200DF7" w:rsidP="00200DF7">
      <w:pPr>
        <w:rPr>
          <w:del w:id="1608" w:author="James See" w:date="2022-01-25T16:55:00Z"/>
        </w:rPr>
      </w:pPr>
    </w:p>
    <w:p w14:paraId="07C54790" w14:textId="5746A21F" w:rsidR="00200DF7" w:rsidRPr="001D3C72" w:rsidRDefault="00C04615" w:rsidP="00200DF7">
      <w:ins w:id="1609" w:author="James See" w:date="2022-01-25T16:55:00Z">
        <w:r>
          <w:t xml:space="preserve"> </w:t>
        </w:r>
      </w:ins>
      <w:r w:rsidR="00200DF7" w:rsidRPr="001D3C72">
        <w:t xml:space="preserve">The sampling rate and the algorithm to determine the resulting heart rate </w:t>
      </w:r>
      <w:del w:id="1610" w:author="James See" w:date="2022-01-25T16:56:00Z">
        <w:r w:rsidR="00200DF7" w:rsidRPr="001D3C72" w:rsidDel="00C04615">
          <w:delText xml:space="preserve">are </w:delText>
        </w:r>
      </w:del>
      <w:ins w:id="1611" w:author="James See" w:date="2022-01-25T16:56:00Z">
        <w:r>
          <w:t>were</w:t>
        </w:r>
        <w:r w:rsidRPr="001D3C72">
          <w:t xml:space="preserve"> </w:t>
        </w:r>
      </w:ins>
      <w:r w:rsidR="00200DF7" w:rsidRPr="001D3C72">
        <w:t xml:space="preserve">not </w:t>
      </w:r>
      <w:del w:id="1612" w:author="James See" w:date="2022-01-25T16:56:00Z">
        <w:r w:rsidR="00200DF7" w:rsidRPr="001D3C72" w:rsidDel="00C04615">
          <w:delText>disclosed</w:delText>
        </w:r>
      </w:del>
      <w:ins w:id="1613" w:author="James See" w:date="2022-01-25T16:56:00Z">
        <w:r>
          <w:t xml:space="preserve">publicly accessible for the </w:t>
        </w:r>
        <w:r w:rsidRPr="001D3C72">
          <w:t>SMART R F-18</w:t>
        </w:r>
      </w:ins>
      <w:r w:rsidR="00200DF7" w:rsidRPr="001D3C72">
        <w:t xml:space="preserve">. </w:t>
      </w:r>
      <w:del w:id="1614" w:author="James See" w:date="2022-01-25T16:52:00Z">
        <w:r w:rsidR="00200DF7" w:rsidRPr="001D3C72" w:rsidDel="00C04615">
          <w:delText xml:space="preserve">In the evaluation experiment, </w:delText>
        </w:r>
      </w:del>
      <w:del w:id="1615" w:author="James See" w:date="2022-01-25T16:56:00Z">
        <w:r w:rsidR="00200DF7" w:rsidRPr="001D3C72" w:rsidDel="00C04615">
          <w:delText>a</w:delText>
        </w:r>
      </w:del>
      <w:ins w:id="1616" w:author="James See" w:date="2022-01-25T16:56:00Z">
        <w:r>
          <w:t>A</w:t>
        </w:r>
      </w:ins>
      <w:r w:rsidR="00200DF7" w:rsidRPr="001D3C72">
        <w:t xml:space="preserve">s shown in \figref{calculating_heart_rate_originalos}, the </w:t>
      </w:r>
      <w:del w:id="1617" w:author="James See" w:date="2022-01-25T16:56:00Z">
        <w:r w:rsidR="00200DF7" w:rsidRPr="001D3C72" w:rsidDel="00C04615">
          <w:delText xml:space="preserve">one </w:delText>
        </w:r>
      </w:del>
      <w:r w:rsidR="00200DF7" w:rsidRPr="001D3C72">
        <w:t xml:space="preserve">heart rate </w:t>
      </w:r>
      <w:del w:id="1618" w:author="James See" w:date="2022-01-25T16:57:00Z">
        <w:r w:rsidR="00200DF7" w:rsidRPr="001D3C72" w:rsidDel="00C04615">
          <w:delText xml:space="preserve">of the </w:delText>
        </w:r>
      </w:del>
      <w:r w:rsidR="00200DF7" w:rsidRPr="001D3C72">
        <w:t xml:space="preserve">result </w:t>
      </w:r>
      <w:del w:id="1619" w:author="James See" w:date="2022-01-25T16:57:00Z">
        <w:r w:rsidR="00200DF7" w:rsidRPr="001D3C72" w:rsidDel="00C04615">
          <w:delText xml:space="preserve">displayed </w:delText>
        </w:r>
      </w:del>
      <w:ins w:id="1620" w:author="James See" w:date="2022-01-25T16:57:00Z">
        <w:r>
          <w:t xml:space="preserve">shown </w:t>
        </w:r>
      </w:ins>
      <w:del w:id="1621" w:author="James See" w:date="2022-01-25T16:57:00Z">
        <w:r w:rsidR="00200DF7" w:rsidRPr="001D3C72" w:rsidDel="00C04615">
          <w:delText>o</w:delText>
        </w:r>
      </w:del>
      <w:ins w:id="1622" w:author="James See" w:date="2022-01-25T16:57:00Z">
        <w:r>
          <w:t>i</w:t>
        </w:r>
      </w:ins>
      <w:r w:rsidR="00200DF7" w:rsidRPr="001D3C72">
        <w:t>n the app</w:t>
      </w:r>
      <w:del w:id="1623" w:author="James See" w:date="2022-01-25T16:57:00Z">
        <w:r w:rsidR="00200DF7" w:rsidRPr="001D3C72" w:rsidDel="00C04615">
          <w:delText>lication</w:delText>
        </w:r>
      </w:del>
      <w:r w:rsidR="00200DF7" w:rsidRPr="001D3C72">
        <w:t xml:space="preserve"> was recorded manually.</w:t>
      </w:r>
    </w:p>
    <w:p w14:paraId="365725F9" w14:textId="77777777" w:rsidR="00200DF7" w:rsidRPr="001D3C72" w:rsidRDefault="00200DF7" w:rsidP="00200DF7"/>
    <w:p w14:paraId="48587FF2" w14:textId="77777777" w:rsidR="00200DF7" w:rsidRPr="001D3C72" w:rsidRDefault="001D3C72" w:rsidP="000C7CE1">
      <w:pPr>
        <w:pStyle w:val="2"/>
      </w:pPr>
      <w:r w:rsidRPr="001D3C72">
        <w:lastRenderedPageBreak/>
        <w:t>\subsection</w:t>
      </w:r>
      <w:r w:rsidR="00200DF7" w:rsidRPr="001D3C72">
        <w:t>{Results and Discussion}</w:t>
      </w:r>
    </w:p>
    <w:p w14:paraId="0631537D" w14:textId="063B5616" w:rsidR="00200DF7" w:rsidRPr="001D3C72" w:rsidRDefault="00200DF7" w:rsidP="00200DF7">
      <w:r w:rsidRPr="001D3C72">
        <w:t xml:space="preserve">To obtain the correct heart rate, an acrylic plate of </w:t>
      </w:r>
      <w:del w:id="1624" w:author="James See" w:date="2022-01-25T17:12:00Z">
        <w:r w:rsidRPr="001D3C72" w:rsidDel="00943FE0">
          <w:delText xml:space="preserve">some </w:delText>
        </w:r>
      </w:del>
      <w:ins w:id="1625" w:author="James See" w:date="2022-01-25T17:12:00Z">
        <w:r w:rsidR="00943FE0">
          <w:t xml:space="preserve">a certain </w:t>
        </w:r>
      </w:ins>
      <w:r w:rsidRPr="001D3C72">
        <w:t xml:space="preserve">thickness was placed between the display and </w:t>
      </w:r>
      <w:del w:id="1626" w:author="James See" w:date="2022-01-25T17:12:00Z">
        <w:r w:rsidRPr="001D3C72" w:rsidDel="00943FE0">
          <w:delText xml:space="preserve">a </w:delText>
        </w:r>
      </w:del>
      <w:ins w:id="1627" w:author="James See" w:date="2022-01-25T17:12:00Z">
        <w:r w:rsidR="00943FE0">
          <w:t>the</w:t>
        </w:r>
        <w:r w:rsidR="00943FE0" w:rsidRPr="001D3C72">
          <w:t xml:space="preserve"> </w:t>
        </w:r>
      </w:ins>
      <w:r w:rsidRPr="001D3C72">
        <w:t xml:space="preserve">smartwatch in some display-smartwatch combinations. </w:t>
      </w:r>
      <w:ins w:id="1628" w:author="James See" w:date="2022-01-25T17:13:00Z">
        <w:r w:rsidR="00943FE0" w:rsidRPr="001D3C72">
          <w:t>\tabref{acrylic_plate}</w:t>
        </w:r>
        <w:r w:rsidR="00943FE0">
          <w:t xml:space="preserve"> lists </w:t>
        </w:r>
      </w:ins>
      <w:del w:id="1629" w:author="James See" w:date="2022-01-25T17:13:00Z">
        <w:r w:rsidRPr="001D3C72" w:rsidDel="00943FE0">
          <w:delText>T</w:delText>
        </w:r>
      </w:del>
      <w:ins w:id="1630" w:author="James See" w:date="2022-01-25T17:13:00Z">
        <w:r w:rsidR="00943FE0">
          <w:t>t</w:t>
        </w:r>
      </w:ins>
      <w:r w:rsidRPr="001D3C72">
        <w:t>he</w:t>
      </w:r>
      <w:ins w:id="1631" w:author="James See" w:date="2022-01-25T22:38:00Z">
        <w:r w:rsidR="0090181A">
          <w:t>se</w:t>
        </w:r>
      </w:ins>
      <w:r w:rsidRPr="001D3C72">
        <w:t xml:space="preserve"> </w:t>
      </w:r>
      <w:del w:id="1632" w:author="James See" w:date="2022-01-25T22:38:00Z">
        <w:r w:rsidRPr="001D3C72" w:rsidDel="0090181A">
          <w:delText xml:space="preserve">display-smartwatch </w:delText>
        </w:r>
      </w:del>
      <w:r w:rsidRPr="001D3C72">
        <w:t>combinations and the thickness</w:t>
      </w:r>
      <w:ins w:id="1633" w:author="James See" w:date="2022-01-25T22:38:00Z">
        <w:r w:rsidR="0090181A">
          <w:t>es</w:t>
        </w:r>
      </w:ins>
      <w:r w:rsidRPr="001D3C72">
        <w:t xml:space="preserve"> of the </w:t>
      </w:r>
      <w:del w:id="1634" w:author="James See" w:date="2022-01-25T17:13:00Z">
        <w:r w:rsidRPr="001D3C72" w:rsidDel="00943FE0">
          <w:delText xml:space="preserve">placed </w:delText>
        </w:r>
      </w:del>
      <w:r w:rsidRPr="001D3C72">
        <w:t>acrylic plate</w:t>
      </w:r>
      <w:del w:id="1635" w:author="James See" w:date="2022-01-25T17:13:00Z">
        <w:r w:rsidRPr="001D3C72" w:rsidDel="00943FE0">
          <w:delText xml:space="preserve"> are shown in \tabref{acrylic_plate}.</w:delText>
        </w:r>
      </w:del>
      <w:ins w:id="1636" w:author="James See" w:date="2022-01-25T17:13:00Z">
        <w:r w:rsidR="00943FE0">
          <w:t>, with</w:t>
        </w:r>
      </w:ins>
      <w:r w:rsidRPr="001D3C72">
        <w:t xml:space="preserve"> </w:t>
      </w:r>
      <w:del w:id="1637" w:author="James See" w:date="2022-01-25T17:13:00Z">
        <w:r w:rsidRPr="001D3C72" w:rsidDel="00943FE0">
          <w:delText>A</w:delText>
        </w:r>
      </w:del>
      <w:ins w:id="1638" w:author="James See" w:date="2022-01-25T17:13:00Z">
        <w:r w:rsidR="00943FE0">
          <w:t>a</w:t>
        </w:r>
      </w:ins>
      <w:r w:rsidRPr="001D3C72">
        <w:t xml:space="preserve"> blank cell indicat</w:t>
      </w:r>
      <w:ins w:id="1639" w:author="James See" w:date="2022-01-25T17:13:00Z">
        <w:r w:rsidR="00943FE0">
          <w:t>ing</w:t>
        </w:r>
      </w:ins>
      <w:del w:id="1640" w:author="James See" w:date="2022-01-25T17:13:00Z">
        <w:r w:rsidRPr="001D3C72" w:rsidDel="00943FE0">
          <w:delText>es</w:delText>
        </w:r>
      </w:del>
      <w:r w:rsidRPr="001D3C72">
        <w:t xml:space="preserve"> that the </w:t>
      </w:r>
      <w:del w:id="1641" w:author="James See" w:date="2022-01-25T17:13:00Z">
        <w:r w:rsidRPr="001D3C72" w:rsidDel="00943FE0">
          <w:delText xml:space="preserve">acrylic </w:delText>
        </w:r>
      </w:del>
      <w:r w:rsidRPr="001D3C72">
        <w:t xml:space="preserve">plate was not </w:t>
      </w:r>
      <w:del w:id="1642" w:author="James See" w:date="2022-01-25T17:13:00Z">
        <w:r w:rsidRPr="001D3C72" w:rsidDel="00943FE0">
          <w:delText>placed</w:delText>
        </w:r>
      </w:del>
      <w:ins w:id="1643" w:author="James See" w:date="2022-01-25T17:13:00Z">
        <w:r w:rsidR="00943FE0">
          <w:t>used</w:t>
        </w:r>
      </w:ins>
      <w:r w:rsidRPr="001D3C72">
        <w:t>.</w:t>
      </w:r>
      <w:r w:rsidR="001D3C72" w:rsidRPr="001D3C72">
        <w:rPr>
          <w:color w:val="D9D9D9" w:themeColor="background1" w:themeShade="D9"/>
        </w:rPr>
        <w:t>\par</w:t>
      </w:r>
    </w:p>
    <w:p w14:paraId="2D5C9D75" w14:textId="77777777" w:rsidR="00200DF7" w:rsidRPr="001D3C72" w:rsidRDefault="00200DF7" w:rsidP="00200DF7"/>
    <w:p w14:paraId="55114A13" w14:textId="36A1EB11" w:rsidR="00200DF7" w:rsidRPr="001D3C72" w:rsidRDefault="00200DF7" w:rsidP="00200DF7">
      <w:del w:id="1644" w:author="James See" w:date="2022-01-25T17:17:00Z">
        <w:r w:rsidRPr="001D3C72" w:rsidDel="00281FC7">
          <w:delText xml:space="preserve">The smartwatches were placed on the display and the target heart rate was input to the display drawing program. </w:delText>
        </w:r>
      </w:del>
      <w:r w:rsidRPr="001D3C72">
        <w:t xml:space="preserve">The error of the measured heart rate was calculated by subtracting </w:t>
      </w:r>
      <w:del w:id="1645" w:author="James See" w:date="2022-01-25T17:18:00Z">
        <w:r w:rsidRPr="001D3C72" w:rsidDel="00281FC7">
          <w:delText xml:space="preserve">the measurement </w:delText>
        </w:r>
      </w:del>
      <w:ins w:id="1646" w:author="James See" w:date="2022-01-25T17:18:00Z">
        <w:r w:rsidR="00281FC7">
          <w:t xml:space="preserve">it </w:t>
        </w:r>
      </w:ins>
      <w:r w:rsidRPr="001D3C72">
        <w:t>from the target</w:t>
      </w:r>
      <w:ins w:id="1647" w:author="James See" w:date="2022-01-25T17:18:00Z">
        <w:r w:rsidR="00281FC7">
          <w:t xml:space="preserve"> heart rate</w:t>
        </w:r>
      </w:ins>
      <w:del w:id="1648" w:author="James See" w:date="2022-01-25T17:19:00Z">
        <w:r w:rsidRPr="001D3C72" w:rsidDel="00281FC7">
          <w:delText>, and that was taken as the result</w:delText>
        </w:r>
      </w:del>
      <w:r w:rsidRPr="001D3C72">
        <w:t xml:space="preserve">. The target heart rate was tested at intervals of 5 </w:t>
      </w:r>
      <w:del w:id="1649" w:author="James See" w:date="2022-01-25T17:19:00Z">
        <w:r w:rsidRPr="001D3C72" w:rsidDel="00281FC7">
          <w:delText xml:space="preserve">from 60 to 100 </w:delText>
        </w:r>
      </w:del>
      <w:r w:rsidRPr="001D3C72">
        <w:t>beats per minute (bpm)</w:t>
      </w:r>
      <w:ins w:id="1650" w:author="James See" w:date="2022-01-25T17:19:00Z">
        <w:r w:rsidR="00281FC7" w:rsidRPr="00281FC7">
          <w:t xml:space="preserve"> </w:t>
        </w:r>
        <w:r w:rsidR="00281FC7" w:rsidRPr="001D3C72">
          <w:t>from 60 to 100</w:t>
        </w:r>
        <w:r w:rsidR="00281FC7">
          <w:t xml:space="preserve"> bpm</w:t>
        </w:r>
      </w:ins>
      <w:r w:rsidRPr="001D3C72">
        <w:t xml:space="preserve">, which is </w:t>
      </w:r>
      <w:del w:id="1651" w:author="James See" w:date="2022-01-25T17:19:00Z">
        <w:r w:rsidRPr="001D3C72" w:rsidDel="00281FC7">
          <w:delText xml:space="preserve">a </w:delText>
        </w:r>
      </w:del>
      <w:ins w:id="1652" w:author="James See" w:date="2022-01-25T17:19:00Z">
        <w:r w:rsidR="00281FC7">
          <w:t xml:space="preserve">the resting </w:t>
        </w:r>
      </w:ins>
      <w:r w:rsidRPr="001D3C72">
        <w:t xml:space="preserve">heart rate range </w:t>
      </w:r>
      <w:del w:id="1653" w:author="James See" w:date="2022-01-25T17:19:00Z">
        <w:r w:rsidRPr="001D3C72" w:rsidDel="00281FC7">
          <w:delText xml:space="preserve">during rest </w:delText>
        </w:r>
      </w:del>
      <w:r w:rsidRPr="001D3C72">
        <w:t>for adults</w:t>
      </w:r>
      <w:r w:rsidRPr="001D3C72">
        <w:rPr>
          <w:color w:val="00B050"/>
        </w:rPr>
        <w:t>\footnote{\url{https://www.heart.org/en/healthy-living/fitness/fitness-basics/target-heart-rates}}</w:t>
      </w:r>
      <w:r w:rsidRPr="001D3C72">
        <w:t xml:space="preserve">. </w:t>
      </w:r>
      <w:ins w:id="1654" w:author="James See" w:date="2022-01-25T17:20:00Z">
        <w:r w:rsidR="00281FC7" w:rsidRPr="001D3C72">
          <w:t>\tabref{result}</w:t>
        </w:r>
        <w:r w:rsidR="00281FC7">
          <w:t xml:space="preserve"> lists </w:t>
        </w:r>
      </w:ins>
      <w:del w:id="1655" w:author="James See" w:date="2022-01-25T17:20:00Z">
        <w:r w:rsidRPr="001D3C72" w:rsidDel="00281FC7">
          <w:delText>T</w:delText>
        </w:r>
      </w:del>
      <w:ins w:id="1656" w:author="James See" w:date="2022-01-25T17:20:00Z">
        <w:r w:rsidR="00281FC7">
          <w:t>t</w:t>
        </w:r>
      </w:ins>
      <w:r w:rsidRPr="001D3C72">
        <w:t>he results of the evaluation experiment</w:t>
      </w:r>
      <w:del w:id="1657" w:author="James See" w:date="2022-01-25T17:20:00Z">
        <w:r w:rsidRPr="001D3C72" w:rsidDel="00281FC7">
          <w:delText xml:space="preserve"> are shown in \tabref{result}</w:delText>
        </w:r>
      </w:del>
      <w:r w:rsidRPr="001D3C72">
        <w:t xml:space="preserve">, </w:t>
      </w:r>
      <w:del w:id="1658" w:author="James See" w:date="2022-01-25T17:20:00Z">
        <w:r w:rsidRPr="001D3C72" w:rsidDel="00281FC7">
          <w:delText xml:space="preserve">where the results are the </w:delText>
        </w:r>
      </w:del>
      <w:ins w:id="1659" w:author="James See" w:date="2022-01-25T17:20:00Z">
        <w:r w:rsidR="00281FC7">
          <w:t xml:space="preserve">which were </w:t>
        </w:r>
      </w:ins>
      <w:r w:rsidRPr="001D3C72">
        <w:t>average</w:t>
      </w:r>
      <w:ins w:id="1660" w:author="James See" w:date="2022-01-25T17:20:00Z">
        <w:r w:rsidR="00281FC7">
          <w:t>d</w:t>
        </w:r>
      </w:ins>
      <w:r w:rsidRPr="001D3C72">
        <w:t xml:space="preserve"> </w:t>
      </w:r>
      <w:del w:id="1661" w:author="James See" w:date="2022-01-25T17:20:00Z">
        <w:r w:rsidRPr="001D3C72" w:rsidDel="00281FC7">
          <w:delText xml:space="preserve">of </w:delText>
        </w:r>
      </w:del>
      <w:ins w:id="1662" w:author="James See" w:date="2022-01-25T17:20:00Z">
        <w:r w:rsidR="00281FC7">
          <w:t xml:space="preserve">over </w:t>
        </w:r>
      </w:ins>
      <w:r w:rsidRPr="001D3C72">
        <w:t>three sets</w:t>
      </w:r>
      <w:ins w:id="1663" w:author="James See" w:date="2022-01-25T17:20:00Z">
        <w:r w:rsidR="00281FC7">
          <w:t xml:space="preserve"> of measurements</w:t>
        </w:r>
      </w:ins>
      <w:r w:rsidRPr="001D3C72">
        <w:t>. The result</w:t>
      </w:r>
      <w:ins w:id="1664" w:author="James See" w:date="2022-01-25T17:21:00Z">
        <w:r w:rsidR="00DD16EC">
          <w:t>s</w:t>
        </w:r>
      </w:ins>
      <w:r w:rsidRPr="001D3C72">
        <w:t xml:space="preserve"> </w:t>
      </w:r>
      <w:del w:id="1665" w:author="James See" w:date="2022-01-25T17:21:00Z">
        <w:r w:rsidRPr="001D3C72" w:rsidDel="00DD16EC">
          <w:delText xml:space="preserve">values </w:delText>
        </w:r>
      </w:del>
      <w:r w:rsidRPr="001D3C72">
        <w:t xml:space="preserve">were rounded to the </w:t>
      </w:r>
      <w:commentRangeStart w:id="1666"/>
      <w:del w:id="1667" w:author="James See" w:date="2022-01-25T17:21:00Z">
        <w:r w:rsidRPr="001D3C72" w:rsidDel="00DD16EC">
          <w:delText xml:space="preserve">second </w:delText>
        </w:r>
      </w:del>
      <w:ins w:id="1668" w:author="James See" w:date="2022-01-25T17:21:00Z">
        <w:r w:rsidR="00DD16EC">
          <w:t xml:space="preserve">first </w:t>
        </w:r>
        <w:commentRangeEnd w:id="1666"/>
        <w:r w:rsidR="00DD16EC">
          <w:rPr>
            <w:rStyle w:val="afd"/>
          </w:rPr>
          <w:commentReference w:id="1666"/>
        </w:r>
      </w:ins>
      <w:r w:rsidRPr="001D3C72">
        <w:t xml:space="preserve">decimal place. </w:t>
      </w:r>
      <w:ins w:id="1669" w:author="James See" w:date="2022-01-25T19:06:00Z">
        <w:r w:rsidR="00717D9D">
          <w:t xml:space="preserve">A </w:t>
        </w:r>
      </w:ins>
      <w:del w:id="1670" w:author="James See" w:date="2022-01-25T19:06:00Z">
        <w:r w:rsidRPr="001D3C72" w:rsidDel="00717D9D">
          <w:delText>Z</w:delText>
        </w:r>
      </w:del>
      <w:ins w:id="1671" w:author="James See" w:date="2022-01-25T19:06:00Z">
        <w:r w:rsidR="00717D9D">
          <w:t>z</w:t>
        </w:r>
      </w:ins>
      <w:r w:rsidRPr="001D3C72">
        <w:t xml:space="preserve">ero means that the </w:t>
      </w:r>
      <w:ins w:id="1672" w:author="James See" w:date="2022-01-25T19:08:00Z">
        <w:r w:rsidR="00717D9D">
          <w:t xml:space="preserve">measured </w:t>
        </w:r>
      </w:ins>
      <w:r w:rsidRPr="001D3C72">
        <w:t xml:space="preserve">heart rate was the same as the target heart rate, and </w:t>
      </w:r>
      <w:del w:id="1673" w:author="James See" w:date="2022-01-25T19:06:00Z">
        <w:r w:rsidRPr="001D3C72" w:rsidDel="00717D9D">
          <w:delText xml:space="preserve">minus </w:delText>
        </w:r>
      </w:del>
      <w:commentRangeStart w:id="1674"/>
      <w:ins w:id="1675" w:author="James See" w:date="2022-01-25T19:06:00Z">
        <w:r w:rsidR="00717D9D">
          <w:t xml:space="preserve">a negative value </w:t>
        </w:r>
      </w:ins>
      <w:r w:rsidRPr="001D3C72">
        <w:t xml:space="preserve">means that the </w:t>
      </w:r>
      <w:ins w:id="1676" w:author="James See" w:date="2022-01-25T19:08:00Z">
        <w:r w:rsidR="00717D9D">
          <w:t xml:space="preserve">measured </w:t>
        </w:r>
      </w:ins>
      <w:r w:rsidRPr="001D3C72">
        <w:t>heart rate was smaller</w:t>
      </w:r>
      <w:commentRangeEnd w:id="1674"/>
      <w:r w:rsidR="00717D9D">
        <w:rPr>
          <w:rStyle w:val="afd"/>
        </w:rPr>
        <w:commentReference w:id="1674"/>
      </w:r>
      <w:r w:rsidRPr="001D3C72">
        <w:t xml:space="preserve">. </w:t>
      </w:r>
      <w:ins w:id="1677" w:author="James See" w:date="2022-01-25T19:07:00Z">
        <w:r w:rsidR="00717D9D">
          <w:t>A</w:t>
        </w:r>
      </w:ins>
      <w:ins w:id="1678" w:author="James See" w:date="2022-01-25T22:38:00Z">
        <w:r w:rsidR="0090181A">
          <w:t>n</w:t>
        </w:r>
      </w:ins>
      <w:ins w:id="1679" w:author="James See" w:date="2022-01-25T19:07:00Z">
        <w:r w:rsidR="00717D9D">
          <w:t xml:space="preserve"> </w:t>
        </w:r>
      </w:ins>
      <w:r w:rsidRPr="001D3C72">
        <w:t xml:space="preserve">$NaN$ </w:t>
      </w:r>
      <w:ins w:id="1680" w:author="James See" w:date="2022-01-25T19:07:00Z">
        <w:r w:rsidR="00717D9D">
          <w:t xml:space="preserve">entry </w:t>
        </w:r>
      </w:ins>
      <w:r w:rsidRPr="001D3C72">
        <w:t xml:space="preserve">indicates that the heart rate measurement </w:t>
      </w:r>
      <w:del w:id="1681" w:author="James See" w:date="2022-01-25T19:07:00Z">
        <w:r w:rsidRPr="001D3C72" w:rsidDel="00717D9D">
          <w:delText xml:space="preserve">has </w:delText>
        </w:r>
      </w:del>
      <w:r w:rsidRPr="001D3C72">
        <w:t>failed.</w:t>
      </w:r>
      <w:r w:rsidR="001D3C72" w:rsidRPr="001D3C72">
        <w:rPr>
          <w:color w:val="D9D9D9" w:themeColor="background1" w:themeShade="D9"/>
        </w:rPr>
        <w:t>\par</w:t>
      </w:r>
    </w:p>
    <w:p w14:paraId="13539A10" w14:textId="77777777" w:rsidR="00200DF7" w:rsidRPr="001D3C72" w:rsidRDefault="00200DF7" w:rsidP="00200DF7"/>
    <w:p w14:paraId="094A2584" w14:textId="261FA058" w:rsidR="00200DF7" w:rsidRPr="001D3C72" w:rsidRDefault="00200DF7" w:rsidP="00200DF7">
      <w:r w:rsidRPr="001D3C72">
        <w:t xml:space="preserve">In addition, </w:t>
      </w:r>
      <w:del w:id="1682" w:author="James See" w:date="2022-01-25T19:17:00Z">
        <w:r w:rsidRPr="001D3C72" w:rsidDel="00EB3F19">
          <w:delText xml:space="preserve">we conducted evaluation </w:delText>
        </w:r>
      </w:del>
      <w:ins w:id="1683" w:author="James See" w:date="2022-01-25T19:17:00Z">
        <w:r w:rsidR="00EB3F19" w:rsidRPr="001D3C72">
          <w:t>\tabref{result_expansion}</w:t>
        </w:r>
        <w:r w:rsidR="00EB3F19">
          <w:t xml:space="preserve"> lists the results of a separate</w:t>
        </w:r>
        <w:r w:rsidR="00EB3F19" w:rsidRPr="001D3C72">
          <w:t xml:space="preserve"> </w:t>
        </w:r>
      </w:ins>
      <w:r w:rsidRPr="001D3C72">
        <w:t>experiment</w:t>
      </w:r>
      <w:del w:id="1684" w:author="James See" w:date="2022-01-25T19:17:00Z">
        <w:r w:rsidRPr="001D3C72" w:rsidDel="00EB3F19">
          <w:delText>s</w:delText>
        </w:r>
      </w:del>
      <w:r w:rsidRPr="001D3C72">
        <w:t xml:space="preserve"> using </w:t>
      </w:r>
      <w:del w:id="1685" w:author="James See" w:date="2022-01-25T19:17:00Z">
        <w:r w:rsidRPr="001D3C72" w:rsidDel="00EB3F19">
          <w:delText>D</w:delText>
        </w:r>
      </w:del>
      <w:ins w:id="1686" w:author="James See" w:date="2022-01-25T19:17:00Z">
        <w:r w:rsidR="00EB3F19">
          <w:t>d</w:t>
        </w:r>
      </w:ins>
      <w:r w:rsidRPr="001D3C72">
        <w:t xml:space="preserve">isplay D with target heart rates set </w:t>
      </w:r>
      <w:del w:id="1687" w:author="James See" w:date="2022-01-25T19:17:00Z">
        <w:r w:rsidRPr="001D3C72" w:rsidDel="00EB3F19">
          <w:delText xml:space="preserve">at </w:delText>
        </w:r>
      </w:del>
      <w:ins w:id="1688" w:author="James See" w:date="2022-01-25T19:17:00Z">
        <w:r w:rsidR="00EB3F19">
          <w:t xml:space="preserve">of </w:t>
        </w:r>
      </w:ins>
      <w:r w:rsidRPr="001D3C72">
        <w:t xml:space="preserve">40--55 </w:t>
      </w:r>
      <w:ins w:id="1689" w:author="James See" w:date="2022-01-25T19:17:00Z">
        <w:r w:rsidR="00EB3F19">
          <w:t xml:space="preserve">bpm </w:t>
        </w:r>
      </w:ins>
      <w:r w:rsidRPr="001D3C72">
        <w:t xml:space="preserve">(heart rate during sleep) and 105--200 </w:t>
      </w:r>
      <w:ins w:id="1690" w:author="James See" w:date="2022-01-25T19:17:00Z">
        <w:r w:rsidR="00EB3F19">
          <w:t xml:space="preserve">bpm </w:t>
        </w:r>
      </w:ins>
      <w:r w:rsidRPr="001D3C72">
        <w:t>(heart rate during exercise).</w:t>
      </w:r>
      <w:del w:id="1691" w:author="James See" w:date="2022-01-25T19:18:00Z">
        <w:r w:rsidRPr="001D3C72" w:rsidDel="00EB3F19">
          <w:delText xml:space="preserve"> The results are shown in</w:delText>
        </w:r>
      </w:del>
      <w:del w:id="1692" w:author="James See" w:date="2022-01-25T19:17:00Z">
        <w:r w:rsidRPr="001D3C72" w:rsidDel="00EB3F19">
          <w:delText xml:space="preserve"> \tabref{result_expansion}</w:delText>
        </w:r>
      </w:del>
      <w:del w:id="1693" w:author="James See" w:date="2022-01-25T19:18:00Z">
        <w:r w:rsidRPr="001D3C72" w:rsidDel="00EB3F19">
          <w:delText>.</w:delText>
        </w:r>
      </w:del>
    </w:p>
    <w:p w14:paraId="7C8DFA4A" w14:textId="77777777" w:rsidR="00200DF7" w:rsidRPr="001D3C72" w:rsidRDefault="00200DF7" w:rsidP="00200DF7"/>
    <w:p w14:paraId="6DC7D1B4" w14:textId="77777777" w:rsidR="00200DF7" w:rsidRPr="001D3C72" w:rsidRDefault="00F578B6" w:rsidP="007955C3">
      <w:pPr>
        <w:pStyle w:val="code"/>
      </w:pPr>
      <w:r w:rsidRPr="001D3C72">
        <w:rPr>
          <w:color w:val="7030A0"/>
        </w:rPr>
        <w:t>\begin</w:t>
      </w:r>
      <w:r w:rsidR="00200DF7" w:rsidRPr="001D3C72">
        <w:t>{table*}[!t]</w:t>
      </w:r>
    </w:p>
    <w:p w14:paraId="25C4EB17" w14:textId="77777777" w:rsidR="00200DF7" w:rsidRPr="001D3C72" w:rsidRDefault="001D3C72" w:rsidP="007955C3">
      <w:pPr>
        <w:pStyle w:val="code"/>
      </w:pPr>
      <w:r>
        <w:t xml:space="preserve"> </w:t>
      </w:r>
      <w:r w:rsidR="00200DF7" w:rsidRPr="001D3C72">
        <w:t>\small</w:t>
      </w:r>
    </w:p>
    <w:p w14:paraId="0E7B9F36" w14:textId="77777777" w:rsidR="00200DF7" w:rsidRPr="001D3C72" w:rsidRDefault="001D3C72" w:rsidP="007955C3">
      <w:pPr>
        <w:pStyle w:val="code"/>
      </w:pPr>
      <w:r>
        <w:t xml:space="preserve"> </w:t>
      </w:r>
      <w:r w:rsidR="00200DF7" w:rsidRPr="001D3C72">
        <w:t>\centering</w:t>
      </w:r>
    </w:p>
    <w:p w14:paraId="37978387" w14:textId="1B6FBA23" w:rsidR="00200DF7" w:rsidRPr="001D3C72" w:rsidRDefault="001D3C72" w:rsidP="00200DF7">
      <w:r>
        <w:t xml:space="preserve"> </w:t>
      </w:r>
      <w:r w:rsidRPr="001D3C72">
        <w:rPr>
          <w:color w:val="0070C0"/>
        </w:rPr>
        <w:t>\caption</w:t>
      </w:r>
      <w:r w:rsidR="00200DF7" w:rsidRPr="001D3C72">
        <w:t>{</w:t>
      </w:r>
      <w:del w:id="1694" w:author="James See" w:date="2022-01-25T17:14:00Z">
        <w:r w:rsidR="00200DF7" w:rsidRPr="001D3C72" w:rsidDel="009F6AC9">
          <w:delText>The t</w:delText>
        </w:r>
      </w:del>
      <w:ins w:id="1695" w:author="James See" w:date="2022-01-25T17:14:00Z">
        <w:r w:rsidR="009F6AC9">
          <w:t>T</w:t>
        </w:r>
      </w:ins>
      <w:r w:rsidR="00200DF7" w:rsidRPr="001D3C72">
        <w:t xml:space="preserve">hickness of the </w:t>
      </w:r>
      <w:del w:id="1696" w:author="James See" w:date="2022-01-25T17:14:00Z">
        <w:r w:rsidR="00200DF7" w:rsidRPr="001D3C72" w:rsidDel="009F6AC9">
          <w:delText xml:space="preserve">placed </w:delText>
        </w:r>
      </w:del>
      <w:r w:rsidR="00200DF7" w:rsidRPr="001D3C72">
        <w:t>acrylic plate</w:t>
      </w:r>
      <w:ins w:id="1697" w:author="James See" w:date="2022-01-25T17:14:00Z">
        <w:r w:rsidR="009F6AC9" w:rsidRPr="009F6AC9">
          <w:t xml:space="preserve"> </w:t>
        </w:r>
        <w:r w:rsidR="009F6AC9" w:rsidRPr="001D3C72">
          <w:t>placed</w:t>
        </w:r>
        <w:r w:rsidR="009F6AC9">
          <w:t xml:space="preserve"> between the display and the smartwatch</w:t>
        </w:r>
      </w:ins>
      <w:r w:rsidR="00200DF7" w:rsidRPr="001D3C72">
        <w:t>.}</w:t>
      </w:r>
    </w:p>
    <w:p w14:paraId="4A9DB2A0" w14:textId="77777777" w:rsidR="00200DF7" w:rsidRPr="001D3C72" w:rsidRDefault="001D3C72" w:rsidP="007955C3">
      <w:pPr>
        <w:pStyle w:val="code"/>
      </w:pPr>
      <w:r>
        <w:t xml:space="preserve"> </w:t>
      </w:r>
      <w:r w:rsidR="00F578B6" w:rsidRPr="001D3C72">
        <w:rPr>
          <w:color w:val="7030A0"/>
        </w:rPr>
        <w:t>\begin</w:t>
      </w:r>
      <w:r w:rsidR="00200DF7" w:rsidRPr="001D3C72">
        <w:t>{tabular}{cccc|cccc|cccc|cccc|cccc}</w:t>
      </w:r>
    </w:p>
    <w:p w14:paraId="1EDA8323" w14:textId="77777777" w:rsidR="00200DF7" w:rsidRPr="001D3C72" w:rsidRDefault="001D3C72" w:rsidP="007955C3">
      <w:pPr>
        <w:pStyle w:val="code"/>
      </w:pPr>
      <w:r>
        <w:t xml:space="preserve"> </w:t>
      </w:r>
      <w:r w:rsidRPr="001D3C72">
        <w:t>\toprule</w:t>
      </w:r>
    </w:p>
    <w:p w14:paraId="3FE5957B" w14:textId="02BC963F" w:rsidR="00200DF7" w:rsidRPr="001D3C72" w:rsidRDefault="001D3C72" w:rsidP="00200DF7">
      <w:r>
        <w:t xml:space="preserve"> </w:t>
      </w:r>
      <w:r w:rsidRPr="001D3C72">
        <w:rPr>
          <w:color w:val="D9D9D9" w:themeColor="background1" w:themeShade="D9"/>
        </w:rPr>
        <w:t>\multicolumn{4}{c|}</w:t>
      </w:r>
      <w:r w:rsidR="00200DF7" w:rsidRPr="001D3C72">
        <w:t>{TicWatch Pro}</w:t>
      </w:r>
      <w:r w:rsidRPr="001D3C72">
        <w:rPr>
          <w:color w:val="D9D9D9" w:themeColor="background1" w:themeShade="D9"/>
        </w:rPr>
        <w:t>&amp;\multicolumn{4}{c|}</w:t>
      </w:r>
      <w:r w:rsidR="00200DF7" w:rsidRPr="001D3C72">
        <w:t>{P</w:t>
      </w:r>
      <w:ins w:id="1698" w:author="James See" w:date="2022-01-25T17:15:00Z">
        <w:r w:rsidR="00281FC7">
          <w:t>uma</w:t>
        </w:r>
      </w:ins>
      <w:del w:id="1699" w:author="James See" w:date="2022-01-25T17:15:00Z">
        <w:r w:rsidR="00200DF7" w:rsidRPr="001D3C72" w:rsidDel="00281FC7">
          <w:delText>UMA</w:delText>
        </w:r>
      </w:del>
      <w:r w:rsidR="00200DF7" w:rsidRPr="001D3C72">
        <w:t>}</w:t>
      </w:r>
      <w:r w:rsidRPr="001D3C72">
        <w:rPr>
          <w:color w:val="D9D9D9" w:themeColor="background1" w:themeShade="D9"/>
        </w:rPr>
        <w:t>&amp;\multicolumn{4}{c|}</w:t>
      </w:r>
      <w:r w:rsidR="00200DF7" w:rsidRPr="001D3C72">
        <w:t>{Series 3}</w:t>
      </w:r>
      <w:r w:rsidRPr="001D3C72">
        <w:rPr>
          <w:color w:val="D9D9D9" w:themeColor="background1" w:themeShade="D9"/>
        </w:rPr>
        <w:t>&amp;\multicolumn{4}{c|}</w:t>
      </w:r>
      <w:r w:rsidR="00200DF7" w:rsidRPr="001D3C72">
        <w:t>{Series 5}</w:t>
      </w:r>
      <w:r w:rsidRPr="001D3C72">
        <w:rPr>
          <w:color w:val="D9D9D9" w:themeColor="background1" w:themeShade="D9"/>
        </w:rPr>
        <w:t>&amp;\multicolumn{4}{c}</w:t>
      </w:r>
      <w:r w:rsidR="00200DF7" w:rsidRPr="001D3C72">
        <w:t xml:space="preserve">{SMART R} </w:t>
      </w:r>
      <w:r w:rsidRPr="001D3C72">
        <w:rPr>
          <w:color w:val="D9D9D9" w:themeColor="background1" w:themeShade="D9"/>
        </w:rPr>
        <w:t>\\</w:t>
      </w:r>
    </w:p>
    <w:p w14:paraId="65A45943" w14:textId="77777777" w:rsidR="00200DF7" w:rsidRPr="001D3C72" w:rsidRDefault="001D3C72" w:rsidP="007955C3">
      <w:pPr>
        <w:pStyle w:val="code"/>
      </w:pPr>
      <w:r>
        <w:t xml:space="preserve"> </w:t>
      </w:r>
      <w:r w:rsidR="00200DF7" w:rsidRPr="001D3C72">
        <w:t xml:space="preserve">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w:t>
      </w:r>
    </w:p>
    <w:p w14:paraId="6D01476A" w14:textId="77777777" w:rsidR="00200DF7" w:rsidRPr="001D3C72" w:rsidRDefault="001D3C72" w:rsidP="007955C3">
      <w:pPr>
        <w:pStyle w:val="code"/>
      </w:pPr>
      <w:r>
        <w:t xml:space="preserve"> </w:t>
      </w:r>
      <w:r w:rsidRPr="001D3C72">
        <w:t>\midrule</w:t>
      </w:r>
    </w:p>
    <w:p w14:paraId="651D92CF" w14:textId="732DC910" w:rsidR="00200DF7" w:rsidRPr="001D3C72" w:rsidRDefault="001D3C72" w:rsidP="007955C3">
      <w:pPr>
        <w:pStyle w:val="code"/>
      </w:pPr>
      <w:r>
        <w:t xml:space="preserve"> </w:t>
      </w:r>
      <w:r w:rsidR="00200DF7" w:rsidRPr="001D3C72">
        <w:t xml:space="preserve">-- </w:t>
      </w:r>
      <w:r w:rsidRPr="001D3C72">
        <w:rPr>
          <w:color w:val="D9D9D9" w:themeColor="background1" w:themeShade="D9"/>
        </w:rPr>
        <w:t>&amp;</w:t>
      </w:r>
      <w:r w:rsidR="00200DF7" w:rsidRPr="001D3C72">
        <w:t xml:space="preserve"> 2</w:t>
      </w:r>
      <w:del w:id="1700" w:author="James See" w:date="2022-01-25T17:29:00Z">
        <w:r w:rsidR="00200DF7" w:rsidRPr="001D3C72" w:rsidDel="00D86149">
          <w:delText>-</w:delText>
        </w:r>
      </w:del>
      <w:ins w:id="1701" w:author="James See" w:date="2022-01-25T17:29:00Z">
        <w:r w:rsidR="00D86149">
          <w:t xml:space="preserve"> </w:t>
        </w:r>
      </w:ins>
      <w:r w:rsidR="00200DF7" w:rsidRPr="001D3C72">
        <w:t xml:space="preserve">mm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5</w:t>
      </w:r>
      <w:del w:id="1702" w:author="James See" w:date="2022-01-25T17:29:00Z">
        <w:r w:rsidR="00200DF7" w:rsidRPr="001D3C72" w:rsidDel="00D86149">
          <w:delText>-</w:delText>
        </w:r>
      </w:del>
      <w:ins w:id="1703" w:author="James See" w:date="2022-01-25T17:29:00Z">
        <w:r w:rsidR="00D86149">
          <w:t xml:space="preserve"> </w:t>
        </w:r>
      </w:ins>
      <w:r w:rsidR="00200DF7" w:rsidRPr="001D3C72">
        <w:t xml:space="preserve">mm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2</w:t>
      </w:r>
      <w:del w:id="1704" w:author="James See" w:date="2022-01-25T17:29:00Z">
        <w:r w:rsidR="00200DF7" w:rsidRPr="001D3C72" w:rsidDel="00D86149">
          <w:delText>-</w:delText>
        </w:r>
      </w:del>
      <w:ins w:id="1705" w:author="James See" w:date="2022-01-25T17:29:00Z">
        <w:r w:rsidR="00D86149">
          <w:t xml:space="preserve"> </w:t>
        </w:r>
      </w:ins>
      <w:r w:rsidR="00200DF7" w:rsidRPr="001D3C72">
        <w:t xml:space="preserve">mm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2</w:t>
      </w:r>
      <w:del w:id="1706" w:author="James See" w:date="2022-01-25T17:29:00Z">
        <w:r w:rsidR="00200DF7" w:rsidRPr="001D3C72" w:rsidDel="00D86149">
          <w:delText>-</w:delText>
        </w:r>
      </w:del>
      <w:ins w:id="1707" w:author="James See" w:date="2022-01-25T17:29:00Z">
        <w:r w:rsidR="00D86149">
          <w:t xml:space="preserve"> </w:t>
        </w:r>
      </w:ins>
      <w:r w:rsidR="00200DF7" w:rsidRPr="001D3C72">
        <w:t xml:space="preserve">mm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2</w:t>
      </w:r>
      <w:del w:id="1708" w:author="James See" w:date="2022-01-25T17:29:00Z">
        <w:r w:rsidR="00200DF7" w:rsidRPr="001D3C72" w:rsidDel="00D86149">
          <w:delText>-</w:delText>
        </w:r>
      </w:del>
      <w:ins w:id="1709" w:author="James See" w:date="2022-01-25T17:29:00Z">
        <w:r w:rsidR="00D86149">
          <w:t xml:space="preserve"> </w:t>
        </w:r>
      </w:ins>
      <w:r w:rsidR="00200DF7" w:rsidRPr="001D3C72">
        <w:t xml:space="preserve">mm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 </w:t>
      </w:r>
      <w:r w:rsidRPr="001D3C72">
        <w:rPr>
          <w:color w:val="D9D9D9" w:themeColor="background1" w:themeShade="D9"/>
        </w:rPr>
        <w:t>\\</w:t>
      </w:r>
    </w:p>
    <w:p w14:paraId="3A95FF38" w14:textId="77777777" w:rsidR="00200DF7" w:rsidRPr="001D3C72" w:rsidRDefault="001D3C72" w:rsidP="007955C3">
      <w:pPr>
        <w:pStyle w:val="code"/>
      </w:pPr>
      <w:r>
        <w:t xml:space="preserve"> </w:t>
      </w:r>
      <w:r w:rsidRPr="001D3C72">
        <w:t>\bottomrule</w:t>
      </w:r>
    </w:p>
    <w:p w14:paraId="276CD007"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1475575D" w14:textId="77777777" w:rsidR="00200DF7" w:rsidRPr="001D3C72" w:rsidRDefault="001D3C72" w:rsidP="007955C3">
      <w:pPr>
        <w:pStyle w:val="code"/>
      </w:pPr>
      <w:r>
        <w:t xml:space="preserve"> </w:t>
      </w:r>
      <w:r w:rsidR="00200DF7" w:rsidRPr="001D3C72">
        <w:t>\label{tab:acrylic_plate}</w:t>
      </w:r>
    </w:p>
    <w:p w14:paraId="74A554D0" w14:textId="77777777" w:rsidR="00200DF7" w:rsidRPr="001D3C72" w:rsidRDefault="00F578B6" w:rsidP="007955C3">
      <w:pPr>
        <w:pStyle w:val="code"/>
      </w:pPr>
      <w:r w:rsidRPr="001D3C72">
        <w:rPr>
          <w:color w:val="7030A0"/>
        </w:rPr>
        <w:lastRenderedPageBreak/>
        <w:t>\end</w:t>
      </w:r>
      <w:r w:rsidR="00200DF7" w:rsidRPr="001D3C72">
        <w:t>{table*}</w:t>
      </w:r>
    </w:p>
    <w:p w14:paraId="05B39B17" w14:textId="77777777" w:rsidR="00200DF7" w:rsidRPr="001D3C72" w:rsidRDefault="00200DF7" w:rsidP="00200DF7"/>
    <w:p w14:paraId="565167A5" w14:textId="77777777" w:rsidR="00200DF7" w:rsidRPr="001D3C72" w:rsidRDefault="00F578B6" w:rsidP="007955C3">
      <w:pPr>
        <w:pStyle w:val="code"/>
      </w:pPr>
      <w:r w:rsidRPr="001D3C72">
        <w:rPr>
          <w:color w:val="7030A0"/>
        </w:rPr>
        <w:t>\begin</w:t>
      </w:r>
      <w:r w:rsidR="00200DF7" w:rsidRPr="001D3C72">
        <w:t>{table*}[!t]</w:t>
      </w:r>
    </w:p>
    <w:p w14:paraId="0C01F7D1" w14:textId="77777777" w:rsidR="00200DF7" w:rsidRPr="001D3C72" w:rsidRDefault="001D3C72" w:rsidP="007955C3">
      <w:pPr>
        <w:pStyle w:val="code"/>
      </w:pPr>
      <w:r>
        <w:t xml:space="preserve"> </w:t>
      </w:r>
      <w:r w:rsidR="00200DF7" w:rsidRPr="001D3C72">
        <w:t>\small</w:t>
      </w:r>
    </w:p>
    <w:p w14:paraId="428CBC5B" w14:textId="77777777" w:rsidR="00200DF7" w:rsidRPr="001D3C72" w:rsidRDefault="001D3C72" w:rsidP="007955C3">
      <w:pPr>
        <w:pStyle w:val="code"/>
      </w:pPr>
      <w:r>
        <w:t xml:space="preserve"> </w:t>
      </w:r>
      <w:r w:rsidR="00200DF7" w:rsidRPr="001D3C72">
        <w:t>\centering</w:t>
      </w:r>
    </w:p>
    <w:p w14:paraId="2C22C813" w14:textId="33765D8B" w:rsidR="00200DF7" w:rsidRPr="001D3C72" w:rsidRDefault="001D3C72" w:rsidP="00200DF7">
      <w:r>
        <w:t xml:space="preserve"> </w:t>
      </w:r>
      <w:r w:rsidRPr="001D3C72">
        <w:rPr>
          <w:color w:val="0070C0"/>
        </w:rPr>
        <w:t>\caption</w:t>
      </w:r>
      <w:r w:rsidR="00200DF7" w:rsidRPr="001D3C72">
        <w:t xml:space="preserve">{Error </w:t>
      </w:r>
      <w:del w:id="1710" w:author="James See" w:date="2022-01-25T19:12:00Z">
        <w:r w:rsidR="00200DF7" w:rsidRPr="001D3C72" w:rsidDel="00C60A19">
          <w:delText xml:space="preserve">of </w:delText>
        </w:r>
      </w:del>
      <w:ins w:id="1711" w:author="James See" w:date="2022-01-25T19:12:00Z">
        <w:r w:rsidR="00C60A19">
          <w:t>in the resting</w:t>
        </w:r>
        <w:r w:rsidR="00C60A19" w:rsidRPr="001D3C72">
          <w:t xml:space="preserve"> </w:t>
        </w:r>
      </w:ins>
      <w:r w:rsidR="00200DF7" w:rsidRPr="001D3C72">
        <w:t xml:space="preserve">heart rate </w:t>
      </w:r>
      <w:del w:id="1712" w:author="James See" w:date="2022-01-25T19:12:00Z">
        <w:r w:rsidR="00200DF7" w:rsidRPr="001D3C72" w:rsidDel="00C60A19">
          <w:delText xml:space="preserve">during rest </w:delText>
        </w:r>
      </w:del>
      <w:r w:rsidR="00200DF7" w:rsidRPr="001D3C72">
        <w:t xml:space="preserve">obtained by </w:t>
      </w:r>
      <w:ins w:id="1713" w:author="James See" w:date="2022-01-25T19:12:00Z">
        <w:r w:rsidR="00C60A19">
          <w:t xml:space="preserve">the </w:t>
        </w:r>
      </w:ins>
      <w:r w:rsidR="00200DF7" w:rsidRPr="001D3C72">
        <w:t>TicWatch Pro, P</w:t>
      </w:r>
      <w:ins w:id="1714" w:author="James See" w:date="2022-01-25T19:12:00Z">
        <w:r w:rsidR="00C60A19">
          <w:t>uma</w:t>
        </w:r>
      </w:ins>
      <w:del w:id="1715" w:author="James See" w:date="2022-01-25T19:12:00Z">
        <w:r w:rsidR="00200DF7" w:rsidRPr="001D3C72" w:rsidDel="00C60A19">
          <w:delText>UMA</w:delText>
        </w:r>
      </w:del>
      <w:r w:rsidR="00200DF7" w:rsidRPr="001D3C72">
        <w:t xml:space="preserve"> Smartwatch, Apple Watch Series 3, Apple Watch Series 5, and SMART R</w:t>
      </w:r>
      <w:del w:id="1716" w:author="James See" w:date="2022-01-25T19:12:00Z">
        <w:r w:rsidR="00200DF7" w:rsidRPr="001D3C72" w:rsidDel="00C60A19">
          <w:delText>.</w:delText>
        </w:r>
      </w:del>
      <w:r w:rsidR="00200DF7" w:rsidRPr="001D3C72">
        <w:t xml:space="preserve"> (</w:t>
      </w:r>
      <w:del w:id="1717" w:author="James See" w:date="2022-01-25T19:12:00Z">
        <w:r w:rsidR="00200DF7" w:rsidRPr="001D3C72" w:rsidDel="00C60A19">
          <w:delText>D</w:delText>
        </w:r>
      </w:del>
      <w:ins w:id="1718" w:author="James See" w:date="2022-01-25T19:12:00Z">
        <w:r w:rsidR="00C60A19">
          <w:t>d</w:t>
        </w:r>
      </w:ins>
      <w:r w:rsidR="00200DF7" w:rsidRPr="001D3C72">
        <w:t>isplay A: Lenovo Legion 7</w:t>
      </w:r>
      <w:del w:id="1719" w:author="James See" w:date="2022-01-25T19:12:00Z">
        <w:r w:rsidR="00200DF7" w:rsidRPr="001D3C72" w:rsidDel="00C60A19">
          <w:delText>,</w:delText>
        </w:r>
      </w:del>
      <w:ins w:id="1720" w:author="James See" w:date="2022-01-25T19:12:00Z">
        <w:r w:rsidR="00760F65">
          <w:t>;</w:t>
        </w:r>
      </w:ins>
      <w:r w:rsidR="00200DF7" w:rsidRPr="001D3C72">
        <w:t xml:space="preserve"> B: 3.5-inch E</w:t>
      </w:r>
      <w:ins w:id="1721" w:author="James See" w:date="2022-01-25T19:12:00Z">
        <w:r w:rsidR="00760F65">
          <w:t>lecrow</w:t>
        </w:r>
      </w:ins>
      <w:del w:id="1722" w:author="James See" w:date="2022-01-25T19:12:00Z">
        <w:r w:rsidR="00200DF7" w:rsidRPr="001D3C72" w:rsidDel="00760F65">
          <w:delText>LECROW,</w:delText>
        </w:r>
      </w:del>
      <w:ins w:id="1723" w:author="James See" w:date="2022-01-25T19:13:00Z">
        <w:r w:rsidR="00760F65">
          <w:t>;</w:t>
        </w:r>
      </w:ins>
      <w:r w:rsidR="00200DF7" w:rsidRPr="001D3C72">
        <w:t xml:space="preserve"> C: 3.5-inch O</w:t>
      </w:r>
      <w:ins w:id="1724" w:author="James See" w:date="2022-01-25T19:13:00Z">
        <w:r w:rsidR="00760F65">
          <w:t>soyoo</w:t>
        </w:r>
      </w:ins>
      <w:del w:id="1725" w:author="James See" w:date="2022-01-25T19:13:00Z">
        <w:r w:rsidR="00200DF7" w:rsidRPr="001D3C72" w:rsidDel="00760F65">
          <w:delText>SOYOO,</w:delText>
        </w:r>
      </w:del>
      <w:ins w:id="1726" w:author="James See" w:date="2022-01-25T19:13:00Z">
        <w:r w:rsidR="00760F65">
          <w:t>;</w:t>
        </w:r>
      </w:ins>
      <w:r w:rsidR="00200DF7" w:rsidRPr="001D3C72">
        <w:t xml:space="preserve"> D: flexible display)</w:t>
      </w:r>
      <w:ins w:id="1727" w:author="James See" w:date="2022-01-25T19:13:00Z">
        <w:r w:rsidR="00760F65">
          <w:t>.</w:t>
        </w:r>
      </w:ins>
      <w:r w:rsidR="00200DF7" w:rsidRPr="001D3C72">
        <w:t>}</w:t>
      </w:r>
    </w:p>
    <w:p w14:paraId="4D6252A6" w14:textId="77777777" w:rsidR="00200DF7" w:rsidRPr="001D3C72" w:rsidRDefault="001D3C72" w:rsidP="007955C3">
      <w:pPr>
        <w:pStyle w:val="code"/>
      </w:pPr>
      <w:r>
        <w:t xml:space="preserve"> </w:t>
      </w:r>
      <w:r w:rsidR="00F578B6" w:rsidRPr="001D3C72">
        <w:rPr>
          <w:color w:val="7030A0"/>
        </w:rPr>
        <w:t>\begin</w:t>
      </w:r>
      <w:r w:rsidR="00200DF7" w:rsidRPr="001D3C72">
        <w:t>{tabular}{c|cccc|cccc}</w:t>
      </w:r>
    </w:p>
    <w:p w14:paraId="50098AA9" w14:textId="77777777" w:rsidR="00200DF7" w:rsidRPr="001D3C72" w:rsidRDefault="001D3C72" w:rsidP="00200DF7">
      <w:r>
        <w:t xml:space="preserve"> </w:t>
      </w:r>
      <w:r w:rsidRPr="001D3C72">
        <w:rPr>
          <w:color w:val="D9D9D9" w:themeColor="background1" w:themeShade="D9"/>
        </w:rPr>
        <w:t>\toprule</w:t>
      </w:r>
    </w:p>
    <w:p w14:paraId="191965DD" w14:textId="4A12F996" w:rsidR="00200DF7" w:rsidRPr="001D3C72" w:rsidRDefault="001D3C72" w:rsidP="00200DF7">
      <w:r>
        <w:t xml:space="preserve"> </w:t>
      </w:r>
      <w:r w:rsidRPr="001D3C72">
        <w:rPr>
          <w:color w:val="D9D9D9" w:themeColor="background1" w:themeShade="D9"/>
        </w:rPr>
        <w:t>&amp;\multicolumn{4}{c|}</w:t>
      </w:r>
      <w:r w:rsidR="00200DF7" w:rsidRPr="001D3C72">
        <w:t>{TicWatch Pro}</w:t>
      </w:r>
      <w:r w:rsidRPr="001D3C72">
        <w:rPr>
          <w:color w:val="D9D9D9" w:themeColor="background1" w:themeShade="D9"/>
        </w:rPr>
        <w:t>&amp;\multicolumn{4}{c}</w:t>
      </w:r>
      <w:r w:rsidR="00200DF7" w:rsidRPr="001D3C72">
        <w:t>{P</w:t>
      </w:r>
      <w:ins w:id="1728" w:author="James See" w:date="2022-01-25T19:13:00Z">
        <w:r w:rsidR="00EB3F19">
          <w:t>uma</w:t>
        </w:r>
      </w:ins>
      <w:del w:id="1729" w:author="James See" w:date="2022-01-25T19:13:00Z">
        <w:r w:rsidR="00200DF7" w:rsidRPr="001D3C72" w:rsidDel="00EB3F19">
          <w:delText>UMA</w:delText>
        </w:r>
      </w:del>
      <w:r w:rsidR="00200DF7" w:rsidRPr="001D3C72">
        <w:t xml:space="preserve">} </w:t>
      </w:r>
      <w:r w:rsidRPr="001D3C72">
        <w:rPr>
          <w:color w:val="D9D9D9" w:themeColor="background1" w:themeShade="D9"/>
        </w:rPr>
        <w:t>\\</w:t>
      </w:r>
    </w:p>
    <w:p w14:paraId="7E659B69" w14:textId="77777777" w:rsidR="00200DF7" w:rsidRPr="001D3C72" w:rsidRDefault="001D3C72" w:rsidP="007955C3">
      <w:pPr>
        <w:pStyle w:val="code"/>
      </w:pPr>
      <w:r>
        <w:t xml:space="preserve"> </w:t>
      </w:r>
      <w:r w:rsidR="00200DF7" w:rsidRPr="001D3C72">
        <w:t xml:space="preserve">$H_{target}$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w:t>
      </w:r>
    </w:p>
    <w:p w14:paraId="1B07F9F7" w14:textId="77777777" w:rsidR="00200DF7" w:rsidRPr="001D3C72" w:rsidRDefault="001D3C72" w:rsidP="007955C3">
      <w:pPr>
        <w:pStyle w:val="code"/>
      </w:pPr>
      <w:r>
        <w:t xml:space="preserve"> </w:t>
      </w:r>
      <w:r w:rsidRPr="001D3C72">
        <w:t>\midrule</w:t>
      </w:r>
    </w:p>
    <w:p w14:paraId="1C0D4516" w14:textId="77777777" w:rsidR="00200DF7" w:rsidRPr="001D3C72" w:rsidRDefault="001D3C72" w:rsidP="007955C3">
      <w:pPr>
        <w:pStyle w:val="code"/>
      </w:pPr>
      <w:r>
        <w:t xml:space="preserve"> </w:t>
      </w:r>
      <w:r w:rsidR="00200DF7" w:rsidRPr="001D3C72">
        <w:t xml:space="preserve">$60$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$-0.8$ </w:t>
      </w:r>
      <w:r w:rsidRPr="001D3C72">
        <w:rPr>
          <w:color w:val="D9D9D9" w:themeColor="background1" w:themeShade="D9"/>
        </w:rPr>
        <w:t>\\</w:t>
      </w:r>
    </w:p>
    <w:p w14:paraId="442013FD" w14:textId="77777777" w:rsidR="00200DF7" w:rsidRPr="001D3C72" w:rsidRDefault="001D3C72" w:rsidP="007955C3">
      <w:pPr>
        <w:pStyle w:val="code"/>
      </w:pPr>
      <w:r>
        <w:t xml:space="preserve"> </w:t>
      </w:r>
      <w:r w:rsidR="00200DF7" w:rsidRPr="001D3C72">
        <w:t xml:space="preserve">$65$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$-2.5$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$-1.8$ </w:t>
      </w:r>
      <w:r w:rsidRPr="001D3C72">
        <w:rPr>
          <w:color w:val="D9D9D9" w:themeColor="background1" w:themeShade="D9"/>
        </w:rPr>
        <w:t>\\</w:t>
      </w:r>
    </w:p>
    <w:p w14:paraId="1DABB731" w14:textId="77777777" w:rsidR="00200DF7" w:rsidRPr="001D3C72" w:rsidRDefault="001D3C72" w:rsidP="007955C3">
      <w:pPr>
        <w:pStyle w:val="code"/>
      </w:pPr>
      <w:r>
        <w:t xml:space="preserve"> </w:t>
      </w:r>
      <w:r w:rsidR="00200DF7" w:rsidRPr="001D3C72">
        <w:t xml:space="preserve">$70$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$-2.1$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$-2.1$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$-0.9$ </w:t>
      </w:r>
      <w:r w:rsidRPr="001D3C72">
        <w:rPr>
          <w:color w:val="D9D9D9" w:themeColor="background1" w:themeShade="D9"/>
        </w:rPr>
        <w:t>\\</w:t>
      </w:r>
    </w:p>
    <w:p w14:paraId="5F9F83F4" w14:textId="77777777" w:rsidR="00200DF7" w:rsidRPr="001D3C72" w:rsidRDefault="001D3C72" w:rsidP="007955C3">
      <w:pPr>
        <w:pStyle w:val="code"/>
      </w:pPr>
      <w:r>
        <w:t xml:space="preserve"> </w:t>
      </w:r>
      <w:r w:rsidR="00200DF7" w:rsidRPr="001D3C72">
        <w:t xml:space="preserve">$75$ </w:t>
      </w:r>
      <w:r w:rsidRPr="001D3C72">
        <w:rPr>
          <w:color w:val="D9D9D9" w:themeColor="background1" w:themeShade="D9"/>
        </w:rPr>
        <w:t>&amp;</w:t>
      </w:r>
      <w:r w:rsidR="00200DF7" w:rsidRPr="001D3C72">
        <w:t xml:space="preserve"> $-2.2$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$-2.2$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$-1.2$ </w:t>
      </w:r>
      <w:r w:rsidRPr="001D3C72">
        <w:rPr>
          <w:color w:val="D9D9D9" w:themeColor="background1" w:themeShade="D9"/>
        </w:rPr>
        <w:t>\\</w:t>
      </w:r>
    </w:p>
    <w:p w14:paraId="0596077A" w14:textId="77777777" w:rsidR="00200DF7" w:rsidRPr="001D3C72" w:rsidRDefault="001D3C72" w:rsidP="007955C3">
      <w:pPr>
        <w:pStyle w:val="code"/>
      </w:pPr>
      <w:r>
        <w:t xml:space="preserve"> </w:t>
      </w:r>
      <w:r w:rsidR="00200DF7" w:rsidRPr="001D3C72">
        <w:t xml:space="preserve">$80$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$0.0$ </w:t>
      </w:r>
      <w:r w:rsidRPr="001D3C72">
        <w:rPr>
          <w:color w:val="D9D9D9" w:themeColor="background1" w:themeShade="D9"/>
        </w:rPr>
        <w:t>\\</w:t>
      </w:r>
    </w:p>
    <w:p w14:paraId="67A99302" w14:textId="77777777" w:rsidR="00200DF7" w:rsidRPr="001D3C72" w:rsidRDefault="001D3C72" w:rsidP="007955C3">
      <w:pPr>
        <w:pStyle w:val="code"/>
      </w:pPr>
      <w:r>
        <w:t xml:space="preserve"> </w:t>
      </w:r>
      <w:r w:rsidR="00200DF7" w:rsidRPr="001D3C72">
        <w:t xml:space="preserve">$85$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$0.3$ </w:t>
      </w:r>
      <w:r w:rsidRPr="001D3C72">
        <w:rPr>
          <w:color w:val="D9D9D9" w:themeColor="background1" w:themeShade="D9"/>
        </w:rPr>
        <w:t>\\</w:t>
      </w:r>
    </w:p>
    <w:p w14:paraId="6F799CB3" w14:textId="77777777" w:rsidR="00200DF7" w:rsidRPr="001D3C72" w:rsidRDefault="001D3C72" w:rsidP="007955C3">
      <w:pPr>
        <w:pStyle w:val="code"/>
      </w:pPr>
      <w:r>
        <w:t xml:space="preserve"> </w:t>
      </w:r>
      <w:r w:rsidR="00200DF7" w:rsidRPr="001D3C72">
        <w:t xml:space="preserve">$90$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$-0.5$ </w:t>
      </w:r>
      <w:r w:rsidRPr="001D3C72">
        <w:rPr>
          <w:color w:val="D9D9D9" w:themeColor="background1" w:themeShade="D9"/>
        </w:rPr>
        <w:t>\\</w:t>
      </w:r>
    </w:p>
    <w:p w14:paraId="277D6B3A" w14:textId="77777777" w:rsidR="00200DF7" w:rsidRPr="001D3C72" w:rsidRDefault="001D3C72" w:rsidP="007955C3">
      <w:pPr>
        <w:pStyle w:val="code"/>
      </w:pPr>
      <w:r>
        <w:t xml:space="preserve"> </w:t>
      </w:r>
      <w:r w:rsidR="00200DF7" w:rsidRPr="001D3C72">
        <w:t xml:space="preserve">$95$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$-1.2$ </w:t>
      </w:r>
      <w:r w:rsidRPr="001D3C72">
        <w:rPr>
          <w:color w:val="D9D9D9" w:themeColor="background1" w:themeShade="D9"/>
        </w:rPr>
        <w:t>\\</w:t>
      </w:r>
    </w:p>
    <w:p w14:paraId="11874EA3" w14:textId="77777777" w:rsidR="00200DF7" w:rsidRPr="001D3C72" w:rsidRDefault="001D3C72" w:rsidP="007955C3">
      <w:pPr>
        <w:pStyle w:val="code"/>
      </w:pPr>
      <w:r>
        <w:t xml:space="preserve"> </w:t>
      </w:r>
      <w:r w:rsidR="00200DF7" w:rsidRPr="001D3C72">
        <w:t xml:space="preserve">$100$ </w:t>
      </w:r>
      <w:r w:rsidRPr="001D3C72">
        <w:rPr>
          <w:color w:val="D9D9D9" w:themeColor="background1" w:themeShade="D9"/>
        </w:rPr>
        <w:t>&amp;</w:t>
      </w:r>
      <w:r w:rsidR="00200DF7" w:rsidRPr="001D3C72">
        <w:t xml:space="preserve"> $-1.9$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$-1.9$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$-1.2$ </w:t>
      </w:r>
      <w:r w:rsidRPr="001D3C72">
        <w:rPr>
          <w:color w:val="D9D9D9" w:themeColor="background1" w:themeShade="D9"/>
        </w:rPr>
        <w:t>\\</w:t>
      </w:r>
    </w:p>
    <w:p w14:paraId="0EE09065" w14:textId="77777777" w:rsidR="00200DF7" w:rsidRPr="001D3C72" w:rsidRDefault="001D3C72" w:rsidP="00200DF7">
      <w:r>
        <w:t xml:space="preserve"> </w:t>
      </w:r>
      <w:r w:rsidRPr="001D3C72">
        <w:rPr>
          <w:color w:val="D9D9D9" w:themeColor="background1" w:themeShade="D9"/>
        </w:rPr>
        <w:t>\midrule</w:t>
      </w:r>
    </w:p>
    <w:p w14:paraId="5810299D" w14:textId="77777777" w:rsidR="00200DF7" w:rsidRPr="001D3C72" w:rsidRDefault="001D3C72" w:rsidP="00200DF7">
      <w:r>
        <w:t xml:space="preserve"> </w:t>
      </w:r>
      <w:r w:rsidR="00200DF7" w:rsidRPr="001D3C72">
        <w:t xml:space="preserve">Average </w:t>
      </w:r>
      <w:r w:rsidRPr="001D3C72">
        <w:rPr>
          <w:color w:val="D9D9D9" w:themeColor="background1" w:themeShade="D9"/>
        </w:rPr>
        <w:t>&amp;</w:t>
      </w:r>
      <w:r w:rsidR="00200DF7" w:rsidRPr="001D3C72">
        <w:t xml:space="preserve"> $-1.9$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$-1.9$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$-0.8$ </w:t>
      </w:r>
      <w:r w:rsidRPr="001D3C72">
        <w:rPr>
          <w:color w:val="D9D9D9" w:themeColor="background1" w:themeShade="D9"/>
        </w:rPr>
        <w:t>\\</w:t>
      </w:r>
    </w:p>
    <w:p w14:paraId="7F194B57" w14:textId="77777777" w:rsidR="00200DF7" w:rsidRPr="001D3C72" w:rsidRDefault="001D3C72" w:rsidP="00200DF7">
      <w:r>
        <w:t xml:space="preserve"> </w:t>
      </w:r>
      <w:r w:rsidRPr="001D3C72">
        <w:rPr>
          <w:color w:val="D9D9D9" w:themeColor="background1" w:themeShade="D9"/>
        </w:rPr>
        <w:t>\bottomrule</w:t>
      </w:r>
    </w:p>
    <w:p w14:paraId="086C4A9C"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3D76FBD8" w14:textId="77777777" w:rsidR="00200DF7" w:rsidRPr="001D3C72" w:rsidRDefault="001D3C72" w:rsidP="007955C3">
      <w:pPr>
        <w:pStyle w:val="code"/>
      </w:pPr>
      <w:r>
        <w:t xml:space="preserve"> </w:t>
      </w:r>
      <w:r w:rsidR="00F578B6" w:rsidRPr="001D3C72">
        <w:rPr>
          <w:color w:val="7030A0"/>
        </w:rPr>
        <w:t>\begin</w:t>
      </w:r>
      <w:r w:rsidR="00200DF7" w:rsidRPr="001D3C72">
        <w:t>{tabular}{c|cccc|cccc|cccc}</w:t>
      </w:r>
    </w:p>
    <w:p w14:paraId="18A857A7" w14:textId="77777777" w:rsidR="00200DF7" w:rsidRPr="001D3C72" w:rsidRDefault="001D3C72" w:rsidP="00200DF7">
      <w:r>
        <w:t xml:space="preserve"> </w:t>
      </w:r>
      <w:r w:rsidRPr="001D3C72">
        <w:rPr>
          <w:color w:val="D9D9D9" w:themeColor="background1" w:themeShade="D9"/>
        </w:rPr>
        <w:t>\toprule</w:t>
      </w:r>
    </w:p>
    <w:p w14:paraId="0D374E67" w14:textId="77777777" w:rsidR="00200DF7" w:rsidRPr="001D3C72" w:rsidRDefault="001D3C72" w:rsidP="00200DF7">
      <w:r>
        <w:t xml:space="preserve"> </w:t>
      </w:r>
      <w:r w:rsidRPr="001D3C72">
        <w:rPr>
          <w:color w:val="D9D9D9" w:themeColor="background1" w:themeShade="D9"/>
        </w:rPr>
        <w:t>&amp;\multicolumn{4}{c|}</w:t>
      </w:r>
      <w:r w:rsidR="00200DF7" w:rsidRPr="001D3C72">
        <w:t>{Series 3}</w:t>
      </w:r>
      <w:r w:rsidRPr="001D3C72">
        <w:rPr>
          <w:color w:val="D9D9D9" w:themeColor="background1" w:themeShade="D9"/>
        </w:rPr>
        <w:t>&amp;\multicolumn{4}{c|}</w:t>
      </w:r>
      <w:r w:rsidR="00200DF7" w:rsidRPr="001D3C72">
        <w:t>{Series 5}</w:t>
      </w:r>
      <w:r w:rsidRPr="001D3C72">
        <w:rPr>
          <w:color w:val="D9D9D9" w:themeColor="background1" w:themeShade="D9"/>
        </w:rPr>
        <w:t>&amp;\multicolumn{4}{c}</w:t>
      </w:r>
      <w:r w:rsidR="00200DF7" w:rsidRPr="001D3C72">
        <w:t xml:space="preserve">{SMART R} </w:t>
      </w:r>
      <w:r w:rsidRPr="001D3C72">
        <w:rPr>
          <w:color w:val="D9D9D9" w:themeColor="background1" w:themeShade="D9"/>
        </w:rPr>
        <w:t>\\</w:t>
      </w:r>
    </w:p>
    <w:p w14:paraId="1DC789C1" w14:textId="77777777" w:rsidR="00200DF7" w:rsidRPr="001D3C72" w:rsidRDefault="001D3C72" w:rsidP="007955C3">
      <w:pPr>
        <w:pStyle w:val="code"/>
      </w:pPr>
      <w:r>
        <w:t xml:space="preserve"> </w:t>
      </w:r>
      <w:r w:rsidR="00200DF7" w:rsidRPr="001D3C72">
        <w:t xml:space="preserve">$H_{target}$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A </w:t>
      </w:r>
      <w:r w:rsidRPr="001D3C72">
        <w:rPr>
          <w:color w:val="D9D9D9" w:themeColor="background1" w:themeShade="D9"/>
        </w:rPr>
        <w:t>&amp;</w:t>
      </w:r>
      <w:r w:rsidR="00200DF7" w:rsidRPr="001D3C72">
        <w:t xml:space="preserve"> B </w:t>
      </w:r>
      <w:r w:rsidRPr="001D3C72">
        <w:rPr>
          <w:color w:val="D9D9D9" w:themeColor="background1" w:themeShade="D9"/>
        </w:rPr>
        <w:t>&amp;</w:t>
      </w:r>
      <w:r w:rsidR="00200DF7" w:rsidRPr="001D3C72">
        <w:t xml:space="preserve"> C </w:t>
      </w:r>
      <w:r w:rsidRPr="001D3C72">
        <w:rPr>
          <w:color w:val="D9D9D9" w:themeColor="background1" w:themeShade="D9"/>
        </w:rPr>
        <w:t>&amp;</w:t>
      </w:r>
      <w:r w:rsidR="00200DF7" w:rsidRPr="001D3C72">
        <w:t xml:space="preserve"> D </w:t>
      </w:r>
      <w:r w:rsidRPr="001D3C72">
        <w:rPr>
          <w:color w:val="D9D9D9" w:themeColor="background1" w:themeShade="D9"/>
        </w:rPr>
        <w:t>\\</w:t>
      </w:r>
    </w:p>
    <w:p w14:paraId="0AFC7DC5" w14:textId="77777777" w:rsidR="00200DF7" w:rsidRPr="001D3C72" w:rsidRDefault="001D3C72" w:rsidP="007955C3">
      <w:pPr>
        <w:pStyle w:val="code"/>
      </w:pPr>
      <w:r>
        <w:t xml:space="preserve"> </w:t>
      </w:r>
      <w:r w:rsidRPr="001D3C72">
        <w:t>\midrule</w:t>
      </w:r>
    </w:p>
    <w:p w14:paraId="13719B14" w14:textId="77777777" w:rsidR="00200DF7" w:rsidRPr="001D3C72" w:rsidRDefault="001D3C72" w:rsidP="007955C3">
      <w:pPr>
        <w:pStyle w:val="code"/>
      </w:pPr>
      <w:r>
        <w:t xml:space="preserve"> </w:t>
      </w:r>
      <w:r w:rsidR="00200DF7" w:rsidRPr="001D3C72">
        <w:t xml:space="preserve">$60$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$58.2$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$-0.7$ </w:t>
      </w:r>
      <w:r w:rsidRPr="001D3C72">
        <w:rPr>
          <w:color w:val="D9D9D9" w:themeColor="background1" w:themeShade="D9"/>
        </w:rPr>
        <w:t>\\</w:t>
      </w:r>
    </w:p>
    <w:p w14:paraId="0856FDB3" w14:textId="77777777" w:rsidR="00200DF7" w:rsidRPr="001D3C72" w:rsidRDefault="001D3C72" w:rsidP="007955C3">
      <w:pPr>
        <w:pStyle w:val="code"/>
      </w:pPr>
      <w:r>
        <w:t xml:space="preserve"> </w:t>
      </w:r>
      <w:r w:rsidR="00200DF7" w:rsidRPr="001D3C72">
        <w:t xml:space="preserve">$65$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$16.1$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$-0.7$ </w:t>
      </w:r>
      <w:r w:rsidRPr="001D3C72">
        <w:rPr>
          <w:color w:val="D9D9D9" w:themeColor="background1" w:themeShade="D9"/>
        </w:rPr>
        <w:t>\\</w:t>
      </w:r>
    </w:p>
    <w:p w14:paraId="0C4F6EAF" w14:textId="77777777" w:rsidR="00200DF7" w:rsidRPr="001D3C72" w:rsidRDefault="001D3C72" w:rsidP="007955C3">
      <w:pPr>
        <w:pStyle w:val="code"/>
      </w:pPr>
      <w:r>
        <w:t xml:space="preserve"> </w:t>
      </w:r>
      <w:r w:rsidR="00200DF7" w:rsidRPr="001D3C72">
        <w:t xml:space="preserve">$70$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$2.4$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$-0.7$ </w:t>
      </w:r>
      <w:r w:rsidRPr="001D3C72">
        <w:rPr>
          <w:color w:val="D9D9D9" w:themeColor="background1" w:themeShade="D9"/>
        </w:rPr>
        <w:t>\\</w:t>
      </w:r>
    </w:p>
    <w:p w14:paraId="5E55DAF5" w14:textId="77777777" w:rsidR="00200DF7" w:rsidRPr="001D3C72" w:rsidRDefault="001D3C72" w:rsidP="007955C3">
      <w:pPr>
        <w:pStyle w:val="code"/>
      </w:pPr>
      <w:r>
        <w:t xml:space="preserve"> </w:t>
      </w:r>
      <w:r w:rsidR="00200DF7" w:rsidRPr="001D3C72">
        <w:t xml:space="preserve">$75$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$2.8$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$-2.3$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$-0.7$ </w:t>
      </w:r>
      <w:r w:rsidRPr="001D3C72">
        <w:rPr>
          <w:color w:val="D9D9D9" w:themeColor="background1" w:themeShade="D9"/>
        </w:rPr>
        <w:t>\\</w:t>
      </w:r>
    </w:p>
    <w:p w14:paraId="1EBDC95D" w14:textId="77777777" w:rsidR="00200DF7" w:rsidRPr="001D3C72" w:rsidRDefault="001D3C72" w:rsidP="007955C3">
      <w:pPr>
        <w:pStyle w:val="code"/>
      </w:pPr>
      <w:r>
        <w:t xml:space="preserve"> </w:t>
      </w:r>
      <w:r w:rsidR="00200DF7" w:rsidRPr="001D3C72">
        <w:t xml:space="preserve">$80$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$0.9$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$-1.0$ </w:t>
      </w:r>
      <w:r w:rsidRPr="001D3C72">
        <w:rPr>
          <w:color w:val="D9D9D9" w:themeColor="background1" w:themeShade="D9"/>
        </w:rPr>
        <w:t>\\</w:t>
      </w:r>
    </w:p>
    <w:p w14:paraId="71E2BEE3" w14:textId="77777777" w:rsidR="00200DF7" w:rsidRPr="001D3C72" w:rsidRDefault="001D3C72" w:rsidP="007955C3">
      <w:pPr>
        <w:pStyle w:val="code"/>
      </w:pPr>
      <w:r>
        <w:t xml:space="preserve"> </w:t>
      </w:r>
      <w:r w:rsidR="00200DF7" w:rsidRPr="001D3C72">
        <w:t xml:space="preserve">$85$ </w:t>
      </w:r>
      <w:r w:rsidRPr="001D3C72">
        <w:rPr>
          <w:color w:val="D9D9D9" w:themeColor="background1" w:themeShade="D9"/>
        </w:rPr>
        <w:t>&amp;</w:t>
      </w:r>
      <w:r w:rsidR="00200DF7" w:rsidRPr="001D3C72">
        <w:t xml:space="preserve"> $-5.4$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$-0.9$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$-0.7$ </w:t>
      </w:r>
      <w:r w:rsidRPr="001D3C72">
        <w:rPr>
          <w:color w:val="D9D9D9" w:themeColor="background1" w:themeShade="D9"/>
        </w:rPr>
        <w:t>\\</w:t>
      </w:r>
    </w:p>
    <w:p w14:paraId="22C1FCF5" w14:textId="77777777" w:rsidR="00200DF7" w:rsidRPr="001D3C72" w:rsidRDefault="001D3C72" w:rsidP="007955C3">
      <w:pPr>
        <w:pStyle w:val="code"/>
      </w:pPr>
      <w:r>
        <w:t xml:space="preserve"> </w:t>
      </w:r>
      <w:r w:rsidR="00200DF7" w:rsidRPr="001D3C72">
        <w:t xml:space="preserve">$90$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$4.3$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$-0.9$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$-3.3$ </w:t>
      </w:r>
      <w:r w:rsidRPr="001D3C72">
        <w:rPr>
          <w:color w:val="D9D9D9" w:themeColor="background1" w:themeShade="D9"/>
        </w:rPr>
        <w:t>&amp;</w:t>
      </w:r>
      <w:r w:rsidR="00200DF7" w:rsidRPr="001D3C72">
        <w:t xml:space="preserve"> $-2.3$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$-1.0$ </w:t>
      </w:r>
      <w:r w:rsidRPr="001D3C72">
        <w:rPr>
          <w:color w:val="D9D9D9" w:themeColor="background1" w:themeShade="D9"/>
        </w:rPr>
        <w:t>\\</w:t>
      </w:r>
    </w:p>
    <w:p w14:paraId="07120B77" w14:textId="77777777" w:rsidR="00200DF7" w:rsidRPr="001D3C72" w:rsidRDefault="001D3C72" w:rsidP="007955C3">
      <w:pPr>
        <w:pStyle w:val="code"/>
      </w:pPr>
      <w:r>
        <w:lastRenderedPageBreak/>
        <w:t xml:space="preserve"> </w:t>
      </w:r>
      <w:r w:rsidR="00200DF7" w:rsidRPr="001D3C72">
        <w:t xml:space="preserve">$95$ </w:t>
      </w:r>
      <w:r w:rsidRPr="001D3C72">
        <w:rPr>
          <w:color w:val="D9D9D9" w:themeColor="background1" w:themeShade="D9"/>
        </w:rPr>
        <w:t>&amp;</w:t>
      </w:r>
      <w:r w:rsidR="00200DF7" w:rsidRPr="001D3C72">
        <w:t xml:space="preserve"> $-1.5$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$-2.7$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$-2.0$ </w:t>
      </w:r>
      <w:r w:rsidRPr="001D3C72">
        <w:rPr>
          <w:color w:val="D9D9D9" w:themeColor="background1" w:themeShade="D9"/>
        </w:rPr>
        <w:t>&amp;</w:t>
      </w:r>
      <w:r w:rsidR="00200DF7" w:rsidRPr="001D3C72">
        <w:t xml:space="preserve"> $-0.3$ </w:t>
      </w:r>
      <w:r w:rsidRPr="001D3C72">
        <w:rPr>
          <w:color w:val="D9D9D9" w:themeColor="background1" w:themeShade="D9"/>
        </w:rPr>
        <w:t>\\</w:t>
      </w:r>
    </w:p>
    <w:p w14:paraId="5A4E7A25" w14:textId="77777777" w:rsidR="00200DF7" w:rsidRPr="001D3C72" w:rsidRDefault="001D3C72" w:rsidP="007955C3">
      <w:pPr>
        <w:pStyle w:val="code"/>
      </w:pPr>
      <w:r>
        <w:t xml:space="preserve"> </w:t>
      </w:r>
      <w:r w:rsidR="00200DF7" w:rsidRPr="001D3C72">
        <w:t xml:space="preserve">$100$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$-1.1$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$-7.3$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$-32.7$ </w:t>
      </w:r>
      <w:r w:rsidRPr="001D3C72">
        <w:rPr>
          <w:color w:val="D9D9D9" w:themeColor="background1" w:themeShade="D9"/>
        </w:rPr>
        <w:t>&amp;</w:t>
      </w:r>
      <w:r w:rsidR="00200DF7" w:rsidRPr="001D3C72">
        <w:t xml:space="preserve"> $-2.7$ </w:t>
      </w:r>
      <w:r w:rsidRPr="001D3C72">
        <w:rPr>
          <w:color w:val="D9D9D9" w:themeColor="background1" w:themeShade="D9"/>
        </w:rPr>
        <w:t>&amp;</w:t>
      </w:r>
      <w:r w:rsidR="00200DF7" w:rsidRPr="001D3C72">
        <w:t xml:space="preserve"> $-2.3$ </w:t>
      </w:r>
      <w:r w:rsidRPr="001D3C72">
        <w:rPr>
          <w:color w:val="D9D9D9" w:themeColor="background1" w:themeShade="D9"/>
        </w:rPr>
        <w:t>&amp;</w:t>
      </w:r>
      <w:r w:rsidR="00200DF7" w:rsidRPr="001D3C72">
        <w:t xml:space="preserve"> $-2.7$ </w:t>
      </w:r>
      <w:r w:rsidRPr="001D3C72">
        <w:rPr>
          <w:color w:val="D9D9D9" w:themeColor="background1" w:themeShade="D9"/>
        </w:rPr>
        <w:t>&amp;</w:t>
      </w:r>
      <w:r w:rsidR="00200DF7" w:rsidRPr="001D3C72">
        <w:t xml:space="preserve"> $-1.0$ </w:t>
      </w:r>
      <w:r w:rsidRPr="001D3C72">
        <w:rPr>
          <w:color w:val="D9D9D9" w:themeColor="background1" w:themeShade="D9"/>
        </w:rPr>
        <w:t>\\</w:t>
      </w:r>
    </w:p>
    <w:p w14:paraId="0FB0B3D6" w14:textId="77777777" w:rsidR="00200DF7" w:rsidRPr="001D3C72" w:rsidRDefault="001D3C72" w:rsidP="00200DF7">
      <w:r>
        <w:t xml:space="preserve"> </w:t>
      </w:r>
      <w:r w:rsidRPr="001D3C72">
        <w:rPr>
          <w:color w:val="D9D9D9" w:themeColor="background1" w:themeShade="D9"/>
        </w:rPr>
        <w:t>\midrule</w:t>
      </w:r>
    </w:p>
    <w:p w14:paraId="08EFDCC8" w14:textId="77777777" w:rsidR="00200DF7" w:rsidRPr="001D3C72" w:rsidRDefault="001D3C72" w:rsidP="00200DF7">
      <w:r>
        <w:t xml:space="preserve"> </w:t>
      </w:r>
      <w:r w:rsidR="00200DF7" w:rsidRPr="001D3C72">
        <w:t xml:space="preserve">Average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$9.0$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$-3.7$ </w:t>
      </w:r>
      <w:r w:rsidRPr="001D3C72">
        <w:rPr>
          <w:color w:val="D9D9D9" w:themeColor="background1" w:themeShade="D9"/>
        </w:rPr>
        <w:t>&amp;</w:t>
      </w:r>
      <w:r w:rsidR="00200DF7" w:rsidRPr="001D3C72">
        <w:t xml:space="preserve"> $-2.1$ </w:t>
      </w:r>
      <w:r w:rsidRPr="001D3C72">
        <w:rPr>
          <w:color w:val="D9D9D9" w:themeColor="background1" w:themeShade="D9"/>
        </w:rPr>
        <w:t>&amp;</w:t>
      </w:r>
      <w:r w:rsidR="00200DF7" w:rsidRPr="001D3C72">
        <w:t xml:space="preserve"> $-1.8$ </w:t>
      </w:r>
      <w:r w:rsidRPr="001D3C72">
        <w:rPr>
          <w:color w:val="D9D9D9" w:themeColor="background1" w:themeShade="D9"/>
        </w:rPr>
        <w:t>&amp;</w:t>
      </w:r>
      <w:r w:rsidR="00200DF7" w:rsidRPr="001D3C72">
        <w:t xml:space="preserve"> $-1.6$ </w:t>
      </w:r>
      <w:r w:rsidRPr="001D3C72">
        <w:rPr>
          <w:color w:val="D9D9D9" w:themeColor="background1" w:themeShade="D9"/>
        </w:rPr>
        <w:t>&amp;</w:t>
      </w:r>
      <w:r w:rsidR="00200DF7" w:rsidRPr="001D3C72">
        <w:t xml:space="preserve"> $-0.7$ </w:t>
      </w:r>
      <w:r w:rsidRPr="001D3C72">
        <w:rPr>
          <w:color w:val="D9D9D9" w:themeColor="background1" w:themeShade="D9"/>
        </w:rPr>
        <w:t>\\</w:t>
      </w:r>
    </w:p>
    <w:p w14:paraId="74F5956F" w14:textId="77777777" w:rsidR="00200DF7" w:rsidRPr="001D3C72" w:rsidRDefault="001D3C72" w:rsidP="00200DF7">
      <w:r>
        <w:t xml:space="preserve"> </w:t>
      </w:r>
      <w:r w:rsidRPr="001D3C72">
        <w:rPr>
          <w:color w:val="D9D9D9" w:themeColor="background1" w:themeShade="D9"/>
        </w:rPr>
        <w:t>\bottomrule</w:t>
      </w:r>
    </w:p>
    <w:p w14:paraId="0C72A6AF"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257135A8" w14:textId="77777777" w:rsidR="00200DF7" w:rsidRPr="001D3C72" w:rsidRDefault="001D3C72" w:rsidP="007955C3">
      <w:pPr>
        <w:pStyle w:val="code"/>
      </w:pPr>
      <w:r>
        <w:t xml:space="preserve"> </w:t>
      </w:r>
      <w:r w:rsidR="00200DF7" w:rsidRPr="001D3C72">
        <w:t>\label{tab:result}</w:t>
      </w:r>
    </w:p>
    <w:p w14:paraId="03243CB6" w14:textId="77777777" w:rsidR="00200DF7" w:rsidRPr="001D3C72" w:rsidRDefault="00F578B6" w:rsidP="007955C3">
      <w:pPr>
        <w:pStyle w:val="code"/>
      </w:pPr>
      <w:r w:rsidRPr="001D3C72">
        <w:rPr>
          <w:color w:val="7030A0"/>
        </w:rPr>
        <w:t>\end</w:t>
      </w:r>
      <w:r w:rsidR="00200DF7" w:rsidRPr="001D3C72">
        <w:t>{table*}</w:t>
      </w:r>
    </w:p>
    <w:p w14:paraId="2039BAF5" w14:textId="77777777" w:rsidR="00200DF7" w:rsidRPr="001D3C72" w:rsidRDefault="00200DF7" w:rsidP="00200DF7"/>
    <w:p w14:paraId="61C5FC41" w14:textId="77777777" w:rsidR="00200DF7" w:rsidRPr="001D3C72" w:rsidRDefault="00F578B6" w:rsidP="007955C3">
      <w:pPr>
        <w:pStyle w:val="code"/>
      </w:pPr>
      <w:r w:rsidRPr="001D3C72">
        <w:rPr>
          <w:color w:val="7030A0"/>
        </w:rPr>
        <w:t>\begin</w:t>
      </w:r>
      <w:r w:rsidR="00200DF7" w:rsidRPr="001D3C72">
        <w:t>{table*}[!t]</w:t>
      </w:r>
    </w:p>
    <w:p w14:paraId="036B43C0" w14:textId="77777777" w:rsidR="00200DF7" w:rsidRPr="001D3C72" w:rsidRDefault="001D3C72" w:rsidP="007955C3">
      <w:pPr>
        <w:pStyle w:val="code"/>
      </w:pPr>
      <w:r>
        <w:t xml:space="preserve"> </w:t>
      </w:r>
      <w:r w:rsidR="00200DF7" w:rsidRPr="001D3C72">
        <w:t>\small</w:t>
      </w:r>
    </w:p>
    <w:p w14:paraId="4512D313" w14:textId="77777777" w:rsidR="00200DF7" w:rsidRPr="001D3C72" w:rsidRDefault="001D3C72" w:rsidP="007955C3">
      <w:pPr>
        <w:pStyle w:val="code"/>
      </w:pPr>
      <w:r>
        <w:t xml:space="preserve"> </w:t>
      </w:r>
      <w:r w:rsidR="00200DF7" w:rsidRPr="001D3C72">
        <w:t>\centering</w:t>
      </w:r>
    </w:p>
    <w:p w14:paraId="7E384DD3" w14:textId="73BD6FA2" w:rsidR="00200DF7" w:rsidRPr="001D3C72" w:rsidRDefault="001D3C72" w:rsidP="00200DF7">
      <w:r>
        <w:t xml:space="preserve"> </w:t>
      </w:r>
      <w:r w:rsidRPr="001D3C72">
        <w:rPr>
          <w:color w:val="0070C0"/>
        </w:rPr>
        <w:t>\caption</w:t>
      </w:r>
      <w:r w:rsidR="00200DF7" w:rsidRPr="001D3C72">
        <w:t xml:space="preserve">{Error </w:t>
      </w:r>
      <w:del w:id="1730" w:author="James See" w:date="2022-01-25T19:18:00Z">
        <w:r w:rsidR="00200DF7" w:rsidRPr="001D3C72" w:rsidDel="00CB072E">
          <w:delText xml:space="preserve">of </w:delText>
        </w:r>
      </w:del>
      <w:ins w:id="1731" w:author="James See" w:date="2022-01-25T19:18:00Z">
        <w:r w:rsidR="00CB072E">
          <w:t>in the</w:t>
        </w:r>
        <w:r w:rsidR="00CB072E" w:rsidRPr="001D3C72">
          <w:t xml:space="preserve"> </w:t>
        </w:r>
      </w:ins>
      <w:r w:rsidR="00200DF7" w:rsidRPr="001D3C72">
        <w:t xml:space="preserve">heart rate during sleep or exercise obtained by </w:t>
      </w:r>
      <w:ins w:id="1732" w:author="James See" w:date="2022-01-25T19:18:00Z">
        <w:r w:rsidR="00CB072E">
          <w:t xml:space="preserve">the </w:t>
        </w:r>
      </w:ins>
      <w:r w:rsidR="00200DF7" w:rsidRPr="001D3C72">
        <w:t>TicWatch Pro, P</w:t>
      </w:r>
      <w:ins w:id="1733" w:author="James See" w:date="2022-01-25T19:18:00Z">
        <w:r w:rsidR="00CB072E">
          <w:t>uma</w:t>
        </w:r>
      </w:ins>
      <w:del w:id="1734" w:author="James See" w:date="2022-01-25T19:18:00Z">
        <w:r w:rsidR="00200DF7" w:rsidRPr="001D3C72" w:rsidDel="00CB072E">
          <w:delText>UMA</w:delText>
        </w:r>
      </w:del>
      <w:r w:rsidR="00200DF7" w:rsidRPr="001D3C72">
        <w:t xml:space="preserve"> Smartwatch, Apple Watch Series 3, Apple Watch Series 5, and SMART R</w:t>
      </w:r>
      <w:del w:id="1735" w:author="James See" w:date="2022-01-25T19:19:00Z">
        <w:r w:rsidR="00200DF7" w:rsidRPr="001D3C72" w:rsidDel="00CB072E">
          <w:delText>.</w:delText>
        </w:r>
      </w:del>
      <w:ins w:id="1736" w:author="James See" w:date="2022-01-25T19:19:00Z">
        <w:r w:rsidR="00CB072E">
          <w:t xml:space="preserve"> with</w:t>
        </w:r>
      </w:ins>
      <w:r w:rsidR="00200DF7" w:rsidRPr="001D3C72">
        <w:t xml:space="preserve"> </w:t>
      </w:r>
      <w:del w:id="1737" w:author="James See" w:date="2022-01-25T19:19:00Z">
        <w:r w:rsidR="00200DF7" w:rsidRPr="001D3C72" w:rsidDel="00CB072E">
          <w:delText>(D</w:delText>
        </w:r>
      </w:del>
      <w:ins w:id="1738" w:author="James See" w:date="2022-01-25T19:19:00Z">
        <w:r w:rsidR="00CB072E">
          <w:t>d</w:t>
        </w:r>
      </w:ins>
      <w:r w:rsidR="00200DF7" w:rsidRPr="001D3C72">
        <w:t>isplay D</w:t>
      </w:r>
      <w:del w:id="1739" w:author="James See" w:date="2022-01-25T19:19:00Z">
        <w:r w:rsidR="00200DF7" w:rsidRPr="001D3C72" w:rsidDel="00CB072E">
          <w:delText>:</w:delText>
        </w:r>
      </w:del>
      <w:r w:rsidR="00200DF7" w:rsidRPr="001D3C72">
        <w:t xml:space="preserve"> </w:t>
      </w:r>
      <w:ins w:id="1740" w:author="James See" w:date="2022-01-25T19:19:00Z">
        <w:r w:rsidR="00CB072E">
          <w:t xml:space="preserve">(the </w:t>
        </w:r>
      </w:ins>
      <w:r w:rsidR="00200DF7" w:rsidRPr="001D3C72">
        <w:t>flexible display)</w:t>
      </w:r>
      <w:ins w:id="1741" w:author="James See" w:date="2022-01-25T19:19:00Z">
        <w:r w:rsidR="00CB072E">
          <w:t>.</w:t>
        </w:r>
      </w:ins>
      <w:r w:rsidR="00200DF7" w:rsidRPr="001D3C72">
        <w:t>}</w:t>
      </w:r>
    </w:p>
    <w:p w14:paraId="510E9442" w14:textId="77777777" w:rsidR="00200DF7" w:rsidRPr="001D3C72" w:rsidRDefault="001D3C72" w:rsidP="007955C3">
      <w:pPr>
        <w:pStyle w:val="code"/>
      </w:pPr>
      <w:r>
        <w:t xml:space="preserve"> </w:t>
      </w:r>
      <w:r w:rsidR="00F578B6" w:rsidRPr="001D3C72">
        <w:rPr>
          <w:color w:val="7030A0"/>
        </w:rPr>
        <w:t>\begin</w:t>
      </w:r>
      <w:r w:rsidR="00200DF7" w:rsidRPr="001D3C72">
        <w:t>{tabular}{c|c|c|c|c|c}</w:t>
      </w:r>
    </w:p>
    <w:p w14:paraId="375A8484" w14:textId="77777777" w:rsidR="00200DF7" w:rsidRPr="001D3C72" w:rsidRDefault="001D3C72" w:rsidP="00200DF7">
      <w:r>
        <w:t xml:space="preserve"> </w:t>
      </w:r>
      <w:r w:rsidRPr="001D3C72">
        <w:rPr>
          <w:color w:val="D9D9D9" w:themeColor="background1" w:themeShade="D9"/>
        </w:rPr>
        <w:t>\toprule</w:t>
      </w:r>
    </w:p>
    <w:p w14:paraId="269A7BF2" w14:textId="168B93AF" w:rsidR="00200DF7" w:rsidRPr="001D3C72" w:rsidRDefault="001D3C72" w:rsidP="00200DF7">
      <w:r>
        <w:t xml:space="preserve"> </w:t>
      </w:r>
      <w:r w:rsidRPr="001D3C72">
        <w:rPr>
          <w:color w:val="D9D9D9" w:themeColor="background1" w:themeShade="D9"/>
        </w:rPr>
        <w:t>&amp;</w:t>
      </w:r>
      <w:r w:rsidR="00200DF7" w:rsidRPr="001D3C72">
        <w:t xml:space="preserve"> TicWatch Pro </w:t>
      </w:r>
      <w:r w:rsidRPr="001D3C72">
        <w:rPr>
          <w:color w:val="D9D9D9" w:themeColor="background1" w:themeShade="D9"/>
        </w:rPr>
        <w:t>&amp;</w:t>
      </w:r>
      <w:r w:rsidR="00200DF7" w:rsidRPr="001D3C72">
        <w:t xml:space="preserve"> P</w:t>
      </w:r>
      <w:ins w:id="1742" w:author="James See" w:date="2022-01-25T19:19:00Z">
        <w:r w:rsidR="00CB072E">
          <w:t>uma</w:t>
        </w:r>
      </w:ins>
      <w:del w:id="1743" w:author="James See" w:date="2022-01-25T19:19:00Z">
        <w:r w:rsidR="00200DF7" w:rsidRPr="001D3C72" w:rsidDel="00CB072E">
          <w:delText>UMA</w:delText>
        </w:r>
      </w:del>
      <w:r w:rsidR="00200DF7" w:rsidRPr="001D3C72">
        <w:t xml:space="preserve"> </w:t>
      </w:r>
      <w:r w:rsidRPr="001D3C72">
        <w:rPr>
          <w:color w:val="D9D9D9" w:themeColor="background1" w:themeShade="D9"/>
        </w:rPr>
        <w:t>&amp;</w:t>
      </w:r>
      <w:r w:rsidR="00200DF7" w:rsidRPr="001D3C72">
        <w:t xml:space="preserve"> Series 3 </w:t>
      </w:r>
      <w:r w:rsidRPr="001D3C72">
        <w:rPr>
          <w:color w:val="D9D9D9" w:themeColor="background1" w:themeShade="D9"/>
        </w:rPr>
        <w:t>&amp;</w:t>
      </w:r>
      <w:r w:rsidR="00200DF7" w:rsidRPr="001D3C72">
        <w:t xml:space="preserve"> Series 5 </w:t>
      </w:r>
      <w:r w:rsidRPr="001D3C72">
        <w:rPr>
          <w:color w:val="D9D9D9" w:themeColor="background1" w:themeShade="D9"/>
        </w:rPr>
        <w:t>&amp;</w:t>
      </w:r>
      <w:r w:rsidR="00200DF7" w:rsidRPr="001D3C72">
        <w:t xml:space="preserve"> SMART R </w:t>
      </w:r>
      <w:r w:rsidRPr="001D3C72">
        <w:rPr>
          <w:color w:val="D9D9D9" w:themeColor="background1" w:themeShade="D9"/>
        </w:rPr>
        <w:t>\\</w:t>
      </w:r>
    </w:p>
    <w:p w14:paraId="0F91AB0A" w14:textId="77777777" w:rsidR="00200DF7" w:rsidRPr="001D3C72" w:rsidRDefault="001D3C72" w:rsidP="007955C3">
      <w:pPr>
        <w:pStyle w:val="code"/>
      </w:pPr>
      <w:r>
        <w:t xml:space="preserve"> </w:t>
      </w:r>
      <w:r w:rsidR="00200DF7" w:rsidRPr="001D3C72">
        <w:t xml:space="preserve">$H_{target}$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D </w:t>
      </w:r>
      <w:r w:rsidRPr="001D3C72">
        <w:rPr>
          <w:color w:val="D9D9D9" w:themeColor="background1" w:themeShade="D9"/>
        </w:rPr>
        <w:t>&amp;</w:t>
      </w:r>
      <w:r w:rsidR="00200DF7" w:rsidRPr="001D3C72">
        <w:t xml:space="preserve"> D </w:t>
      </w:r>
      <w:r w:rsidRPr="001D3C72">
        <w:rPr>
          <w:color w:val="D9D9D9" w:themeColor="background1" w:themeShade="D9"/>
        </w:rPr>
        <w:t>\\</w:t>
      </w:r>
    </w:p>
    <w:p w14:paraId="625B53FB" w14:textId="77777777" w:rsidR="00200DF7" w:rsidRPr="001D3C72" w:rsidRDefault="001D3C72" w:rsidP="00200DF7">
      <w:r>
        <w:t xml:space="preserve"> </w:t>
      </w:r>
      <w:r w:rsidRPr="001D3C72">
        <w:rPr>
          <w:color w:val="D9D9D9" w:themeColor="background1" w:themeShade="D9"/>
        </w:rPr>
        <w:t>\midrule</w:t>
      </w:r>
    </w:p>
    <w:p w14:paraId="64B1AA9C" w14:textId="77777777" w:rsidR="00200DF7" w:rsidRPr="001D3C72" w:rsidRDefault="001D3C72" w:rsidP="007955C3">
      <w:pPr>
        <w:pStyle w:val="code"/>
      </w:pPr>
      <w:r>
        <w:t xml:space="preserve"> </w:t>
      </w:r>
      <w:r w:rsidR="00200DF7" w:rsidRPr="001D3C72">
        <w:t xml:space="preserve">$40$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$3.1$ </w:t>
      </w:r>
      <w:r w:rsidRPr="001D3C72">
        <w:rPr>
          <w:color w:val="D9D9D9" w:themeColor="background1" w:themeShade="D9"/>
        </w:rPr>
        <w:t>&amp;</w:t>
      </w:r>
      <w:r w:rsidR="00200DF7" w:rsidRPr="001D3C72">
        <w:t xml:space="preserve"> $23.7$ </w:t>
      </w:r>
      <w:r w:rsidRPr="001D3C72">
        <w:rPr>
          <w:color w:val="D9D9D9" w:themeColor="background1" w:themeShade="D9"/>
        </w:rPr>
        <w:t>\\</w:t>
      </w:r>
    </w:p>
    <w:p w14:paraId="0EEB0821" w14:textId="77777777" w:rsidR="00200DF7" w:rsidRPr="001D3C72" w:rsidRDefault="001D3C72" w:rsidP="007955C3">
      <w:pPr>
        <w:pStyle w:val="code"/>
      </w:pPr>
      <w:r>
        <w:t xml:space="preserve"> </w:t>
      </w:r>
      <w:r w:rsidR="00200DF7" w:rsidRPr="001D3C72">
        <w:t xml:space="preserve">$45$ </w:t>
      </w:r>
      <w:r w:rsidRPr="001D3C72">
        <w:rPr>
          <w:color w:val="D9D9D9" w:themeColor="background1" w:themeShade="D9"/>
        </w:rPr>
        <w:t>&amp;</w:t>
      </w:r>
      <w:r w:rsidR="00200DF7" w:rsidRPr="001D3C72">
        <w:t xml:space="preserve"> $-1.2$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$31.7$ </w:t>
      </w:r>
      <w:r w:rsidRPr="001D3C72">
        <w:rPr>
          <w:color w:val="D9D9D9" w:themeColor="background1" w:themeShade="D9"/>
        </w:rPr>
        <w:t>\\</w:t>
      </w:r>
    </w:p>
    <w:p w14:paraId="69A38B37" w14:textId="77777777" w:rsidR="00200DF7" w:rsidRPr="001D3C72" w:rsidRDefault="001D3C72" w:rsidP="007955C3">
      <w:pPr>
        <w:pStyle w:val="code"/>
      </w:pPr>
      <w:r>
        <w:t xml:space="preserve"> </w:t>
      </w:r>
      <w:r w:rsidR="00200DF7" w:rsidRPr="001D3C72">
        <w:t xml:space="preserve">$50$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$0.3$ </w:t>
      </w:r>
      <w:r w:rsidRPr="001D3C72">
        <w:rPr>
          <w:color w:val="D9D9D9" w:themeColor="background1" w:themeShade="D9"/>
        </w:rPr>
        <w:t>\\</w:t>
      </w:r>
    </w:p>
    <w:p w14:paraId="4220A3C8" w14:textId="77777777" w:rsidR="00200DF7" w:rsidRPr="001D3C72" w:rsidRDefault="001D3C72" w:rsidP="007955C3">
      <w:pPr>
        <w:pStyle w:val="code"/>
      </w:pPr>
      <w:r>
        <w:t xml:space="preserve"> </w:t>
      </w:r>
      <w:r w:rsidR="00200DF7" w:rsidRPr="001D3C72">
        <w:t xml:space="preserve">$55$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$0.0$ </w:t>
      </w:r>
      <w:r w:rsidRPr="001D3C72">
        <w:rPr>
          <w:color w:val="D9D9D9" w:themeColor="background1" w:themeShade="D9"/>
        </w:rPr>
        <w:t>\\</w:t>
      </w:r>
    </w:p>
    <w:p w14:paraId="79381196" w14:textId="77777777" w:rsidR="00200DF7" w:rsidRPr="001D3C72" w:rsidRDefault="001D3C72" w:rsidP="007955C3">
      <w:pPr>
        <w:pStyle w:val="code"/>
      </w:pPr>
      <w:r>
        <w:t xml:space="preserve"> </w:t>
      </w:r>
      <w:r w:rsidR="00200DF7" w:rsidRPr="001D3C72">
        <w:t xml:space="preserve">\vdots </w:t>
      </w:r>
      <w:r w:rsidRPr="001D3C72">
        <w:rPr>
          <w:color w:val="D9D9D9" w:themeColor="background1" w:themeShade="D9"/>
        </w:rPr>
        <w:t>&amp;</w:t>
      </w:r>
      <w:r w:rsidR="00200DF7" w:rsidRPr="001D3C72">
        <w:t xml:space="preserve"> \vdots </w:t>
      </w:r>
      <w:r w:rsidRPr="001D3C72">
        <w:rPr>
          <w:color w:val="D9D9D9" w:themeColor="background1" w:themeShade="D9"/>
        </w:rPr>
        <w:t>&amp;</w:t>
      </w:r>
      <w:r w:rsidR="00200DF7" w:rsidRPr="001D3C72">
        <w:t xml:space="preserve"> \vdots </w:t>
      </w:r>
      <w:r w:rsidRPr="001D3C72">
        <w:rPr>
          <w:color w:val="D9D9D9" w:themeColor="background1" w:themeShade="D9"/>
        </w:rPr>
        <w:t>&amp;</w:t>
      </w:r>
      <w:r w:rsidR="00200DF7" w:rsidRPr="001D3C72">
        <w:t xml:space="preserve"> \vdots </w:t>
      </w:r>
      <w:r w:rsidRPr="001D3C72">
        <w:rPr>
          <w:color w:val="D9D9D9" w:themeColor="background1" w:themeShade="D9"/>
        </w:rPr>
        <w:t>&amp;</w:t>
      </w:r>
      <w:r w:rsidR="00200DF7" w:rsidRPr="001D3C72">
        <w:t xml:space="preserve"> \vdots </w:t>
      </w:r>
      <w:r w:rsidRPr="001D3C72">
        <w:rPr>
          <w:color w:val="D9D9D9" w:themeColor="background1" w:themeShade="D9"/>
        </w:rPr>
        <w:t>&amp;</w:t>
      </w:r>
      <w:r w:rsidR="00200DF7" w:rsidRPr="001D3C72">
        <w:t xml:space="preserve"> \vdots </w:t>
      </w:r>
      <w:r w:rsidRPr="001D3C72">
        <w:rPr>
          <w:color w:val="D9D9D9" w:themeColor="background1" w:themeShade="D9"/>
        </w:rPr>
        <w:t>\\</w:t>
      </w:r>
    </w:p>
    <w:p w14:paraId="770790D7" w14:textId="77777777" w:rsidR="00200DF7" w:rsidRPr="001D3C72" w:rsidRDefault="001D3C72" w:rsidP="007955C3">
      <w:pPr>
        <w:pStyle w:val="code"/>
      </w:pPr>
      <w:r>
        <w:t xml:space="preserve"> </w:t>
      </w:r>
      <w:r w:rsidR="00200DF7" w:rsidRPr="001D3C72">
        <w:t xml:space="preserve">$105$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$-34.3$ </w:t>
      </w:r>
      <w:r w:rsidRPr="001D3C72">
        <w:rPr>
          <w:color w:val="D9D9D9" w:themeColor="background1" w:themeShade="D9"/>
        </w:rPr>
        <w:t>&amp;</w:t>
      </w:r>
      <w:r w:rsidR="00200DF7" w:rsidRPr="001D3C72">
        <w:t xml:space="preserve"> $0.0$ </w:t>
      </w:r>
      <w:r w:rsidRPr="001D3C72">
        <w:rPr>
          <w:color w:val="D9D9D9" w:themeColor="background1" w:themeShade="D9"/>
        </w:rPr>
        <w:t>\\</w:t>
      </w:r>
    </w:p>
    <w:p w14:paraId="784C70ED" w14:textId="77777777" w:rsidR="00200DF7" w:rsidRPr="001D3C72" w:rsidRDefault="001D3C72" w:rsidP="007955C3">
      <w:pPr>
        <w:pStyle w:val="code"/>
      </w:pPr>
      <w:r>
        <w:t xml:space="preserve"> </w:t>
      </w:r>
      <w:r w:rsidR="00200DF7" w:rsidRPr="001D3C72">
        <w:t xml:space="preserve">$110$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$-0.3$ </w:t>
      </w:r>
      <w:r w:rsidRPr="001D3C72">
        <w:rPr>
          <w:color w:val="D9D9D9" w:themeColor="background1" w:themeShade="D9"/>
        </w:rPr>
        <w:t>\\</w:t>
      </w:r>
    </w:p>
    <w:p w14:paraId="279538CC" w14:textId="77777777" w:rsidR="00200DF7" w:rsidRPr="001D3C72" w:rsidRDefault="001D3C72" w:rsidP="007955C3">
      <w:pPr>
        <w:pStyle w:val="code"/>
      </w:pPr>
      <w:r>
        <w:t xml:space="preserve"> </w:t>
      </w:r>
      <w:r w:rsidR="00200DF7" w:rsidRPr="001D3C72">
        <w:t xml:space="preserve">$115$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$-39.3$ </w:t>
      </w:r>
      <w:r w:rsidRPr="001D3C72">
        <w:rPr>
          <w:color w:val="D9D9D9" w:themeColor="background1" w:themeShade="D9"/>
        </w:rPr>
        <w:t>&amp;</w:t>
      </w:r>
      <w:r w:rsidR="00200DF7" w:rsidRPr="001D3C72">
        <w:t xml:space="preserve"> $-0.3$ </w:t>
      </w:r>
      <w:r w:rsidRPr="001D3C72">
        <w:rPr>
          <w:color w:val="D9D9D9" w:themeColor="background1" w:themeShade="D9"/>
        </w:rPr>
        <w:t>\\</w:t>
      </w:r>
    </w:p>
    <w:p w14:paraId="22B0B7F6" w14:textId="77777777" w:rsidR="00200DF7" w:rsidRPr="001D3C72" w:rsidRDefault="001D3C72" w:rsidP="007955C3">
      <w:pPr>
        <w:pStyle w:val="code"/>
      </w:pPr>
      <w:r>
        <w:t xml:space="preserve"> </w:t>
      </w:r>
      <w:r w:rsidR="00200DF7" w:rsidRPr="001D3C72">
        <w:t xml:space="preserve">$120$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$-41.5$ </w:t>
      </w:r>
      <w:r w:rsidRPr="001D3C72">
        <w:rPr>
          <w:color w:val="D9D9D9" w:themeColor="background1" w:themeShade="D9"/>
        </w:rPr>
        <w:t>&amp;</w:t>
      </w:r>
      <w:r w:rsidR="00200DF7" w:rsidRPr="001D3C72">
        <w:t xml:space="preserve"> $-0.7$ </w:t>
      </w:r>
      <w:r w:rsidRPr="001D3C72">
        <w:rPr>
          <w:color w:val="D9D9D9" w:themeColor="background1" w:themeShade="D9"/>
        </w:rPr>
        <w:t>\\</w:t>
      </w:r>
    </w:p>
    <w:p w14:paraId="708E27A4" w14:textId="77777777" w:rsidR="00200DF7" w:rsidRPr="001D3C72" w:rsidRDefault="001D3C72" w:rsidP="007955C3">
      <w:pPr>
        <w:pStyle w:val="code"/>
      </w:pPr>
      <w:r>
        <w:t xml:space="preserve"> </w:t>
      </w:r>
      <w:r w:rsidR="00200DF7" w:rsidRPr="001D3C72">
        <w:t xml:space="preserve">$125$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$-0.3$ </w:t>
      </w:r>
      <w:r w:rsidRPr="001D3C72">
        <w:rPr>
          <w:color w:val="D9D9D9" w:themeColor="background1" w:themeShade="D9"/>
        </w:rPr>
        <w:t>\\</w:t>
      </w:r>
    </w:p>
    <w:p w14:paraId="18939F2A" w14:textId="77777777" w:rsidR="00200DF7" w:rsidRPr="001D3C72" w:rsidRDefault="001D3C72" w:rsidP="007955C3">
      <w:pPr>
        <w:pStyle w:val="code"/>
      </w:pPr>
      <w:r>
        <w:t xml:space="preserve"> </w:t>
      </w:r>
      <w:r w:rsidR="00200DF7" w:rsidRPr="001D3C72">
        <w:t xml:space="preserve">$130$ </w:t>
      </w:r>
      <w:r w:rsidRPr="001D3C72">
        <w:rPr>
          <w:color w:val="D9D9D9" w:themeColor="background1" w:themeShade="D9"/>
        </w:rPr>
        <w:t>&amp;</w:t>
      </w:r>
      <w:r w:rsidR="00200DF7" w:rsidRPr="001D3C72">
        <w:t xml:space="preserve"> $0.9$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$-41.9$ </w:t>
      </w:r>
      <w:r w:rsidRPr="001D3C72">
        <w:rPr>
          <w:color w:val="D9D9D9" w:themeColor="background1" w:themeShade="D9"/>
        </w:rPr>
        <w:t>&amp;</w:t>
      </w:r>
      <w:r w:rsidR="00200DF7" w:rsidRPr="001D3C72">
        <w:t xml:space="preserve"> $0.0$ </w:t>
      </w:r>
      <w:r w:rsidRPr="001D3C72">
        <w:rPr>
          <w:color w:val="D9D9D9" w:themeColor="background1" w:themeShade="D9"/>
        </w:rPr>
        <w:t>\\</w:t>
      </w:r>
    </w:p>
    <w:p w14:paraId="724DC6FA" w14:textId="77777777" w:rsidR="00200DF7" w:rsidRPr="001D3C72" w:rsidRDefault="001D3C72" w:rsidP="007955C3">
      <w:pPr>
        <w:pStyle w:val="code"/>
      </w:pPr>
      <w:r>
        <w:t xml:space="preserve"> </w:t>
      </w:r>
      <w:r w:rsidR="00200DF7" w:rsidRPr="001D3C72">
        <w:t xml:space="preserve">$135$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$-0.8$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$-41.7$ </w:t>
      </w:r>
      <w:r w:rsidRPr="001D3C72">
        <w:rPr>
          <w:color w:val="D9D9D9" w:themeColor="background1" w:themeShade="D9"/>
        </w:rPr>
        <w:t>&amp;</w:t>
      </w:r>
      <w:r w:rsidR="00200DF7" w:rsidRPr="001D3C72">
        <w:t xml:space="preserve"> $-0.3$ </w:t>
      </w:r>
      <w:r w:rsidRPr="001D3C72">
        <w:rPr>
          <w:color w:val="D9D9D9" w:themeColor="background1" w:themeShade="D9"/>
        </w:rPr>
        <w:t>\\</w:t>
      </w:r>
    </w:p>
    <w:p w14:paraId="2CD751EB" w14:textId="77777777" w:rsidR="00200DF7" w:rsidRPr="001D3C72" w:rsidRDefault="001D3C72" w:rsidP="007955C3">
      <w:pPr>
        <w:pStyle w:val="code"/>
      </w:pPr>
      <w:r>
        <w:t xml:space="preserve"> </w:t>
      </w:r>
      <w:r w:rsidR="00200DF7" w:rsidRPr="001D3C72">
        <w:t xml:space="preserve">$140$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$-70.7$ </w:t>
      </w:r>
      <w:r w:rsidRPr="001D3C72">
        <w:rPr>
          <w:color w:val="D9D9D9" w:themeColor="background1" w:themeShade="D9"/>
        </w:rPr>
        <w:t>&amp;</w:t>
      </w:r>
      <w:r w:rsidR="00200DF7" w:rsidRPr="001D3C72">
        <w:t xml:space="preserve"> $0.0$ </w:t>
      </w:r>
      <w:r w:rsidRPr="001D3C72">
        <w:rPr>
          <w:color w:val="D9D9D9" w:themeColor="background1" w:themeShade="D9"/>
        </w:rPr>
        <w:t>\\</w:t>
      </w:r>
    </w:p>
    <w:p w14:paraId="5B6E69D4" w14:textId="77777777" w:rsidR="00200DF7" w:rsidRPr="001D3C72" w:rsidRDefault="001D3C72" w:rsidP="007955C3">
      <w:pPr>
        <w:pStyle w:val="code"/>
      </w:pPr>
      <w:r>
        <w:t xml:space="preserve"> </w:t>
      </w:r>
      <w:r w:rsidR="00200DF7" w:rsidRPr="001D3C72">
        <w:t xml:space="preserve">$145$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$-40.2$ </w:t>
      </w:r>
      <w:r w:rsidRPr="001D3C72">
        <w:rPr>
          <w:color w:val="D9D9D9" w:themeColor="background1" w:themeShade="D9"/>
        </w:rPr>
        <w:t>&amp;</w:t>
      </w:r>
      <w:r w:rsidR="00200DF7" w:rsidRPr="001D3C72">
        <w:t xml:space="preserve"> $0.3$ </w:t>
      </w:r>
      <w:r w:rsidRPr="001D3C72">
        <w:rPr>
          <w:color w:val="D9D9D9" w:themeColor="background1" w:themeShade="D9"/>
        </w:rPr>
        <w:t>\\</w:t>
      </w:r>
    </w:p>
    <w:p w14:paraId="35DED277" w14:textId="77777777" w:rsidR="00200DF7" w:rsidRPr="001D3C72" w:rsidRDefault="001D3C72" w:rsidP="007955C3">
      <w:pPr>
        <w:pStyle w:val="code"/>
      </w:pPr>
      <w:r>
        <w:t xml:space="preserve"> </w:t>
      </w:r>
      <w:r w:rsidR="00200DF7" w:rsidRPr="001D3C72">
        <w:t xml:space="preserve">$150$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$-0.3$ </w:t>
      </w:r>
      <w:r w:rsidRPr="001D3C72">
        <w:rPr>
          <w:color w:val="D9D9D9" w:themeColor="background1" w:themeShade="D9"/>
        </w:rPr>
        <w:t>\\</w:t>
      </w:r>
    </w:p>
    <w:p w14:paraId="403D0103" w14:textId="77777777" w:rsidR="00200DF7" w:rsidRPr="001D3C72" w:rsidRDefault="001D3C72" w:rsidP="007955C3">
      <w:pPr>
        <w:pStyle w:val="code"/>
      </w:pPr>
      <w:r>
        <w:t xml:space="preserve"> </w:t>
      </w:r>
      <w:r w:rsidR="00200DF7" w:rsidRPr="001D3C72">
        <w:t xml:space="preserve">$155$ </w:t>
      </w:r>
      <w:r w:rsidRPr="001D3C72">
        <w:rPr>
          <w:color w:val="D9D9D9" w:themeColor="background1" w:themeShade="D9"/>
        </w:rPr>
        <w:t>&amp;</w:t>
      </w:r>
      <w:r w:rsidR="00200DF7" w:rsidRPr="001D3C72">
        <w:t xml:space="preserve"> $0.5$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$0.1$ </w:t>
      </w:r>
      <w:r w:rsidRPr="001D3C72">
        <w:rPr>
          <w:color w:val="D9D9D9" w:themeColor="background1" w:themeShade="D9"/>
        </w:rPr>
        <w:t>&amp;</w:t>
      </w:r>
      <w:r w:rsidR="00200DF7" w:rsidRPr="001D3C72">
        <w:t xml:space="preserve"> $0.0$ </w:t>
      </w:r>
      <w:r w:rsidRPr="001D3C72">
        <w:rPr>
          <w:color w:val="D9D9D9" w:themeColor="background1" w:themeShade="D9"/>
        </w:rPr>
        <w:t>\\</w:t>
      </w:r>
    </w:p>
    <w:p w14:paraId="7F5CAB80" w14:textId="77777777" w:rsidR="00200DF7" w:rsidRPr="001D3C72" w:rsidRDefault="001D3C72" w:rsidP="007955C3">
      <w:pPr>
        <w:pStyle w:val="code"/>
      </w:pPr>
      <w:r>
        <w:t xml:space="preserve"> </w:t>
      </w:r>
      <w:r w:rsidR="00200DF7" w:rsidRPr="001D3C72">
        <w:t xml:space="preserve">$160$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$-0.3$ </w:t>
      </w:r>
      <w:r w:rsidRPr="001D3C72">
        <w:rPr>
          <w:color w:val="D9D9D9" w:themeColor="background1" w:themeShade="D9"/>
        </w:rPr>
        <w:t>\\</w:t>
      </w:r>
    </w:p>
    <w:p w14:paraId="212C3E6B" w14:textId="77777777" w:rsidR="00200DF7" w:rsidRPr="001D3C72" w:rsidRDefault="001D3C72" w:rsidP="007955C3">
      <w:pPr>
        <w:pStyle w:val="code"/>
      </w:pPr>
      <w:r>
        <w:t xml:space="preserve"> </w:t>
      </w:r>
      <w:r w:rsidR="00200DF7" w:rsidRPr="001D3C72">
        <w:t xml:space="preserve">$165$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$1.3$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$0.7$ </w:t>
      </w:r>
      <w:r w:rsidRPr="001D3C72">
        <w:rPr>
          <w:color w:val="D9D9D9" w:themeColor="background1" w:themeShade="D9"/>
        </w:rPr>
        <w:t>\\</w:t>
      </w:r>
    </w:p>
    <w:p w14:paraId="39635E85" w14:textId="77777777" w:rsidR="00200DF7" w:rsidRPr="001D3C72" w:rsidRDefault="001D3C72" w:rsidP="007955C3">
      <w:pPr>
        <w:pStyle w:val="code"/>
      </w:pPr>
      <w:r>
        <w:t xml:space="preserve"> </w:t>
      </w:r>
      <w:r w:rsidR="00200DF7" w:rsidRPr="001D3C72">
        <w:t xml:space="preserve">$170$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$0.7$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$-94.4$ </w:t>
      </w:r>
      <w:r w:rsidRPr="001D3C72">
        <w:rPr>
          <w:color w:val="D9D9D9" w:themeColor="background1" w:themeShade="D9"/>
        </w:rPr>
        <w:t>&amp;</w:t>
      </w:r>
      <w:r w:rsidR="00200DF7" w:rsidRPr="001D3C72">
        <w:t xml:space="preserve"> $0.0$ </w:t>
      </w:r>
      <w:r w:rsidRPr="001D3C72">
        <w:rPr>
          <w:color w:val="D9D9D9" w:themeColor="background1" w:themeShade="D9"/>
        </w:rPr>
        <w:t>\\</w:t>
      </w:r>
    </w:p>
    <w:p w14:paraId="342DF161" w14:textId="77777777" w:rsidR="00200DF7" w:rsidRPr="001D3C72" w:rsidRDefault="001D3C72" w:rsidP="007955C3">
      <w:pPr>
        <w:pStyle w:val="code"/>
      </w:pPr>
      <w:r>
        <w:t xml:space="preserve"> </w:t>
      </w:r>
      <w:r w:rsidR="00200DF7" w:rsidRPr="001D3C72">
        <w:t xml:space="preserve">$175$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$-50.6$ </w:t>
      </w:r>
      <w:r w:rsidRPr="001D3C72">
        <w:rPr>
          <w:color w:val="D9D9D9" w:themeColor="background1" w:themeShade="D9"/>
        </w:rPr>
        <w:t>&amp;</w:t>
      </w:r>
      <w:r w:rsidR="00200DF7" w:rsidRPr="001D3C72">
        <w:t xml:space="preserve"> $-0.7$ </w:t>
      </w:r>
      <w:r w:rsidRPr="001D3C72">
        <w:rPr>
          <w:color w:val="D9D9D9" w:themeColor="background1" w:themeShade="D9"/>
        </w:rPr>
        <w:t>\\</w:t>
      </w:r>
    </w:p>
    <w:p w14:paraId="6191E0A4" w14:textId="77777777" w:rsidR="00200DF7" w:rsidRPr="001D3C72" w:rsidRDefault="001D3C72" w:rsidP="007955C3">
      <w:pPr>
        <w:pStyle w:val="code"/>
      </w:pPr>
      <w:r>
        <w:t xml:space="preserve"> </w:t>
      </w:r>
      <w:r w:rsidR="00200DF7" w:rsidRPr="001D3C72">
        <w:t xml:space="preserve">$180$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$-63.0$ </w:t>
      </w:r>
      <w:r w:rsidRPr="001D3C72">
        <w:rPr>
          <w:color w:val="D9D9D9" w:themeColor="background1" w:themeShade="D9"/>
        </w:rPr>
        <w:t>&amp;</w:t>
      </w:r>
      <w:r w:rsidR="00200DF7" w:rsidRPr="001D3C72">
        <w:t xml:space="preserve"> $0.0$ </w:t>
      </w:r>
      <w:r w:rsidRPr="001D3C72">
        <w:rPr>
          <w:color w:val="D9D9D9" w:themeColor="background1" w:themeShade="D9"/>
        </w:rPr>
        <w:t>\\</w:t>
      </w:r>
    </w:p>
    <w:p w14:paraId="3463DB94" w14:textId="77777777" w:rsidR="00200DF7" w:rsidRPr="001D3C72" w:rsidRDefault="001D3C72" w:rsidP="007955C3">
      <w:pPr>
        <w:pStyle w:val="code"/>
      </w:pPr>
      <w:r>
        <w:t xml:space="preserve"> </w:t>
      </w:r>
      <w:r w:rsidR="00200DF7" w:rsidRPr="001D3C72">
        <w:t xml:space="preserve">$185$ </w:t>
      </w:r>
      <w:r w:rsidRPr="001D3C72">
        <w:rPr>
          <w:color w:val="D9D9D9" w:themeColor="background1" w:themeShade="D9"/>
        </w:rPr>
        <w:t>&amp;</w:t>
      </w:r>
      <w:r w:rsidR="00200DF7" w:rsidRPr="001D3C72">
        <w:t xml:space="preserve"> $1.0$ </w:t>
      </w:r>
      <w:r w:rsidRPr="001D3C72">
        <w:rPr>
          <w:color w:val="D9D9D9" w:themeColor="background1" w:themeShade="D9"/>
        </w:rPr>
        <w:t>&amp;</w:t>
      </w:r>
      <w:r w:rsidR="00200DF7" w:rsidRPr="001D3C72">
        <w:t xml:space="preserve"> $-0.4$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$0.3$ </w:t>
      </w:r>
      <w:r w:rsidRPr="001D3C72">
        <w:rPr>
          <w:color w:val="D9D9D9" w:themeColor="background1" w:themeShade="D9"/>
        </w:rPr>
        <w:t>\\</w:t>
      </w:r>
    </w:p>
    <w:p w14:paraId="75EB9B19" w14:textId="77777777" w:rsidR="00200DF7" w:rsidRPr="001D3C72" w:rsidRDefault="001D3C72" w:rsidP="007955C3">
      <w:pPr>
        <w:pStyle w:val="code"/>
      </w:pPr>
      <w:r>
        <w:t xml:space="preserve"> </w:t>
      </w:r>
      <w:r w:rsidR="00200DF7" w:rsidRPr="001D3C72">
        <w:t xml:space="preserve">$190$ </w:t>
      </w:r>
      <w:r w:rsidRPr="001D3C72">
        <w:rPr>
          <w:color w:val="D9D9D9" w:themeColor="background1" w:themeShade="D9"/>
        </w:rPr>
        <w:t>&amp;</w:t>
      </w:r>
      <w:r w:rsidR="00200DF7" w:rsidRPr="001D3C72">
        <w:t xml:space="preserve"> $1.4$ </w:t>
      </w:r>
      <w:r w:rsidRPr="001D3C72">
        <w:rPr>
          <w:color w:val="D9D9D9" w:themeColor="background1" w:themeShade="D9"/>
        </w:rPr>
        <w:t>&amp;</w:t>
      </w:r>
      <w:r w:rsidR="00200DF7" w:rsidRPr="001D3C72">
        <w:t xml:space="preserve"> $-0.2$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$-86.8$ </w:t>
      </w:r>
      <w:r w:rsidRPr="001D3C72">
        <w:rPr>
          <w:color w:val="D9D9D9" w:themeColor="background1" w:themeShade="D9"/>
        </w:rPr>
        <w:t>&amp;</w:t>
      </w:r>
      <w:r w:rsidR="00200DF7" w:rsidRPr="001D3C72">
        <w:t xml:space="preserve"> $0.3$ </w:t>
      </w:r>
      <w:r w:rsidRPr="001D3C72">
        <w:rPr>
          <w:color w:val="D9D9D9" w:themeColor="background1" w:themeShade="D9"/>
        </w:rPr>
        <w:t>\\</w:t>
      </w:r>
    </w:p>
    <w:p w14:paraId="6AAA0238" w14:textId="77777777" w:rsidR="00200DF7" w:rsidRPr="001D3C72" w:rsidRDefault="001D3C72" w:rsidP="007955C3">
      <w:pPr>
        <w:pStyle w:val="code"/>
      </w:pPr>
      <w:r>
        <w:t xml:space="preserve"> </w:t>
      </w:r>
      <w:r w:rsidR="00200DF7" w:rsidRPr="001D3C72">
        <w:t xml:space="preserve">$195$ </w:t>
      </w:r>
      <w:r w:rsidRPr="001D3C72">
        <w:rPr>
          <w:color w:val="D9D9D9" w:themeColor="background1" w:themeShade="D9"/>
        </w:rPr>
        <w:t>&amp;</w:t>
      </w:r>
      <w:r w:rsidR="00200DF7" w:rsidRPr="001D3C72">
        <w:t xml:space="preserve"> $0.3$ </w:t>
      </w:r>
      <w:r w:rsidRPr="001D3C72">
        <w:rPr>
          <w:color w:val="D9D9D9" w:themeColor="background1" w:themeShade="D9"/>
        </w:rPr>
        <w:t>&amp;</w:t>
      </w:r>
      <w:r w:rsidR="00200DF7" w:rsidRPr="001D3C72">
        <w:t xml:space="preserve"> $1.7$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$-83.4$ </w:t>
      </w:r>
      <w:r w:rsidRPr="001D3C72">
        <w:rPr>
          <w:color w:val="D9D9D9" w:themeColor="background1" w:themeShade="D9"/>
        </w:rPr>
        <w:t>&amp;</w:t>
      </w:r>
      <w:r w:rsidR="00200DF7" w:rsidRPr="001D3C72">
        <w:t xml:space="preserve"> $0.3$ </w:t>
      </w:r>
      <w:r w:rsidRPr="001D3C72">
        <w:rPr>
          <w:color w:val="D9D9D9" w:themeColor="background1" w:themeShade="D9"/>
        </w:rPr>
        <w:t>\\</w:t>
      </w:r>
    </w:p>
    <w:p w14:paraId="17240D2A" w14:textId="77777777" w:rsidR="00200DF7" w:rsidRPr="001D3C72" w:rsidRDefault="001D3C72" w:rsidP="007955C3">
      <w:pPr>
        <w:pStyle w:val="code"/>
      </w:pPr>
      <w:r>
        <w:t xml:space="preserve"> </w:t>
      </w:r>
      <w:r w:rsidR="00200DF7" w:rsidRPr="001D3C72">
        <w:t xml:space="preserve">$200$ </w:t>
      </w:r>
      <w:r w:rsidRPr="001D3C72">
        <w:rPr>
          <w:color w:val="D9D9D9" w:themeColor="background1" w:themeShade="D9"/>
        </w:rPr>
        <w:t>&amp;</w:t>
      </w:r>
      <w:r w:rsidR="00200DF7" w:rsidRPr="001D3C72">
        <w:t xml:space="preserve"> $0.6$ </w:t>
      </w:r>
      <w:r w:rsidRPr="001D3C72">
        <w:rPr>
          <w:color w:val="D9D9D9" w:themeColor="background1" w:themeShade="D9"/>
        </w:rPr>
        <w:t>&amp;</w:t>
      </w:r>
      <w:r w:rsidR="00200DF7" w:rsidRPr="001D3C72">
        <w:t xml:space="preserve"> $0.0$ </w:t>
      </w:r>
      <w:r w:rsidRPr="001D3C72">
        <w:rPr>
          <w:color w:val="D9D9D9" w:themeColor="background1" w:themeShade="D9"/>
        </w:rPr>
        <w:t>&amp;</w:t>
      </w:r>
      <w:r w:rsidR="00200DF7" w:rsidRPr="001D3C72">
        <w:t xml:space="preserve"> $NaN$ </w:t>
      </w:r>
      <w:r w:rsidRPr="001D3C72">
        <w:rPr>
          <w:color w:val="D9D9D9" w:themeColor="background1" w:themeShade="D9"/>
        </w:rPr>
        <w:t>&amp;</w:t>
      </w:r>
      <w:r w:rsidR="00200DF7" w:rsidRPr="001D3C72">
        <w:t xml:space="preserve"> $-103.0$ </w:t>
      </w:r>
      <w:r w:rsidRPr="001D3C72">
        <w:rPr>
          <w:color w:val="D9D9D9" w:themeColor="background1" w:themeShade="D9"/>
        </w:rPr>
        <w:t>&amp;</w:t>
      </w:r>
      <w:r w:rsidR="00200DF7" w:rsidRPr="001D3C72">
        <w:t xml:space="preserve"> $0.0$ </w:t>
      </w:r>
      <w:r w:rsidRPr="001D3C72">
        <w:rPr>
          <w:color w:val="D9D9D9" w:themeColor="background1" w:themeShade="D9"/>
        </w:rPr>
        <w:t>\\</w:t>
      </w:r>
    </w:p>
    <w:p w14:paraId="5D19D089" w14:textId="77777777" w:rsidR="00200DF7" w:rsidRPr="001D3C72" w:rsidRDefault="001D3C72" w:rsidP="00200DF7">
      <w:r>
        <w:t xml:space="preserve"> </w:t>
      </w:r>
      <w:r w:rsidRPr="001D3C72">
        <w:rPr>
          <w:color w:val="D9D9D9" w:themeColor="background1" w:themeShade="D9"/>
        </w:rPr>
        <w:t>\bottomrule</w:t>
      </w:r>
    </w:p>
    <w:p w14:paraId="4261EE29" w14:textId="77777777" w:rsidR="00200DF7" w:rsidRPr="001D3C72" w:rsidRDefault="001D3C72" w:rsidP="007955C3">
      <w:pPr>
        <w:pStyle w:val="code"/>
      </w:pPr>
      <w:r>
        <w:lastRenderedPageBreak/>
        <w:t xml:space="preserve"> </w:t>
      </w:r>
      <w:r w:rsidR="00F578B6" w:rsidRPr="001D3C72">
        <w:rPr>
          <w:color w:val="7030A0"/>
        </w:rPr>
        <w:t>\end</w:t>
      </w:r>
      <w:r w:rsidR="00200DF7" w:rsidRPr="001D3C72">
        <w:t>{tabular}</w:t>
      </w:r>
    </w:p>
    <w:p w14:paraId="41FA854B" w14:textId="77777777" w:rsidR="00200DF7" w:rsidRPr="001D3C72" w:rsidRDefault="001D3C72" w:rsidP="007955C3">
      <w:pPr>
        <w:pStyle w:val="code"/>
      </w:pPr>
      <w:r>
        <w:t xml:space="preserve"> </w:t>
      </w:r>
      <w:r w:rsidR="00200DF7" w:rsidRPr="001D3C72">
        <w:t>\label{tab:result_expansion}</w:t>
      </w:r>
    </w:p>
    <w:p w14:paraId="42D86563" w14:textId="77777777" w:rsidR="00200DF7" w:rsidRPr="001D3C72" w:rsidRDefault="00F578B6" w:rsidP="007955C3">
      <w:pPr>
        <w:pStyle w:val="code"/>
      </w:pPr>
      <w:r w:rsidRPr="001D3C72">
        <w:rPr>
          <w:color w:val="7030A0"/>
        </w:rPr>
        <w:t>\end</w:t>
      </w:r>
      <w:r w:rsidR="00200DF7" w:rsidRPr="001D3C72">
        <w:t>{table*}</w:t>
      </w:r>
    </w:p>
    <w:p w14:paraId="02B66A53" w14:textId="77777777" w:rsidR="00200DF7" w:rsidRPr="001D3C72" w:rsidRDefault="00200DF7" w:rsidP="00200DF7"/>
    <w:p w14:paraId="2B19A016" w14:textId="6AA859B0" w:rsidR="00200DF7" w:rsidRPr="001D3C72" w:rsidRDefault="001D3C72" w:rsidP="001D3C72">
      <w:pPr>
        <w:pStyle w:val="3"/>
      </w:pPr>
      <w:r w:rsidRPr="001D3C72">
        <w:t>\subsubsection</w:t>
      </w:r>
      <w:r w:rsidR="00200DF7" w:rsidRPr="001D3C72">
        <w:t>{Wear</w:t>
      </w:r>
      <w:ins w:id="1744" w:author="James See" w:date="2022-01-25T16:48:00Z">
        <w:r w:rsidR="00C469B2">
          <w:t xml:space="preserve"> </w:t>
        </w:r>
      </w:ins>
      <w:r w:rsidR="00200DF7" w:rsidRPr="001D3C72">
        <w:t>OS Smartwatch</w:t>
      </w:r>
      <w:ins w:id="1745" w:author="James See" w:date="2022-01-25T16:48:00Z">
        <w:r w:rsidR="00C469B2">
          <w:t>es</w:t>
        </w:r>
      </w:ins>
      <w:r w:rsidR="00200DF7" w:rsidRPr="001D3C72">
        <w:t>}</w:t>
      </w:r>
    </w:p>
    <w:p w14:paraId="111F2CBC" w14:textId="3353081C" w:rsidR="00200DF7" w:rsidRPr="001D3C72" w:rsidDel="00033B50" w:rsidRDefault="00200DF7" w:rsidP="00200DF7">
      <w:pPr>
        <w:rPr>
          <w:del w:id="1746" w:author="James See" w:date="2022-01-25T19:24:00Z"/>
        </w:rPr>
      </w:pPr>
      <w:r w:rsidRPr="001D3C72">
        <w:t xml:space="preserve">The results showed that the heart rate could be input to the smartwatch within an error of less than $3$ bpm. </w:t>
      </w:r>
      <w:del w:id="1747" w:author="James See" w:date="2022-01-25T19:23:00Z">
        <w:r w:rsidRPr="001D3C72" w:rsidDel="00126DAB">
          <w:delText xml:space="preserve">In </w:delText>
        </w:r>
      </w:del>
      <w:ins w:id="1748" w:author="James See" w:date="2022-01-25T19:23:00Z">
        <w:r w:rsidR="00126DAB">
          <w:t>For</w:t>
        </w:r>
        <w:r w:rsidR="00126DAB" w:rsidRPr="001D3C72">
          <w:t xml:space="preserve"> </w:t>
        </w:r>
      </w:ins>
      <w:r w:rsidRPr="001D3C72">
        <w:t xml:space="preserve">both </w:t>
      </w:r>
      <w:del w:id="1749" w:author="James See" w:date="2022-01-25T19:23:00Z">
        <w:r w:rsidRPr="001D3C72" w:rsidDel="00126DAB">
          <w:delText>w</w:delText>
        </w:r>
      </w:del>
      <w:ins w:id="1750" w:author="James See" w:date="2022-01-25T19:23:00Z">
        <w:r w:rsidR="00126DAB">
          <w:t>W</w:t>
        </w:r>
      </w:ins>
      <w:r w:rsidRPr="001D3C72">
        <w:t>ear</w:t>
      </w:r>
      <w:ins w:id="1751" w:author="James See" w:date="2022-01-25T19:23:00Z">
        <w:r w:rsidR="00126DAB">
          <w:t xml:space="preserve"> </w:t>
        </w:r>
      </w:ins>
      <w:r w:rsidRPr="001D3C72">
        <w:t>OS smartwatch</w:t>
      </w:r>
      <w:ins w:id="1752" w:author="James See" w:date="2022-01-25T19:23:00Z">
        <w:r w:rsidR="00126DAB">
          <w:t>es</w:t>
        </w:r>
      </w:ins>
      <w:del w:id="1753" w:author="James See" w:date="2022-01-25T19:23:00Z">
        <w:r w:rsidRPr="001D3C72" w:rsidDel="00126DAB">
          <w:delText xml:space="preserve"> results</w:delText>
        </w:r>
      </w:del>
      <w:r w:rsidRPr="001D3C72">
        <w:t xml:space="preserve">, the average error was </w:t>
      </w:r>
      <w:ins w:id="1754" w:author="James See" w:date="2022-01-25T19:23:00Z">
        <w:r w:rsidR="00126DAB">
          <w:t xml:space="preserve">progressively </w:t>
        </w:r>
      </w:ins>
      <w:r w:rsidRPr="001D3C72">
        <w:t xml:space="preserve">smaller for </w:t>
      </w:r>
      <w:del w:id="1755" w:author="James See" w:date="2022-01-25T19:24:00Z">
        <w:r w:rsidRPr="001D3C72" w:rsidDel="00126DAB">
          <w:delText>D</w:delText>
        </w:r>
      </w:del>
      <w:ins w:id="1756" w:author="James See" w:date="2022-01-25T19:24:00Z">
        <w:r w:rsidR="00126DAB">
          <w:t>d</w:t>
        </w:r>
      </w:ins>
      <w:r w:rsidRPr="001D3C72">
        <w:t xml:space="preserve">isplays A, B, C, and D, in that order. This suggests that differences in performance, such as </w:t>
      </w:r>
      <w:ins w:id="1757" w:author="James See" w:date="2022-01-25T19:24:00Z">
        <w:r w:rsidR="00126DAB">
          <w:t xml:space="preserve">the </w:t>
        </w:r>
      </w:ins>
      <w:r w:rsidRPr="001D3C72">
        <w:t>display brightness and refresh rate, may affect the generated heart rate.</w:t>
      </w:r>
      <w:del w:id="1758" w:author="James See" w:date="2022-01-25T19:24:00Z">
        <w:r w:rsidR="001D3C72" w:rsidRPr="001D3C72" w:rsidDel="00033B50">
          <w:rPr>
            <w:color w:val="D9D9D9" w:themeColor="background1" w:themeShade="D9"/>
          </w:rPr>
          <w:delText>\par</w:delText>
        </w:r>
      </w:del>
    </w:p>
    <w:p w14:paraId="7403F060" w14:textId="02B689A1" w:rsidR="00200DF7" w:rsidRPr="001D3C72" w:rsidDel="00033B50" w:rsidRDefault="00200DF7" w:rsidP="00200DF7">
      <w:pPr>
        <w:rPr>
          <w:del w:id="1759" w:author="James See" w:date="2022-01-25T19:24:00Z"/>
        </w:rPr>
      </w:pPr>
    </w:p>
    <w:p w14:paraId="56298909" w14:textId="2DB81606" w:rsidR="00200DF7" w:rsidRPr="001D3C72" w:rsidRDefault="00033B50" w:rsidP="00200DF7">
      <w:ins w:id="1760" w:author="James See" w:date="2022-01-25T19:24:00Z">
        <w:r>
          <w:t xml:space="preserve"> </w:t>
        </w:r>
      </w:ins>
      <w:ins w:id="1761" w:author="James See" w:date="2022-01-25T19:25:00Z">
        <w:r>
          <w:t xml:space="preserve">As seen in </w:t>
        </w:r>
        <w:r w:rsidRPr="001D3C72">
          <w:t>\tabref{result_expansion}</w:t>
        </w:r>
        <w:r>
          <w:t xml:space="preserve">, </w:t>
        </w:r>
      </w:ins>
      <w:del w:id="1762" w:author="James See" w:date="2022-01-25T19:25:00Z">
        <w:r w:rsidR="00200DF7" w:rsidRPr="001D3C72" w:rsidDel="00033B50">
          <w:delText>E</w:delText>
        </w:r>
      </w:del>
      <w:ins w:id="1763" w:author="James See" w:date="2022-01-25T19:25:00Z">
        <w:r>
          <w:t>e</w:t>
        </w:r>
      </w:ins>
      <w:r w:rsidR="00200DF7" w:rsidRPr="001D3C72">
        <w:t xml:space="preserve">ven when the target heart rate was set to 40--55 </w:t>
      </w:r>
      <w:del w:id="1764" w:author="James See" w:date="2022-01-25T19:25:00Z">
        <w:r w:rsidR="00200DF7" w:rsidRPr="001D3C72" w:rsidDel="00033B50">
          <w:delText xml:space="preserve">and </w:delText>
        </w:r>
      </w:del>
      <w:ins w:id="1765" w:author="James See" w:date="2022-01-25T19:25:00Z">
        <w:r>
          <w:t xml:space="preserve">or </w:t>
        </w:r>
      </w:ins>
      <w:r w:rsidR="00200DF7" w:rsidRPr="001D3C72">
        <w:t>105--200</w:t>
      </w:r>
      <w:ins w:id="1766" w:author="James See" w:date="2022-01-25T19:25:00Z">
        <w:r>
          <w:t xml:space="preserve"> bpm</w:t>
        </w:r>
      </w:ins>
      <w:r w:rsidR="00200DF7" w:rsidRPr="001D3C72">
        <w:t>, the heart rate could be input to the smartwatch with</w:t>
      </w:r>
      <w:ins w:id="1767" w:author="James See" w:date="2022-01-25T19:25:00Z">
        <w:r>
          <w:t>in</w:t>
        </w:r>
      </w:ins>
      <w:r w:rsidR="00200DF7" w:rsidRPr="001D3C72">
        <w:t xml:space="preserve"> a small error.</w:t>
      </w:r>
    </w:p>
    <w:p w14:paraId="127B0958" w14:textId="77777777" w:rsidR="00200DF7" w:rsidRPr="001D3C72" w:rsidRDefault="00200DF7" w:rsidP="00200DF7"/>
    <w:p w14:paraId="15223E1A" w14:textId="10E13806" w:rsidR="00200DF7" w:rsidRPr="001D3C72" w:rsidRDefault="001D3C72" w:rsidP="001D3C72">
      <w:pPr>
        <w:pStyle w:val="3"/>
      </w:pPr>
      <w:r w:rsidRPr="001D3C72">
        <w:t>\subsubsection</w:t>
      </w:r>
      <w:r w:rsidR="00200DF7" w:rsidRPr="001D3C72">
        <w:t>{</w:t>
      </w:r>
      <w:del w:id="1768" w:author="James See" w:date="2022-01-25T16:48:00Z">
        <w:r w:rsidR="00200DF7" w:rsidRPr="001D3C72" w:rsidDel="00C469B2">
          <w:delText>W</w:delText>
        </w:r>
      </w:del>
      <w:ins w:id="1769" w:author="James See" w:date="2022-01-25T16:48:00Z">
        <w:r w:rsidR="00C469B2">
          <w:t>w</w:t>
        </w:r>
      </w:ins>
      <w:r w:rsidR="00200DF7" w:rsidRPr="001D3C72">
        <w:t>atchOS Smartwatch</w:t>
      </w:r>
      <w:ins w:id="1770" w:author="James See" w:date="2022-01-25T16:48:00Z">
        <w:r w:rsidR="00C469B2">
          <w:t>es</w:t>
        </w:r>
      </w:ins>
      <w:r w:rsidR="00200DF7" w:rsidRPr="001D3C72">
        <w:t>}</w:t>
      </w:r>
    </w:p>
    <w:p w14:paraId="5DB529B6" w14:textId="01B8A2D3" w:rsidR="00200DF7" w:rsidRPr="001D3C72" w:rsidRDefault="00200DF7" w:rsidP="00200DF7">
      <w:r w:rsidRPr="001D3C72">
        <w:t xml:space="preserve">The results showed that </w:t>
      </w:r>
      <w:del w:id="1771" w:author="James See" w:date="2022-01-25T19:27:00Z">
        <w:r w:rsidRPr="001D3C72" w:rsidDel="00133C0D">
          <w:delText>using D</w:delText>
        </w:r>
      </w:del>
      <w:ins w:id="1772" w:author="James See" w:date="2022-01-25T19:27:00Z">
        <w:r w:rsidR="00133C0D">
          <w:t>d</w:t>
        </w:r>
      </w:ins>
      <w:r w:rsidRPr="001D3C72">
        <w:t>isplay C enabled the heart rate to be input to the Apple Watch</w:t>
      </w:r>
      <w:ins w:id="1773" w:author="James See" w:date="2022-01-25T19:28:00Z">
        <w:r w:rsidR="00133C0D">
          <w:t>es</w:t>
        </w:r>
      </w:ins>
      <w:r w:rsidRPr="001D3C72">
        <w:t xml:space="preserve"> within an error of $-1.1$ to $0.1$ bpm. On the other hand, </w:t>
      </w:r>
      <w:del w:id="1774" w:author="James See" w:date="2022-01-25T19:28:00Z">
        <w:r w:rsidRPr="001D3C72" w:rsidDel="00133C0D">
          <w:delText>when using</w:delText>
        </w:r>
      </w:del>
      <w:ins w:id="1775" w:author="James See" w:date="2022-01-25T19:28:00Z">
        <w:r w:rsidR="00133C0D">
          <w:t>with</w:t>
        </w:r>
      </w:ins>
      <w:r w:rsidRPr="001D3C72">
        <w:t xml:space="preserve"> </w:t>
      </w:r>
      <w:del w:id="1776" w:author="James See" w:date="2022-01-25T19:28:00Z">
        <w:r w:rsidRPr="001D3C72" w:rsidDel="00133C0D">
          <w:delText>D</w:delText>
        </w:r>
      </w:del>
      <w:ins w:id="1777" w:author="James See" w:date="2022-01-25T19:28:00Z">
        <w:r w:rsidR="00133C0D">
          <w:t>d</w:t>
        </w:r>
      </w:ins>
      <w:r w:rsidRPr="001D3C72">
        <w:t>isplay</w:t>
      </w:r>
      <w:ins w:id="1778" w:author="James See" w:date="2022-01-25T19:28:00Z">
        <w:r w:rsidR="00133C0D">
          <w:t>s</w:t>
        </w:r>
      </w:ins>
      <w:r w:rsidRPr="001D3C72">
        <w:t xml:space="preserve"> A </w:t>
      </w:r>
      <w:del w:id="1779" w:author="James See" w:date="2022-01-25T19:28:00Z">
        <w:r w:rsidRPr="001D3C72" w:rsidDel="00133C0D">
          <w:delText xml:space="preserve">or </w:delText>
        </w:r>
      </w:del>
      <w:ins w:id="1780" w:author="James See" w:date="2022-01-25T19:28:00Z">
        <w:r w:rsidR="00133C0D">
          <w:t xml:space="preserve">and </w:t>
        </w:r>
      </w:ins>
      <w:r w:rsidRPr="001D3C72">
        <w:t xml:space="preserve">B, </w:t>
      </w:r>
      <w:del w:id="1781" w:author="James See" w:date="2022-01-25T19:28:00Z">
        <w:r w:rsidRPr="001D3C72" w:rsidDel="00133C0D">
          <w:delText xml:space="preserve">it was </w:delText>
        </w:r>
      </w:del>
      <w:ins w:id="1782" w:author="James See" w:date="2022-01-25T19:28:00Z">
        <w:r w:rsidR="00133C0D">
          <w:t xml:space="preserve">we could </w:t>
        </w:r>
      </w:ins>
      <w:r w:rsidRPr="001D3C72">
        <w:t xml:space="preserve">not </w:t>
      </w:r>
      <w:del w:id="1783" w:author="James See" w:date="2022-01-25T19:28:00Z">
        <w:r w:rsidRPr="001D3C72" w:rsidDel="00133C0D">
          <w:delText xml:space="preserve">possible to </w:delText>
        </w:r>
      </w:del>
      <w:r w:rsidRPr="001D3C72">
        <w:t xml:space="preserve">obtain the correct heart rate under </w:t>
      </w:r>
      <w:del w:id="1784" w:author="James See" w:date="2022-01-25T19:28:00Z">
        <w:r w:rsidRPr="001D3C72" w:rsidDel="00133C0D">
          <w:delText xml:space="preserve">some </w:delText>
        </w:r>
      </w:del>
      <w:ins w:id="1785" w:author="James See" w:date="2022-01-25T19:28:00Z">
        <w:r w:rsidR="00133C0D">
          <w:t xml:space="preserve">certain </w:t>
        </w:r>
      </w:ins>
      <w:r w:rsidRPr="001D3C72">
        <w:t xml:space="preserve">conditions. </w:t>
      </w:r>
      <w:ins w:id="1786" w:author="James See" w:date="2022-01-25T19:28:00Z">
        <w:r w:rsidR="00133C0D">
          <w:t>In particul</w:t>
        </w:r>
      </w:ins>
      <w:ins w:id="1787" w:author="James See" w:date="2022-01-25T19:29:00Z">
        <w:r w:rsidR="00133C0D">
          <w:t xml:space="preserve">ar, </w:t>
        </w:r>
      </w:ins>
      <w:del w:id="1788" w:author="James See" w:date="2022-01-25T19:29:00Z">
        <w:r w:rsidRPr="001D3C72" w:rsidDel="00133C0D">
          <w:delText>T</w:delText>
        </w:r>
      </w:del>
      <w:ins w:id="1789" w:author="James See" w:date="2022-01-25T19:29:00Z">
        <w:r w:rsidR="00133C0D">
          <w:t>t</w:t>
        </w:r>
      </w:ins>
      <w:r w:rsidRPr="001D3C72">
        <w:t>he correct heart rate was not obtained even once</w:t>
      </w:r>
      <w:del w:id="1790" w:author="James See" w:date="2022-01-25T19:29:00Z">
        <w:r w:rsidRPr="001D3C72" w:rsidDel="00133C0D">
          <w:delText>,</w:delText>
        </w:r>
      </w:del>
      <w:ins w:id="1791" w:author="James See" w:date="2022-01-25T19:29:00Z">
        <w:r w:rsidR="00133C0D">
          <w:t xml:space="preserve"> </w:t>
        </w:r>
      </w:ins>
      <w:del w:id="1792" w:author="James See" w:date="2022-01-25T22:43:00Z">
        <w:r w:rsidRPr="001D3C72" w:rsidDel="00551CEA">
          <w:delText xml:space="preserve"> </w:delText>
        </w:r>
      </w:del>
      <w:del w:id="1793" w:author="James See" w:date="2022-01-25T19:29:00Z">
        <w:r w:rsidRPr="001D3C72" w:rsidDel="00133C0D">
          <w:delText xml:space="preserve">when </w:delText>
        </w:r>
      </w:del>
      <w:ins w:id="1794" w:author="James See" w:date="2022-01-25T19:29:00Z">
        <w:r w:rsidR="00133C0D">
          <w:t xml:space="preserve">with </w:t>
        </w:r>
      </w:ins>
      <w:del w:id="1795" w:author="James See" w:date="2022-01-25T19:29:00Z">
        <w:r w:rsidRPr="001D3C72" w:rsidDel="00133C0D">
          <w:delText xml:space="preserve">the </w:delText>
        </w:r>
      </w:del>
      <w:ins w:id="1796" w:author="James See" w:date="2022-01-25T19:29:00Z">
        <w:r w:rsidR="00133C0D">
          <w:t xml:space="preserve">a </w:t>
        </w:r>
      </w:ins>
      <w:r w:rsidRPr="001D3C72">
        <w:t xml:space="preserve">target heart rate </w:t>
      </w:r>
      <w:del w:id="1797" w:author="James See" w:date="2022-01-25T19:29:00Z">
        <w:r w:rsidRPr="001D3C72" w:rsidDel="00133C0D">
          <w:delText xml:space="preserve">was set to </w:delText>
        </w:r>
      </w:del>
      <w:ins w:id="1798" w:author="James See" w:date="2022-01-25T19:29:00Z">
        <w:r w:rsidR="00133C0D">
          <w:t xml:space="preserve">of </w:t>
        </w:r>
      </w:ins>
      <w:r w:rsidRPr="001D3C72">
        <w:t xml:space="preserve">60 </w:t>
      </w:r>
      <w:ins w:id="1799" w:author="James See" w:date="2022-01-25T19:29:00Z">
        <w:r w:rsidR="00133C0D">
          <w:t xml:space="preserve">bpm </w:t>
        </w:r>
      </w:ins>
      <w:del w:id="1800" w:author="James See" w:date="2022-01-25T19:29:00Z">
        <w:r w:rsidRPr="001D3C72" w:rsidDel="00133C0D">
          <w:delText xml:space="preserve">with </w:delText>
        </w:r>
      </w:del>
      <w:ins w:id="1801" w:author="James See" w:date="2022-01-25T19:29:00Z">
        <w:r w:rsidR="00133C0D">
          <w:t xml:space="preserve">and </w:t>
        </w:r>
      </w:ins>
      <w:r w:rsidRPr="001D3C72">
        <w:t xml:space="preserve">the combination of </w:t>
      </w:r>
      <w:ins w:id="1802" w:author="James See" w:date="2022-01-25T19:29:00Z">
        <w:r w:rsidR="00133C0D">
          <w:t xml:space="preserve">the </w:t>
        </w:r>
      </w:ins>
      <w:r w:rsidRPr="001D3C72">
        <w:t xml:space="preserve">Apple Watch Series 5 and </w:t>
      </w:r>
      <w:del w:id="1803" w:author="James See" w:date="2022-01-25T19:29:00Z">
        <w:r w:rsidRPr="001D3C72" w:rsidDel="00133C0D">
          <w:delText>D</w:delText>
        </w:r>
      </w:del>
      <w:ins w:id="1804" w:author="James See" w:date="2022-01-25T19:29:00Z">
        <w:r w:rsidR="00133C0D">
          <w:t>d</w:t>
        </w:r>
      </w:ins>
      <w:r w:rsidRPr="001D3C72">
        <w:t>isplay A.</w:t>
      </w:r>
      <w:r w:rsidR="001D3C72" w:rsidRPr="001D3C72">
        <w:rPr>
          <w:color w:val="D9D9D9" w:themeColor="background1" w:themeShade="D9"/>
        </w:rPr>
        <w:t>\par</w:t>
      </w:r>
    </w:p>
    <w:p w14:paraId="0A0E02C9" w14:textId="77777777" w:rsidR="00200DF7" w:rsidRPr="001D3C72" w:rsidRDefault="00200DF7" w:rsidP="00200DF7"/>
    <w:p w14:paraId="568DA06D" w14:textId="3D37476B" w:rsidR="00200DF7" w:rsidRPr="001D3C72" w:rsidRDefault="00200DF7" w:rsidP="00200DF7">
      <w:del w:id="1805" w:author="James See" w:date="2022-01-25T19:29:00Z">
        <w:r w:rsidRPr="001D3C72" w:rsidDel="00133C0D">
          <w:delText>As for w</w:delText>
        </w:r>
      </w:del>
      <w:ins w:id="1806" w:author="James See" w:date="2022-01-25T19:29:00Z">
        <w:r w:rsidR="00133C0D">
          <w:t>W</w:t>
        </w:r>
      </w:ins>
      <w:r w:rsidRPr="001D3C72">
        <w:t>hen the target heart rate was set to 40--55 and 105--200</w:t>
      </w:r>
      <w:ins w:id="1807" w:author="James See" w:date="2022-01-25T19:29:00Z">
        <w:r w:rsidR="00133C0D">
          <w:t xml:space="preserve"> bpm</w:t>
        </w:r>
      </w:ins>
      <w:r w:rsidRPr="001D3C72">
        <w:t xml:space="preserve">, correct values were obtained for some target heart rates </w:t>
      </w:r>
      <w:del w:id="1808" w:author="James See" w:date="2022-01-25T19:29:00Z">
        <w:r w:rsidRPr="001D3C72" w:rsidDel="0056125A">
          <w:delText xml:space="preserve">when using </w:delText>
        </w:r>
      </w:del>
      <w:ins w:id="1809" w:author="James See" w:date="2022-01-25T19:29:00Z">
        <w:r w:rsidR="0056125A">
          <w:t xml:space="preserve">with the </w:t>
        </w:r>
      </w:ins>
      <w:r w:rsidRPr="001D3C72">
        <w:t>Apple Watch Series 5. When the target heart rate was set above 100</w:t>
      </w:r>
      <w:ins w:id="1810" w:author="James See" w:date="2022-01-25T19:30:00Z">
        <w:r w:rsidR="0056125A">
          <w:t xml:space="preserve"> bpm</w:t>
        </w:r>
      </w:ins>
      <w:r w:rsidRPr="001D3C72">
        <w:t xml:space="preserve">, the obtained </w:t>
      </w:r>
      <w:del w:id="1811" w:author="James See" w:date="2022-01-25T19:30:00Z">
        <w:r w:rsidRPr="001D3C72" w:rsidDel="0056125A">
          <w:delText xml:space="preserve">heart </w:delText>
        </w:r>
      </w:del>
      <w:r w:rsidRPr="001D3C72">
        <w:t xml:space="preserve">rate was very small compared to the target </w:t>
      </w:r>
      <w:del w:id="1812" w:author="James See" w:date="2022-01-25T19:30:00Z">
        <w:r w:rsidRPr="001D3C72" w:rsidDel="0056125A">
          <w:delText xml:space="preserve">heart </w:delText>
        </w:r>
      </w:del>
      <w:r w:rsidRPr="001D3C72">
        <w:t xml:space="preserve">rate. It is possible that </w:t>
      </w:r>
      <w:ins w:id="1813" w:author="James See" w:date="2022-01-25T19:30:00Z">
        <w:r w:rsidR="0056125A" w:rsidRPr="001D3C72">
          <w:t xml:space="preserve">the Apple Watch algorithm </w:t>
        </w:r>
        <w:r w:rsidR="0056125A">
          <w:t xml:space="preserve">recognized </w:t>
        </w:r>
      </w:ins>
      <w:del w:id="1814" w:author="James See" w:date="2022-01-25T19:30:00Z">
        <w:r w:rsidRPr="001D3C72" w:rsidDel="0056125A">
          <w:delText xml:space="preserve">the </w:delText>
        </w:r>
      </w:del>
      <w:r w:rsidRPr="001D3C72">
        <w:t>large target heart rate</w:t>
      </w:r>
      <w:ins w:id="1815" w:author="James See" w:date="2022-01-25T19:30:00Z">
        <w:r w:rsidR="0056125A">
          <w:t>s</w:t>
        </w:r>
      </w:ins>
      <w:r w:rsidRPr="001D3C72">
        <w:t xml:space="preserve"> </w:t>
      </w:r>
      <w:del w:id="1816" w:author="James See" w:date="2022-01-25T19:30:00Z">
        <w:r w:rsidRPr="001D3C72" w:rsidDel="0056125A">
          <w:delText xml:space="preserve">was recognized by the Apple Watch algorithm </w:delText>
        </w:r>
      </w:del>
      <w:r w:rsidRPr="001D3C72">
        <w:t xml:space="preserve">as </w:t>
      </w:r>
      <w:del w:id="1817" w:author="James See" w:date="2022-01-25T19:30:00Z">
        <w:r w:rsidRPr="001D3C72" w:rsidDel="0056125A">
          <w:delText xml:space="preserve">an </w:delText>
        </w:r>
      </w:del>
      <w:r w:rsidRPr="001D3C72">
        <w:t xml:space="preserve">incorrect </w:t>
      </w:r>
      <w:del w:id="1818" w:author="James See" w:date="2022-01-25T19:30:00Z">
        <w:r w:rsidRPr="001D3C72" w:rsidDel="0056125A">
          <w:delText xml:space="preserve">heart rate </w:delText>
        </w:r>
      </w:del>
      <w:r w:rsidRPr="001D3C72">
        <w:t xml:space="preserve">and </w:t>
      </w:r>
      <w:del w:id="1819" w:author="James See" w:date="2022-01-25T19:30:00Z">
        <w:r w:rsidRPr="001D3C72" w:rsidDel="0056125A">
          <w:delText xml:space="preserve">was </w:delText>
        </w:r>
      </w:del>
      <w:r w:rsidRPr="001D3C72">
        <w:t xml:space="preserve">calibrated </w:t>
      </w:r>
      <w:ins w:id="1820" w:author="James See" w:date="2022-01-25T19:30:00Z">
        <w:r w:rsidR="0056125A">
          <w:t xml:space="preserve">them </w:t>
        </w:r>
      </w:ins>
      <w:r w:rsidRPr="001D3C72">
        <w:t>to the heart rate</w:t>
      </w:r>
      <w:ins w:id="1821" w:author="James See" w:date="2022-01-25T19:30:00Z">
        <w:r w:rsidR="0056125A">
          <w:t>s</w:t>
        </w:r>
      </w:ins>
      <w:r w:rsidRPr="001D3C72">
        <w:t xml:space="preserve"> during rest.</w:t>
      </w:r>
      <w:r w:rsidR="001D3C72" w:rsidRPr="001D3C72">
        <w:rPr>
          <w:color w:val="D9D9D9" w:themeColor="background1" w:themeShade="D9"/>
        </w:rPr>
        <w:t>\par</w:t>
      </w:r>
    </w:p>
    <w:p w14:paraId="12505369" w14:textId="77777777" w:rsidR="00200DF7" w:rsidRPr="001D3C72" w:rsidRDefault="00200DF7" w:rsidP="00200DF7"/>
    <w:p w14:paraId="2E9CA682" w14:textId="694DEFB3" w:rsidR="00200DF7" w:rsidRPr="001D3C72" w:rsidRDefault="00200DF7" w:rsidP="00200DF7">
      <w:r w:rsidRPr="001D3C72">
        <w:t xml:space="preserve">The combination of </w:t>
      </w:r>
      <w:ins w:id="1822" w:author="James See" w:date="2022-01-25T19:31:00Z">
        <w:r w:rsidR="00C91E18">
          <w:t xml:space="preserve">the </w:t>
        </w:r>
      </w:ins>
      <w:r w:rsidRPr="001D3C72">
        <w:t xml:space="preserve">Apple Watch Series 3 and </w:t>
      </w:r>
      <w:del w:id="1823" w:author="James See" w:date="2022-01-25T19:31:00Z">
        <w:r w:rsidRPr="001D3C72" w:rsidDel="007013FF">
          <w:delText>D</w:delText>
        </w:r>
      </w:del>
      <w:ins w:id="1824" w:author="James See" w:date="2022-01-25T19:31:00Z">
        <w:r w:rsidR="007013FF">
          <w:t>d</w:t>
        </w:r>
      </w:ins>
      <w:r w:rsidRPr="001D3C72">
        <w:t>isplay D failed to measure the heart rate regardless of the target</w:t>
      </w:r>
      <w:del w:id="1825" w:author="James See" w:date="2022-01-25T19:31:00Z">
        <w:r w:rsidRPr="001D3C72" w:rsidDel="007013FF">
          <w:delText xml:space="preserve"> heart rate</w:delText>
        </w:r>
      </w:del>
      <w:r w:rsidRPr="001D3C72">
        <w:t xml:space="preserve">. </w:t>
      </w:r>
      <w:del w:id="1826" w:author="James See" w:date="2022-01-25T19:31:00Z">
        <w:r w:rsidRPr="001D3C72" w:rsidDel="00EF6D9F">
          <w:delText xml:space="preserve">Since </w:delText>
        </w:r>
      </w:del>
      <w:ins w:id="1827" w:author="James See" w:date="2022-01-25T19:31:00Z">
        <w:r w:rsidR="00EF6D9F">
          <w:t xml:space="preserve">Because </w:t>
        </w:r>
      </w:ins>
      <w:del w:id="1828" w:author="James See" w:date="2022-01-25T19:31:00Z">
        <w:r w:rsidRPr="001D3C72" w:rsidDel="00EF6D9F">
          <w:delText xml:space="preserve">the </w:delText>
        </w:r>
      </w:del>
      <w:ins w:id="1829" w:author="James See" w:date="2022-01-25T19:31:00Z">
        <w:r w:rsidR="00EF6D9F">
          <w:t xml:space="preserve">a </w:t>
        </w:r>
      </w:ins>
      <w:r w:rsidRPr="001D3C72">
        <w:t xml:space="preserve">PPG sensor uses a photoreflector, </w:t>
      </w:r>
      <w:del w:id="1830" w:author="James See" w:date="2022-01-25T19:31:00Z">
        <w:r w:rsidRPr="001D3C72" w:rsidDel="00EF6D9F">
          <w:delText xml:space="preserve">they are </w:delText>
        </w:r>
      </w:del>
      <w:ins w:id="1831" w:author="James See" w:date="2022-01-25T19:31:00Z">
        <w:r w:rsidR="00EF6D9F">
          <w:t xml:space="preserve">it is </w:t>
        </w:r>
      </w:ins>
      <w:r w:rsidRPr="001D3C72">
        <w:t xml:space="preserve">easily affected by light, and depending on the condition of the </w:t>
      </w:r>
      <w:del w:id="1832" w:author="James See" w:date="2022-01-25T19:32:00Z">
        <w:r w:rsidRPr="001D3C72" w:rsidDel="00EF6D9F">
          <w:delText xml:space="preserve">position where the </w:delText>
        </w:r>
      </w:del>
      <w:ins w:id="1833" w:author="James See" w:date="2022-01-25T19:32:00Z">
        <w:r w:rsidR="00EF6D9F">
          <w:t xml:space="preserve">wearable </w:t>
        </w:r>
      </w:ins>
      <w:r w:rsidRPr="001D3C72">
        <w:t>device</w:t>
      </w:r>
      <w:ins w:id="1834" w:author="James See" w:date="2022-01-25T19:32:00Z">
        <w:r w:rsidR="00EF6D9F">
          <w:t>'s</w:t>
        </w:r>
      </w:ins>
      <w:r w:rsidRPr="001D3C72">
        <w:t xml:space="preserve"> </w:t>
      </w:r>
      <w:del w:id="1835" w:author="James See" w:date="2022-01-25T19:32:00Z">
        <w:r w:rsidRPr="001D3C72" w:rsidDel="00EF6D9F">
          <w:delText xml:space="preserve">is </w:delText>
        </w:r>
      </w:del>
      <w:r w:rsidRPr="001D3C72">
        <w:t>place</w:t>
      </w:r>
      <w:ins w:id="1836" w:author="James See" w:date="2022-01-25T19:32:00Z">
        <w:r w:rsidR="00EF6D9F">
          <w:t>ment</w:t>
        </w:r>
      </w:ins>
      <w:del w:id="1837" w:author="James See" w:date="2022-01-25T19:32:00Z">
        <w:r w:rsidRPr="001D3C72" w:rsidDel="00EF6D9F">
          <w:delText>d</w:delText>
        </w:r>
      </w:del>
      <w:r w:rsidRPr="001D3C72">
        <w:t xml:space="preserve">, </w:t>
      </w:r>
      <w:del w:id="1838" w:author="James See" w:date="2022-01-25T19:32:00Z">
        <w:r w:rsidRPr="001D3C72" w:rsidDel="00EF6D9F">
          <w:delText xml:space="preserve">the </w:delText>
        </w:r>
      </w:del>
      <w:r w:rsidRPr="001D3C72">
        <w:t xml:space="preserve">pulse data cannot </w:t>
      </w:r>
      <w:ins w:id="1839" w:author="James See" w:date="2022-01-25T19:32:00Z">
        <w:r w:rsidR="00EF6D9F">
          <w:t xml:space="preserve">always </w:t>
        </w:r>
      </w:ins>
      <w:r w:rsidRPr="001D3C72">
        <w:t xml:space="preserve">be acquired correctly. Whether </w:t>
      </w:r>
      <w:del w:id="1840" w:author="James See" w:date="2022-01-25T19:33:00Z">
        <w:r w:rsidRPr="001D3C72" w:rsidDel="00EF6D9F">
          <w:delText xml:space="preserve">or not </w:delText>
        </w:r>
      </w:del>
      <w:ins w:id="1841" w:author="James See" w:date="2022-01-25T19:33:00Z">
        <w:r w:rsidR="00EF6D9F">
          <w:t xml:space="preserve">a smartwatch can recognize </w:t>
        </w:r>
      </w:ins>
      <w:del w:id="1842" w:author="James See" w:date="2022-01-25T19:33:00Z">
        <w:r w:rsidRPr="001D3C72" w:rsidDel="00EF6D9F">
          <w:delText xml:space="preserve">the </w:delText>
        </w:r>
      </w:del>
      <w:ins w:id="1843" w:author="James See" w:date="2022-01-25T19:33:00Z">
        <w:r w:rsidR="00EF6D9F">
          <w:t xml:space="preserve">a </w:t>
        </w:r>
      </w:ins>
      <w:r w:rsidRPr="001D3C72">
        <w:t xml:space="preserve">generated pulse wave </w:t>
      </w:r>
      <w:del w:id="1844" w:author="James See" w:date="2022-01-25T19:33:00Z">
        <w:r w:rsidRPr="001D3C72" w:rsidDel="00EF6D9F">
          <w:delText xml:space="preserve">can be recognized by the smartwatch </w:delText>
        </w:r>
      </w:del>
      <w:r w:rsidRPr="001D3C72">
        <w:t xml:space="preserve">is thought to depend on the shape of the </w:t>
      </w:r>
      <w:ins w:id="1845" w:author="James See" w:date="2022-01-25T19:33:00Z">
        <w:r w:rsidR="00EF6D9F">
          <w:t xml:space="preserve">device's </w:t>
        </w:r>
      </w:ins>
      <w:r w:rsidRPr="001D3C72">
        <w:t>PPG sensor</w:t>
      </w:r>
      <w:del w:id="1846" w:author="James See" w:date="2022-01-25T19:33:00Z">
        <w:r w:rsidRPr="001D3C72" w:rsidDel="00EF6D9F">
          <w:delText xml:space="preserve"> part of the device</w:delText>
        </w:r>
      </w:del>
      <w:r w:rsidRPr="001D3C72">
        <w:t>. The acrylic plate</w:t>
      </w:r>
      <w:ins w:id="1847" w:author="James See" w:date="2022-01-25T19:33:00Z">
        <w:r w:rsidR="00EF6D9F">
          <w:t>s that</w:t>
        </w:r>
      </w:ins>
      <w:r w:rsidRPr="001D3C72">
        <w:t xml:space="preserve"> we </w:t>
      </w:r>
      <w:del w:id="1848" w:author="James See" w:date="2022-01-25T19:33:00Z">
        <w:r w:rsidRPr="001D3C72" w:rsidDel="00EF6D9F">
          <w:delText xml:space="preserve">prepared </w:delText>
        </w:r>
      </w:del>
      <w:ins w:id="1849" w:author="James See" w:date="2022-01-25T19:33:00Z">
        <w:r w:rsidR="00EF6D9F">
          <w:t xml:space="preserve">used </w:t>
        </w:r>
      </w:ins>
      <w:r w:rsidRPr="001D3C72">
        <w:t xml:space="preserve">in this paper could not </w:t>
      </w:r>
      <w:del w:id="1850" w:author="James See" w:date="2022-01-25T19:34:00Z">
        <w:r w:rsidRPr="001D3C72" w:rsidDel="00EF6D9F">
          <w:delText xml:space="preserve">support </w:delText>
        </w:r>
      </w:del>
      <w:ins w:id="1851" w:author="James See" w:date="2022-01-25T19:34:00Z">
        <w:r w:rsidR="00EF6D9F">
          <w:t xml:space="preserve">help the </w:t>
        </w:r>
      </w:ins>
      <w:ins w:id="1852" w:author="James See" w:date="2022-01-25T19:35:00Z">
        <w:r w:rsidR="00655712">
          <w:t xml:space="preserve">performance of the </w:t>
        </w:r>
      </w:ins>
      <w:r w:rsidRPr="001D3C72">
        <w:t xml:space="preserve">Apple Watch Series 3, but </w:t>
      </w:r>
      <w:del w:id="1853" w:author="James See" w:date="2022-01-25T19:34:00Z">
        <w:r w:rsidRPr="001D3C72" w:rsidDel="00EF6D9F">
          <w:delText xml:space="preserve">there </w:delText>
        </w:r>
      </w:del>
      <w:ins w:id="1854" w:author="James See" w:date="2022-01-25T19:34:00Z">
        <w:r w:rsidR="00EF6D9F">
          <w:t xml:space="preserve">it </w:t>
        </w:r>
      </w:ins>
      <w:r w:rsidRPr="001D3C72">
        <w:t xml:space="preserve">is </w:t>
      </w:r>
      <w:del w:id="1855" w:author="James See" w:date="2022-01-25T19:34:00Z">
        <w:r w:rsidRPr="001D3C72" w:rsidDel="00EF6D9F">
          <w:delText xml:space="preserve">a </w:delText>
        </w:r>
      </w:del>
      <w:r w:rsidRPr="001D3C72">
        <w:t>possib</w:t>
      </w:r>
      <w:ins w:id="1856" w:author="James See" w:date="2022-01-25T19:34:00Z">
        <w:r w:rsidR="00EF6D9F">
          <w:t>le</w:t>
        </w:r>
      </w:ins>
      <w:del w:id="1857" w:author="James See" w:date="2022-01-25T19:34:00Z">
        <w:r w:rsidRPr="001D3C72" w:rsidDel="00EF6D9F">
          <w:delText>ility</w:delText>
        </w:r>
      </w:del>
      <w:r w:rsidRPr="001D3C72">
        <w:t xml:space="preserve"> </w:t>
      </w:r>
      <w:r w:rsidRPr="001D3C72">
        <w:lastRenderedPageBreak/>
        <w:t xml:space="preserve">that </w:t>
      </w:r>
      <w:del w:id="1858" w:author="James See" w:date="2022-01-25T19:34:00Z">
        <w:r w:rsidRPr="001D3C72" w:rsidDel="00EF6D9F">
          <w:delText xml:space="preserve">the </w:delText>
        </w:r>
      </w:del>
      <w:r w:rsidRPr="001D3C72">
        <w:t xml:space="preserve">pulse data </w:t>
      </w:r>
      <w:del w:id="1859" w:author="James See" w:date="2022-01-25T19:34:00Z">
        <w:r w:rsidRPr="001D3C72" w:rsidDel="00EF6D9F">
          <w:delText xml:space="preserve">can </w:delText>
        </w:r>
      </w:del>
      <w:ins w:id="1860" w:author="James See" w:date="2022-01-25T19:34:00Z">
        <w:r w:rsidR="00EF6D9F">
          <w:t xml:space="preserve">could </w:t>
        </w:r>
      </w:ins>
      <w:r w:rsidRPr="001D3C72">
        <w:t xml:space="preserve">be </w:t>
      </w:r>
      <w:ins w:id="1861" w:author="James See" w:date="2022-01-25T19:34:00Z">
        <w:r w:rsidR="00EF6D9F">
          <w:t xml:space="preserve">successfully </w:t>
        </w:r>
      </w:ins>
      <w:del w:id="1862" w:author="James See" w:date="2022-01-25T19:35:00Z">
        <w:r w:rsidRPr="001D3C72" w:rsidDel="00EF6D9F">
          <w:delText xml:space="preserve">input </w:delText>
        </w:r>
      </w:del>
      <w:ins w:id="1863" w:author="James See" w:date="2022-01-25T19:35:00Z">
        <w:r w:rsidR="00EF6D9F">
          <w:t xml:space="preserve">recognized </w:t>
        </w:r>
      </w:ins>
      <w:r w:rsidRPr="001D3C72">
        <w:t xml:space="preserve">by </w:t>
      </w:r>
      <w:del w:id="1864" w:author="James See" w:date="2022-01-25T19:35:00Z">
        <w:r w:rsidRPr="001D3C72" w:rsidDel="00655712">
          <w:delText xml:space="preserve">placing </w:delText>
        </w:r>
      </w:del>
      <w:ins w:id="1865" w:author="James See" w:date="2022-01-25T19:35:00Z">
        <w:r w:rsidR="00655712">
          <w:t xml:space="preserve">using </w:t>
        </w:r>
      </w:ins>
      <w:r w:rsidRPr="001D3C72">
        <w:t xml:space="preserve">a </w:t>
      </w:r>
      <w:del w:id="1866" w:author="James See" w:date="2022-01-25T19:35:00Z">
        <w:r w:rsidRPr="001D3C72" w:rsidDel="00EF6D9F">
          <w:delText xml:space="preserve">material </w:delText>
        </w:r>
      </w:del>
      <w:ins w:id="1867" w:author="James See" w:date="2022-01-25T19:35:00Z">
        <w:r w:rsidR="00EF6D9F">
          <w:t xml:space="preserve">plate </w:t>
        </w:r>
      </w:ins>
      <w:del w:id="1868" w:author="James See" w:date="2022-01-25T19:35:00Z">
        <w:r w:rsidRPr="001D3C72" w:rsidDel="00EF6D9F">
          <w:delText xml:space="preserve">of other </w:delText>
        </w:r>
      </w:del>
      <w:ins w:id="1869" w:author="James See" w:date="2022-01-25T19:35:00Z">
        <w:r w:rsidR="00EF6D9F">
          <w:t xml:space="preserve">with a different </w:t>
        </w:r>
      </w:ins>
      <w:r w:rsidRPr="001D3C72">
        <w:t>material</w:t>
      </w:r>
      <w:del w:id="1870" w:author="James See" w:date="2022-01-25T19:35:00Z">
        <w:r w:rsidRPr="001D3C72" w:rsidDel="00EF6D9F">
          <w:delText>s</w:delText>
        </w:r>
      </w:del>
      <w:r w:rsidRPr="001D3C72">
        <w:t xml:space="preserve"> and thickness.</w:t>
      </w:r>
    </w:p>
    <w:p w14:paraId="4AAC8804" w14:textId="77777777" w:rsidR="00200DF7" w:rsidRPr="001D3C72" w:rsidRDefault="00200DF7" w:rsidP="00200DF7"/>
    <w:p w14:paraId="57EAE388" w14:textId="253618F9" w:rsidR="00200DF7" w:rsidRPr="001D3C72" w:rsidRDefault="001D3C72" w:rsidP="001D3C72">
      <w:pPr>
        <w:pStyle w:val="3"/>
      </w:pPr>
      <w:r w:rsidRPr="001D3C72">
        <w:t>\subsubsection</w:t>
      </w:r>
      <w:r w:rsidR="00200DF7" w:rsidRPr="001D3C72">
        <w:t>{</w:t>
      </w:r>
      <w:ins w:id="1871" w:author="James See" w:date="2022-01-25T16:48:00Z">
        <w:r w:rsidR="00C469B2">
          <w:t xml:space="preserve">SMART </w:t>
        </w:r>
      </w:ins>
      <w:del w:id="1872" w:author="James See" w:date="2022-01-25T16:48:00Z">
        <w:r w:rsidR="00200DF7" w:rsidRPr="001D3C72" w:rsidDel="00C469B2">
          <w:delText>Original</w:delText>
        </w:r>
      </w:del>
      <w:r w:rsidR="00200DF7" w:rsidRPr="001D3C72">
        <w:t>OS Smartwatch}</w:t>
      </w:r>
    </w:p>
    <w:p w14:paraId="6927CFB1" w14:textId="6FE47268" w:rsidR="00200DF7" w:rsidRPr="001D3C72" w:rsidRDefault="003A0CE1" w:rsidP="00200DF7">
      <w:ins w:id="1873" w:author="James See" w:date="2022-01-25T19:38:00Z">
        <w:r>
          <w:t xml:space="preserve">Finally, </w:t>
        </w:r>
      </w:ins>
      <w:del w:id="1874" w:author="James See" w:date="2022-01-25T19:38:00Z">
        <w:r w:rsidR="00200DF7" w:rsidRPr="001D3C72" w:rsidDel="003A0CE1">
          <w:delText>T</w:delText>
        </w:r>
      </w:del>
      <w:ins w:id="1875" w:author="James See" w:date="2022-01-25T19:38:00Z">
        <w:r>
          <w:t>t</w:t>
        </w:r>
      </w:ins>
      <w:r w:rsidR="00200DF7" w:rsidRPr="001D3C72">
        <w:t xml:space="preserve">he results showed that the heart rate could </w:t>
      </w:r>
      <w:ins w:id="1876" w:author="James See" w:date="2022-01-25T19:39:00Z">
        <w:r w:rsidRPr="001D3C72">
          <w:t xml:space="preserve">almost </w:t>
        </w:r>
        <w:r>
          <w:t xml:space="preserve">always </w:t>
        </w:r>
      </w:ins>
      <w:r w:rsidR="00200DF7" w:rsidRPr="001D3C72">
        <w:t>be input to th</w:t>
      </w:r>
      <w:ins w:id="1877" w:author="James See" w:date="2022-01-25T19:38:00Z">
        <w:r>
          <w:t>is</w:t>
        </w:r>
      </w:ins>
      <w:del w:id="1878" w:author="James See" w:date="2022-01-25T19:38:00Z">
        <w:r w:rsidR="00200DF7" w:rsidRPr="001D3C72" w:rsidDel="003A0CE1">
          <w:delText>e</w:delText>
        </w:r>
      </w:del>
      <w:r w:rsidR="00200DF7" w:rsidRPr="001D3C72">
        <w:t xml:space="preserve"> smartwatch within an error of </w:t>
      </w:r>
      <w:del w:id="1879" w:author="James See" w:date="2022-01-25T19:39:00Z">
        <w:r w:rsidR="00200DF7" w:rsidRPr="001D3C72" w:rsidDel="003A0CE1">
          <w:delText xml:space="preserve">almost </w:delText>
        </w:r>
      </w:del>
      <w:r w:rsidR="00200DF7" w:rsidRPr="001D3C72">
        <w:t xml:space="preserve">less than $3$ bpm. </w:t>
      </w:r>
      <w:del w:id="1880" w:author="James See" w:date="2022-01-25T19:39:00Z">
        <w:r w:rsidR="00200DF7" w:rsidRPr="001D3C72" w:rsidDel="003A0CE1">
          <w:delText xml:space="preserve">Especially for </w:delText>
        </w:r>
      </w:del>
      <w:ins w:id="1881" w:author="James See" w:date="2022-01-25T19:39:00Z">
        <w:r>
          <w:t xml:space="preserve">With </w:t>
        </w:r>
      </w:ins>
      <w:del w:id="1882" w:author="James See" w:date="2022-01-25T19:39:00Z">
        <w:r w:rsidR="00200DF7" w:rsidRPr="001D3C72" w:rsidDel="003A0CE1">
          <w:delText>D</w:delText>
        </w:r>
      </w:del>
      <w:ins w:id="1883" w:author="James See" w:date="2022-01-25T19:39:00Z">
        <w:r>
          <w:t>d</w:t>
        </w:r>
      </w:ins>
      <w:r w:rsidR="00200DF7" w:rsidRPr="001D3C72">
        <w:t xml:space="preserve">isplay D, </w:t>
      </w:r>
      <w:ins w:id="1884" w:author="James See" w:date="2022-01-25T19:39:00Z">
        <w:r>
          <w:t xml:space="preserve">in particular, </w:t>
        </w:r>
      </w:ins>
      <w:del w:id="1885" w:author="James See" w:date="2022-01-25T19:39:00Z">
        <w:r w:rsidR="00200DF7" w:rsidRPr="001D3C72" w:rsidDel="003A0CE1">
          <w:delText xml:space="preserve">the heart rate </w:delText>
        </w:r>
      </w:del>
      <w:ins w:id="1886" w:author="James See" w:date="2022-01-25T19:39:00Z">
        <w:r>
          <w:t xml:space="preserve">it </w:t>
        </w:r>
      </w:ins>
      <w:r w:rsidR="00200DF7" w:rsidRPr="001D3C72">
        <w:t xml:space="preserve">could be </w:t>
      </w:r>
      <w:del w:id="1887" w:author="James See" w:date="2022-01-25T19:39:00Z">
        <w:r w:rsidR="00200DF7" w:rsidRPr="001D3C72" w:rsidDel="003A0CE1">
          <w:delText xml:space="preserve">input to the smartwatch </w:delText>
        </w:r>
      </w:del>
      <w:ins w:id="1888" w:author="James See" w:date="2022-01-25T19:39:00Z">
        <w:r>
          <w:t xml:space="preserve">obtained </w:t>
        </w:r>
      </w:ins>
      <w:r w:rsidR="00200DF7" w:rsidRPr="001D3C72">
        <w:t>within an error of less than $1$ bpm.</w:t>
      </w:r>
      <w:r w:rsidR="001D3C72" w:rsidRPr="001D3C72">
        <w:rPr>
          <w:color w:val="D9D9D9" w:themeColor="background1" w:themeShade="D9"/>
        </w:rPr>
        <w:t>\par</w:t>
      </w:r>
    </w:p>
    <w:p w14:paraId="375799BC" w14:textId="77777777" w:rsidR="00200DF7" w:rsidRPr="001D3C72" w:rsidRDefault="00200DF7" w:rsidP="00200DF7"/>
    <w:p w14:paraId="36B1925F" w14:textId="1E7B5741" w:rsidR="00200DF7" w:rsidRPr="001D3C72" w:rsidRDefault="00200DF7" w:rsidP="00200DF7">
      <w:r w:rsidRPr="001D3C72">
        <w:t>When the target heart rate was set to 40--55 and 105--200</w:t>
      </w:r>
      <w:ins w:id="1889" w:author="James See" w:date="2022-01-25T19:41:00Z">
        <w:r w:rsidR="003A0CE1">
          <w:t xml:space="preserve"> bpm</w:t>
        </w:r>
      </w:ins>
      <w:r w:rsidRPr="001D3C72">
        <w:t xml:space="preserve">, the heart rate could be input </w:t>
      </w:r>
      <w:del w:id="1890" w:author="James See" w:date="2022-01-25T19:41:00Z">
        <w:r w:rsidRPr="001D3C72" w:rsidDel="003A0CE1">
          <w:delText>in</w:delText>
        </w:r>
      </w:del>
      <w:r w:rsidRPr="001D3C72">
        <w:t>to the smartwatch with a very small error in many cases</w:t>
      </w:r>
      <w:del w:id="1891" w:author="James See" w:date="2022-01-25T19:41:00Z">
        <w:r w:rsidRPr="001D3C72" w:rsidDel="003A0CE1">
          <w:delText>,</w:delText>
        </w:r>
      </w:del>
      <w:ins w:id="1892" w:author="James See" w:date="2022-01-25T19:41:00Z">
        <w:r w:rsidR="003A0CE1">
          <w:t>;</w:t>
        </w:r>
      </w:ins>
      <w:r w:rsidRPr="001D3C72">
        <w:t xml:space="preserve"> </w:t>
      </w:r>
      <w:del w:id="1893" w:author="James See" w:date="2022-01-25T19:41:00Z">
        <w:r w:rsidRPr="001D3C72" w:rsidDel="003A0CE1">
          <w:delText xml:space="preserve">but </w:delText>
        </w:r>
      </w:del>
      <w:r w:rsidRPr="001D3C72">
        <w:t xml:space="preserve">for target </w:t>
      </w:r>
      <w:del w:id="1894" w:author="James See" w:date="2022-01-25T19:41:00Z">
        <w:r w:rsidRPr="001D3C72" w:rsidDel="003A0CE1">
          <w:delText xml:space="preserve">heart </w:delText>
        </w:r>
      </w:del>
      <w:r w:rsidRPr="001D3C72">
        <w:t>rates below 50</w:t>
      </w:r>
      <w:ins w:id="1895" w:author="James See" w:date="2022-01-25T19:41:00Z">
        <w:r w:rsidR="003A0CE1">
          <w:t xml:space="preserve"> bpm, however</w:t>
        </w:r>
      </w:ins>
      <w:r w:rsidRPr="001D3C72">
        <w:t xml:space="preserve">, the heart rate could not be input correctly. This is thought to be due to </w:t>
      </w:r>
      <w:del w:id="1896" w:author="James See" w:date="2022-01-25T19:42:00Z">
        <w:r w:rsidRPr="001D3C72" w:rsidDel="003A0CE1">
          <w:delText xml:space="preserve">the </w:delText>
        </w:r>
      </w:del>
      <w:ins w:id="1897" w:author="James See" w:date="2022-01-25T19:42:00Z">
        <w:r w:rsidR="003A0CE1">
          <w:t xml:space="preserve">a </w:t>
        </w:r>
      </w:ins>
      <w:r w:rsidRPr="001D3C72">
        <w:t xml:space="preserve">performance limitation of the </w:t>
      </w:r>
      <w:ins w:id="1898" w:author="James See" w:date="2022-01-25T19:42:00Z">
        <w:r w:rsidR="003A0CE1" w:rsidRPr="001D3C72">
          <w:t>smartwatch</w:t>
        </w:r>
        <w:r w:rsidR="003A0CE1">
          <w:t>'s</w:t>
        </w:r>
        <w:r w:rsidR="003A0CE1" w:rsidRPr="001D3C72">
          <w:t xml:space="preserve"> </w:t>
        </w:r>
      </w:ins>
      <w:r w:rsidRPr="001D3C72">
        <w:t>PPG sensor</w:t>
      </w:r>
      <w:del w:id="1899" w:author="James See" w:date="2022-01-25T19:42:00Z">
        <w:r w:rsidRPr="001D3C72" w:rsidDel="003A0CE1">
          <w:delText xml:space="preserve"> in the smartwatch</w:delText>
        </w:r>
      </w:del>
      <w:r w:rsidRPr="001D3C72">
        <w:t>.</w:t>
      </w:r>
    </w:p>
    <w:p w14:paraId="55490E84" w14:textId="77777777" w:rsidR="00200DF7" w:rsidRPr="001D3C72" w:rsidRDefault="00200DF7" w:rsidP="00200DF7"/>
    <w:p w14:paraId="6EBECD25" w14:textId="77777777" w:rsidR="00200DF7" w:rsidRPr="001D3C72" w:rsidRDefault="001D3C72" w:rsidP="001D3C72">
      <w:pPr>
        <w:pStyle w:val="1"/>
      </w:pPr>
      <w:r w:rsidRPr="001D3C72">
        <w:t>\section</w:t>
      </w:r>
      <w:r w:rsidR="00200DF7" w:rsidRPr="001D3C72">
        <w:t>{Limitations}</w:t>
      </w:r>
    </w:p>
    <w:p w14:paraId="28D0F390" w14:textId="77777777" w:rsidR="00200DF7" w:rsidRPr="001D3C72" w:rsidRDefault="00200DF7" w:rsidP="007955C3">
      <w:pPr>
        <w:pStyle w:val="code"/>
      </w:pPr>
      <w:r w:rsidRPr="001D3C72">
        <w:t>\label{sec:limitation}</w:t>
      </w:r>
    </w:p>
    <w:p w14:paraId="731C9D2C" w14:textId="7D347AAF" w:rsidR="00200DF7" w:rsidRPr="001D3C72" w:rsidRDefault="00200DF7" w:rsidP="00200DF7">
      <w:del w:id="1900" w:author="James See" w:date="2022-01-25T19:45:00Z">
        <w:r w:rsidRPr="001D3C72" w:rsidDel="007C161F">
          <w:delText>From t</w:delText>
        </w:r>
      </w:del>
      <w:ins w:id="1901" w:author="James See" w:date="2022-01-25T19:45:00Z">
        <w:r w:rsidR="007C161F">
          <w:t>T</w:t>
        </w:r>
      </w:ins>
      <w:r w:rsidRPr="001D3C72">
        <w:t>he results in Section \ref{sec:evaluation}</w:t>
      </w:r>
      <w:del w:id="1902" w:author="James See" w:date="2022-01-25T19:46:00Z">
        <w:r w:rsidRPr="001D3C72" w:rsidDel="007C161F">
          <w:delText>,</w:delText>
        </w:r>
      </w:del>
      <w:ins w:id="1903" w:author="James See" w:date="2022-01-25T19:46:00Z">
        <w:r w:rsidR="007C161F">
          <w:t xml:space="preserve"> showed that</w:t>
        </w:r>
      </w:ins>
      <w:r w:rsidRPr="001D3C72">
        <w:t xml:space="preserve"> the </w:t>
      </w:r>
      <w:ins w:id="1904" w:author="James See" w:date="2022-01-25T19:46:00Z">
        <w:r w:rsidR="007C161F">
          <w:t xml:space="preserve">measured </w:t>
        </w:r>
      </w:ins>
      <w:r w:rsidRPr="001D3C72">
        <w:t xml:space="preserve">heart rate could be input </w:t>
      </w:r>
      <w:del w:id="1905" w:author="James See" w:date="2022-01-25T19:46:00Z">
        <w:r w:rsidRPr="001D3C72" w:rsidDel="007C161F">
          <w:delText>in</w:delText>
        </w:r>
      </w:del>
      <w:r w:rsidRPr="001D3C72">
        <w:t>to the smartwatch with small errors</w:t>
      </w:r>
      <w:ins w:id="1906" w:author="James See" w:date="2022-01-25T19:46:00Z">
        <w:r w:rsidR="007C161F">
          <w:t xml:space="preserve"> in most ca</w:t>
        </w:r>
      </w:ins>
      <w:ins w:id="1907" w:author="James See" w:date="2022-01-25T19:47:00Z">
        <w:r w:rsidR="007C161F">
          <w:t>ses</w:t>
        </w:r>
      </w:ins>
      <w:r w:rsidRPr="001D3C72">
        <w:t>. This section discusses the limitations of the proposed method in terms of other pulse</w:t>
      </w:r>
      <w:del w:id="1908" w:author="James See" w:date="2022-01-25T19:47:00Z">
        <w:r w:rsidRPr="001D3C72" w:rsidDel="007C161F">
          <w:delText xml:space="preserve"> </w:delText>
        </w:r>
      </w:del>
      <w:ins w:id="1909" w:author="James See" w:date="2022-01-25T19:47:00Z">
        <w:r w:rsidR="007C161F">
          <w:t>-</w:t>
        </w:r>
      </w:ins>
      <w:r w:rsidRPr="001D3C72">
        <w:t>wave</w:t>
      </w:r>
      <w:del w:id="1910" w:author="James See" w:date="2022-01-25T19:47:00Z">
        <w:r w:rsidRPr="001D3C72" w:rsidDel="007C161F">
          <w:delText xml:space="preserve"> </w:delText>
        </w:r>
      </w:del>
      <w:ins w:id="1911" w:author="James See" w:date="2022-01-25T19:47:00Z">
        <w:r w:rsidR="007C161F">
          <w:t>-</w:t>
        </w:r>
      </w:ins>
      <w:r w:rsidRPr="001D3C72">
        <w:t xml:space="preserve">related indices and </w:t>
      </w:r>
      <w:ins w:id="1912" w:author="James See" w:date="2022-01-25T19:47:00Z">
        <w:r w:rsidR="007C161F">
          <w:t xml:space="preserve">the </w:t>
        </w:r>
      </w:ins>
      <w:r w:rsidRPr="001D3C72">
        <w:t xml:space="preserve">pulse </w:t>
      </w:r>
      <w:del w:id="1913" w:author="James See" w:date="2022-01-25T19:47:00Z">
        <w:r w:rsidRPr="001D3C72" w:rsidDel="007C161F">
          <w:delText xml:space="preserve">wave </w:delText>
        </w:r>
      </w:del>
      <w:r w:rsidRPr="001D3C72">
        <w:t>waveform.</w:t>
      </w:r>
      <w:r w:rsidR="001D3C72" w:rsidRPr="001D3C72">
        <w:rPr>
          <w:color w:val="D9D9D9" w:themeColor="background1" w:themeShade="D9"/>
        </w:rPr>
        <w:t>\par</w:t>
      </w:r>
    </w:p>
    <w:p w14:paraId="2BC6943A" w14:textId="77777777" w:rsidR="00200DF7" w:rsidRPr="001D3C72" w:rsidRDefault="00200DF7" w:rsidP="00200DF7"/>
    <w:p w14:paraId="7C3136A1" w14:textId="08D2DC5A" w:rsidR="00200DF7" w:rsidRPr="001D3C72" w:rsidRDefault="00200DF7" w:rsidP="00200DF7">
      <w:del w:id="1914" w:author="James See" w:date="2022-01-25T19:47:00Z">
        <w:r w:rsidRPr="001D3C72" w:rsidDel="00EA6C1D">
          <w:delText>In order to</w:delText>
        </w:r>
      </w:del>
      <w:ins w:id="1915" w:author="James See" w:date="2022-01-25T19:47:00Z">
        <w:r w:rsidR="00EA6C1D">
          <w:t>For</w:t>
        </w:r>
      </w:ins>
      <w:r w:rsidRPr="001D3C72">
        <w:t xml:space="preserve"> compar</w:t>
      </w:r>
      <w:ins w:id="1916" w:author="James See" w:date="2022-01-25T19:47:00Z">
        <w:r w:rsidR="00EA6C1D">
          <w:t>ison</w:t>
        </w:r>
      </w:ins>
      <w:del w:id="1917" w:author="James See" w:date="2022-01-25T19:47:00Z">
        <w:r w:rsidRPr="001D3C72" w:rsidDel="00EA6C1D">
          <w:delText>e</w:delText>
        </w:r>
      </w:del>
      <w:r w:rsidRPr="001D3C72">
        <w:t xml:space="preserve">, </w:t>
      </w:r>
      <w:ins w:id="1918" w:author="James See" w:date="2022-01-25T19:49:00Z">
        <w:r w:rsidR="00946CAB">
          <w:t xml:space="preserve">we acquired </w:t>
        </w:r>
      </w:ins>
      <w:del w:id="1919" w:author="James See" w:date="2022-01-25T19:48:00Z">
        <w:r w:rsidRPr="001D3C72" w:rsidDel="00946CAB">
          <w:delText xml:space="preserve">the </w:delText>
        </w:r>
      </w:del>
      <w:r w:rsidRPr="001D3C72">
        <w:t xml:space="preserve">real raw PPG data </w:t>
      </w:r>
      <w:del w:id="1920" w:author="James See" w:date="2022-01-25T19:48:00Z">
        <w:r w:rsidRPr="001D3C72" w:rsidDel="00946CAB">
          <w:delText xml:space="preserve">of </w:delText>
        </w:r>
      </w:del>
      <w:ins w:id="1921" w:author="James See" w:date="2022-01-25T19:49:00Z">
        <w:r w:rsidR="00946CAB">
          <w:t>from</w:t>
        </w:r>
      </w:ins>
      <w:ins w:id="1922" w:author="James See" w:date="2022-01-25T19:48:00Z">
        <w:r w:rsidR="00946CAB">
          <w:t xml:space="preserve"> </w:t>
        </w:r>
      </w:ins>
      <w:commentRangeStart w:id="1923"/>
      <w:r w:rsidRPr="001D3C72">
        <w:t xml:space="preserve">the </w:t>
      </w:r>
      <w:ins w:id="1924" w:author="James See" w:date="2022-01-25T19:48:00Z">
        <w:r w:rsidR="00946CAB">
          <w:t xml:space="preserve">main </w:t>
        </w:r>
      </w:ins>
      <w:r w:rsidRPr="001D3C72">
        <w:t xml:space="preserve">author's </w:t>
      </w:r>
      <w:commentRangeEnd w:id="1923"/>
      <w:r w:rsidR="00946CAB">
        <w:rPr>
          <w:rStyle w:val="afd"/>
        </w:rPr>
        <w:commentReference w:id="1923"/>
      </w:r>
      <w:r w:rsidRPr="001D3C72">
        <w:t xml:space="preserve">left index finger and </w:t>
      </w:r>
      <w:del w:id="1925" w:author="James See" w:date="2022-01-25T19:49:00Z">
        <w:r w:rsidRPr="001D3C72" w:rsidDel="00946CAB">
          <w:delText xml:space="preserve">the </w:delText>
        </w:r>
      </w:del>
      <w:r w:rsidRPr="001D3C72">
        <w:t xml:space="preserve">raw PPG data generated by </w:t>
      </w:r>
      <w:del w:id="1926" w:author="James See" w:date="2022-01-25T19:49:00Z">
        <w:r w:rsidRPr="001D3C72" w:rsidDel="00946CAB">
          <w:delText>D</w:delText>
        </w:r>
      </w:del>
      <w:ins w:id="1927" w:author="James See" w:date="2022-01-25T19:49:00Z">
        <w:r w:rsidR="00946CAB">
          <w:t>d</w:t>
        </w:r>
      </w:ins>
      <w:r w:rsidRPr="001D3C72">
        <w:t xml:space="preserve">isplay D with </w:t>
      </w:r>
      <w:ins w:id="1928" w:author="James See" w:date="2022-01-25T19:49:00Z">
        <w:r w:rsidR="00946CAB">
          <w:t xml:space="preserve">a </w:t>
        </w:r>
      </w:ins>
      <w:r w:rsidRPr="001D3C72">
        <w:t>2-mm acrylic plate</w:t>
      </w:r>
      <w:del w:id="1929" w:author="James See" w:date="2022-01-25T19:49:00Z">
        <w:r w:rsidRPr="001D3C72" w:rsidDel="00946CAB">
          <w:delText xml:space="preserve"> were acquired</w:delText>
        </w:r>
      </w:del>
      <w:r w:rsidRPr="001D3C72">
        <w:t xml:space="preserve">. </w:t>
      </w:r>
      <w:ins w:id="1930" w:author="James See" w:date="2022-01-25T19:47:00Z">
        <w:r w:rsidR="00EA6C1D" w:rsidRPr="001D3C72">
          <w:t>\figref{raw_data_acquisition}</w:t>
        </w:r>
        <w:r w:rsidR="00EA6C1D">
          <w:t xml:space="preserve"> illustrates </w:t>
        </w:r>
      </w:ins>
      <w:del w:id="1931" w:author="James See" w:date="2022-01-25T19:47:00Z">
        <w:r w:rsidRPr="001D3C72" w:rsidDel="00EA6C1D">
          <w:delText>T</w:delText>
        </w:r>
      </w:del>
      <w:ins w:id="1932" w:author="James See" w:date="2022-01-25T19:47:00Z">
        <w:r w:rsidR="00EA6C1D">
          <w:t>t</w:t>
        </w:r>
      </w:ins>
      <w:r w:rsidRPr="001D3C72">
        <w:t xml:space="preserve">he environment during </w:t>
      </w:r>
      <w:ins w:id="1933" w:author="James See" w:date="2022-01-25T19:47:00Z">
        <w:r w:rsidR="00EA6C1D">
          <w:t xml:space="preserve">this </w:t>
        </w:r>
      </w:ins>
      <w:r w:rsidRPr="001D3C72">
        <w:t>raw pulse data acquisition</w:t>
      </w:r>
      <w:del w:id="1934" w:author="James See" w:date="2022-01-25T19:47:00Z">
        <w:r w:rsidRPr="001D3C72" w:rsidDel="00EA6C1D">
          <w:delText xml:space="preserve"> is shown in \figref{raw_data_acquisition}</w:delText>
        </w:r>
      </w:del>
      <w:r w:rsidRPr="001D3C72">
        <w:t>. Numerical pulse data was collected at a sampling rate of 106 Hz for 60 s</w:t>
      </w:r>
      <w:del w:id="1935" w:author="James See" w:date="2022-01-25T19:50:00Z">
        <w:r w:rsidRPr="001D3C72" w:rsidDel="00946CAB">
          <w:delText>econds</w:delText>
        </w:r>
      </w:del>
      <w:r w:rsidRPr="001D3C72">
        <w:t xml:space="preserve"> </w:t>
      </w:r>
      <w:ins w:id="1936" w:author="James See" w:date="2022-01-25T19:50:00Z">
        <w:r w:rsidR="00946CAB">
          <w:t xml:space="preserve">by </w:t>
        </w:r>
      </w:ins>
      <w:r w:rsidRPr="001D3C72">
        <w:t xml:space="preserve">using </w:t>
      </w:r>
      <w:ins w:id="1937" w:author="James See" w:date="2022-01-25T19:50:00Z">
        <w:r w:rsidR="00946CAB">
          <w:t xml:space="preserve">an </w:t>
        </w:r>
      </w:ins>
      <w:r w:rsidRPr="001D3C72">
        <w:t>Arduino Uno R3 and a PPG sensor</w:t>
      </w:r>
      <w:ins w:id="1938" w:author="James See" w:date="2022-01-25T19:50:00Z">
        <w:r w:rsidR="00946CAB">
          <w:t>\footnote{\url{https://www.</w:t>
        </w:r>
      </w:ins>
      <w:del w:id="1939" w:author="James See" w:date="2022-01-25T19:50:00Z">
        <w:r w:rsidRPr="001D3C72" w:rsidDel="00946CAB">
          <w:delText xml:space="preserve"> manufactured by </w:delText>
        </w:r>
      </w:del>
      <w:r w:rsidRPr="001D3C72">
        <w:t>pulsesensor.com</w:t>
      </w:r>
      <w:ins w:id="1940" w:author="James See" w:date="2022-01-25T19:50:00Z">
        <w:r w:rsidR="00946CAB">
          <w:t>}}</w:t>
        </w:r>
      </w:ins>
      <w:r w:rsidRPr="001D3C72">
        <w:t xml:space="preserve">. The Arduino used here </w:t>
      </w:r>
      <w:del w:id="1941" w:author="James See" w:date="2022-01-25T19:50:00Z">
        <w:r w:rsidRPr="001D3C72" w:rsidDel="00946CAB">
          <w:delText xml:space="preserve">is </w:delText>
        </w:r>
      </w:del>
      <w:ins w:id="1942" w:author="James See" w:date="2022-01-25T19:50:00Z">
        <w:r w:rsidR="00946CAB">
          <w:t>was</w:t>
        </w:r>
      </w:ins>
      <w:ins w:id="1943" w:author="James See" w:date="2022-01-25T19:51:00Z">
        <w:r w:rsidR="00946CAB">
          <w:t xml:space="preserve"> </w:t>
        </w:r>
      </w:ins>
      <w:del w:id="1944" w:author="James See" w:date="2022-01-25T19:51:00Z">
        <w:r w:rsidRPr="001D3C72" w:rsidDel="00946CAB">
          <w:delText xml:space="preserve">a </w:delText>
        </w:r>
      </w:del>
      <w:r w:rsidRPr="001D3C72">
        <w:t xml:space="preserve">different </w:t>
      </w:r>
      <w:del w:id="1945" w:author="James See" w:date="2022-01-25T19:51:00Z">
        <w:r w:rsidRPr="001D3C72" w:rsidDel="00946CAB">
          <w:delText xml:space="preserve">one </w:delText>
        </w:r>
      </w:del>
      <w:r w:rsidRPr="001D3C72">
        <w:t>from the one used to control the display.</w:t>
      </w:r>
    </w:p>
    <w:p w14:paraId="0709BC39" w14:textId="77777777" w:rsidR="00200DF7" w:rsidRPr="001D3C72" w:rsidRDefault="00200DF7" w:rsidP="00200DF7"/>
    <w:p w14:paraId="1B868265" w14:textId="77777777" w:rsidR="00200DF7" w:rsidRPr="001D3C72" w:rsidRDefault="00F578B6" w:rsidP="007955C3">
      <w:pPr>
        <w:pStyle w:val="code"/>
      </w:pPr>
      <w:r w:rsidRPr="001D3C72">
        <w:rPr>
          <w:color w:val="7030A0"/>
        </w:rPr>
        <w:t>\begin</w:t>
      </w:r>
      <w:r w:rsidR="00200DF7" w:rsidRPr="001D3C72">
        <w:t>{figure}[!t]</w:t>
      </w:r>
    </w:p>
    <w:p w14:paraId="12450C33" w14:textId="77777777" w:rsidR="00200DF7" w:rsidRPr="001D3C72" w:rsidRDefault="001D3C72" w:rsidP="007955C3">
      <w:pPr>
        <w:pStyle w:val="code"/>
      </w:pPr>
      <w:r>
        <w:t xml:space="preserve"> </w:t>
      </w:r>
      <w:r w:rsidR="00200DF7" w:rsidRPr="001D3C72">
        <w:t>\centering</w:t>
      </w:r>
    </w:p>
    <w:p w14:paraId="7DF1BA25" w14:textId="77777777" w:rsidR="00200DF7" w:rsidRPr="001D3C72" w:rsidRDefault="001D3C72" w:rsidP="007955C3">
      <w:pPr>
        <w:pStyle w:val="code"/>
      </w:pPr>
      <w:r>
        <w:t xml:space="preserve"> </w:t>
      </w:r>
      <w:r w:rsidR="00200DF7" w:rsidRPr="001D3C72">
        <w:t>\includegraphics[width=0.75\linewidth]{figures/raw_data_acquisition.eps}</w:t>
      </w:r>
    </w:p>
    <w:p w14:paraId="3D7F116E" w14:textId="06ED650E" w:rsidR="00200DF7" w:rsidRPr="001D3C72" w:rsidRDefault="001D3C72" w:rsidP="00200DF7">
      <w:r>
        <w:t xml:space="preserve"> </w:t>
      </w:r>
      <w:r w:rsidRPr="001D3C72">
        <w:rPr>
          <w:color w:val="0070C0"/>
        </w:rPr>
        <w:t>\caption</w:t>
      </w:r>
      <w:r w:rsidR="00200DF7" w:rsidRPr="001D3C72">
        <w:t>{</w:t>
      </w:r>
      <w:del w:id="1946" w:author="James See" w:date="2022-01-25T19:53:00Z">
        <w:r w:rsidR="00200DF7" w:rsidRPr="001D3C72" w:rsidDel="008C52F3">
          <w:delText>The e</w:delText>
        </w:r>
      </w:del>
      <w:ins w:id="1947" w:author="James See" w:date="2022-01-25T19:53:00Z">
        <w:r w:rsidR="008C52F3">
          <w:t>E</w:t>
        </w:r>
      </w:ins>
      <w:r w:rsidR="00200DF7" w:rsidRPr="001D3C72">
        <w:t>nvironment during raw pulse data acquisition.}</w:t>
      </w:r>
    </w:p>
    <w:p w14:paraId="4ECC89B1" w14:textId="77777777" w:rsidR="00200DF7" w:rsidRPr="001D3C72" w:rsidRDefault="001D3C72" w:rsidP="007955C3">
      <w:pPr>
        <w:pStyle w:val="code"/>
      </w:pPr>
      <w:r>
        <w:t xml:space="preserve"> </w:t>
      </w:r>
      <w:r w:rsidR="00200DF7" w:rsidRPr="001D3C72">
        <w:t>\label{fig:raw_data_acquisition}</w:t>
      </w:r>
    </w:p>
    <w:p w14:paraId="17CB3840" w14:textId="77777777" w:rsidR="00200DF7" w:rsidRPr="001D3C72" w:rsidRDefault="00F578B6" w:rsidP="007955C3">
      <w:pPr>
        <w:pStyle w:val="code"/>
      </w:pPr>
      <w:r w:rsidRPr="001D3C72">
        <w:rPr>
          <w:color w:val="7030A0"/>
        </w:rPr>
        <w:t>\end</w:t>
      </w:r>
      <w:r w:rsidR="00200DF7" w:rsidRPr="001D3C72">
        <w:t>{figure}</w:t>
      </w:r>
    </w:p>
    <w:p w14:paraId="6A39A6C5" w14:textId="77777777" w:rsidR="00200DF7" w:rsidRPr="001D3C72" w:rsidRDefault="00200DF7" w:rsidP="00200DF7"/>
    <w:p w14:paraId="40BFC442" w14:textId="736571CF" w:rsidR="00200DF7" w:rsidRPr="001D3C72" w:rsidRDefault="001D3C72" w:rsidP="000C7CE1">
      <w:pPr>
        <w:pStyle w:val="2"/>
      </w:pPr>
      <w:r w:rsidRPr="001D3C72">
        <w:lastRenderedPageBreak/>
        <w:t>\subsection</w:t>
      </w:r>
      <w:r w:rsidR="00200DF7" w:rsidRPr="001D3C72">
        <w:t xml:space="preserve">{Pulse </w:t>
      </w:r>
      <w:del w:id="1948" w:author="James See" w:date="2022-01-25T19:57:00Z">
        <w:r w:rsidR="00200DF7" w:rsidRPr="001D3C72" w:rsidDel="00443896">
          <w:delText>w</w:delText>
        </w:r>
      </w:del>
      <w:ins w:id="1949" w:author="James See" w:date="2022-01-25T19:57:00Z">
        <w:r w:rsidR="00443896">
          <w:t>W</w:t>
        </w:r>
      </w:ins>
      <w:r w:rsidR="00200DF7" w:rsidRPr="001D3C72">
        <w:t xml:space="preserve">ave </w:t>
      </w:r>
      <w:del w:id="1950" w:author="James See" w:date="2022-01-25T19:57:00Z">
        <w:r w:rsidR="00200DF7" w:rsidRPr="001D3C72" w:rsidDel="00443896">
          <w:delText>s</w:delText>
        </w:r>
      </w:del>
      <w:ins w:id="1951" w:author="James See" w:date="2022-01-25T19:57:00Z">
        <w:r w:rsidR="00443896">
          <w:t>S</w:t>
        </w:r>
      </w:ins>
      <w:r w:rsidR="00200DF7" w:rsidRPr="001D3C72">
        <w:t xml:space="preserve">tatus </w:t>
      </w:r>
      <w:del w:id="1952" w:author="James See" w:date="2022-01-25T19:57:00Z">
        <w:r w:rsidR="00200DF7" w:rsidRPr="001D3C72" w:rsidDel="00443896">
          <w:delText>i</w:delText>
        </w:r>
      </w:del>
      <w:ins w:id="1953" w:author="James See" w:date="2022-01-25T19:57:00Z">
        <w:r w:rsidR="00443896">
          <w:t>I</w:t>
        </w:r>
      </w:ins>
      <w:r w:rsidR="00200DF7" w:rsidRPr="001D3C72">
        <w:t>ndicators}</w:t>
      </w:r>
    </w:p>
    <w:p w14:paraId="5CEDB214" w14:textId="77777777" w:rsidR="00072089" w:rsidRDefault="00200DF7" w:rsidP="00200DF7">
      <w:pPr>
        <w:rPr>
          <w:ins w:id="1954" w:author="James See" w:date="2022-01-25T20:03:00Z"/>
        </w:rPr>
      </w:pPr>
      <w:r w:rsidRPr="001D3C72">
        <w:t xml:space="preserve">The raw PPG data </w:t>
      </w:r>
      <w:del w:id="1955" w:author="James See" w:date="2022-01-25T19:57:00Z">
        <w:r w:rsidRPr="001D3C72" w:rsidDel="00443896">
          <w:delText xml:space="preserve">obtained </w:delText>
        </w:r>
      </w:del>
      <w:r w:rsidRPr="001D3C72">
        <w:t>was analyzed using Kubios HRV Premium (ver. 3.5.0)</w:t>
      </w:r>
      <w:r w:rsidRPr="001D3C72">
        <w:rPr>
          <w:color w:val="00B050"/>
        </w:rPr>
        <w:t>\footnote{\url{https://www.kubios.com/hrv-premium}}</w:t>
      </w:r>
      <w:r w:rsidRPr="001D3C72">
        <w:t>, a full</w:t>
      </w:r>
      <w:ins w:id="1956" w:author="James See" w:date="2022-01-25T19:58:00Z">
        <w:r w:rsidR="00443896">
          <w:t>y</w:t>
        </w:r>
      </w:ins>
      <w:r w:rsidRPr="001D3C72">
        <w:t xml:space="preserve"> featured heart rate variability (HRV) analysis software </w:t>
      </w:r>
      <w:ins w:id="1957" w:author="James See" w:date="2022-01-25T19:57:00Z">
        <w:r w:rsidR="00443896">
          <w:t>package</w:t>
        </w:r>
      </w:ins>
      <w:commentRangeStart w:id="1958"/>
      <w:del w:id="1959" w:author="James See" w:date="2022-01-25T19:58:00Z">
        <w:r w:rsidRPr="001D3C72" w:rsidDel="00443896">
          <w:delText>for scientific research and professional use</w:delText>
        </w:r>
      </w:del>
      <w:commentRangeEnd w:id="1958"/>
      <w:r w:rsidR="00443896">
        <w:rPr>
          <w:rStyle w:val="afd"/>
        </w:rPr>
        <w:commentReference w:id="1958"/>
      </w:r>
      <w:r w:rsidRPr="001D3C72">
        <w:t xml:space="preserve">. </w:t>
      </w:r>
      <w:ins w:id="1960" w:author="James See" w:date="2022-01-25T20:00:00Z">
        <w:r w:rsidR="007F4E02" w:rsidRPr="001D3C72">
          <w:t>\figref{rr_wave}</w:t>
        </w:r>
        <w:r w:rsidR="007F4E02">
          <w:t xml:space="preserve"> shows the resulting </w:t>
        </w:r>
      </w:ins>
      <w:r w:rsidRPr="001D3C72">
        <w:t xml:space="preserve">RR </w:t>
      </w:r>
      <w:del w:id="1961" w:author="James See" w:date="2022-01-25T20:00:00Z">
        <w:r w:rsidRPr="001D3C72" w:rsidDel="007F4E02">
          <w:delText>T</w:delText>
        </w:r>
      </w:del>
      <w:ins w:id="1962" w:author="James See" w:date="2022-01-25T20:00:00Z">
        <w:r w:rsidR="007F4E02">
          <w:t>t</w:t>
        </w:r>
      </w:ins>
      <w:r w:rsidRPr="001D3C72">
        <w:t xml:space="preserve">ime </w:t>
      </w:r>
      <w:del w:id="1963" w:author="James See" w:date="2022-01-25T20:00:00Z">
        <w:r w:rsidRPr="001D3C72" w:rsidDel="007F4E02">
          <w:delText>S</w:delText>
        </w:r>
      </w:del>
      <w:ins w:id="1964" w:author="James See" w:date="2022-01-25T20:00:00Z">
        <w:r w:rsidR="007F4E02">
          <w:t>s</w:t>
        </w:r>
      </w:ins>
      <w:r w:rsidRPr="001D3C72">
        <w:t>eries data</w:t>
      </w:r>
      <w:del w:id="1965" w:author="James See" w:date="2022-01-25T20:00:00Z">
        <w:r w:rsidRPr="001D3C72" w:rsidDel="007F4E02">
          <w:delText xml:space="preserve"> are plotted in \figref{rr_wave}.</w:delText>
        </w:r>
      </w:del>
      <w:ins w:id="1966" w:author="James See" w:date="2022-01-25T20:00:00Z">
        <w:r w:rsidR="007F4E02">
          <w:t>,</w:t>
        </w:r>
      </w:ins>
      <w:r w:rsidRPr="001D3C72">
        <w:t xml:space="preserve"> \tabref{report_real} </w:t>
      </w:r>
      <w:del w:id="1967" w:author="James See" w:date="2022-01-25T20:01:00Z">
        <w:r w:rsidRPr="001D3C72" w:rsidDel="007F4E02">
          <w:delText xml:space="preserve">shows </w:delText>
        </w:r>
      </w:del>
      <w:ins w:id="1968" w:author="James See" w:date="2022-01-25T20:01:00Z">
        <w:r w:rsidR="007F4E02">
          <w:t xml:space="preserve">lists </w:t>
        </w:r>
      </w:ins>
      <w:r w:rsidRPr="001D3C72">
        <w:t xml:space="preserve">the </w:t>
      </w:r>
      <w:del w:id="1969" w:author="James See" w:date="2022-01-25T20:01:00Z">
        <w:r w:rsidRPr="001D3C72" w:rsidDel="007F4E02">
          <w:delText xml:space="preserve">report of </w:delText>
        </w:r>
      </w:del>
      <w:r w:rsidRPr="001D3C72">
        <w:t xml:space="preserve">analysis </w:t>
      </w:r>
      <w:ins w:id="1970" w:author="James See" w:date="2022-01-25T20:01:00Z">
        <w:r w:rsidR="007F4E02">
          <w:t>results for</w:t>
        </w:r>
      </w:ins>
      <w:del w:id="1971" w:author="James See" w:date="2022-01-25T20:01:00Z">
        <w:r w:rsidRPr="001D3C72" w:rsidDel="007F4E02">
          <w:delText>of</w:delText>
        </w:r>
      </w:del>
      <w:r w:rsidRPr="001D3C72">
        <w:t xml:space="preserve"> the real PPG data, and \tabref{report_generated} </w:t>
      </w:r>
      <w:del w:id="1972" w:author="James See" w:date="2022-01-25T20:01:00Z">
        <w:r w:rsidRPr="001D3C72" w:rsidDel="007F4E02">
          <w:delText xml:space="preserve">shows </w:delText>
        </w:r>
      </w:del>
      <w:ins w:id="1973" w:author="James See" w:date="2022-01-25T20:01:00Z">
        <w:r w:rsidR="007F4E02">
          <w:t xml:space="preserve">lists </w:t>
        </w:r>
      </w:ins>
      <w:r w:rsidRPr="001D3C72">
        <w:t xml:space="preserve">the </w:t>
      </w:r>
      <w:del w:id="1974" w:author="James See" w:date="2022-01-25T20:01:00Z">
        <w:r w:rsidRPr="001D3C72" w:rsidDel="007F4E02">
          <w:delText xml:space="preserve">report of analysis of </w:delText>
        </w:r>
      </w:del>
      <w:ins w:id="1975" w:author="James See" w:date="2022-01-25T20:01:00Z">
        <w:r w:rsidR="007F4E02">
          <w:t xml:space="preserve">results for </w:t>
        </w:r>
      </w:ins>
      <w:r w:rsidRPr="001D3C72">
        <w:t xml:space="preserve">the generated PPG data. The values </w:t>
      </w:r>
      <w:del w:id="1976" w:author="James See" w:date="2022-01-25T20:01:00Z">
        <w:r w:rsidRPr="001D3C72" w:rsidDel="007F4E02">
          <w:delText xml:space="preserve">of </w:delText>
        </w:r>
      </w:del>
      <w:ins w:id="1977" w:author="James See" w:date="2022-01-25T20:01:00Z">
        <w:r w:rsidR="007F4E02">
          <w:t xml:space="preserve">in </w:t>
        </w:r>
      </w:ins>
      <w:r w:rsidRPr="001D3C72">
        <w:t xml:space="preserve">these </w:t>
      </w:r>
      <w:del w:id="1978" w:author="James See" w:date="2022-01-25T20:01:00Z">
        <w:r w:rsidRPr="001D3C72" w:rsidDel="007F4E02">
          <w:delText xml:space="preserve">reports </w:delText>
        </w:r>
      </w:del>
      <w:ins w:id="1979" w:author="James See" w:date="2022-01-25T20:01:00Z">
        <w:r w:rsidR="007F4E02">
          <w:t xml:space="preserve">results </w:t>
        </w:r>
      </w:ins>
      <w:del w:id="1980" w:author="James See" w:date="2022-01-25T20:01:00Z">
        <w:r w:rsidRPr="001D3C72" w:rsidDel="007F4E02">
          <w:delText xml:space="preserve">are </w:delText>
        </w:r>
      </w:del>
      <w:ins w:id="1981" w:author="James See" w:date="2022-01-25T20:01:00Z">
        <w:r w:rsidR="007F4E02">
          <w:t xml:space="preserve">were </w:t>
        </w:r>
      </w:ins>
      <w:r w:rsidRPr="001D3C72">
        <w:t xml:space="preserve">calculated from </w:t>
      </w:r>
      <w:ins w:id="1982" w:author="James See" w:date="2022-01-25T20:01:00Z">
        <w:r w:rsidR="007F4E02">
          <w:t xml:space="preserve">the </w:t>
        </w:r>
      </w:ins>
      <w:r w:rsidRPr="001D3C72">
        <w:t xml:space="preserve">RR interval data. The target heart rate at the time of pulse wave generation was set to 68 bpm, which </w:t>
      </w:r>
      <w:del w:id="1983" w:author="James See" w:date="2022-01-25T20:01:00Z">
        <w:r w:rsidRPr="001D3C72" w:rsidDel="007F4E02">
          <w:delText xml:space="preserve">is </w:delText>
        </w:r>
      </w:del>
      <w:ins w:id="1984" w:author="James See" w:date="2022-01-25T20:01:00Z">
        <w:r w:rsidR="007F4E02">
          <w:t xml:space="preserve">was </w:t>
        </w:r>
      </w:ins>
      <w:r w:rsidRPr="001D3C72">
        <w:t xml:space="preserve">the </w:t>
      </w:r>
      <w:del w:id="1985" w:author="James See" w:date="2022-01-25T20:01:00Z">
        <w:r w:rsidRPr="001D3C72" w:rsidDel="007F4E02">
          <w:delText xml:space="preserve">same as </w:delText>
        </w:r>
      </w:del>
      <w:r w:rsidRPr="001D3C72">
        <w:t>mean heart rate (HR) of the real pulse wave obtained from the finger.</w:t>
      </w:r>
      <w:ins w:id="1986" w:author="James See" w:date="2022-01-25T20:03:00Z">
        <w:r w:rsidR="00072089">
          <w:t>\par</w:t>
        </w:r>
      </w:ins>
    </w:p>
    <w:p w14:paraId="072D8D77" w14:textId="77777777" w:rsidR="00072089" w:rsidRDefault="00072089" w:rsidP="00200DF7">
      <w:pPr>
        <w:rPr>
          <w:ins w:id="1987" w:author="James See" w:date="2022-01-25T20:03:00Z"/>
        </w:rPr>
      </w:pPr>
    </w:p>
    <w:p w14:paraId="44C7CC4C" w14:textId="6731214F" w:rsidR="00BB671E" w:rsidRDefault="00200DF7" w:rsidP="00200DF7">
      <w:pPr>
        <w:rPr>
          <w:ins w:id="1988" w:author="James See" w:date="2022-01-25T20:13:00Z"/>
        </w:rPr>
      </w:pPr>
      <w:del w:id="1989" w:author="James See" w:date="2022-01-25T20:03:00Z">
        <w:r w:rsidRPr="001D3C72" w:rsidDel="00072089">
          <w:delText xml:space="preserve"> </w:delText>
        </w:r>
      </w:del>
      <w:del w:id="1990" w:author="James See" w:date="2022-01-25T20:02:00Z">
        <w:r w:rsidRPr="001D3C72" w:rsidDel="007F4E02">
          <w:delText>From t</w:delText>
        </w:r>
      </w:del>
      <w:ins w:id="1991" w:author="James See" w:date="2022-01-25T20:02:00Z">
        <w:r w:rsidR="007F4E02">
          <w:t>T</w:t>
        </w:r>
      </w:ins>
      <w:r w:rsidRPr="001D3C72">
        <w:t>he results</w:t>
      </w:r>
      <w:del w:id="1992" w:author="James See" w:date="2022-01-25T20:02:00Z">
        <w:r w:rsidRPr="001D3C72" w:rsidDel="007F4E02">
          <w:delText>, it can be seen</w:delText>
        </w:r>
      </w:del>
      <w:r w:rsidRPr="001D3C72">
        <w:t xml:space="preserve"> </w:t>
      </w:r>
      <w:ins w:id="1993" w:author="James See" w:date="2022-01-25T20:02:00Z">
        <w:r w:rsidR="007F4E02">
          <w:t>show</w:t>
        </w:r>
      </w:ins>
      <w:ins w:id="1994" w:author="James See" w:date="2022-01-25T20:06:00Z">
        <w:r w:rsidR="000C29F9">
          <w:t>ed</w:t>
        </w:r>
      </w:ins>
      <w:ins w:id="1995" w:author="James See" w:date="2022-01-25T20:02:00Z">
        <w:r w:rsidR="007F4E02">
          <w:t xml:space="preserve"> </w:t>
        </w:r>
      </w:ins>
      <w:r w:rsidRPr="001D3C72">
        <w:t xml:space="preserve">that the generated pulse wave </w:t>
      </w:r>
      <w:del w:id="1996" w:author="James See" w:date="2022-01-25T20:02:00Z">
        <w:r w:rsidRPr="001D3C72" w:rsidDel="007F4E02">
          <w:delText xml:space="preserve">is </w:delText>
        </w:r>
      </w:del>
      <w:ins w:id="1997" w:author="James See" w:date="2022-01-25T20:02:00Z">
        <w:r w:rsidR="007F4E02">
          <w:t xml:space="preserve">was at </w:t>
        </w:r>
      </w:ins>
      <w:r w:rsidRPr="001D3C72">
        <w:t xml:space="preserve">68 </w:t>
      </w:r>
      <w:ins w:id="1998" w:author="James See" w:date="2022-01-25T20:02:00Z">
        <w:r w:rsidR="007F4E02">
          <w:t xml:space="preserve">bpm </w:t>
        </w:r>
      </w:ins>
      <w:r w:rsidRPr="001D3C72">
        <w:t xml:space="preserve">for both </w:t>
      </w:r>
      <w:ins w:id="1999" w:author="James See" w:date="2022-01-25T20:02:00Z">
        <w:r w:rsidR="00072089">
          <w:t xml:space="preserve">the </w:t>
        </w:r>
      </w:ins>
      <w:del w:id="2000" w:author="James See" w:date="2022-01-25T20:02:00Z">
        <w:r w:rsidRPr="001D3C72" w:rsidDel="00072089">
          <w:delText>M</w:delText>
        </w:r>
      </w:del>
      <w:ins w:id="2001" w:author="James See" w:date="2022-01-25T20:02:00Z">
        <w:r w:rsidR="00072089">
          <w:t>m</w:t>
        </w:r>
      </w:ins>
      <w:r w:rsidRPr="001D3C72">
        <w:t>in</w:t>
      </w:r>
      <w:ins w:id="2002" w:author="James See" w:date="2022-01-25T20:02:00Z">
        <w:r w:rsidR="00072089">
          <w:t>imum</w:t>
        </w:r>
      </w:ins>
      <w:r w:rsidRPr="001D3C72">
        <w:t xml:space="preserve"> HR and </w:t>
      </w:r>
      <w:ins w:id="2003" w:author="James See" w:date="2022-01-25T20:03:00Z">
        <w:r w:rsidR="00072089">
          <w:t xml:space="preserve">the </w:t>
        </w:r>
      </w:ins>
      <w:del w:id="2004" w:author="James See" w:date="2022-01-25T20:03:00Z">
        <w:r w:rsidRPr="001D3C72" w:rsidDel="00072089">
          <w:delText>M</w:delText>
        </w:r>
      </w:del>
      <w:ins w:id="2005" w:author="James See" w:date="2022-01-25T20:03:00Z">
        <w:r w:rsidR="00072089">
          <w:t>m</w:t>
        </w:r>
      </w:ins>
      <w:r w:rsidRPr="001D3C72">
        <w:t>ax</w:t>
      </w:r>
      <w:ins w:id="2006" w:author="James See" w:date="2022-01-25T20:03:00Z">
        <w:r w:rsidR="00072089">
          <w:t>imum</w:t>
        </w:r>
      </w:ins>
      <w:r w:rsidRPr="001D3C72">
        <w:t xml:space="preserve"> HR</w:t>
      </w:r>
      <w:del w:id="2007" w:author="James See" w:date="2022-01-25T20:06:00Z">
        <w:r w:rsidRPr="001D3C72" w:rsidDel="000C29F9">
          <w:delText>,</w:delText>
        </w:r>
      </w:del>
      <w:ins w:id="2008" w:author="James See" w:date="2022-01-25T20:06:00Z">
        <w:r w:rsidR="000C29F9">
          <w:t>. They also showed that</w:t>
        </w:r>
      </w:ins>
      <w:r w:rsidRPr="001D3C72">
        <w:t xml:space="preserve"> </w:t>
      </w:r>
      <w:del w:id="2009" w:author="James See" w:date="2022-01-25T20:06:00Z">
        <w:r w:rsidRPr="001D3C72" w:rsidDel="000C29F9">
          <w:delText xml:space="preserve">and </w:delText>
        </w:r>
      </w:del>
      <w:r w:rsidRPr="001D3C72">
        <w:t xml:space="preserve">the target heart rate </w:t>
      </w:r>
      <w:del w:id="2010" w:author="James See" w:date="2022-01-25T20:06:00Z">
        <w:r w:rsidRPr="001D3C72" w:rsidDel="000C29F9">
          <w:delText xml:space="preserve">can </w:delText>
        </w:r>
      </w:del>
      <w:ins w:id="2011" w:author="James See" w:date="2022-01-25T20:06:00Z">
        <w:r w:rsidR="000C29F9">
          <w:t>could</w:t>
        </w:r>
        <w:r w:rsidR="000C29F9" w:rsidRPr="001D3C72">
          <w:t xml:space="preserve"> </w:t>
        </w:r>
      </w:ins>
      <w:r w:rsidRPr="001D3C72">
        <w:t>be input to the PPG sensor in a stable manner</w:t>
      </w:r>
      <w:ins w:id="2012" w:author="James See" w:date="2022-01-25T20:06:00Z">
        <w:r w:rsidR="000C29F9">
          <w:t>,</w:t>
        </w:r>
      </w:ins>
      <w:r w:rsidRPr="001D3C72">
        <w:t xml:space="preserve"> as in the </w:t>
      </w:r>
      <w:del w:id="2013" w:author="James See" w:date="2022-01-25T20:06:00Z">
        <w:r w:rsidRPr="001D3C72" w:rsidDel="000C29F9">
          <w:delText xml:space="preserve">evaluation </w:delText>
        </w:r>
      </w:del>
      <w:ins w:id="2014" w:author="James See" w:date="2022-01-25T20:06:00Z">
        <w:r w:rsidR="000C29F9">
          <w:t xml:space="preserve">main </w:t>
        </w:r>
      </w:ins>
      <w:r w:rsidRPr="001D3C72">
        <w:t xml:space="preserve">experiment </w:t>
      </w:r>
      <w:ins w:id="2015" w:author="James See" w:date="2022-01-25T20:06:00Z">
        <w:r w:rsidR="000C29F9">
          <w:t xml:space="preserve">described </w:t>
        </w:r>
      </w:ins>
      <w:r w:rsidRPr="001D3C72">
        <w:t xml:space="preserve">in </w:t>
      </w:r>
      <w:del w:id="2016" w:author="James See" w:date="2022-01-25T19:46:00Z">
        <w:r w:rsidRPr="001D3C72" w:rsidDel="007C161F">
          <w:delText>s</w:delText>
        </w:r>
      </w:del>
      <w:ins w:id="2017" w:author="James See" w:date="2022-01-25T19:46:00Z">
        <w:r w:rsidR="007C161F">
          <w:t>S</w:t>
        </w:r>
      </w:ins>
      <w:r w:rsidRPr="001D3C72">
        <w:t xml:space="preserve">ection \ref{sec:evaluation}. </w:t>
      </w:r>
      <w:ins w:id="2018" w:author="James See" w:date="2022-01-25T20:07:00Z">
        <w:r w:rsidR="000C29F9">
          <w:t xml:space="preserve">As for the </w:t>
        </w:r>
      </w:ins>
      <w:r w:rsidRPr="001D3C72">
        <w:t>RR interval</w:t>
      </w:r>
      <w:del w:id="2019" w:author="James See" w:date="2022-01-25T20:07:00Z">
        <w:r w:rsidRPr="001D3C72" w:rsidDel="000C29F9">
          <w:delText xml:space="preserve"> (RR) is the time between ventricular activation and the next ventricular activation</w:delText>
        </w:r>
      </w:del>
      <w:r w:rsidRPr="001D3C72">
        <w:t xml:space="preserve">, </w:t>
      </w:r>
      <w:del w:id="2020" w:author="James See" w:date="2022-01-25T20:07:00Z">
        <w:r w:rsidRPr="001D3C72" w:rsidDel="000C29F9">
          <w:delText xml:space="preserve">which </w:delText>
        </w:r>
      </w:del>
      <w:ins w:id="2021" w:author="James See" w:date="2022-01-25T20:07:00Z">
        <w:r w:rsidR="000C29F9">
          <w:t xml:space="preserve">it </w:t>
        </w:r>
      </w:ins>
      <w:r w:rsidRPr="001D3C72">
        <w:t xml:space="preserve">is regular </w:t>
      </w:r>
      <w:del w:id="2022" w:author="James See" w:date="2022-01-25T20:07:00Z">
        <w:r w:rsidRPr="001D3C72" w:rsidDel="000C29F9">
          <w:delText xml:space="preserve">in </w:delText>
        </w:r>
      </w:del>
      <w:ins w:id="2023" w:author="James See" w:date="2022-01-25T20:07:00Z">
        <w:r w:rsidR="000C29F9">
          <w:t xml:space="preserve">under </w:t>
        </w:r>
      </w:ins>
      <w:r w:rsidRPr="001D3C72">
        <w:t>normal conditions</w:t>
      </w:r>
      <w:del w:id="2024" w:author="James See" w:date="2022-01-25T20:07:00Z">
        <w:r w:rsidRPr="001D3C72" w:rsidDel="000C29F9">
          <w:delText>.</w:delText>
        </w:r>
      </w:del>
      <w:ins w:id="2025" w:author="James See" w:date="2022-01-25T20:07:00Z">
        <w:r w:rsidR="000C29F9">
          <w:t xml:space="preserve"> bu</w:t>
        </w:r>
      </w:ins>
      <w:ins w:id="2026" w:author="James See" w:date="2022-01-25T20:08:00Z">
        <w:r w:rsidR="000C29F9">
          <w:t>t</w:t>
        </w:r>
      </w:ins>
      <w:r w:rsidRPr="001D3C72">
        <w:t xml:space="preserve"> </w:t>
      </w:r>
      <w:del w:id="2027" w:author="James See" w:date="2022-01-25T20:08:00Z">
        <w:r w:rsidRPr="001D3C72" w:rsidDel="000C29F9">
          <w:delText xml:space="preserve">In </w:delText>
        </w:r>
      </w:del>
      <w:r w:rsidRPr="001D3C72">
        <w:t>general</w:t>
      </w:r>
      <w:ins w:id="2028" w:author="James See" w:date="2022-01-25T20:08:00Z">
        <w:r w:rsidR="000C29F9">
          <w:t>ly</w:t>
        </w:r>
      </w:ins>
      <w:del w:id="2029" w:author="James See" w:date="2022-01-25T20:08:00Z">
        <w:r w:rsidRPr="001D3C72" w:rsidDel="000C29F9">
          <w:delText>, RR interval</w:delText>
        </w:r>
      </w:del>
      <w:r w:rsidRPr="001D3C72">
        <w:t xml:space="preserve"> varies during relaxation</w:t>
      </w:r>
      <w:ins w:id="2030" w:author="James See" w:date="2022-01-25T20:08:00Z">
        <w:r w:rsidR="000C29F9">
          <w:t>,</w:t>
        </w:r>
      </w:ins>
      <w:r w:rsidRPr="001D3C72">
        <w:t xml:space="preserve"> </w:t>
      </w:r>
      <w:del w:id="2031" w:author="James See" w:date="2022-01-25T22:45:00Z">
        <w:r w:rsidRPr="001D3C72" w:rsidDel="00551CEA">
          <w:delText xml:space="preserve">because </w:delText>
        </w:r>
      </w:del>
      <w:ins w:id="2032" w:author="James See" w:date="2022-01-25T22:45:00Z">
        <w:r w:rsidR="00551CEA">
          <w:t>when</w:t>
        </w:r>
        <w:r w:rsidR="00551CEA" w:rsidRPr="001D3C72">
          <w:t xml:space="preserve"> </w:t>
        </w:r>
      </w:ins>
      <w:r w:rsidRPr="001D3C72">
        <w:t xml:space="preserve">the heart takes a break. </w:t>
      </w:r>
      <w:del w:id="2033" w:author="James See" w:date="2022-01-25T20:08:00Z">
        <w:r w:rsidRPr="001D3C72" w:rsidDel="000C29F9">
          <w:delText xml:space="preserve">The number of times the ventricles contract in one minute is the heart rate, and if RR interval which is the activation cycle of the ventricles is known, the heart rate can be calculated. </w:delText>
        </w:r>
      </w:del>
      <w:ins w:id="2034" w:author="James See" w:date="2022-01-25T20:08:00Z">
        <w:r w:rsidR="000C29F9">
          <w:t xml:space="preserve">In these results, the </w:t>
        </w:r>
      </w:ins>
      <w:del w:id="2035" w:author="James See" w:date="2022-01-25T20:08:00Z">
        <w:r w:rsidRPr="001D3C72" w:rsidDel="000C29F9">
          <w:delText>M</w:delText>
        </w:r>
      </w:del>
      <w:ins w:id="2036" w:author="James See" w:date="2022-01-25T20:08:00Z">
        <w:r w:rsidR="000C29F9">
          <w:t>m</w:t>
        </w:r>
      </w:ins>
      <w:r w:rsidRPr="001D3C72">
        <w:t xml:space="preserve">ean RR was </w:t>
      </w:r>
      <w:ins w:id="2037" w:author="James See" w:date="2022-01-25T22:45:00Z">
        <w:r w:rsidR="00551CEA" w:rsidRPr="001D3C72">
          <w:t xml:space="preserve">normal and </w:t>
        </w:r>
      </w:ins>
      <w:r w:rsidRPr="001D3C72">
        <w:t xml:space="preserve">close </w:t>
      </w:r>
      <w:del w:id="2038" w:author="James See" w:date="2022-01-25T22:45:00Z">
        <w:r w:rsidRPr="001D3C72" w:rsidDel="00551CEA">
          <w:delText xml:space="preserve">and normal </w:delText>
        </w:r>
      </w:del>
      <w:r w:rsidRPr="001D3C72">
        <w:t xml:space="preserve">between the real and generated pulse waves, </w:t>
      </w:r>
      <w:ins w:id="2039" w:author="James See" w:date="2022-01-25T20:08:00Z">
        <w:r w:rsidR="00E852FF">
          <w:t xml:space="preserve">which </w:t>
        </w:r>
      </w:ins>
      <w:r w:rsidRPr="001D3C72">
        <w:t>indicat</w:t>
      </w:r>
      <w:ins w:id="2040" w:author="James See" w:date="2022-01-25T20:08:00Z">
        <w:r w:rsidR="00E852FF">
          <w:t>es</w:t>
        </w:r>
      </w:ins>
      <w:del w:id="2041" w:author="James See" w:date="2022-01-25T20:08:00Z">
        <w:r w:rsidRPr="001D3C72" w:rsidDel="00E852FF">
          <w:delText>ing</w:delText>
        </w:r>
      </w:del>
      <w:r w:rsidRPr="001D3C72">
        <w:t xml:space="preserve"> that the generated pulse wave could be recognized as a correct</w:t>
      </w:r>
      <w:del w:id="2042" w:author="James See" w:date="2022-01-25T20:08:00Z">
        <w:r w:rsidRPr="001D3C72" w:rsidDel="00E852FF">
          <w:delText>ly</w:delText>
        </w:r>
      </w:del>
      <w:r w:rsidRPr="001D3C72">
        <w:t xml:space="preserve"> pulse </w:t>
      </w:r>
      <w:del w:id="2043" w:author="James See" w:date="2022-01-25T20:08:00Z">
        <w:r w:rsidRPr="001D3C72" w:rsidDel="00E852FF">
          <w:delText xml:space="preserve">wave </w:delText>
        </w:r>
      </w:del>
      <w:r w:rsidRPr="001D3C72">
        <w:t xml:space="preserve">waveform. </w:t>
      </w:r>
      <w:del w:id="2044" w:author="James See" w:date="2022-01-25T20:10:00Z">
        <w:r w:rsidRPr="001D3C72" w:rsidDel="00E852FF">
          <w:delText>SDNN of the generated pulse wave showed a very small value. SDNN is t</w:delText>
        </w:r>
      </w:del>
      <w:ins w:id="2045" w:author="James See" w:date="2022-01-25T20:10:00Z">
        <w:r w:rsidR="00E852FF">
          <w:t>T</w:t>
        </w:r>
      </w:ins>
      <w:r w:rsidRPr="001D3C72">
        <w:t xml:space="preserve">he standard deviation of </w:t>
      </w:r>
      <w:ins w:id="2046" w:author="James See" w:date="2022-01-25T20:09:00Z">
        <w:r w:rsidR="00E852FF">
          <w:t xml:space="preserve">the </w:t>
        </w:r>
      </w:ins>
      <w:r w:rsidRPr="001D3C72">
        <w:t xml:space="preserve">RR interval, </w:t>
      </w:r>
      <w:ins w:id="2047" w:author="James See" w:date="2022-01-25T20:09:00Z">
        <w:r w:rsidR="00E852FF">
          <w:t xml:space="preserve">denoted as SDNN, was very small for the </w:t>
        </w:r>
      </w:ins>
      <w:ins w:id="2048" w:author="James See" w:date="2022-01-25T20:10:00Z">
        <w:r w:rsidR="00E852FF">
          <w:t xml:space="preserve">generated pulse wave. </w:t>
        </w:r>
      </w:ins>
      <w:del w:id="2049" w:author="James See" w:date="2022-01-25T20:11:00Z">
        <w:r w:rsidRPr="001D3C72" w:rsidDel="00F07FD7">
          <w:delText xml:space="preserve">and </w:delText>
        </w:r>
      </w:del>
      <w:ins w:id="2050" w:author="James See" w:date="2022-01-25T20:11:00Z">
        <w:r w:rsidR="00F07FD7">
          <w:t xml:space="preserve">The reason might be that, </w:t>
        </w:r>
      </w:ins>
      <w:del w:id="2051" w:author="James See" w:date="2022-01-25T20:11:00Z">
        <w:r w:rsidRPr="001D3C72" w:rsidDel="00F07FD7">
          <w:delText xml:space="preserve">since </w:delText>
        </w:r>
      </w:del>
      <w:ins w:id="2052" w:author="James See" w:date="2022-01-25T20:11:00Z">
        <w:r w:rsidR="00F07FD7">
          <w:t xml:space="preserve">because </w:t>
        </w:r>
      </w:ins>
      <w:r w:rsidRPr="001D3C72">
        <w:t xml:space="preserve">the mechanically generated pulse wave was a stable waveform, </w:t>
      </w:r>
      <w:ins w:id="2053" w:author="James See" w:date="2022-01-25T20:11:00Z">
        <w:r w:rsidR="00F07FD7">
          <w:t xml:space="preserve">there was </w:t>
        </w:r>
      </w:ins>
      <w:r w:rsidRPr="001D3C72">
        <w:t xml:space="preserve">no variation in </w:t>
      </w:r>
      <w:ins w:id="2054" w:author="James See" w:date="2022-01-25T20:11:00Z">
        <w:r w:rsidR="00F07FD7">
          <w:t xml:space="preserve">the </w:t>
        </w:r>
      </w:ins>
      <w:r w:rsidRPr="001D3C72">
        <w:t>RR interval</w:t>
      </w:r>
      <w:ins w:id="2055" w:author="James See" w:date="2022-01-25T20:12:00Z">
        <w:r w:rsidR="005E498D">
          <w:t>s;</w:t>
        </w:r>
      </w:ins>
      <w:del w:id="2056" w:author="James See" w:date="2022-01-25T20:11:00Z">
        <w:r w:rsidRPr="001D3C72" w:rsidDel="00F07FD7">
          <w:delText xml:space="preserve"> occurred and SDNN may have been small</w:delText>
        </w:r>
      </w:del>
      <w:del w:id="2057" w:author="James See" w:date="2022-01-25T20:12:00Z">
        <w:r w:rsidRPr="001D3C72" w:rsidDel="005E498D">
          <w:delText>.</w:delText>
        </w:r>
      </w:del>
      <w:r w:rsidRPr="001D3C72">
        <w:t xml:space="preserve"> </w:t>
      </w:r>
      <w:del w:id="2058" w:author="James See" w:date="2022-01-25T20:13:00Z">
        <w:r w:rsidRPr="001D3C72" w:rsidDel="005E498D">
          <w:delText>The fact that there is no variation in RR intervals can be seen</w:delText>
        </w:r>
      </w:del>
      <w:ins w:id="2059" w:author="James See" w:date="2022-01-25T20:13:00Z">
        <w:r w:rsidR="005E498D">
          <w:t>this was confirmed by the results shown</w:t>
        </w:r>
      </w:ins>
      <w:r w:rsidRPr="001D3C72">
        <w:t xml:space="preserve"> in \figref{rr_wave}.</w:t>
      </w:r>
      <w:ins w:id="2060" w:author="James See" w:date="2022-01-25T20:13:00Z">
        <w:r w:rsidR="00BB671E">
          <w:t>\par</w:t>
        </w:r>
      </w:ins>
    </w:p>
    <w:p w14:paraId="46C1FC80" w14:textId="77777777" w:rsidR="00BB671E" w:rsidRDefault="00BB671E" w:rsidP="00200DF7">
      <w:pPr>
        <w:rPr>
          <w:ins w:id="2061" w:author="James See" w:date="2022-01-25T20:13:00Z"/>
        </w:rPr>
      </w:pPr>
    </w:p>
    <w:p w14:paraId="17D8F903" w14:textId="14C8988C" w:rsidR="00200DF7" w:rsidRPr="001D3C72" w:rsidRDefault="00200DF7" w:rsidP="00200DF7">
      <w:del w:id="2062" w:author="James See" w:date="2022-01-25T20:13:00Z">
        <w:r w:rsidRPr="001D3C72" w:rsidDel="00BB671E">
          <w:delText xml:space="preserve"> </w:delText>
        </w:r>
      </w:del>
      <w:ins w:id="2063" w:author="James See" w:date="2022-01-25T20:17:00Z">
        <w:r w:rsidR="00123A45">
          <w:t>In pulse w</w:t>
        </w:r>
      </w:ins>
      <w:ins w:id="2064" w:author="James See" w:date="2022-01-25T20:18:00Z">
        <w:r w:rsidR="00123A45">
          <w:t>ave data, t</w:t>
        </w:r>
      </w:ins>
      <w:ins w:id="2065" w:author="James See" w:date="2022-01-25T20:16:00Z">
        <w:r w:rsidR="00123A45">
          <w:t xml:space="preserve">he </w:t>
        </w:r>
      </w:ins>
      <w:ins w:id="2066" w:author="James See" w:date="2022-01-25T20:18:00Z">
        <w:r w:rsidR="00123A45">
          <w:t xml:space="preserve">low-frequency </w:t>
        </w:r>
        <w:r w:rsidR="00670397">
          <w:t>power (</w:t>
        </w:r>
      </w:ins>
      <w:r w:rsidRPr="001D3C72">
        <w:t>LF</w:t>
      </w:r>
      <w:ins w:id="2067" w:author="James See" w:date="2022-01-25T20:18:00Z">
        <w:r w:rsidR="00670397">
          <w:t>)</w:t>
        </w:r>
      </w:ins>
      <w:r w:rsidRPr="001D3C72">
        <w:t xml:space="preserve"> indicates both sympathetic and parasympathetic nervous system activity</w:t>
      </w:r>
      <w:del w:id="2068" w:author="James See" w:date="2022-01-25T20:16:00Z">
        <w:r w:rsidRPr="001D3C72" w:rsidDel="00123A45">
          <w:delText>.</w:delText>
        </w:r>
      </w:del>
      <w:ins w:id="2069" w:author="James See" w:date="2022-01-25T20:16:00Z">
        <w:r w:rsidR="00123A45">
          <w:t>, while</w:t>
        </w:r>
      </w:ins>
      <w:ins w:id="2070" w:author="James See" w:date="2022-01-25T20:18:00Z">
        <w:r w:rsidR="00670397">
          <w:t xml:space="preserve"> the high-frequency power</w:t>
        </w:r>
      </w:ins>
      <w:r w:rsidRPr="001D3C72">
        <w:t xml:space="preserve"> </w:t>
      </w:r>
      <w:ins w:id="2071" w:author="James See" w:date="2022-01-25T20:18:00Z">
        <w:r w:rsidR="00670397">
          <w:t>(</w:t>
        </w:r>
      </w:ins>
      <w:r w:rsidRPr="001D3C72">
        <w:t>HF</w:t>
      </w:r>
      <w:ins w:id="2072" w:author="James See" w:date="2022-01-25T20:18:00Z">
        <w:r w:rsidR="00670397">
          <w:t>)</w:t>
        </w:r>
      </w:ins>
      <w:r w:rsidRPr="001D3C72">
        <w:t xml:space="preserve">, also known as respiratory sinus arrhythmia (RSA), indicates parasympathetic activity and </w:t>
      </w:r>
      <w:del w:id="2073" w:author="James See" w:date="2022-01-25T20:17:00Z">
        <w:r w:rsidRPr="001D3C72" w:rsidDel="00123A45">
          <w:delText xml:space="preserve">the </w:delText>
        </w:r>
      </w:del>
      <w:r w:rsidRPr="001D3C72">
        <w:t>variation</w:t>
      </w:r>
      <w:del w:id="2074" w:author="James See" w:date="2022-01-25T20:17:00Z">
        <w:r w:rsidRPr="001D3C72" w:rsidDel="00123A45">
          <w:delText>s</w:delText>
        </w:r>
      </w:del>
      <w:r w:rsidRPr="001D3C72">
        <w:t xml:space="preserve"> of </w:t>
      </w:r>
      <w:ins w:id="2075" w:author="James See" w:date="2022-01-25T20:17:00Z">
        <w:r w:rsidR="00123A45">
          <w:t xml:space="preserve">the </w:t>
        </w:r>
      </w:ins>
      <w:r w:rsidRPr="001D3C72">
        <w:t>RR interval</w:t>
      </w:r>
      <w:ins w:id="2076" w:author="James See" w:date="2022-01-25T20:17:00Z">
        <w:r w:rsidR="00123A45">
          <w:t>s</w:t>
        </w:r>
      </w:ins>
      <w:r w:rsidRPr="001D3C72">
        <w:t xml:space="preserve"> with respiration. The heart rate increases with inhalation and decreases with exhalation. </w:t>
      </w:r>
      <w:del w:id="2077" w:author="James See" w:date="2022-01-25T20:17:00Z">
        <w:r w:rsidRPr="001D3C72" w:rsidDel="00123A45">
          <w:delText xml:space="preserve">Since </w:delText>
        </w:r>
      </w:del>
      <w:ins w:id="2078" w:author="James See" w:date="2022-01-25T20:17:00Z">
        <w:r w:rsidR="00123A45">
          <w:t xml:space="preserve">Because </w:t>
        </w:r>
      </w:ins>
      <w:r w:rsidRPr="001D3C72">
        <w:t xml:space="preserve">LF appears </w:t>
      </w:r>
      <w:ins w:id="2079" w:author="James See" w:date="2022-01-25T20:19:00Z">
        <w:r w:rsidR="00D57FA0">
          <w:t xml:space="preserve">regardless of </w:t>
        </w:r>
      </w:ins>
      <w:r w:rsidRPr="001D3C72">
        <w:t xml:space="preserve">whether the sympathetic or parasympathetic nervous system is dominant, the ratio of LF to HF (LF/HF ratio) is used as a stress indicator. In </w:t>
      </w:r>
      <w:del w:id="2080" w:author="James See" w:date="2022-01-25T20:19:00Z">
        <w:r w:rsidRPr="001D3C72" w:rsidDel="00D57FA0">
          <w:delText xml:space="preserve">the </w:delText>
        </w:r>
      </w:del>
      <w:ins w:id="2081" w:author="James See" w:date="2022-01-25T20:19:00Z">
        <w:r w:rsidR="00D57FA0">
          <w:t>a</w:t>
        </w:r>
        <w:r w:rsidR="00D57FA0" w:rsidRPr="001D3C72">
          <w:t xml:space="preserve"> </w:t>
        </w:r>
      </w:ins>
      <w:r w:rsidRPr="001D3C72">
        <w:t xml:space="preserve">relaxed state, the parasympathetic nervous system is activated, </w:t>
      </w:r>
      <w:del w:id="2082" w:author="James See" w:date="2022-01-25T20:19:00Z">
        <w:r w:rsidRPr="001D3C72" w:rsidDel="00D57FA0">
          <w:delText xml:space="preserve">and </w:delText>
        </w:r>
      </w:del>
      <w:ins w:id="2083" w:author="James See" w:date="2022-01-25T20:19:00Z">
        <w:r w:rsidR="00D57FA0">
          <w:t xml:space="preserve">which results in </w:t>
        </w:r>
      </w:ins>
      <w:r w:rsidRPr="001D3C72">
        <w:t>HF indicating respiratory variations and LF indicating blood pressure variations</w:t>
      </w:r>
      <w:del w:id="2084" w:author="James See" w:date="2022-01-25T20:20:00Z">
        <w:r w:rsidRPr="001D3C72" w:rsidDel="00D57FA0">
          <w:delText xml:space="preserve"> appear</w:delText>
        </w:r>
      </w:del>
      <w:r w:rsidRPr="001D3C72">
        <w:t>. On the other hand, under stress</w:t>
      </w:r>
      <w:ins w:id="2085" w:author="James See" w:date="2022-01-25T20:20:00Z">
        <w:r w:rsidR="00D57FA0">
          <w:t>ful</w:t>
        </w:r>
      </w:ins>
      <w:r w:rsidRPr="001D3C72">
        <w:t xml:space="preserve"> conditions, the sympathetic nervous system is activated</w:t>
      </w:r>
      <w:ins w:id="2086" w:author="James See" w:date="2022-01-25T20:21:00Z">
        <w:r w:rsidR="00DF424F">
          <w:t>,</w:t>
        </w:r>
      </w:ins>
      <w:r w:rsidRPr="001D3C72">
        <w:t xml:space="preserve"> and LF </w:t>
      </w:r>
      <w:ins w:id="2087" w:author="James See" w:date="2022-01-25T20:21:00Z">
        <w:r w:rsidR="00DF424F">
          <w:t xml:space="preserve">still </w:t>
        </w:r>
      </w:ins>
      <w:r w:rsidRPr="001D3C72">
        <w:t xml:space="preserve">appears but HF </w:t>
      </w:r>
      <w:r w:rsidRPr="001D3C72">
        <w:lastRenderedPageBreak/>
        <w:t xml:space="preserve">decreases. Therefore, </w:t>
      </w:r>
      <w:del w:id="2088" w:author="James See" w:date="2022-01-25T20:22:00Z">
        <w:r w:rsidRPr="001D3C72" w:rsidDel="00DF424F">
          <w:delText xml:space="preserve">in a relaxed state, </w:delText>
        </w:r>
      </w:del>
      <w:r w:rsidRPr="001D3C72">
        <w:t>HF is relatively larger</w:t>
      </w:r>
      <w:ins w:id="2089" w:author="James See" w:date="2022-01-25T20:22:00Z">
        <w:r w:rsidR="00DF424F" w:rsidRPr="00DF424F">
          <w:t xml:space="preserve"> </w:t>
        </w:r>
        <w:r w:rsidR="00DF424F" w:rsidRPr="001D3C72">
          <w:t>in a relaxed state</w:t>
        </w:r>
      </w:ins>
      <w:r w:rsidRPr="001D3C72">
        <w:t xml:space="preserve">, so </w:t>
      </w:r>
      <w:ins w:id="2090" w:author="James See" w:date="2022-01-25T20:21:00Z">
        <w:r w:rsidR="00DF424F">
          <w:t xml:space="preserve">the </w:t>
        </w:r>
      </w:ins>
      <w:r w:rsidRPr="001D3C72">
        <w:t>LF/HF ratio is small</w:t>
      </w:r>
      <w:del w:id="2091" w:author="James See" w:date="2022-01-25T20:23:00Z">
        <w:r w:rsidRPr="001D3C72" w:rsidDel="00DF424F">
          <w:delText>er</w:delText>
        </w:r>
      </w:del>
      <w:r w:rsidRPr="001D3C72">
        <w:t xml:space="preserve">, </w:t>
      </w:r>
      <w:del w:id="2092" w:author="James See" w:date="2022-01-25T20:21:00Z">
        <w:r w:rsidRPr="001D3C72" w:rsidDel="00DF424F">
          <w:delText xml:space="preserve">and </w:delText>
        </w:r>
      </w:del>
      <w:ins w:id="2093" w:author="James See" w:date="2022-01-25T20:21:00Z">
        <w:r w:rsidR="00DF424F">
          <w:t xml:space="preserve">while </w:t>
        </w:r>
      </w:ins>
      <w:del w:id="2094" w:author="James See" w:date="2022-01-25T20:23:00Z">
        <w:r w:rsidRPr="001D3C72" w:rsidDel="00DF424F">
          <w:delText xml:space="preserve">in a stressed state, </w:delText>
        </w:r>
      </w:del>
      <w:r w:rsidRPr="001D3C72">
        <w:t xml:space="preserve">LF is </w:t>
      </w:r>
      <w:del w:id="2095" w:author="James See" w:date="2022-01-25T20:21:00Z">
        <w:r w:rsidRPr="001D3C72" w:rsidDel="00DF424F">
          <w:delText xml:space="preserve">larger </w:delText>
        </w:r>
      </w:del>
      <w:r w:rsidRPr="001D3C72">
        <w:t>relative</w:t>
      </w:r>
      <w:ins w:id="2096" w:author="James See" w:date="2022-01-25T20:21:00Z">
        <w:r w:rsidR="00DF424F">
          <w:t xml:space="preserve">ly </w:t>
        </w:r>
        <w:r w:rsidR="00DF424F" w:rsidRPr="001D3C72">
          <w:t>larger</w:t>
        </w:r>
      </w:ins>
      <w:ins w:id="2097" w:author="James See" w:date="2022-01-25T20:23:00Z">
        <w:r w:rsidR="00DF424F">
          <w:t xml:space="preserve"> </w:t>
        </w:r>
        <w:r w:rsidR="00DF424F" w:rsidRPr="001D3C72">
          <w:t>in a stressed state</w:t>
        </w:r>
      </w:ins>
      <w:del w:id="2098" w:author="James See" w:date="2022-01-25T20:23:00Z">
        <w:r w:rsidRPr="001D3C72" w:rsidDel="00DF424F">
          <w:delText xml:space="preserve"> to HF</w:delText>
        </w:r>
      </w:del>
      <w:r w:rsidRPr="001D3C72">
        <w:t xml:space="preserve">, so </w:t>
      </w:r>
      <w:ins w:id="2099" w:author="James See" w:date="2022-01-25T20:23:00Z">
        <w:r w:rsidR="00DF424F">
          <w:t xml:space="preserve">the </w:t>
        </w:r>
      </w:ins>
      <w:r w:rsidRPr="001D3C72">
        <w:t>LF/HF ratio is large</w:t>
      </w:r>
      <w:del w:id="2100" w:author="James See" w:date="2022-01-25T20:23:00Z">
        <w:r w:rsidRPr="001D3C72" w:rsidDel="00DF424F">
          <w:delText>r</w:delText>
        </w:r>
      </w:del>
      <w:r w:rsidRPr="001D3C72">
        <w:t xml:space="preserve">. However, the criterion of </w:t>
      </w:r>
      <w:ins w:id="2101" w:author="James See" w:date="2022-01-25T20:23:00Z">
        <w:r w:rsidR="00D12C39">
          <w:t xml:space="preserve">the </w:t>
        </w:r>
      </w:ins>
      <w:r w:rsidRPr="001D3C72">
        <w:t xml:space="preserve">LF/HF ratio for judging </w:t>
      </w:r>
      <w:del w:id="2102" w:author="James See" w:date="2022-01-25T20:23:00Z">
        <w:r w:rsidRPr="001D3C72" w:rsidDel="00D12C39">
          <w:delText xml:space="preserve">a </w:delText>
        </w:r>
      </w:del>
      <w:r w:rsidRPr="001D3C72">
        <w:t>stress</w:t>
      </w:r>
      <w:ins w:id="2103" w:author="James See" w:date="2022-01-25T20:23:00Z">
        <w:r w:rsidR="00D12C39">
          <w:t>ful</w:t>
        </w:r>
      </w:ins>
      <w:r w:rsidRPr="001D3C72">
        <w:t xml:space="preserve"> </w:t>
      </w:r>
      <w:del w:id="2104" w:author="James See" w:date="2022-01-25T20:23:00Z">
        <w:r w:rsidRPr="001D3C72" w:rsidDel="00D12C39">
          <w:delText xml:space="preserve">state </w:delText>
        </w:r>
      </w:del>
      <w:ins w:id="2105" w:author="James See" w:date="2022-01-25T20:23:00Z">
        <w:r w:rsidR="00D12C39">
          <w:t>cond</w:t>
        </w:r>
      </w:ins>
      <w:ins w:id="2106" w:author="James See" w:date="2022-01-25T20:24:00Z">
        <w:r w:rsidR="00D12C39">
          <w:t xml:space="preserve">itions </w:t>
        </w:r>
      </w:ins>
      <w:del w:id="2107" w:author="James See" w:date="2022-01-25T20:24:00Z">
        <w:r w:rsidRPr="001D3C72" w:rsidDel="00D12C39">
          <w:delText xml:space="preserve">varies </w:delText>
        </w:r>
      </w:del>
      <w:r w:rsidRPr="001D3C72">
        <w:t>depend</w:t>
      </w:r>
      <w:ins w:id="2108" w:author="James See" w:date="2022-01-25T20:24:00Z">
        <w:r w:rsidR="00D12C39">
          <w:t>s</w:t>
        </w:r>
      </w:ins>
      <w:del w:id="2109" w:author="James See" w:date="2022-01-25T20:24:00Z">
        <w:r w:rsidRPr="001D3C72" w:rsidDel="00D12C39">
          <w:delText>ing</w:delText>
        </w:r>
      </w:del>
      <w:r w:rsidRPr="001D3C72">
        <w:t xml:space="preserve"> on individual differences and </w:t>
      </w:r>
      <w:ins w:id="2110" w:author="James See" w:date="2022-01-25T20:24:00Z">
        <w:r w:rsidR="00D12C39">
          <w:t xml:space="preserve">the </w:t>
        </w:r>
      </w:ins>
      <w:r w:rsidRPr="001D3C72">
        <w:t xml:space="preserve">measurement conditions. </w:t>
      </w:r>
      <w:del w:id="2111" w:author="James See" w:date="2022-01-25T20:24:00Z">
        <w:r w:rsidRPr="001D3C72" w:rsidDel="002B7375">
          <w:delText xml:space="preserve">From </w:delText>
        </w:r>
      </w:del>
      <w:ins w:id="2112" w:author="James See" w:date="2022-01-25T20:24:00Z">
        <w:r w:rsidR="002B7375">
          <w:t>The results here for the</w:t>
        </w:r>
        <w:r w:rsidR="002B7375" w:rsidRPr="001D3C72">
          <w:t xml:space="preserve"> </w:t>
        </w:r>
      </w:ins>
      <w:del w:id="2113" w:author="James See" w:date="2022-01-25T20:24:00Z">
        <w:r w:rsidRPr="001D3C72" w:rsidDel="002B7375">
          <w:delText>P</w:delText>
        </w:r>
      </w:del>
      <w:ins w:id="2114" w:author="James See" w:date="2022-01-25T20:24:00Z">
        <w:r w:rsidR="002B7375">
          <w:t>p</w:t>
        </w:r>
      </w:ins>
      <w:r w:rsidRPr="001D3C72">
        <w:t>ower (</w:t>
      </w:r>
      <w:r w:rsidRPr="001D3C72">
        <w:rPr>
          <w:color w:val="D9D9D9" w:themeColor="background1" w:themeShade="D9"/>
        </w:rPr>
        <w:t>\</w:t>
      </w:r>
      <w:r w:rsidR="0049573A" w:rsidRPr="001D3C72">
        <w:t>%</w:t>
      </w:r>
      <w:r w:rsidRPr="001D3C72">
        <w:t xml:space="preserve">) and </w:t>
      </w:r>
      <w:ins w:id="2115" w:author="James See" w:date="2022-01-25T20:24:00Z">
        <w:r w:rsidR="002B7375">
          <w:t xml:space="preserve">the </w:t>
        </w:r>
      </w:ins>
      <w:r w:rsidRPr="001D3C72">
        <w:t>LF/HF ratio of the generated pulse wave</w:t>
      </w:r>
      <w:del w:id="2116" w:author="James See" w:date="2022-01-25T20:25:00Z">
        <w:r w:rsidRPr="001D3C72" w:rsidDel="00196317">
          <w:delText>,</w:delText>
        </w:r>
      </w:del>
      <w:r w:rsidRPr="001D3C72">
        <w:t xml:space="preserve"> </w:t>
      </w:r>
      <w:del w:id="2117" w:author="James See" w:date="2022-01-25T20:25:00Z">
        <w:r w:rsidRPr="001D3C72" w:rsidDel="00196317">
          <w:delText xml:space="preserve">it can be seen </w:delText>
        </w:r>
      </w:del>
      <w:ins w:id="2118" w:author="James See" w:date="2022-01-25T20:25:00Z">
        <w:r w:rsidR="00196317">
          <w:t xml:space="preserve">showed </w:t>
        </w:r>
      </w:ins>
      <w:r w:rsidRPr="001D3C72">
        <w:t xml:space="preserve">that HF </w:t>
      </w:r>
      <w:del w:id="2119" w:author="James See" w:date="2022-01-25T20:25:00Z">
        <w:r w:rsidRPr="001D3C72" w:rsidDel="00196317">
          <w:delText xml:space="preserve">is </w:delText>
        </w:r>
      </w:del>
      <w:ins w:id="2120" w:author="James See" w:date="2022-01-25T20:25:00Z">
        <w:r w:rsidR="00196317">
          <w:t xml:space="preserve">was </w:t>
        </w:r>
      </w:ins>
      <w:r w:rsidRPr="001D3C72">
        <w:t>large</w:t>
      </w:r>
      <w:ins w:id="2121" w:author="James See" w:date="2022-01-25T20:25:00Z">
        <w:r w:rsidR="00196317">
          <w:t>,</w:t>
        </w:r>
      </w:ins>
      <w:r w:rsidRPr="001D3C72">
        <w:t xml:space="preserve"> </w:t>
      </w:r>
      <w:del w:id="2122" w:author="James See" w:date="2022-01-25T20:25:00Z">
        <w:r w:rsidRPr="001D3C72" w:rsidDel="00196317">
          <w:delText xml:space="preserve">and it is in the </w:delText>
        </w:r>
      </w:del>
      <w:ins w:id="2123" w:author="James See" w:date="2022-01-25T20:25:00Z">
        <w:r w:rsidR="00196317">
          <w:t xml:space="preserve">which indicated a </w:t>
        </w:r>
      </w:ins>
      <w:r w:rsidRPr="001D3C72">
        <w:t xml:space="preserve">relaxed state. However, this result </w:t>
      </w:r>
      <w:del w:id="2124" w:author="James See" w:date="2022-01-25T20:25:00Z">
        <w:r w:rsidRPr="001D3C72" w:rsidDel="00196317">
          <w:delText xml:space="preserve">is </w:delText>
        </w:r>
      </w:del>
      <w:ins w:id="2125" w:author="James See" w:date="2022-01-25T20:25:00Z">
        <w:r w:rsidR="00196317">
          <w:t xml:space="preserve">was </w:t>
        </w:r>
      </w:ins>
      <w:r w:rsidRPr="001D3C72">
        <w:t xml:space="preserve">inconsistent with the small variation in </w:t>
      </w:r>
      <w:ins w:id="2126" w:author="James See" w:date="2022-01-25T20:25:00Z">
        <w:r w:rsidR="00196317">
          <w:t xml:space="preserve">the </w:t>
        </w:r>
      </w:ins>
      <w:r w:rsidRPr="001D3C72">
        <w:t xml:space="preserve">RR interval. </w:t>
      </w:r>
      <w:del w:id="2127" w:author="James See" w:date="2022-01-25T20:25:00Z">
        <w:r w:rsidRPr="001D3C72" w:rsidDel="00196317">
          <w:delText xml:space="preserve">Since </w:delText>
        </w:r>
      </w:del>
      <w:ins w:id="2128" w:author="James See" w:date="2022-01-25T20:25:00Z">
        <w:r w:rsidR="00196317">
          <w:t xml:space="preserve">Because </w:t>
        </w:r>
      </w:ins>
      <w:r w:rsidRPr="001D3C72">
        <w:t xml:space="preserve">the generated PPG data was not intended to control LF and HF, these values </w:t>
      </w:r>
      <w:del w:id="2129" w:author="James See" w:date="2022-01-25T20:26:00Z">
        <w:r w:rsidRPr="001D3C72" w:rsidDel="00196317">
          <w:delText xml:space="preserve">were </w:delText>
        </w:r>
      </w:del>
      <w:r w:rsidRPr="001D3C72">
        <w:t xml:space="preserve">merely </w:t>
      </w:r>
      <w:del w:id="2130" w:author="James See" w:date="2022-01-25T20:26:00Z">
        <w:r w:rsidRPr="001D3C72" w:rsidDel="00196317">
          <w:delText xml:space="preserve">the </w:delText>
        </w:r>
      </w:del>
      <w:r w:rsidRPr="001D3C72">
        <w:t>result</w:t>
      </w:r>
      <w:ins w:id="2131" w:author="James See" w:date="2022-01-25T20:26:00Z">
        <w:r w:rsidR="00196317">
          <w:t>ed</w:t>
        </w:r>
      </w:ins>
      <w:r w:rsidRPr="001D3C72">
        <w:t xml:space="preserve"> </w:t>
      </w:r>
      <w:del w:id="2132" w:author="James See" w:date="2022-01-25T20:26:00Z">
        <w:r w:rsidRPr="001D3C72" w:rsidDel="00196317">
          <w:delText xml:space="preserve">of </w:delText>
        </w:r>
      </w:del>
      <w:ins w:id="2133" w:author="James See" w:date="2022-01-25T20:26:00Z">
        <w:r w:rsidR="00196317">
          <w:t xml:space="preserve">from the </w:t>
        </w:r>
      </w:ins>
      <w:r w:rsidRPr="001D3C72">
        <w:t xml:space="preserve">frequency analysis of the </w:t>
      </w:r>
      <w:del w:id="2134" w:author="James See" w:date="2022-01-25T20:26:00Z">
        <w:r w:rsidRPr="001D3C72" w:rsidDel="00196317">
          <w:delText xml:space="preserve">obtained </w:delText>
        </w:r>
      </w:del>
      <w:r w:rsidRPr="001D3C72">
        <w:t xml:space="preserve">RR interval data, and </w:t>
      </w:r>
      <w:ins w:id="2135" w:author="James See" w:date="2022-01-25T20:26:00Z">
        <w:r w:rsidR="00196317">
          <w:t xml:space="preserve">they </w:t>
        </w:r>
      </w:ins>
      <w:r w:rsidRPr="001D3C72">
        <w:t>may be meaningless</w:t>
      </w:r>
      <w:del w:id="2136" w:author="James See" w:date="2022-01-25T20:26:00Z">
        <w:r w:rsidRPr="001D3C72" w:rsidDel="00196317">
          <w:delText xml:space="preserve"> values</w:delText>
        </w:r>
      </w:del>
      <w:r w:rsidRPr="001D3C72">
        <w:t xml:space="preserve">. If </w:t>
      </w:r>
      <w:del w:id="2137" w:author="James See" w:date="2022-01-25T20:26:00Z">
        <w:r w:rsidRPr="001D3C72" w:rsidDel="00196317">
          <w:delText>it becomes possible to</w:delText>
        </w:r>
      </w:del>
      <w:ins w:id="2138" w:author="James See" w:date="2022-01-25T20:26:00Z">
        <w:r w:rsidR="00196317">
          <w:t>we can</w:t>
        </w:r>
      </w:ins>
      <w:r w:rsidRPr="001D3C72">
        <w:t xml:space="preserve"> generate more detailed PPG </w:t>
      </w:r>
      <w:del w:id="2139" w:author="James See" w:date="2022-01-25T20:26:00Z">
        <w:r w:rsidRPr="001D3C72" w:rsidDel="00196317">
          <w:delText xml:space="preserve">wave </w:delText>
        </w:r>
      </w:del>
      <w:ins w:id="2140" w:author="James See" w:date="2022-01-25T20:26:00Z">
        <w:r w:rsidR="00196317">
          <w:t>data</w:t>
        </w:r>
        <w:r w:rsidR="00196317" w:rsidRPr="001D3C72">
          <w:t xml:space="preserve"> </w:t>
        </w:r>
      </w:ins>
      <w:r w:rsidRPr="001D3C72">
        <w:t>in the future, it may be</w:t>
      </w:r>
      <w:ins w:id="2141" w:author="James See" w:date="2022-01-25T20:26:00Z">
        <w:r w:rsidR="00196317">
          <w:t>come</w:t>
        </w:r>
      </w:ins>
      <w:r w:rsidRPr="001D3C72">
        <w:t xml:space="preserve"> possible to control </w:t>
      </w:r>
      <w:ins w:id="2142" w:author="James See" w:date="2022-01-25T20:27:00Z">
        <w:r w:rsidR="00196317">
          <w:t xml:space="preserve">the </w:t>
        </w:r>
      </w:ins>
      <w:r w:rsidRPr="001D3C72">
        <w:t>LF/HF ratio.</w:t>
      </w:r>
    </w:p>
    <w:p w14:paraId="79D5A42E" w14:textId="77777777" w:rsidR="00200DF7" w:rsidRPr="001D3C72" w:rsidRDefault="00200DF7" w:rsidP="00200DF7"/>
    <w:p w14:paraId="14086C7A" w14:textId="77777777" w:rsidR="00200DF7" w:rsidRPr="001D3C72" w:rsidRDefault="00F578B6" w:rsidP="007955C3">
      <w:pPr>
        <w:pStyle w:val="code"/>
      </w:pPr>
      <w:r w:rsidRPr="001D3C72">
        <w:rPr>
          <w:color w:val="7030A0"/>
        </w:rPr>
        <w:t>\begin</w:t>
      </w:r>
      <w:r w:rsidR="00200DF7" w:rsidRPr="001D3C72">
        <w:t>{figure*}[!t]</w:t>
      </w:r>
    </w:p>
    <w:p w14:paraId="2236503A" w14:textId="77777777" w:rsidR="00200DF7" w:rsidRPr="001D3C72" w:rsidRDefault="001D3C72" w:rsidP="007955C3">
      <w:pPr>
        <w:pStyle w:val="code"/>
      </w:pPr>
      <w:r>
        <w:t xml:space="preserve"> </w:t>
      </w:r>
      <w:r w:rsidR="00200DF7" w:rsidRPr="001D3C72">
        <w:t>\centering</w:t>
      </w:r>
    </w:p>
    <w:p w14:paraId="18B074A0" w14:textId="77777777" w:rsidR="00200DF7" w:rsidRPr="001D3C72" w:rsidRDefault="001D3C72" w:rsidP="007955C3">
      <w:pPr>
        <w:pStyle w:val="code"/>
      </w:pPr>
      <w:r>
        <w:t xml:space="preserve"> </w:t>
      </w:r>
      <w:r w:rsidR="00200DF7" w:rsidRPr="001D3C72">
        <w:t>\includegraphics[width=0.8\linewidth]{figures/rr_wave.eps}</w:t>
      </w:r>
    </w:p>
    <w:p w14:paraId="4476D067" w14:textId="2AAE1D10" w:rsidR="00200DF7" w:rsidRPr="001D3C72" w:rsidRDefault="001D3C72" w:rsidP="00200DF7">
      <w:r>
        <w:t xml:space="preserve"> </w:t>
      </w:r>
      <w:r w:rsidRPr="001D3C72">
        <w:rPr>
          <w:color w:val="0070C0"/>
        </w:rPr>
        <w:t>\caption</w:t>
      </w:r>
      <w:r w:rsidR="00200DF7" w:rsidRPr="001D3C72">
        <w:t xml:space="preserve">{RR </w:t>
      </w:r>
      <w:del w:id="2143" w:author="James See" w:date="2022-01-25T20:29:00Z">
        <w:r w:rsidR="00200DF7" w:rsidRPr="001D3C72" w:rsidDel="00741E0B">
          <w:delText>T</w:delText>
        </w:r>
      </w:del>
      <w:ins w:id="2144" w:author="James See" w:date="2022-01-25T20:29:00Z">
        <w:r w:rsidR="00741E0B">
          <w:t>t</w:t>
        </w:r>
      </w:ins>
      <w:r w:rsidR="00200DF7" w:rsidRPr="001D3C72">
        <w:t xml:space="preserve">ime </w:t>
      </w:r>
      <w:del w:id="2145" w:author="James See" w:date="2022-01-25T20:29:00Z">
        <w:r w:rsidR="00200DF7" w:rsidRPr="001D3C72" w:rsidDel="00741E0B">
          <w:delText>S</w:delText>
        </w:r>
      </w:del>
      <w:ins w:id="2146" w:author="James See" w:date="2022-01-25T20:29:00Z">
        <w:r w:rsidR="00741E0B">
          <w:t>s</w:t>
        </w:r>
      </w:ins>
      <w:r w:rsidR="00200DF7" w:rsidRPr="001D3C72">
        <w:t>eries data.}</w:t>
      </w:r>
    </w:p>
    <w:p w14:paraId="1D25D4B0" w14:textId="77777777" w:rsidR="00200DF7" w:rsidRPr="001D3C72" w:rsidRDefault="001D3C72" w:rsidP="007955C3">
      <w:pPr>
        <w:pStyle w:val="code"/>
      </w:pPr>
      <w:r>
        <w:t xml:space="preserve"> </w:t>
      </w:r>
      <w:r w:rsidR="00200DF7" w:rsidRPr="001D3C72">
        <w:t>\label{fig:rr_wave}</w:t>
      </w:r>
    </w:p>
    <w:p w14:paraId="4F5D3289" w14:textId="77777777" w:rsidR="00200DF7" w:rsidRPr="001D3C72" w:rsidRDefault="00F578B6" w:rsidP="007955C3">
      <w:pPr>
        <w:pStyle w:val="code"/>
      </w:pPr>
      <w:r w:rsidRPr="001D3C72">
        <w:rPr>
          <w:color w:val="7030A0"/>
        </w:rPr>
        <w:t>\end</w:t>
      </w:r>
      <w:r w:rsidR="00200DF7" w:rsidRPr="001D3C72">
        <w:t>{figure*}</w:t>
      </w:r>
    </w:p>
    <w:p w14:paraId="4568A05D" w14:textId="77777777" w:rsidR="00200DF7" w:rsidRPr="001D3C72" w:rsidRDefault="00200DF7" w:rsidP="00200DF7"/>
    <w:p w14:paraId="59DCED85" w14:textId="77777777" w:rsidR="00200DF7" w:rsidRPr="001D3C72" w:rsidRDefault="00F578B6" w:rsidP="007955C3">
      <w:pPr>
        <w:pStyle w:val="code"/>
      </w:pPr>
      <w:r w:rsidRPr="001D3C72">
        <w:rPr>
          <w:color w:val="7030A0"/>
        </w:rPr>
        <w:t>\begin</w:t>
      </w:r>
      <w:r w:rsidR="00200DF7" w:rsidRPr="001D3C72">
        <w:t>{table*}[!t]</w:t>
      </w:r>
    </w:p>
    <w:p w14:paraId="0B90EA13" w14:textId="77777777" w:rsidR="00200DF7" w:rsidRPr="001D3C72" w:rsidRDefault="001D3C72" w:rsidP="007955C3">
      <w:pPr>
        <w:pStyle w:val="code"/>
      </w:pPr>
      <w:r>
        <w:t xml:space="preserve"> </w:t>
      </w:r>
      <w:r w:rsidR="00200DF7" w:rsidRPr="001D3C72">
        <w:t>\small</w:t>
      </w:r>
    </w:p>
    <w:p w14:paraId="51709DD0" w14:textId="77777777" w:rsidR="00200DF7" w:rsidRPr="001D3C72" w:rsidRDefault="001D3C72" w:rsidP="007955C3">
      <w:pPr>
        <w:pStyle w:val="code"/>
      </w:pPr>
      <w:r>
        <w:t xml:space="preserve"> </w:t>
      </w:r>
      <w:r w:rsidR="00200DF7" w:rsidRPr="001D3C72">
        <w:t>\centering</w:t>
      </w:r>
    </w:p>
    <w:p w14:paraId="68631644" w14:textId="64232C6C" w:rsidR="00200DF7" w:rsidRPr="001D3C72" w:rsidRDefault="001D3C72" w:rsidP="00200DF7">
      <w:r>
        <w:t xml:space="preserve"> </w:t>
      </w:r>
      <w:r w:rsidRPr="001D3C72">
        <w:rPr>
          <w:color w:val="0070C0"/>
        </w:rPr>
        <w:t>\caption</w:t>
      </w:r>
      <w:r w:rsidR="00200DF7" w:rsidRPr="001D3C72">
        <w:t>{</w:t>
      </w:r>
      <w:commentRangeStart w:id="2147"/>
      <w:del w:id="2148" w:author="James See" w:date="2022-01-25T20:29:00Z">
        <w:r w:rsidR="00200DF7" w:rsidRPr="001D3C72" w:rsidDel="00E36027">
          <w:delText>The report of a</w:delText>
        </w:r>
      </w:del>
      <w:ins w:id="2149" w:author="James See" w:date="2022-01-25T20:29:00Z">
        <w:r w:rsidR="00E36027">
          <w:t>A</w:t>
        </w:r>
      </w:ins>
      <w:r w:rsidR="00200DF7" w:rsidRPr="001D3C72">
        <w:t xml:space="preserve">nalysis </w:t>
      </w:r>
      <w:ins w:id="2150" w:author="James See" w:date="2022-01-25T20:29:00Z">
        <w:r w:rsidR="00E36027">
          <w:t xml:space="preserve">results </w:t>
        </w:r>
      </w:ins>
      <w:del w:id="2151" w:author="James See" w:date="2022-01-25T20:29:00Z">
        <w:r w:rsidR="00200DF7" w:rsidRPr="001D3C72" w:rsidDel="00E36027">
          <w:delText xml:space="preserve">of </w:delText>
        </w:r>
      </w:del>
      <w:ins w:id="2152" w:author="James See" w:date="2022-01-25T20:29:00Z">
        <w:r w:rsidR="00E36027">
          <w:t xml:space="preserve">for </w:t>
        </w:r>
      </w:ins>
      <w:r w:rsidR="00200DF7" w:rsidRPr="001D3C72">
        <w:t>the real PPG data.</w:t>
      </w:r>
      <w:commentRangeEnd w:id="2147"/>
      <w:r w:rsidR="00E36027">
        <w:rPr>
          <w:rStyle w:val="afd"/>
        </w:rPr>
        <w:commentReference w:id="2147"/>
      </w:r>
      <w:r w:rsidR="00200DF7" w:rsidRPr="001D3C72">
        <w:t>}</w:t>
      </w:r>
    </w:p>
    <w:p w14:paraId="3C5A2983" w14:textId="77777777" w:rsidR="00200DF7" w:rsidRPr="001D3C72" w:rsidRDefault="001D3C72" w:rsidP="007955C3">
      <w:pPr>
        <w:pStyle w:val="code"/>
      </w:pPr>
      <w:r>
        <w:t xml:space="preserve"> </w:t>
      </w:r>
      <w:r w:rsidR="00F578B6" w:rsidRPr="001D3C72">
        <w:rPr>
          <w:color w:val="7030A0"/>
        </w:rPr>
        <w:t>\begin</w:t>
      </w:r>
      <w:r w:rsidR="00200DF7" w:rsidRPr="001D3C72">
        <w:t>{tabular}{lrr}</w:t>
      </w:r>
    </w:p>
    <w:p w14:paraId="69F75543" w14:textId="77777777" w:rsidR="00200DF7" w:rsidRPr="001D3C72" w:rsidRDefault="001D3C72" w:rsidP="00200DF7">
      <w:r>
        <w:t xml:space="preserve"> </w:t>
      </w:r>
      <w:r w:rsidRPr="001D3C72">
        <w:rPr>
          <w:color w:val="D9D9D9" w:themeColor="background1" w:themeShade="D9"/>
        </w:rPr>
        <w:t>\multicolumn{3}{c}</w:t>
      </w:r>
      <w:r w:rsidR="00200DF7" w:rsidRPr="001D3C72">
        <w:t xml:space="preserve">{Time-Domain Results} </w:t>
      </w:r>
      <w:r w:rsidRPr="001D3C72">
        <w:rPr>
          <w:color w:val="D9D9D9" w:themeColor="background1" w:themeShade="D9"/>
        </w:rPr>
        <w:t>\\</w:t>
      </w:r>
    </w:p>
    <w:p w14:paraId="508EE0E7" w14:textId="77777777" w:rsidR="00200DF7" w:rsidRPr="001D3C72" w:rsidRDefault="001D3C72" w:rsidP="00200DF7">
      <w:r>
        <w:t xml:space="preserve"> </w:t>
      </w:r>
      <w:r w:rsidRPr="001D3C72">
        <w:rPr>
          <w:color w:val="D9D9D9" w:themeColor="background1" w:themeShade="D9"/>
        </w:rPr>
        <w:t>\toprule</w:t>
      </w:r>
    </w:p>
    <w:p w14:paraId="1456D789" w14:textId="664490F2" w:rsidR="00200DF7" w:rsidRPr="001D3C72" w:rsidRDefault="001D3C72" w:rsidP="00200DF7">
      <w:r>
        <w:t xml:space="preserve"> </w:t>
      </w:r>
      <w:r w:rsidR="00200DF7" w:rsidRPr="001D3C72">
        <w:t xml:space="preserve">Variable </w:t>
      </w:r>
      <w:r w:rsidRPr="001D3C72">
        <w:rPr>
          <w:color w:val="D9D9D9" w:themeColor="background1" w:themeShade="D9"/>
        </w:rPr>
        <w:t>&amp;</w:t>
      </w:r>
      <w:r w:rsidR="00200DF7" w:rsidRPr="001D3C72">
        <w:t xml:space="preserve"> Unit</w:t>
      </w:r>
      <w:del w:id="2153" w:author="James See" w:date="2022-01-25T20:30:00Z">
        <w:r w:rsidR="00200DF7" w:rsidRPr="001D3C72" w:rsidDel="00E36027">
          <w:delText>s</w:delText>
        </w:r>
      </w:del>
      <w:r w:rsidR="00200DF7" w:rsidRPr="001D3C72">
        <w:t xml:space="preserve"> </w:t>
      </w:r>
      <w:r w:rsidRPr="001D3C72">
        <w:rPr>
          <w:color w:val="D9D9D9" w:themeColor="background1" w:themeShade="D9"/>
        </w:rPr>
        <w:t>&amp;</w:t>
      </w:r>
      <w:r w:rsidR="00200DF7" w:rsidRPr="001D3C72">
        <w:t xml:space="preserve"> Value </w:t>
      </w:r>
      <w:r w:rsidRPr="001D3C72">
        <w:rPr>
          <w:color w:val="D9D9D9" w:themeColor="background1" w:themeShade="D9"/>
        </w:rPr>
        <w:t>\\</w:t>
      </w:r>
    </w:p>
    <w:p w14:paraId="62975F89" w14:textId="77777777" w:rsidR="00200DF7" w:rsidRPr="001D3C72" w:rsidRDefault="001D3C72" w:rsidP="00200DF7">
      <w:r>
        <w:t xml:space="preserve"> </w:t>
      </w:r>
      <w:r w:rsidRPr="001D3C72">
        <w:rPr>
          <w:color w:val="D9D9D9" w:themeColor="background1" w:themeShade="D9"/>
        </w:rPr>
        <w:t>\midrule</w:t>
      </w:r>
    </w:p>
    <w:p w14:paraId="6438F085" w14:textId="00971775" w:rsidR="00200DF7" w:rsidRPr="001D3C72" w:rsidRDefault="001D3C72" w:rsidP="00200DF7">
      <w:r>
        <w:t xml:space="preserve"> </w:t>
      </w:r>
      <w:r w:rsidR="00200DF7" w:rsidRPr="001D3C72">
        <w:t xml:space="preserve">Mean RR </w:t>
      </w:r>
      <w:r w:rsidRPr="001D3C72">
        <w:rPr>
          <w:color w:val="D9D9D9" w:themeColor="background1" w:themeShade="D9"/>
        </w:rPr>
        <w:t>&amp;</w:t>
      </w:r>
      <w:r w:rsidR="00200DF7" w:rsidRPr="001D3C72">
        <w:t xml:space="preserve"> </w:t>
      </w:r>
      <w:del w:id="2154" w:author="James See" w:date="2022-01-25T20:31:00Z">
        <w:r w:rsidR="00200DF7" w:rsidRPr="001D3C72" w:rsidDel="00E36027">
          <w:delText>(</w:delText>
        </w:r>
      </w:del>
      <w:r w:rsidR="00200DF7" w:rsidRPr="001D3C72">
        <w:t>ms</w:t>
      </w:r>
      <w:del w:id="2155" w:author="James See" w:date="2022-01-25T20:31: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$887$ </w:t>
      </w:r>
      <w:r w:rsidRPr="001D3C72">
        <w:rPr>
          <w:color w:val="D9D9D9" w:themeColor="background1" w:themeShade="D9"/>
        </w:rPr>
        <w:t>\\</w:t>
      </w:r>
    </w:p>
    <w:p w14:paraId="777011C7" w14:textId="19DBCD2C" w:rsidR="00200DF7" w:rsidRPr="001D3C72" w:rsidRDefault="001D3C72" w:rsidP="00200DF7">
      <w:r>
        <w:t xml:space="preserve"> </w:t>
      </w:r>
      <w:r w:rsidR="00200DF7" w:rsidRPr="001D3C72">
        <w:t xml:space="preserve">Mean HR </w:t>
      </w:r>
      <w:r w:rsidRPr="001D3C72">
        <w:rPr>
          <w:color w:val="D9D9D9" w:themeColor="background1" w:themeShade="D9"/>
        </w:rPr>
        <w:t>&amp;</w:t>
      </w:r>
      <w:r w:rsidR="00200DF7" w:rsidRPr="001D3C72">
        <w:t xml:space="preserve"> </w:t>
      </w:r>
      <w:del w:id="2156" w:author="James See" w:date="2022-01-25T20:32:00Z">
        <w:r w:rsidR="00200DF7" w:rsidRPr="001D3C72" w:rsidDel="00E36027">
          <w:delText>(</w:delText>
        </w:r>
      </w:del>
      <w:r w:rsidR="00200DF7" w:rsidRPr="001D3C72">
        <w:t>bpm</w:t>
      </w:r>
      <w:del w:id="2157" w:author="James See" w:date="2022-01-25T20:31: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$68$ </w:t>
      </w:r>
      <w:r w:rsidRPr="001D3C72">
        <w:rPr>
          <w:color w:val="D9D9D9" w:themeColor="background1" w:themeShade="D9"/>
        </w:rPr>
        <w:t>\\</w:t>
      </w:r>
    </w:p>
    <w:p w14:paraId="2166FBFA" w14:textId="77777777" w:rsidR="00200DF7" w:rsidRPr="001D3C72" w:rsidRDefault="001D3C72" w:rsidP="00200DF7">
      <w:r>
        <w:t xml:space="preserve"> </w:t>
      </w:r>
      <w:r w:rsidR="00200DF7" w:rsidRPr="001D3C72">
        <w:t xml:space="preserve">Min HR </w:t>
      </w:r>
      <w:r w:rsidRPr="001D3C72">
        <w:rPr>
          <w:color w:val="D9D9D9" w:themeColor="background1" w:themeShade="D9"/>
        </w:rPr>
        <w:t>&amp;</w:t>
      </w:r>
      <w:r w:rsidR="00200DF7" w:rsidRPr="001D3C72">
        <w:t xml:space="preserve"> </w:t>
      </w:r>
      <w:del w:id="2158" w:author="James See" w:date="2022-01-25T20:31:00Z">
        <w:r w:rsidR="00200DF7" w:rsidRPr="001D3C72" w:rsidDel="00E36027">
          <w:delText>(</w:delText>
        </w:r>
      </w:del>
      <w:r w:rsidR="00200DF7" w:rsidRPr="001D3C72">
        <w:t>bpm</w:t>
      </w:r>
      <w:del w:id="2159" w:author="James See" w:date="2022-01-25T20:31: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$63$ </w:t>
      </w:r>
      <w:r w:rsidRPr="001D3C72">
        <w:rPr>
          <w:color w:val="D9D9D9" w:themeColor="background1" w:themeShade="D9"/>
        </w:rPr>
        <w:t>\\</w:t>
      </w:r>
    </w:p>
    <w:p w14:paraId="06DD62E4" w14:textId="0CD7D8CC" w:rsidR="00200DF7" w:rsidRPr="001D3C72" w:rsidRDefault="001D3C72" w:rsidP="00200DF7">
      <w:r>
        <w:t xml:space="preserve"> </w:t>
      </w:r>
      <w:r w:rsidR="00200DF7" w:rsidRPr="001D3C72">
        <w:t xml:space="preserve">Max HR </w:t>
      </w:r>
      <w:r w:rsidRPr="001D3C72">
        <w:rPr>
          <w:color w:val="D9D9D9" w:themeColor="background1" w:themeShade="D9"/>
        </w:rPr>
        <w:t>&amp;</w:t>
      </w:r>
      <w:r w:rsidR="00200DF7" w:rsidRPr="001D3C72">
        <w:t xml:space="preserve"> </w:t>
      </w:r>
      <w:del w:id="2160" w:author="James See" w:date="2022-01-25T20:32:00Z">
        <w:r w:rsidR="00200DF7" w:rsidRPr="001D3C72" w:rsidDel="00E36027">
          <w:delText>(</w:delText>
        </w:r>
      </w:del>
      <w:r w:rsidR="00200DF7" w:rsidRPr="001D3C72">
        <w:t>bpm</w:t>
      </w:r>
      <w:del w:id="2161"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$74$ </w:t>
      </w:r>
      <w:r w:rsidRPr="001D3C72">
        <w:rPr>
          <w:color w:val="D9D9D9" w:themeColor="background1" w:themeShade="D9"/>
        </w:rPr>
        <w:t>\\</w:t>
      </w:r>
    </w:p>
    <w:p w14:paraId="762779B9" w14:textId="0909EBD0" w:rsidR="00200DF7" w:rsidRPr="001D3C72" w:rsidRDefault="001D3C72" w:rsidP="00200DF7">
      <w:r>
        <w:t xml:space="preserve"> </w:t>
      </w:r>
      <w:r w:rsidR="00200DF7" w:rsidRPr="001D3C72">
        <w:t xml:space="preserve">SDNN </w:t>
      </w:r>
      <w:r w:rsidRPr="001D3C72">
        <w:rPr>
          <w:color w:val="D9D9D9" w:themeColor="background1" w:themeShade="D9"/>
        </w:rPr>
        <w:t>&amp;</w:t>
      </w:r>
      <w:r w:rsidR="00200DF7" w:rsidRPr="001D3C72">
        <w:t xml:space="preserve"> </w:t>
      </w:r>
      <w:del w:id="2162" w:author="James See" w:date="2022-01-25T20:32:00Z">
        <w:r w:rsidR="00200DF7" w:rsidRPr="001D3C72" w:rsidDel="00E36027">
          <w:delText>(</w:delText>
        </w:r>
      </w:del>
      <w:r w:rsidR="00200DF7" w:rsidRPr="001D3C72">
        <w:t>ms</w:t>
      </w:r>
      <w:del w:id="2163"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$37.5$ </w:t>
      </w:r>
      <w:r w:rsidRPr="001D3C72">
        <w:rPr>
          <w:color w:val="D9D9D9" w:themeColor="background1" w:themeShade="D9"/>
        </w:rPr>
        <w:t>\\</w:t>
      </w:r>
    </w:p>
    <w:p w14:paraId="6375B78C" w14:textId="6708A450" w:rsidR="00200DF7" w:rsidRPr="001D3C72" w:rsidRDefault="001D3C72" w:rsidP="00200DF7">
      <w:r>
        <w:t xml:space="preserve"> </w:t>
      </w:r>
      <w:r w:rsidR="00200DF7" w:rsidRPr="001D3C72">
        <w:t xml:space="preserve">RMSSD </w:t>
      </w:r>
      <w:r w:rsidRPr="001D3C72">
        <w:rPr>
          <w:color w:val="D9D9D9" w:themeColor="background1" w:themeShade="D9"/>
        </w:rPr>
        <w:t>&amp;</w:t>
      </w:r>
      <w:r w:rsidR="00200DF7" w:rsidRPr="001D3C72">
        <w:t xml:space="preserve"> </w:t>
      </w:r>
      <w:del w:id="2164" w:author="James See" w:date="2022-01-25T20:32:00Z">
        <w:r w:rsidR="00200DF7" w:rsidRPr="001D3C72" w:rsidDel="00E36027">
          <w:delText>(</w:delText>
        </w:r>
      </w:del>
      <w:r w:rsidR="00200DF7" w:rsidRPr="001D3C72">
        <w:t>ms</w:t>
      </w:r>
      <w:del w:id="2165"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$49.4$ </w:t>
      </w:r>
      <w:r w:rsidRPr="001D3C72">
        <w:rPr>
          <w:color w:val="D9D9D9" w:themeColor="background1" w:themeShade="D9"/>
        </w:rPr>
        <w:t>\\</w:t>
      </w:r>
    </w:p>
    <w:p w14:paraId="360F741D" w14:textId="26A37E5C" w:rsidR="00200DF7" w:rsidRPr="001D3C72" w:rsidRDefault="001D3C72" w:rsidP="00200DF7">
      <w:r>
        <w:t xml:space="preserve"> </w:t>
      </w:r>
      <w:r w:rsidR="00200DF7" w:rsidRPr="001D3C72">
        <w:t xml:space="preserve">NN50 </w:t>
      </w:r>
      <w:r w:rsidRPr="001D3C72">
        <w:rPr>
          <w:color w:val="D9D9D9" w:themeColor="background1" w:themeShade="D9"/>
        </w:rPr>
        <w:t>&amp;</w:t>
      </w:r>
      <w:r w:rsidR="00200DF7" w:rsidRPr="001D3C72">
        <w:t xml:space="preserve"> </w:t>
      </w:r>
      <w:del w:id="2166" w:author="James See" w:date="2022-01-25T20:32:00Z">
        <w:r w:rsidR="00200DF7" w:rsidRPr="001D3C72" w:rsidDel="00E36027">
          <w:delText>(</w:delText>
        </w:r>
      </w:del>
      <w:r w:rsidR="00200DF7" w:rsidRPr="001D3C72">
        <w:t>beats</w:t>
      </w:r>
      <w:del w:id="2167"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$20$ </w:t>
      </w:r>
      <w:r w:rsidRPr="001D3C72">
        <w:rPr>
          <w:color w:val="D9D9D9" w:themeColor="background1" w:themeShade="D9"/>
        </w:rPr>
        <w:t>\\</w:t>
      </w:r>
    </w:p>
    <w:p w14:paraId="09E658DA" w14:textId="1F2EB03F" w:rsidR="00200DF7" w:rsidRPr="001D3C72" w:rsidRDefault="001D3C72" w:rsidP="00200DF7">
      <w:r>
        <w:t xml:space="preserve"> </w:t>
      </w:r>
      <w:r w:rsidR="00200DF7" w:rsidRPr="001D3C72">
        <w:t xml:space="preserve">pNN50 </w:t>
      </w:r>
      <w:r w:rsidRPr="001D3C72">
        <w:rPr>
          <w:color w:val="D9D9D9" w:themeColor="background1" w:themeShade="D9"/>
        </w:rPr>
        <w:t>&amp;</w:t>
      </w:r>
      <w:r w:rsidR="00200DF7" w:rsidRPr="001D3C72">
        <w:t xml:space="preserve"> </w:t>
      </w:r>
      <w:del w:id="2168" w:author="James See" w:date="2022-01-25T20:32:00Z">
        <w:r w:rsidR="00200DF7" w:rsidRPr="001D3C72" w:rsidDel="00E36027">
          <w:delText>(</w:delText>
        </w:r>
      </w:del>
      <w:r w:rsidR="00200DF7" w:rsidRPr="001D3C72">
        <w:rPr>
          <w:color w:val="D9D9D9" w:themeColor="background1" w:themeShade="D9"/>
        </w:rPr>
        <w:t>\</w:t>
      </w:r>
      <w:r w:rsidR="0049573A" w:rsidRPr="001D3C72">
        <w:t>%</w:t>
      </w:r>
      <w:del w:id="2169"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$33.90$ </w:t>
      </w:r>
      <w:r w:rsidRPr="001D3C72">
        <w:rPr>
          <w:color w:val="D9D9D9" w:themeColor="background1" w:themeShade="D9"/>
        </w:rPr>
        <w:t>\\</w:t>
      </w:r>
    </w:p>
    <w:p w14:paraId="64EB4E47" w14:textId="77777777" w:rsidR="00200DF7" w:rsidRPr="001D3C72" w:rsidRDefault="001D3C72" w:rsidP="00200DF7">
      <w:r>
        <w:t xml:space="preserve"> </w:t>
      </w:r>
      <w:r w:rsidR="00200DF7" w:rsidRPr="001D3C72">
        <w:t xml:space="preserve">RR triangular index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$7.50$ </w:t>
      </w:r>
      <w:r w:rsidRPr="001D3C72">
        <w:rPr>
          <w:color w:val="D9D9D9" w:themeColor="background1" w:themeShade="D9"/>
        </w:rPr>
        <w:t>\\</w:t>
      </w:r>
    </w:p>
    <w:p w14:paraId="3226E4A4" w14:textId="4D4C8172" w:rsidR="00200DF7" w:rsidRPr="001D3C72" w:rsidRDefault="001D3C72" w:rsidP="00200DF7">
      <w:r>
        <w:lastRenderedPageBreak/>
        <w:t xml:space="preserve"> </w:t>
      </w:r>
      <w:r w:rsidR="00200DF7" w:rsidRPr="001D3C72">
        <w:t xml:space="preserve">TINN </w:t>
      </w:r>
      <w:r w:rsidRPr="001D3C72">
        <w:rPr>
          <w:color w:val="D9D9D9" w:themeColor="background1" w:themeShade="D9"/>
        </w:rPr>
        <w:t>&amp;</w:t>
      </w:r>
      <w:r w:rsidR="00200DF7" w:rsidRPr="001D3C72">
        <w:t xml:space="preserve"> </w:t>
      </w:r>
      <w:del w:id="2170" w:author="James See" w:date="2022-01-25T20:32:00Z">
        <w:r w:rsidR="00200DF7" w:rsidRPr="001D3C72" w:rsidDel="00E36027">
          <w:delText>(</w:delText>
        </w:r>
      </w:del>
      <w:r w:rsidR="00200DF7" w:rsidRPr="001D3C72">
        <w:t>ms</w:t>
      </w:r>
      <w:del w:id="2171"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$149.0$ </w:t>
      </w:r>
      <w:r w:rsidRPr="001D3C72">
        <w:rPr>
          <w:color w:val="D9D9D9" w:themeColor="background1" w:themeShade="D9"/>
        </w:rPr>
        <w:t>\\</w:t>
      </w:r>
    </w:p>
    <w:p w14:paraId="191E422B" w14:textId="04C65859" w:rsidR="00200DF7" w:rsidRPr="001D3C72" w:rsidRDefault="001D3C72" w:rsidP="00200DF7">
      <w:r>
        <w:t xml:space="preserve"> </w:t>
      </w:r>
      <w:r w:rsidR="00200DF7" w:rsidRPr="001D3C72">
        <w:t xml:space="preserve">Stress </w:t>
      </w:r>
      <w:del w:id="2172" w:author="James See" w:date="2022-01-25T20:30:00Z">
        <w:r w:rsidR="00200DF7" w:rsidRPr="001D3C72" w:rsidDel="00E36027">
          <w:delText>I</w:delText>
        </w:r>
      </w:del>
      <w:ins w:id="2173" w:author="James See" w:date="2022-01-25T20:30:00Z">
        <w:r w:rsidR="00E36027">
          <w:t>i</w:t>
        </w:r>
      </w:ins>
      <w:r w:rsidR="00200DF7" w:rsidRPr="001D3C72">
        <w:t xml:space="preserve">ndex (SI)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$12.8$ </w:t>
      </w:r>
      <w:r w:rsidRPr="001D3C72">
        <w:rPr>
          <w:color w:val="D9D9D9" w:themeColor="background1" w:themeShade="D9"/>
        </w:rPr>
        <w:t>\\</w:t>
      </w:r>
    </w:p>
    <w:p w14:paraId="38DD3640" w14:textId="39A44158" w:rsidR="00200DF7" w:rsidRPr="001D3C72" w:rsidRDefault="001D3C72" w:rsidP="00200DF7">
      <w:r>
        <w:t xml:space="preserve"> </w:t>
      </w:r>
      <w:r w:rsidR="00200DF7" w:rsidRPr="001D3C72">
        <w:t xml:space="preserve">DC </w:t>
      </w:r>
      <w:r w:rsidRPr="001D3C72">
        <w:rPr>
          <w:color w:val="D9D9D9" w:themeColor="background1" w:themeShade="D9"/>
        </w:rPr>
        <w:t>&amp;</w:t>
      </w:r>
      <w:r w:rsidR="00200DF7" w:rsidRPr="001D3C72">
        <w:t xml:space="preserve"> </w:t>
      </w:r>
      <w:del w:id="2174" w:author="James See" w:date="2022-01-25T20:32:00Z">
        <w:r w:rsidR="00200DF7" w:rsidRPr="001D3C72" w:rsidDel="00E36027">
          <w:delText>(</w:delText>
        </w:r>
      </w:del>
      <w:r w:rsidR="00200DF7" w:rsidRPr="001D3C72">
        <w:t>ms</w:t>
      </w:r>
      <w:del w:id="2175"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$26.6$ </w:t>
      </w:r>
      <w:r w:rsidRPr="001D3C72">
        <w:rPr>
          <w:color w:val="D9D9D9" w:themeColor="background1" w:themeShade="D9"/>
        </w:rPr>
        <w:t>\\</w:t>
      </w:r>
    </w:p>
    <w:p w14:paraId="19770BCB" w14:textId="1CA08B28" w:rsidR="00200DF7" w:rsidRPr="001D3C72" w:rsidRDefault="001D3C72" w:rsidP="00200DF7">
      <w:r>
        <w:t xml:space="preserve"> </w:t>
      </w:r>
      <w:r w:rsidR="00200DF7" w:rsidRPr="001D3C72">
        <w:t xml:space="preserve">DCmod </w:t>
      </w:r>
      <w:r w:rsidRPr="001D3C72">
        <w:rPr>
          <w:color w:val="D9D9D9" w:themeColor="background1" w:themeShade="D9"/>
        </w:rPr>
        <w:t>&amp;</w:t>
      </w:r>
      <w:r w:rsidR="00200DF7" w:rsidRPr="001D3C72">
        <w:t xml:space="preserve"> </w:t>
      </w:r>
      <w:del w:id="2176" w:author="James See" w:date="2022-01-25T20:32:00Z">
        <w:r w:rsidR="00200DF7" w:rsidRPr="001D3C72" w:rsidDel="00E36027">
          <w:delText>(</w:delText>
        </w:r>
      </w:del>
      <w:r w:rsidR="00200DF7" w:rsidRPr="001D3C72">
        <w:t>ms</w:t>
      </w:r>
      <w:del w:id="2177"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$51.4$ </w:t>
      </w:r>
      <w:r w:rsidRPr="001D3C72">
        <w:rPr>
          <w:color w:val="D9D9D9" w:themeColor="background1" w:themeShade="D9"/>
        </w:rPr>
        <w:t>\\</w:t>
      </w:r>
    </w:p>
    <w:p w14:paraId="070C3CB9" w14:textId="77777777" w:rsidR="00200DF7" w:rsidRPr="001D3C72" w:rsidRDefault="001D3C72" w:rsidP="00200DF7">
      <w:r>
        <w:t xml:space="preserve"> </w:t>
      </w:r>
      <w:r w:rsidRPr="001D3C72">
        <w:rPr>
          <w:color w:val="D9D9D9" w:themeColor="background1" w:themeShade="D9"/>
        </w:rPr>
        <w:t>\bottomrule</w:t>
      </w:r>
    </w:p>
    <w:p w14:paraId="7B822DBD"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4C21B621" w14:textId="77777777" w:rsidR="00200DF7" w:rsidRPr="001D3C72" w:rsidRDefault="001D3C72" w:rsidP="007955C3">
      <w:pPr>
        <w:pStyle w:val="code"/>
      </w:pPr>
      <w:r>
        <w:t xml:space="preserve"> </w:t>
      </w:r>
      <w:r w:rsidR="00F578B6" w:rsidRPr="001D3C72">
        <w:rPr>
          <w:color w:val="7030A0"/>
        </w:rPr>
        <w:t>\begin</w:t>
      </w:r>
      <w:r w:rsidR="00200DF7" w:rsidRPr="001D3C72">
        <w:t>{tabular}{lrrrr}</w:t>
      </w:r>
    </w:p>
    <w:p w14:paraId="4454DD3D" w14:textId="77777777" w:rsidR="00200DF7" w:rsidRPr="001D3C72" w:rsidRDefault="001D3C72" w:rsidP="00200DF7">
      <w:r>
        <w:t xml:space="preserve"> </w:t>
      </w:r>
      <w:r w:rsidRPr="001D3C72">
        <w:rPr>
          <w:color w:val="D9D9D9" w:themeColor="background1" w:themeShade="D9"/>
        </w:rPr>
        <w:t>\multicolumn{5}{c}</w:t>
      </w:r>
      <w:r w:rsidR="00200DF7" w:rsidRPr="001D3C72">
        <w:t xml:space="preserve">{Frequency-Domain Results (FFT spectrum)} </w:t>
      </w:r>
      <w:r w:rsidRPr="001D3C72">
        <w:rPr>
          <w:color w:val="D9D9D9" w:themeColor="background1" w:themeShade="D9"/>
        </w:rPr>
        <w:t>\\</w:t>
      </w:r>
    </w:p>
    <w:p w14:paraId="06B8516B" w14:textId="77777777" w:rsidR="00200DF7" w:rsidRPr="001D3C72" w:rsidRDefault="001D3C72" w:rsidP="00200DF7">
      <w:r>
        <w:t xml:space="preserve"> </w:t>
      </w:r>
      <w:r w:rsidRPr="001D3C72">
        <w:rPr>
          <w:color w:val="D9D9D9" w:themeColor="background1" w:themeShade="D9"/>
        </w:rPr>
        <w:t>\toprule</w:t>
      </w:r>
    </w:p>
    <w:p w14:paraId="68182AB2" w14:textId="79ED4AB8" w:rsidR="00200DF7" w:rsidRPr="001D3C72" w:rsidRDefault="001D3C72" w:rsidP="00200DF7">
      <w:r>
        <w:t xml:space="preserve"> </w:t>
      </w:r>
      <w:r w:rsidR="00200DF7" w:rsidRPr="001D3C72">
        <w:t xml:space="preserve">Variable </w:t>
      </w:r>
      <w:r w:rsidRPr="001D3C72">
        <w:rPr>
          <w:color w:val="D9D9D9" w:themeColor="background1" w:themeShade="D9"/>
        </w:rPr>
        <w:t>&amp;</w:t>
      </w:r>
      <w:r w:rsidR="00200DF7" w:rsidRPr="001D3C72">
        <w:t xml:space="preserve"> Unit</w:t>
      </w:r>
      <w:del w:id="2178" w:author="James See" w:date="2022-01-25T20:31:00Z">
        <w:r w:rsidR="00200DF7" w:rsidRPr="001D3C72" w:rsidDel="00E36027">
          <w:delText>s</w:delText>
        </w:r>
      </w:del>
      <w:r w:rsidR="00200DF7" w:rsidRPr="001D3C72">
        <w:t xml:space="preserve"> </w:t>
      </w:r>
      <w:r w:rsidRPr="001D3C72">
        <w:rPr>
          <w:color w:val="D9D9D9" w:themeColor="background1" w:themeShade="D9"/>
        </w:rPr>
        <w:t>&amp;</w:t>
      </w:r>
      <w:r w:rsidR="00200DF7" w:rsidRPr="001D3C72">
        <w:t xml:space="preserve"> VLF </w:t>
      </w:r>
      <w:r w:rsidRPr="001D3C72">
        <w:rPr>
          <w:color w:val="D9D9D9" w:themeColor="background1" w:themeShade="D9"/>
        </w:rPr>
        <w:t>&amp;</w:t>
      </w:r>
      <w:r w:rsidR="00200DF7" w:rsidRPr="001D3C72">
        <w:t xml:space="preserve"> LF </w:t>
      </w:r>
      <w:r w:rsidRPr="001D3C72">
        <w:rPr>
          <w:color w:val="D9D9D9" w:themeColor="background1" w:themeShade="D9"/>
        </w:rPr>
        <w:t>&amp;</w:t>
      </w:r>
      <w:r w:rsidR="00200DF7" w:rsidRPr="001D3C72">
        <w:t xml:space="preserve"> HF </w:t>
      </w:r>
      <w:r w:rsidRPr="001D3C72">
        <w:rPr>
          <w:color w:val="D9D9D9" w:themeColor="background1" w:themeShade="D9"/>
        </w:rPr>
        <w:t>\\</w:t>
      </w:r>
    </w:p>
    <w:p w14:paraId="022ACAAE" w14:textId="77777777" w:rsidR="00200DF7" w:rsidRPr="001D3C72" w:rsidRDefault="001D3C72" w:rsidP="00200DF7">
      <w:r>
        <w:t xml:space="preserve"> </w:t>
      </w:r>
      <w:r w:rsidRPr="001D3C72">
        <w:rPr>
          <w:color w:val="D9D9D9" w:themeColor="background1" w:themeShade="D9"/>
        </w:rPr>
        <w:t>\midrule</w:t>
      </w:r>
    </w:p>
    <w:p w14:paraId="3EAE2AC9" w14:textId="28797879" w:rsidR="00200DF7" w:rsidRPr="001D3C72" w:rsidRDefault="001D3C72" w:rsidP="00200DF7">
      <w:r>
        <w:t xml:space="preserve"> </w:t>
      </w:r>
      <w:r w:rsidR="00200DF7" w:rsidRPr="001D3C72">
        <w:t xml:space="preserve">Frequency band </w:t>
      </w:r>
      <w:r w:rsidRPr="001D3C72">
        <w:rPr>
          <w:color w:val="D9D9D9" w:themeColor="background1" w:themeShade="D9"/>
        </w:rPr>
        <w:t>&amp;</w:t>
      </w:r>
      <w:r w:rsidR="00200DF7" w:rsidRPr="001D3C72">
        <w:t xml:space="preserve"> </w:t>
      </w:r>
      <w:del w:id="2179" w:author="James See" w:date="2022-01-25T20:32:00Z">
        <w:r w:rsidR="00200DF7" w:rsidRPr="001D3C72" w:rsidDel="00E36027">
          <w:delText>(</w:delText>
        </w:r>
      </w:del>
      <w:r w:rsidR="00200DF7" w:rsidRPr="001D3C72">
        <w:t>Hz</w:t>
      </w:r>
      <w:del w:id="2180"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$0.00\text{--}0.04$ </w:t>
      </w:r>
      <w:r w:rsidRPr="001D3C72">
        <w:rPr>
          <w:color w:val="D9D9D9" w:themeColor="background1" w:themeShade="D9"/>
        </w:rPr>
        <w:t>&amp;</w:t>
      </w:r>
      <w:r w:rsidR="00200DF7" w:rsidRPr="001D3C72">
        <w:t xml:space="preserve"> $0.04\text{--}0.15$ </w:t>
      </w:r>
      <w:r w:rsidRPr="001D3C72">
        <w:rPr>
          <w:color w:val="D9D9D9" w:themeColor="background1" w:themeShade="D9"/>
        </w:rPr>
        <w:t>&amp;</w:t>
      </w:r>
      <w:r w:rsidR="00200DF7" w:rsidRPr="001D3C72">
        <w:t xml:space="preserve"> $0.15\text{--}0.40$ </w:t>
      </w:r>
      <w:r w:rsidRPr="001D3C72">
        <w:rPr>
          <w:color w:val="D9D9D9" w:themeColor="background1" w:themeShade="D9"/>
        </w:rPr>
        <w:t>\\</w:t>
      </w:r>
    </w:p>
    <w:p w14:paraId="3AAC35FE" w14:textId="0C237E8A" w:rsidR="00200DF7" w:rsidRPr="001D3C72" w:rsidRDefault="001D3C72" w:rsidP="00200DF7">
      <w:r>
        <w:t xml:space="preserve"> </w:t>
      </w:r>
      <w:r w:rsidR="00200DF7" w:rsidRPr="001D3C72">
        <w:t xml:space="preserve">Peak frequency </w:t>
      </w:r>
      <w:r w:rsidRPr="001D3C72">
        <w:rPr>
          <w:color w:val="D9D9D9" w:themeColor="background1" w:themeShade="D9"/>
        </w:rPr>
        <w:t>&amp;</w:t>
      </w:r>
      <w:r w:rsidR="00200DF7" w:rsidRPr="001D3C72">
        <w:t xml:space="preserve"> </w:t>
      </w:r>
      <w:del w:id="2181" w:author="James See" w:date="2022-01-25T20:32:00Z">
        <w:r w:rsidR="00200DF7" w:rsidRPr="001D3C72" w:rsidDel="00E36027">
          <w:delText>(</w:delText>
        </w:r>
      </w:del>
      <w:r w:rsidR="00200DF7" w:rsidRPr="001D3C72">
        <w:t>Hz</w:t>
      </w:r>
      <w:del w:id="2182"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$0.040$ </w:t>
      </w:r>
      <w:r w:rsidRPr="001D3C72">
        <w:rPr>
          <w:color w:val="D9D9D9" w:themeColor="background1" w:themeShade="D9"/>
        </w:rPr>
        <w:t>&amp;</w:t>
      </w:r>
      <w:r w:rsidR="00200DF7" w:rsidRPr="001D3C72">
        <w:t xml:space="preserve"> $0.113$ </w:t>
      </w:r>
      <w:r w:rsidRPr="001D3C72">
        <w:rPr>
          <w:color w:val="D9D9D9" w:themeColor="background1" w:themeShade="D9"/>
        </w:rPr>
        <w:t>&amp;</w:t>
      </w:r>
      <w:r w:rsidR="00200DF7" w:rsidRPr="001D3C72">
        <w:t xml:space="preserve"> $0.350$ </w:t>
      </w:r>
      <w:r w:rsidRPr="001D3C72">
        <w:rPr>
          <w:color w:val="D9D9D9" w:themeColor="background1" w:themeShade="D9"/>
        </w:rPr>
        <w:t>\\</w:t>
      </w:r>
    </w:p>
    <w:p w14:paraId="7BA01B00" w14:textId="1B64923F"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183" w:author="James See" w:date="2022-01-25T20:32:00Z">
        <w:r w:rsidR="00200DF7" w:rsidRPr="001D3C72" w:rsidDel="00E36027">
          <w:delText>(</w:delText>
        </w:r>
      </w:del>
      <w:r w:rsidR="00200DF7" w:rsidRPr="001D3C72">
        <w:t>ms${}^\text{2}$</w:t>
      </w:r>
      <w:del w:id="2184"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$113$ </w:t>
      </w:r>
      <w:r w:rsidRPr="001D3C72">
        <w:rPr>
          <w:color w:val="D9D9D9" w:themeColor="background1" w:themeShade="D9"/>
        </w:rPr>
        <w:t>&amp;</w:t>
      </w:r>
      <w:r w:rsidR="00200DF7" w:rsidRPr="001D3C72">
        <w:t xml:space="preserve"> $800$ </w:t>
      </w:r>
      <w:r w:rsidRPr="001D3C72">
        <w:rPr>
          <w:color w:val="D9D9D9" w:themeColor="background1" w:themeShade="D9"/>
        </w:rPr>
        <w:t>&amp;</w:t>
      </w:r>
      <w:r w:rsidR="00200DF7" w:rsidRPr="001D3C72">
        <w:t xml:space="preserve"> $657$ </w:t>
      </w:r>
      <w:r w:rsidRPr="001D3C72">
        <w:rPr>
          <w:color w:val="D9D9D9" w:themeColor="background1" w:themeShade="D9"/>
        </w:rPr>
        <w:t>\\</w:t>
      </w:r>
    </w:p>
    <w:p w14:paraId="4838C503" w14:textId="17B45735"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185" w:author="James See" w:date="2022-01-25T20:32:00Z">
        <w:r w:rsidR="00200DF7" w:rsidRPr="001D3C72" w:rsidDel="00E36027">
          <w:delText>(</w:delText>
        </w:r>
      </w:del>
      <w:r w:rsidR="00200DF7" w:rsidRPr="001D3C72">
        <w:t>log</w:t>
      </w:r>
      <w:del w:id="2186"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$4.726$ </w:t>
      </w:r>
      <w:r w:rsidRPr="001D3C72">
        <w:rPr>
          <w:color w:val="D9D9D9" w:themeColor="background1" w:themeShade="D9"/>
        </w:rPr>
        <w:t>&amp;</w:t>
      </w:r>
      <w:r w:rsidR="00200DF7" w:rsidRPr="001D3C72">
        <w:t xml:space="preserve"> $6.684$ </w:t>
      </w:r>
      <w:r w:rsidRPr="001D3C72">
        <w:rPr>
          <w:color w:val="D9D9D9" w:themeColor="background1" w:themeShade="D9"/>
        </w:rPr>
        <w:t>&amp;</w:t>
      </w:r>
      <w:r w:rsidR="00200DF7" w:rsidRPr="001D3C72">
        <w:t xml:space="preserve"> $6.488$ </w:t>
      </w:r>
      <w:r w:rsidRPr="001D3C72">
        <w:rPr>
          <w:color w:val="D9D9D9" w:themeColor="background1" w:themeShade="D9"/>
        </w:rPr>
        <w:t>\\</w:t>
      </w:r>
    </w:p>
    <w:p w14:paraId="44EAE13A" w14:textId="4C58367F"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187" w:author="James See" w:date="2022-01-25T20:32:00Z">
        <w:r w:rsidR="00200DF7" w:rsidRPr="001D3C72" w:rsidDel="00E36027">
          <w:delText>(</w:delText>
        </w:r>
      </w:del>
      <w:r w:rsidR="00200DF7" w:rsidRPr="001D3C72">
        <w:rPr>
          <w:color w:val="D9D9D9" w:themeColor="background1" w:themeShade="D9"/>
        </w:rPr>
        <w:t>\</w:t>
      </w:r>
      <w:r w:rsidR="0049573A" w:rsidRPr="001D3C72">
        <w:t>%</w:t>
      </w:r>
      <w:del w:id="2188"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$7.17$ </w:t>
      </w:r>
      <w:r w:rsidRPr="001D3C72">
        <w:rPr>
          <w:color w:val="D9D9D9" w:themeColor="background1" w:themeShade="D9"/>
        </w:rPr>
        <w:t>&amp;</w:t>
      </w:r>
      <w:r w:rsidR="00200DF7" w:rsidRPr="001D3C72">
        <w:t xml:space="preserve"> $50.84$ </w:t>
      </w:r>
      <w:r w:rsidRPr="001D3C72">
        <w:rPr>
          <w:color w:val="D9D9D9" w:themeColor="background1" w:themeShade="D9"/>
        </w:rPr>
        <w:t>&amp;</w:t>
      </w:r>
      <w:r w:rsidR="00200DF7" w:rsidRPr="001D3C72">
        <w:t xml:space="preserve"> $41.79$ </w:t>
      </w:r>
      <w:r w:rsidRPr="001D3C72">
        <w:rPr>
          <w:color w:val="D9D9D9" w:themeColor="background1" w:themeShade="D9"/>
        </w:rPr>
        <w:t>\\</w:t>
      </w:r>
    </w:p>
    <w:p w14:paraId="01CF3F72" w14:textId="49D8711B"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189" w:author="James See" w:date="2022-01-25T20:32:00Z">
        <w:r w:rsidR="00200DF7" w:rsidRPr="001D3C72" w:rsidDel="00E36027">
          <w:delText>(</w:delText>
        </w:r>
      </w:del>
      <w:r w:rsidR="00200DF7" w:rsidRPr="001D3C72">
        <w:t>n.u.</w:t>
      </w:r>
      <w:del w:id="2190"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$54.77$ </w:t>
      </w:r>
      <w:r w:rsidRPr="001D3C72">
        <w:rPr>
          <w:color w:val="D9D9D9" w:themeColor="background1" w:themeShade="D9"/>
        </w:rPr>
        <w:t>&amp;</w:t>
      </w:r>
      <w:r w:rsidR="00200DF7" w:rsidRPr="001D3C72">
        <w:t xml:space="preserve"> $45.02$ </w:t>
      </w:r>
      <w:r w:rsidRPr="001D3C72">
        <w:rPr>
          <w:color w:val="D9D9D9" w:themeColor="background1" w:themeShade="D9"/>
        </w:rPr>
        <w:t>\\</w:t>
      </w:r>
    </w:p>
    <w:p w14:paraId="06C1B5EF" w14:textId="77777777" w:rsidR="00200DF7" w:rsidRPr="001D3C72" w:rsidRDefault="001D3C72" w:rsidP="007955C3">
      <w:pPr>
        <w:pStyle w:val="code"/>
      </w:pPr>
      <w:r>
        <w:t xml:space="preserve"> </w:t>
      </w:r>
      <w:r w:rsidR="00200DF7" w:rsidRPr="001D3C72">
        <w:t xml:space="preserve">\text{-}\text{-}\text{-}\text{-}\text{-}\text{-}\text{-}\text{-}\text{-}\text{-}\text{-}\text{-}\text{-}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506D4A2C" w14:textId="0236065C" w:rsidR="00200DF7" w:rsidRPr="001D3C72" w:rsidRDefault="001D3C72" w:rsidP="00200DF7">
      <w:r>
        <w:t xml:space="preserve"> </w:t>
      </w:r>
      <w:r w:rsidR="00200DF7" w:rsidRPr="001D3C72">
        <w:t xml:space="preserve">Total power </w:t>
      </w:r>
      <w:r w:rsidRPr="001D3C72">
        <w:rPr>
          <w:color w:val="D9D9D9" w:themeColor="background1" w:themeShade="D9"/>
        </w:rPr>
        <w:t>&amp;</w:t>
      </w:r>
      <w:r w:rsidR="00200DF7" w:rsidRPr="001D3C72">
        <w:t xml:space="preserve"> </w:t>
      </w:r>
      <w:del w:id="2191" w:author="James See" w:date="2022-01-25T20:32:00Z">
        <w:r w:rsidR="00200DF7" w:rsidRPr="001D3C72" w:rsidDel="00E36027">
          <w:delText>(</w:delText>
        </w:r>
      </w:del>
      <w:r w:rsidR="00200DF7" w:rsidRPr="001D3C72">
        <w:t>ms${}^\text{2}$</w:t>
      </w:r>
      <w:del w:id="2192"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$1573$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0BC35B3C" w14:textId="278143A6" w:rsidR="00200DF7" w:rsidRPr="001D3C72" w:rsidRDefault="001D3C72" w:rsidP="00200DF7">
      <w:r>
        <w:t xml:space="preserve"> </w:t>
      </w:r>
      <w:r w:rsidR="00200DF7" w:rsidRPr="001D3C72">
        <w:t xml:space="preserve">Total power </w:t>
      </w:r>
      <w:r w:rsidRPr="001D3C72">
        <w:rPr>
          <w:color w:val="D9D9D9" w:themeColor="background1" w:themeShade="D9"/>
        </w:rPr>
        <w:t>&amp;</w:t>
      </w:r>
      <w:r w:rsidR="00200DF7" w:rsidRPr="001D3C72">
        <w:t xml:space="preserve"> </w:t>
      </w:r>
      <w:del w:id="2193" w:author="James See" w:date="2022-01-25T20:32:00Z">
        <w:r w:rsidR="00200DF7" w:rsidRPr="001D3C72" w:rsidDel="00E36027">
          <w:delText>(</w:delText>
        </w:r>
      </w:del>
      <w:r w:rsidR="00200DF7" w:rsidRPr="001D3C72">
        <w:t>log</w:t>
      </w:r>
      <w:del w:id="2194"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$7.361$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608FCE82" w14:textId="77777777" w:rsidR="00200DF7" w:rsidRPr="001D3C72" w:rsidRDefault="001D3C72" w:rsidP="00200DF7">
      <w:r>
        <w:t xml:space="preserve"> </w:t>
      </w:r>
      <w:r w:rsidR="00200DF7" w:rsidRPr="001D3C72">
        <w:t xml:space="preserve">LF/HF ratio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$1.216$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07F23689" w14:textId="2A16A1A7" w:rsidR="00200DF7" w:rsidRPr="001D3C72" w:rsidRDefault="001D3C72" w:rsidP="00200DF7">
      <w:r>
        <w:t xml:space="preserve"> </w:t>
      </w:r>
      <w:r w:rsidR="00200DF7" w:rsidRPr="001D3C72">
        <w:t xml:space="preserve">RESP </w:t>
      </w:r>
      <w:r w:rsidRPr="001D3C72">
        <w:rPr>
          <w:color w:val="D9D9D9" w:themeColor="background1" w:themeShade="D9"/>
        </w:rPr>
        <w:t>&amp;</w:t>
      </w:r>
      <w:r w:rsidR="00200DF7" w:rsidRPr="001D3C72">
        <w:t xml:space="preserve"> </w:t>
      </w:r>
      <w:del w:id="2195" w:author="James See" w:date="2022-01-25T20:32:00Z">
        <w:r w:rsidR="00200DF7" w:rsidRPr="001D3C72" w:rsidDel="00E36027">
          <w:delText>(</w:delText>
        </w:r>
      </w:del>
      <w:r w:rsidR="00200DF7" w:rsidRPr="001D3C72">
        <w:t>Hz</w:t>
      </w:r>
      <w:del w:id="2196"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7222C90F" w14:textId="77777777" w:rsidR="00200DF7" w:rsidRPr="001D3C72" w:rsidRDefault="001D3C72" w:rsidP="00200DF7">
      <w:r>
        <w:t xml:space="preserve"> </w:t>
      </w:r>
      <w:r w:rsidRPr="001D3C72">
        <w:rPr>
          <w:color w:val="D9D9D9" w:themeColor="background1" w:themeShade="D9"/>
        </w:rPr>
        <w:t>\bottomrule</w:t>
      </w:r>
    </w:p>
    <w:p w14:paraId="3B88337E"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732C4A1A" w14:textId="77777777" w:rsidR="00200DF7" w:rsidRPr="001D3C72" w:rsidRDefault="001D3C72" w:rsidP="007955C3">
      <w:pPr>
        <w:pStyle w:val="code"/>
      </w:pPr>
      <w:r>
        <w:t xml:space="preserve"> </w:t>
      </w:r>
      <w:r w:rsidR="00200DF7" w:rsidRPr="001D3C72">
        <w:t>\label{tab:report_real}</w:t>
      </w:r>
    </w:p>
    <w:p w14:paraId="0523C5C7" w14:textId="77777777" w:rsidR="00200DF7" w:rsidRPr="001D3C72" w:rsidRDefault="00F578B6" w:rsidP="007955C3">
      <w:pPr>
        <w:pStyle w:val="code"/>
      </w:pPr>
      <w:r w:rsidRPr="001D3C72">
        <w:rPr>
          <w:color w:val="7030A0"/>
        </w:rPr>
        <w:t>\end</w:t>
      </w:r>
      <w:r w:rsidR="00200DF7" w:rsidRPr="001D3C72">
        <w:t>{table*}</w:t>
      </w:r>
    </w:p>
    <w:p w14:paraId="4867205C" w14:textId="77777777" w:rsidR="00200DF7" w:rsidRPr="001D3C72" w:rsidRDefault="00200DF7" w:rsidP="007955C3">
      <w:pPr>
        <w:pStyle w:val="code"/>
      </w:pPr>
    </w:p>
    <w:p w14:paraId="375144AF" w14:textId="77777777" w:rsidR="00200DF7" w:rsidRPr="001D3C72" w:rsidRDefault="00F578B6" w:rsidP="007955C3">
      <w:pPr>
        <w:pStyle w:val="code"/>
      </w:pPr>
      <w:r w:rsidRPr="001D3C72">
        <w:rPr>
          <w:color w:val="7030A0"/>
        </w:rPr>
        <w:t>\begin</w:t>
      </w:r>
      <w:r w:rsidR="00200DF7" w:rsidRPr="001D3C72">
        <w:t>{table*}[!t]</w:t>
      </w:r>
    </w:p>
    <w:p w14:paraId="43C4D08E" w14:textId="77777777" w:rsidR="00200DF7" w:rsidRPr="001D3C72" w:rsidRDefault="001D3C72" w:rsidP="007955C3">
      <w:pPr>
        <w:pStyle w:val="code"/>
      </w:pPr>
      <w:r>
        <w:t xml:space="preserve"> </w:t>
      </w:r>
      <w:r w:rsidR="00200DF7" w:rsidRPr="001D3C72">
        <w:t>\small</w:t>
      </w:r>
    </w:p>
    <w:p w14:paraId="7081AF66" w14:textId="77777777" w:rsidR="00200DF7" w:rsidRPr="001D3C72" w:rsidRDefault="001D3C72" w:rsidP="007955C3">
      <w:pPr>
        <w:pStyle w:val="code"/>
      </w:pPr>
      <w:r>
        <w:t xml:space="preserve"> </w:t>
      </w:r>
      <w:r w:rsidR="00200DF7" w:rsidRPr="001D3C72">
        <w:t>\centering</w:t>
      </w:r>
    </w:p>
    <w:p w14:paraId="3A32D7C3" w14:textId="75300EF0" w:rsidR="00200DF7" w:rsidRPr="001D3C72" w:rsidRDefault="001D3C72" w:rsidP="00200DF7">
      <w:r>
        <w:t xml:space="preserve"> </w:t>
      </w:r>
      <w:r w:rsidRPr="001D3C72">
        <w:rPr>
          <w:color w:val="0070C0"/>
        </w:rPr>
        <w:t>\caption</w:t>
      </w:r>
      <w:r w:rsidR="00200DF7" w:rsidRPr="001D3C72">
        <w:t>{</w:t>
      </w:r>
      <w:del w:id="2197" w:author="James See" w:date="2022-01-25T20:37:00Z">
        <w:r w:rsidR="00200DF7" w:rsidRPr="001D3C72" w:rsidDel="0085699E">
          <w:delText>The report of a</w:delText>
        </w:r>
      </w:del>
      <w:ins w:id="2198" w:author="James See" w:date="2022-01-25T20:37:00Z">
        <w:r w:rsidR="0085699E">
          <w:t>A</w:t>
        </w:r>
      </w:ins>
      <w:r w:rsidR="00200DF7" w:rsidRPr="001D3C72">
        <w:t xml:space="preserve">nalysis </w:t>
      </w:r>
      <w:ins w:id="2199" w:author="James See" w:date="2022-01-25T20:37:00Z">
        <w:r w:rsidR="0085699E">
          <w:t xml:space="preserve">results </w:t>
        </w:r>
      </w:ins>
      <w:del w:id="2200" w:author="James See" w:date="2022-01-25T20:37:00Z">
        <w:r w:rsidR="00200DF7" w:rsidRPr="001D3C72" w:rsidDel="0085699E">
          <w:delText xml:space="preserve">of </w:delText>
        </w:r>
      </w:del>
      <w:ins w:id="2201" w:author="James See" w:date="2022-01-25T20:37:00Z">
        <w:r w:rsidR="0085699E">
          <w:t xml:space="preserve">for </w:t>
        </w:r>
      </w:ins>
      <w:r w:rsidR="00200DF7" w:rsidRPr="001D3C72">
        <w:t>the generated PPG data.}</w:t>
      </w:r>
    </w:p>
    <w:p w14:paraId="4B8C297C" w14:textId="77777777" w:rsidR="00200DF7" w:rsidRPr="001D3C72" w:rsidRDefault="001D3C72" w:rsidP="007955C3">
      <w:pPr>
        <w:pStyle w:val="code"/>
      </w:pPr>
      <w:r>
        <w:t xml:space="preserve"> </w:t>
      </w:r>
      <w:r w:rsidR="00F578B6" w:rsidRPr="001D3C72">
        <w:rPr>
          <w:color w:val="7030A0"/>
        </w:rPr>
        <w:t>\begin</w:t>
      </w:r>
      <w:r w:rsidR="00200DF7" w:rsidRPr="001D3C72">
        <w:t>{tabular}{lrr}</w:t>
      </w:r>
    </w:p>
    <w:p w14:paraId="5B204520" w14:textId="77777777" w:rsidR="00200DF7" w:rsidRPr="001D3C72" w:rsidRDefault="001D3C72" w:rsidP="00200DF7">
      <w:r>
        <w:t xml:space="preserve"> </w:t>
      </w:r>
      <w:r w:rsidRPr="001D3C72">
        <w:rPr>
          <w:color w:val="D9D9D9" w:themeColor="background1" w:themeShade="D9"/>
        </w:rPr>
        <w:t>\multicolumn{3}{c}</w:t>
      </w:r>
      <w:r w:rsidR="00200DF7" w:rsidRPr="001D3C72">
        <w:t xml:space="preserve">{Time-Domain Results} </w:t>
      </w:r>
      <w:r w:rsidRPr="001D3C72">
        <w:rPr>
          <w:color w:val="D9D9D9" w:themeColor="background1" w:themeShade="D9"/>
        </w:rPr>
        <w:t>\\</w:t>
      </w:r>
    </w:p>
    <w:p w14:paraId="0008B69E" w14:textId="77777777" w:rsidR="00200DF7" w:rsidRPr="001D3C72" w:rsidRDefault="001D3C72" w:rsidP="00200DF7">
      <w:r>
        <w:t xml:space="preserve"> </w:t>
      </w:r>
      <w:r w:rsidRPr="001D3C72">
        <w:rPr>
          <w:color w:val="D9D9D9" w:themeColor="background1" w:themeShade="D9"/>
        </w:rPr>
        <w:t>\toprule</w:t>
      </w:r>
    </w:p>
    <w:p w14:paraId="695284A4" w14:textId="27AEFC41" w:rsidR="00200DF7" w:rsidRPr="001D3C72" w:rsidRDefault="001D3C72" w:rsidP="00200DF7">
      <w:r>
        <w:lastRenderedPageBreak/>
        <w:t xml:space="preserve"> </w:t>
      </w:r>
      <w:r w:rsidR="00200DF7" w:rsidRPr="001D3C72">
        <w:t xml:space="preserve">Variable </w:t>
      </w:r>
      <w:r w:rsidRPr="001D3C72">
        <w:rPr>
          <w:color w:val="D9D9D9" w:themeColor="background1" w:themeShade="D9"/>
        </w:rPr>
        <w:t>&amp;</w:t>
      </w:r>
      <w:r w:rsidR="00200DF7" w:rsidRPr="001D3C72">
        <w:t xml:space="preserve"> Unit</w:t>
      </w:r>
      <w:del w:id="2202" w:author="James See" w:date="2022-01-25T22:47:00Z">
        <w:r w:rsidR="00200DF7" w:rsidRPr="001D3C72" w:rsidDel="004C4986">
          <w:delText>s</w:delText>
        </w:r>
      </w:del>
      <w:r w:rsidR="00200DF7" w:rsidRPr="001D3C72">
        <w:t xml:space="preserve"> </w:t>
      </w:r>
      <w:r w:rsidRPr="001D3C72">
        <w:rPr>
          <w:color w:val="D9D9D9" w:themeColor="background1" w:themeShade="D9"/>
        </w:rPr>
        <w:t>&amp;</w:t>
      </w:r>
      <w:r w:rsidR="00200DF7" w:rsidRPr="001D3C72">
        <w:t xml:space="preserve"> Value </w:t>
      </w:r>
      <w:r w:rsidRPr="001D3C72">
        <w:rPr>
          <w:color w:val="D9D9D9" w:themeColor="background1" w:themeShade="D9"/>
        </w:rPr>
        <w:t>\\</w:t>
      </w:r>
    </w:p>
    <w:p w14:paraId="1DB77F18" w14:textId="77777777" w:rsidR="00200DF7" w:rsidRPr="001D3C72" w:rsidRDefault="001D3C72" w:rsidP="00200DF7">
      <w:r>
        <w:t xml:space="preserve"> </w:t>
      </w:r>
      <w:r w:rsidRPr="001D3C72">
        <w:rPr>
          <w:color w:val="D9D9D9" w:themeColor="background1" w:themeShade="D9"/>
        </w:rPr>
        <w:t>\midrule</w:t>
      </w:r>
    </w:p>
    <w:p w14:paraId="239371F8" w14:textId="2E20663D" w:rsidR="00200DF7" w:rsidRPr="001D3C72" w:rsidRDefault="001D3C72" w:rsidP="00200DF7">
      <w:r>
        <w:t xml:space="preserve"> </w:t>
      </w:r>
      <w:r w:rsidR="00200DF7" w:rsidRPr="001D3C72">
        <w:t xml:space="preserve">Mean RR </w:t>
      </w:r>
      <w:r w:rsidRPr="001D3C72">
        <w:rPr>
          <w:color w:val="D9D9D9" w:themeColor="background1" w:themeShade="D9"/>
        </w:rPr>
        <w:t>&amp;</w:t>
      </w:r>
      <w:r w:rsidR="00200DF7" w:rsidRPr="001D3C72">
        <w:t xml:space="preserve"> </w:t>
      </w:r>
      <w:del w:id="2203" w:author="James See" w:date="2022-01-25T20:32:00Z">
        <w:r w:rsidR="00200DF7" w:rsidRPr="001D3C72" w:rsidDel="00E36027">
          <w:delText>(</w:delText>
        </w:r>
      </w:del>
      <w:r w:rsidR="00200DF7" w:rsidRPr="001D3C72">
        <w:t>ms</w:t>
      </w:r>
      <w:del w:id="2204"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$883$ </w:t>
      </w:r>
      <w:r w:rsidRPr="001D3C72">
        <w:rPr>
          <w:color w:val="D9D9D9" w:themeColor="background1" w:themeShade="D9"/>
        </w:rPr>
        <w:t>\\</w:t>
      </w:r>
    </w:p>
    <w:p w14:paraId="6A87FE0C" w14:textId="60028305" w:rsidR="00200DF7" w:rsidRPr="001D3C72" w:rsidRDefault="001D3C72" w:rsidP="00200DF7">
      <w:r>
        <w:t xml:space="preserve"> </w:t>
      </w:r>
      <w:r w:rsidR="00200DF7" w:rsidRPr="001D3C72">
        <w:t xml:space="preserve">Mean HR </w:t>
      </w:r>
      <w:r w:rsidRPr="001D3C72">
        <w:rPr>
          <w:color w:val="D9D9D9" w:themeColor="background1" w:themeShade="D9"/>
        </w:rPr>
        <w:t>&amp;</w:t>
      </w:r>
      <w:r w:rsidR="00200DF7" w:rsidRPr="001D3C72">
        <w:t xml:space="preserve"> </w:t>
      </w:r>
      <w:del w:id="2205" w:author="James See" w:date="2022-01-25T20:32:00Z">
        <w:r w:rsidR="00200DF7" w:rsidRPr="001D3C72" w:rsidDel="00E36027">
          <w:delText>(</w:delText>
        </w:r>
      </w:del>
      <w:r w:rsidR="00200DF7" w:rsidRPr="001D3C72">
        <w:t>bpm</w:t>
      </w:r>
      <w:del w:id="2206"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$68$ </w:t>
      </w:r>
      <w:r w:rsidRPr="001D3C72">
        <w:rPr>
          <w:color w:val="D9D9D9" w:themeColor="background1" w:themeShade="D9"/>
        </w:rPr>
        <w:t>\\</w:t>
      </w:r>
    </w:p>
    <w:p w14:paraId="7E2A1315" w14:textId="1224FDB5" w:rsidR="00200DF7" w:rsidRPr="001D3C72" w:rsidRDefault="001D3C72" w:rsidP="00200DF7">
      <w:r>
        <w:t xml:space="preserve"> </w:t>
      </w:r>
      <w:r w:rsidR="00200DF7" w:rsidRPr="001D3C72">
        <w:t xml:space="preserve">Min HR </w:t>
      </w:r>
      <w:r w:rsidRPr="001D3C72">
        <w:rPr>
          <w:color w:val="D9D9D9" w:themeColor="background1" w:themeShade="D9"/>
        </w:rPr>
        <w:t>&amp;</w:t>
      </w:r>
      <w:r w:rsidR="00200DF7" w:rsidRPr="001D3C72">
        <w:t xml:space="preserve"> </w:t>
      </w:r>
      <w:del w:id="2207" w:author="James See" w:date="2022-01-25T20:32:00Z">
        <w:r w:rsidR="00200DF7" w:rsidRPr="001D3C72" w:rsidDel="00E36027">
          <w:delText>(</w:delText>
        </w:r>
      </w:del>
      <w:r w:rsidR="00200DF7" w:rsidRPr="001D3C72">
        <w:t>bpm</w:t>
      </w:r>
      <w:del w:id="2208"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$68$ </w:t>
      </w:r>
      <w:r w:rsidRPr="001D3C72">
        <w:rPr>
          <w:color w:val="D9D9D9" w:themeColor="background1" w:themeShade="D9"/>
        </w:rPr>
        <w:t>\\</w:t>
      </w:r>
    </w:p>
    <w:p w14:paraId="2F2B0F15" w14:textId="4E9CE7F8" w:rsidR="00200DF7" w:rsidRPr="001D3C72" w:rsidRDefault="001D3C72" w:rsidP="00200DF7">
      <w:r>
        <w:t xml:space="preserve"> </w:t>
      </w:r>
      <w:r w:rsidR="00200DF7" w:rsidRPr="001D3C72">
        <w:t xml:space="preserve">Max HR </w:t>
      </w:r>
      <w:r w:rsidRPr="001D3C72">
        <w:rPr>
          <w:color w:val="D9D9D9" w:themeColor="background1" w:themeShade="D9"/>
        </w:rPr>
        <w:t>&amp;</w:t>
      </w:r>
      <w:r w:rsidR="00200DF7" w:rsidRPr="001D3C72">
        <w:t xml:space="preserve"> </w:t>
      </w:r>
      <w:del w:id="2209" w:author="James See" w:date="2022-01-25T20:32:00Z">
        <w:r w:rsidR="00200DF7" w:rsidRPr="001D3C72" w:rsidDel="00E36027">
          <w:delText>(</w:delText>
        </w:r>
      </w:del>
      <w:r w:rsidR="00200DF7" w:rsidRPr="001D3C72">
        <w:t>bpm</w:t>
      </w:r>
      <w:del w:id="2210"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$68$ </w:t>
      </w:r>
      <w:r w:rsidRPr="001D3C72">
        <w:rPr>
          <w:color w:val="D9D9D9" w:themeColor="background1" w:themeShade="D9"/>
        </w:rPr>
        <w:t>\\</w:t>
      </w:r>
    </w:p>
    <w:p w14:paraId="21EE5540" w14:textId="6967F0E4" w:rsidR="00200DF7" w:rsidRPr="001D3C72" w:rsidRDefault="001D3C72" w:rsidP="00200DF7">
      <w:r>
        <w:t xml:space="preserve"> </w:t>
      </w:r>
      <w:r w:rsidR="00200DF7" w:rsidRPr="001D3C72">
        <w:t xml:space="preserve">SDNN </w:t>
      </w:r>
      <w:r w:rsidRPr="001D3C72">
        <w:rPr>
          <w:color w:val="D9D9D9" w:themeColor="background1" w:themeShade="D9"/>
        </w:rPr>
        <w:t>&amp;</w:t>
      </w:r>
      <w:r w:rsidR="00200DF7" w:rsidRPr="001D3C72">
        <w:t xml:space="preserve"> </w:t>
      </w:r>
      <w:del w:id="2211" w:author="James See" w:date="2022-01-25T20:32:00Z">
        <w:r w:rsidR="00200DF7" w:rsidRPr="001D3C72" w:rsidDel="00E36027">
          <w:delText>(</w:delText>
        </w:r>
      </w:del>
      <w:r w:rsidR="00200DF7" w:rsidRPr="001D3C72">
        <w:t>ms</w:t>
      </w:r>
      <w:del w:id="2212"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$1.9$ </w:t>
      </w:r>
      <w:r w:rsidRPr="001D3C72">
        <w:rPr>
          <w:color w:val="D9D9D9" w:themeColor="background1" w:themeShade="D9"/>
        </w:rPr>
        <w:t>\\</w:t>
      </w:r>
    </w:p>
    <w:p w14:paraId="4F4929B4" w14:textId="3A1CD56D" w:rsidR="00200DF7" w:rsidRPr="001D3C72" w:rsidRDefault="001D3C72" w:rsidP="00200DF7">
      <w:r>
        <w:t xml:space="preserve"> </w:t>
      </w:r>
      <w:r w:rsidR="00200DF7" w:rsidRPr="001D3C72">
        <w:t xml:space="preserve">RMSSD </w:t>
      </w:r>
      <w:r w:rsidRPr="001D3C72">
        <w:rPr>
          <w:color w:val="D9D9D9" w:themeColor="background1" w:themeShade="D9"/>
        </w:rPr>
        <w:t>&amp;</w:t>
      </w:r>
      <w:r w:rsidR="00200DF7" w:rsidRPr="001D3C72">
        <w:t xml:space="preserve"> </w:t>
      </w:r>
      <w:del w:id="2213" w:author="James See" w:date="2022-01-25T20:32:00Z">
        <w:r w:rsidR="00200DF7" w:rsidRPr="001D3C72" w:rsidDel="00E36027">
          <w:delText>(</w:delText>
        </w:r>
      </w:del>
      <w:r w:rsidR="00200DF7" w:rsidRPr="001D3C72">
        <w:t>ms</w:t>
      </w:r>
      <w:del w:id="2214"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$3.1$ </w:t>
      </w:r>
      <w:r w:rsidRPr="001D3C72">
        <w:rPr>
          <w:color w:val="D9D9D9" w:themeColor="background1" w:themeShade="D9"/>
        </w:rPr>
        <w:t>\\</w:t>
      </w:r>
    </w:p>
    <w:p w14:paraId="44D1B3BC" w14:textId="5C80197B" w:rsidR="00200DF7" w:rsidRPr="001D3C72" w:rsidRDefault="001D3C72" w:rsidP="00200DF7">
      <w:r>
        <w:t xml:space="preserve"> </w:t>
      </w:r>
      <w:r w:rsidR="00200DF7" w:rsidRPr="001D3C72">
        <w:t xml:space="preserve">NN50 </w:t>
      </w:r>
      <w:r w:rsidRPr="001D3C72">
        <w:rPr>
          <w:color w:val="D9D9D9" w:themeColor="background1" w:themeShade="D9"/>
        </w:rPr>
        <w:t>&amp;</w:t>
      </w:r>
      <w:r w:rsidR="00200DF7" w:rsidRPr="001D3C72">
        <w:t xml:space="preserve"> </w:t>
      </w:r>
      <w:del w:id="2215" w:author="James See" w:date="2022-01-25T20:32:00Z">
        <w:r w:rsidR="00200DF7" w:rsidRPr="001D3C72" w:rsidDel="00E36027">
          <w:delText>(</w:delText>
        </w:r>
      </w:del>
      <w:r w:rsidR="00200DF7" w:rsidRPr="001D3C72">
        <w:t>beats</w:t>
      </w:r>
      <w:del w:id="2216"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 </w:t>
      </w:r>
      <w:r w:rsidRPr="001D3C72">
        <w:rPr>
          <w:color w:val="D9D9D9" w:themeColor="background1" w:themeShade="D9"/>
        </w:rPr>
        <w:t>\\</w:t>
      </w:r>
    </w:p>
    <w:p w14:paraId="3BE908DE" w14:textId="19A049BA" w:rsidR="00200DF7" w:rsidRPr="001D3C72" w:rsidRDefault="001D3C72" w:rsidP="00200DF7">
      <w:r>
        <w:t xml:space="preserve"> </w:t>
      </w:r>
      <w:r w:rsidR="00200DF7" w:rsidRPr="001D3C72">
        <w:t xml:space="preserve">pNN50 </w:t>
      </w:r>
      <w:r w:rsidRPr="001D3C72">
        <w:rPr>
          <w:color w:val="D9D9D9" w:themeColor="background1" w:themeShade="D9"/>
        </w:rPr>
        <w:t>&amp;</w:t>
      </w:r>
      <w:r w:rsidR="00200DF7" w:rsidRPr="001D3C72">
        <w:t xml:space="preserve"> </w:t>
      </w:r>
      <w:del w:id="2217" w:author="James See" w:date="2022-01-25T20:32:00Z">
        <w:r w:rsidR="00200DF7" w:rsidRPr="001D3C72" w:rsidDel="00E36027">
          <w:delText>(</w:delText>
        </w:r>
      </w:del>
      <w:r w:rsidR="00200DF7" w:rsidRPr="001D3C72">
        <w:rPr>
          <w:color w:val="D9D9D9" w:themeColor="background1" w:themeShade="D9"/>
        </w:rPr>
        <w:t>\</w:t>
      </w:r>
      <w:r w:rsidR="0049573A" w:rsidRPr="001D3C72">
        <w:t>%</w:t>
      </w:r>
      <w:del w:id="2218"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$0.00$ </w:t>
      </w:r>
      <w:r w:rsidRPr="001D3C72">
        <w:rPr>
          <w:color w:val="D9D9D9" w:themeColor="background1" w:themeShade="D9"/>
        </w:rPr>
        <w:t>\\</w:t>
      </w:r>
    </w:p>
    <w:p w14:paraId="7605F0C1" w14:textId="77777777" w:rsidR="00200DF7" w:rsidRPr="001D3C72" w:rsidRDefault="001D3C72" w:rsidP="00200DF7">
      <w:r>
        <w:t xml:space="preserve"> </w:t>
      </w:r>
      <w:r w:rsidR="00200DF7" w:rsidRPr="001D3C72">
        <w:t xml:space="preserve">RR triangular index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$NaN$ </w:t>
      </w:r>
      <w:r w:rsidRPr="001D3C72">
        <w:rPr>
          <w:color w:val="D9D9D9" w:themeColor="background1" w:themeShade="D9"/>
        </w:rPr>
        <w:t>\\</w:t>
      </w:r>
    </w:p>
    <w:p w14:paraId="5CF22096" w14:textId="31A6D1C0" w:rsidR="00200DF7" w:rsidRPr="001D3C72" w:rsidRDefault="001D3C72" w:rsidP="00200DF7">
      <w:r>
        <w:t xml:space="preserve"> </w:t>
      </w:r>
      <w:r w:rsidR="00200DF7" w:rsidRPr="001D3C72">
        <w:t xml:space="preserve">TINN </w:t>
      </w:r>
      <w:r w:rsidRPr="001D3C72">
        <w:rPr>
          <w:color w:val="D9D9D9" w:themeColor="background1" w:themeShade="D9"/>
        </w:rPr>
        <w:t>&amp;</w:t>
      </w:r>
      <w:r w:rsidR="00200DF7" w:rsidRPr="001D3C72">
        <w:t xml:space="preserve"> </w:t>
      </w:r>
      <w:del w:id="2219" w:author="James See" w:date="2022-01-25T20:32:00Z">
        <w:r w:rsidR="00200DF7" w:rsidRPr="001D3C72" w:rsidDel="00E36027">
          <w:delText>(</w:delText>
        </w:r>
      </w:del>
      <w:r w:rsidR="00200DF7" w:rsidRPr="001D3C72">
        <w:t>ms</w:t>
      </w:r>
      <w:del w:id="2220"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$7.0$ </w:t>
      </w:r>
      <w:r w:rsidRPr="001D3C72">
        <w:rPr>
          <w:color w:val="D9D9D9" w:themeColor="background1" w:themeShade="D9"/>
        </w:rPr>
        <w:t>\\</w:t>
      </w:r>
    </w:p>
    <w:p w14:paraId="4FD8F9BA" w14:textId="5993C785" w:rsidR="00200DF7" w:rsidRPr="001D3C72" w:rsidRDefault="001D3C72" w:rsidP="00200DF7">
      <w:r>
        <w:t xml:space="preserve"> </w:t>
      </w:r>
      <w:r w:rsidR="00200DF7" w:rsidRPr="001D3C72">
        <w:t xml:space="preserve">Stress Index (SI)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$81.7$ </w:t>
      </w:r>
      <w:r w:rsidRPr="001D3C72">
        <w:rPr>
          <w:color w:val="D9D9D9" w:themeColor="background1" w:themeShade="D9"/>
        </w:rPr>
        <w:t>\\</w:t>
      </w:r>
    </w:p>
    <w:p w14:paraId="51F1293D" w14:textId="5042FB19" w:rsidR="00200DF7" w:rsidRPr="001D3C72" w:rsidRDefault="001D3C72" w:rsidP="00200DF7">
      <w:r>
        <w:t xml:space="preserve"> </w:t>
      </w:r>
      <w:r w:rsidR="00200DF7" w:rsidRPr="001D3C72">
        <w:t xml:space="preserve">DC </w:t>
      </w:r>
      <w:r w:rsidRPr="001D3C72">
        <w:rPr>
          <w:color w:val="D9D9D9" w:themeColor="background1" w:themeShade="D9"/>
        </w:rPr>
        <w:t>&amp;</w:t>
      </w:r>
      <w:r w:rsidR="00200DF7" w:rsidRPr="001D3C72">
        <w:t xml:space="preserve"> </w:t>
      </w:r>
      <w:del w:id="2221" w:author="James See" w:date="2022-01-25T20:32:00Z">
        <w:r w:rsidR="00200DF7" w:rsidRPr="001D3C72" w:rsidDel="00E36027">
          <w:delText>(</w:delText>
        </w:r>
      </w:del>
      <w:r w:rsidR="00200DF7" w:rsidRPr="001D3C72">
        <w:t>ms</w:t>
      </w:r>
      <w:del w:id="2222"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$1.0$ </w:t>
      </w:r>
      <w:r w:rsidRPr="001D3C72">
        <w:rPr>
          <w:color w:val="D9D9D9" w:themeColor="background1" w:themeShade="D9"/>
        </w:rPr>
        <w:t>\\</w:t>
      </w:r>
    </w:p>
    <w:p w14:paraId="2BC7ECBE" w14:textId="4B7AFE8E" w:rsidR="00200DF7" w:rsidRPr="001D3C72" w:rsidRDefault="001D3C72" w:rsidP="00200DF7">
      <w:r>
        <w:t xml:space="preserve"> </w:t>
      </w:r>
      <w:r w:rsidR="00200DF7" w:rsidRPr="001D3C72">
        <w:t xml:space="preserve">DCmod </w:t>
      </w:r>
      <w:r w:rsidRPr="001D3C72">
        <w:rPr>
          <w:color w:val="D9D9D9" w:themeColor="background1" w:themeShade="D9"/>
        </w:rPr>
        <w:t>&amp;</w:t>
      </w:r>
      <w:r w:rsidR="00200DF7" w:rsidRPr="001D3C72">
        <w:t xml:space="preserve"> </w:t>
      </w:r>
      <w:del w:id="2223" w:author="James See" w:date="2022-01-25T20:32:00Z">
        <w:r w:rsidR="00200DF7" w:rsidRPr="001D3C72" w:rsidDel="00E36027">
          <w:delText>(</w:delText>
        </w:r>
      </w:del>
      <w:r w:rsidR="00200DF7" w:rsidRPr="001D3C72">
        <w:t>ms</w:t>
      </w:r>
      <w:del w:id="2224"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$3.2$ </w:t>
      </w:r>
      <w:r w:rsidRPr="001D3C72">
        <w:rPr>
          <w:color w:val="D9D9D9" w:themeColor="background1" w:themeShade="D9"/>
        </w:rPr>
        <w:t>\\</w:t>
      </w:r>
    </w:p>
    <w:p w14:paraId="2FD1F7DC" w14:textId="77777777" w:rsidR="00200DF7" w:rsidRPr="001D3C72" w:rsidRDefault="001D3C72" w:rsidP="00200DF7">
      <w:r>
        <w:t xml:space="preserve"> </w:t>
      </w:r>
      <w:r w:rsidRPr="001D3C72">
        <w:rPr>
          <w:color w:val="D9D9D9" w:themeColor="background1" w:themeShade="D9"/>
        </w:rPr>
        <w:t>\bottomrule</w:t>
      </w:r>
    </w:p>
    <w:p w14:paraId="251E8DA9"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202D64F6" w14:textId="77777777" w:rsidR="00200DF7" w:rsidRPr="001D3C72" w:rsidRDefault="001D3C72" w:rsidP="007955C3">
      <w:pPr>
        <w:pStyle w:val="code"/>
      </w:pPr>
      <w:r>
        <w:t xml:space="preserve"> </w:t>
      </w:r>
      <w:r w:rsidR="00F578B6" w:rsidRPr="001D3C72">
        <w:rPr>
          <w:color w:val="7030A0"/>
        </w:rPr>
        <w:t>\begin</w:t>
      </w:r>
      <w:r w:rsidR="00200DF7" w:rsidRPr="001D3C72">
        <w:t>{tabular}{lrrrr}</w:t>
      </w:r>
    </w:p>
    <w:p w14:paraId="0886FFAC" w14:textId="77777777" w:rsidR="00200DF7" w:rsidRPr="001D3C72" w:rsidRDefault="001D3C72" w:rsidP="00200DF7">
      <w:r>
        <w:t xml:space="preserve"> </w:t>
      </w:r>
      <w:r w:rsidRPr="001D3C72">
        <w:rPr>
          <w:color w:val="D9D9D9" w:themeColor="background1" w:themeShade="D9"/>
        </w:rPr>
        <w:t>\multicolumn{5}{c}</w:t>
      </w:r>
      <w:r w:rsidR="00200DF7" w:rsidRPr="001D3C72">
        <w:t xml:space="preserve">{Frequency-Domain Results (FFT spectrum)} </w:t>
      </w:r>
      <w:r w:rsidRPr="001D3C72">
        <w:rPr>
          <w:color w:val="D9D9D9" w:themeColor="background1" w:themeShade="D9"/>
        </w:rPr>
        <w:t>\\</w:t>
      </w:r>
    </w:p>
    <w:p w14:paraId="3E0B15D8" w14:textId="77777777" w:rsidR="00200DF7" w:rsidRPr="001D3C72" w:rsidRDefault="001D3C72" w:rsidP="00200DF7">
      <w:r>
        <w:t xml:space="preserve"> </w:t>
      </w:r>
      <w:r w:rsidRPr="001D3C72">
        <w:rPr>
          <w:color w:val="D9D9D9" w:themeColor="background1" w:themeShade="D9"/>
        </w:rPr>
        <w:t>\toprule</w:t>
      </w:r>
    </w:p>
    <w:p w14:paraId="4A51C753" w14:textId="594830A6" w:rsidR="00200DF7" w:rsidRPr="001D3C72" w:rsidRDefault="001D3C72" w:rsidP="00200DF7">
      <w:r>
        <w:t xml:space="preserve"> </w:t>
      </w:r>
      <w:r w:rsidR="00200DF7" w:rsidRPr="001D3C72">
        <w:t xml:space="preserve">Variable </w:t>
      </w:r>
      <w:r w:rsidRPr="001D3C72">
        <w:rPr>
          <w:color w:val="D9D9D9" w:themeColor="background1" w:themeShade="D9"/>
        </w:rPr>
        <w:t>&amp;</w:t>
      </w:r>
      <w:r w:rsidR="00200DF7" w:rsidRPr="001D3C72">
        <w:t xml:space="preserve"> Unit</w:t>
      </w:r>
      <w:del w:id="2225" w:author="James See" w:date="2022-01-25T22:46:00Z">
        <w:r w:rsidR="00200DF7" w:rsidRPr="001D3C72" w:rsidDel="004C4986">
          <w:delText>s</w:delText>
        </w:r>
      </w:del>
      <w:r w:rsidR="00200DF7" w:rsidRPr="001D3C72">
        <w:t xml:space="preserve"> </w:t>
      </w:r>
      <w:r w:rsidRPr="001D3C72">
        <w:rPr>
          <w:color w:val="D9D9D9" w:themeColor="background1" w:themeShade="D9"/>
        </w:rPr>
        <w:t>&amp;</w:t>
      </w:r>
      <w:r w:rsidR="00200DF7" w:rsidRPr="001D3C72">
        <w:t xml:space="preserve"> VLF </w:t>
      </w:r>
      <w:r w:rsidRPr="001D3C72">
        <w:rPr>
          <w:color w:val="D9D9D9" w:themeColor="background1" w:themeShade="D9"/>
        </w:rPr>
        <w:t>&amp;</w:t>
      </w:r>
      <w:r w:rsidR="00200DF7" w:rsidRPr="001D3C72">
        <w:t xml:space="preserve"> LF </w:t>
      </w:r>
      <w:r w:rsidRPr="001D3C72">
        <w:rPr>
          <w:color w:val="D9D9D9" w:themeColor="background1" w:themeShade="D9"/>
        </w:rPr>
        <w:t>&amp;</w:t>
      </w:r>
      <w:r w:rsidR="00200DF7" w:rsidRPr="001D3C72">
        <w:t xml:space="preserve"> HF </w:t>
      </w:r>
      <w:r w:rsidRPr="001D3C72">
        <w:rPr>
          <w:color w:val="D9D9D9" w:themeColor="background1" w:themeShade="D9"/>
        </w:rPr>
        <w:t>\\</w:t>
      </w:r>
    </w:p>
    <w:p w14:paraId="3E589C69" w14:textId="77777777" w:rsidR="00200DF7" w:rsidRPr="001D3C72" w:rsidRDefault="001D3C72" w:rsidP="00200DF7">
      <w:r>
        <w:t xml:space="preserve"> </w:t>
      </w:r>
      <w:r w:rsidRPr="001D3C72">
        <w:rPr>
          <w:color w:val="D9D9D9" w:themeColor="background1" w:themeShade="D9"/>
        </w:rPr>
        <w:t>\midrule</w:t>
      </w:r>
    </w:p>
    <w:p w14:paraId="68753924" w14:textId="26068E6B" w:rsidR="00200DF7" w:rsidRPr="001D3C72" w:rsidRDefault="001D3C72" w:rsidP="00200DF7">
      <w:r>
        <w:t xml:space="preserve"> </w:t>
      </w:r>
      <w:r w:rsidR="00200DF7" w:rsidRPr="001D3C72">
        <w:t xml:space="preserve">Frequency band </w:t>
      </w:r>
      <w:r w:rsidRPr="001D3C72">
        <w:rPr>
          <w:color w:val="D9D9D9" w:themeColor="background1" w:themeShade="D9"/>
        </w:rPr>
        <w:t>&amp;</w:t>
      </w:r>
      <w:r w:rsidR="00200DF7" w:rsidRPr="001D3C72">
        <w:t xml:space="preserve"> </w:t>
      </w:r>
      <w:del w:id="2226" w:author="James See" w:date="2022-01-25T20:32:00Z">
        <w:r w:rsidR="00200DF7" w:rsidRPr="001D3C72" w:rsidDel="00E36027">
          <w:delText>(</w:delText>
        </w:r>
      </w:del>
      <w:r w:rsidR="00200DF7" w:rsidRPr="001D3C72">
        <w:t>Hz</w:t>
      </w:r>
      <w:del w:id="2227"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$0.00\text{--}0.04$ </w:t>
      </w:r>
      <w:r w:rsidRPr="001D3C72">
        <w:rPr>
          <w:color w:val="D9D9D9" w:themeColor="background1" w:themeShade="D9"/>
        </w:rPr>
        <w:t>&amp;</w:t>
      </w:r>
      <w:r w:rsidR="00200DF7" w:rsidRPr="001D3C72">
        <w:t xml:space="preserve"> $0.04\text{--}0.15$ </w:t>
      </w:r>
      <w:r w:rsidRPr="001D3C72">
        <w:rPr>
          <w:color w:val="D9D9D9" w:themeColor="background1" w:themeShade="D9"/>
        </w:rPr>
        <w:t>&amp;</w:t>
      </w:r>
      <w:r w:rsidR="00200DF7" w:rsidRPr="001D3C72">
        <w:t xml:space="preserve"> $0.15\text{--}0.40$ </w:t>
      </w:r>
      <w:r w:rsidRPr="001D3C72">
        <w:rPr>
          <w:color w:val="D9D9D9" w:themeColor="background1" w:themeShade="D9"/>
        </w:rPr>
        <w:t>\\</w:t>
      </w:r>
    </w:p>
    <w:p w14:paraId="741E017A" w14:textId="0B86A46B" w:rsidR="00200DF7" w:rsidRPr="001D3C72" w:rsidRDefault="001D3C72" w:rsidP="00200DF7">
      <w:r>
        <w:t xml:space="preserve"> </w:t>
      </w:r>
      <w:r w:rsidR="00200DF7" w:rsidRPr="001D3C72">
        <w:t xml:space="preserve">Peak frequency </w:t>
      </w:r>
      <w:r w:rsidRPr="001D3C72">
        <w:rPr>
          <w:color w:val="D9D9D9" w:themeColor="background1" w:themeShade="D9"/>
        </w:rPr>
        <w:t>&amp;</w:t>
      </w:r>
      <w:r w:rsidR="00200DF7" w:rsidRPr="001D3C72">
        <w:t xml:space="preserve"> </w:t>
      </w:r>
      <w:del w:id="2228" w:author="James See" w:date="2022-01-25T20:32:00Z">
        <w:r w:rsidR="00200DF7" w:rsidRPr="001D3C72" w:rsidDel="00E36027">
          <w:delText>(</w:delText>
        </w:r>
      </w:del>
      <w:r w:rsidR="00200DF7" w:rsidRPr="001D3C72">
        <w:t>Hz</w:t>
      </w:r>
      <w:del w:id="2229"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$0.030$ </w:t>
      </w:r>
      <w:r w:rsidRPr="001D3C72">
        <w:rPr>
          <w:color w:val="D9D9D9" w:themeColor="background1" w:themeShade="D9"/>
        </w:rPr>
        <w:t>&amp;</w:t>
      </w:r>
      <w:r w:rsidR="00200DF7" w:rsidRPr="001D3C72">
        <w:t xml:space="preserve"> $0.120$ </w:t>
      </w:r>
      <w:r w:rsidRPr="001D3C72">
        <w:rPr>
          <w:color w:val="D9D9D9" w:themeColor="background1" w:themeShade="D9"/>
        </w:rPr>
        <w:t>&amp;</w:t>
      </w:r>
      <w:r w:rsidR="00200DF7" w:rsidRPr="001D3C72">
        <w:t xml:space="preserve"> $0.287$ </w:t>
      </w:r>
      <w:r w:rsidRPr="001D3C72">
        <w:rPr>
          <w:color w:val="D9D9D9" w:themeColor="background1" w:themeShade="D9"/>
        </w:rPr>
        <w:t>\\</w:t>
      </w:r>
    </w:p>
    <w:p w14:paraId="3E2B98A3" w14:textId="73F725CE"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230" w:author="James See" w:date="2022-01-25T20:32:00Z">
        <w:r w:rsidR="00200DF7" w:rsidRPr="001D3C72" w:rsidDel="00E36027">
          <w:delText>(</w:delText>
        </w:r>
      </w:del>
      <w:r w:rsidR="00200DF7" w:rsidRPr="001D3C72">
        <w:t>ms${}^\text{2}$</w:t>
      </w:r>
      <w:del w:id="2231"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 </w:t>
      </w:r>
      <w:r w:rsidRPr="001D3C72">
        <w:rPr>
          <w:color w:val="D9D9D9" w:themeColor="background1" w:themeShade="D9"/>
        </w:rPr>
        <w:t>&amp;</w:t>
      </w:r>
      <w:r w:rsidR="00200DF7" w:rsidRPr="001D3C72">
        <w:t xml:space="preserve"> $0$ </w:t>
      </w:r>
      <w:r w:rsidRPr="001D3C72">
        <w:rPr>
          <w:color w:val="D9D9D9" w:themeColor="background1" w:themeShade="D9"/>
        </w:rPr>
        <w:t>&amp;</w:t>
      </w:r>
      <w:r w:rsidR="00200DF7" w:rsidRPr="001D3C72">
        <w:t xml:space="preserve"> $1$ </w:t>
      </w:r>
      <w:r w:rsidRPr="001D3C72">
        <w:rPr>
          <w:color w:val="D9D9D9" w:themeColor="background1" w:themeShade="D9"/>
        </w:rPr>
        <w:t>\\</w:t>
      </w:r>
    </w:p>
    <w:p w14:paraId="298B6DAC" w14:textId="38234C6A"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232" w:author="James See" w:date="2022-01-25T20:32:00Z">
        <w:r w:rsidR="00200DF7" w:rsidRPr="001D3C72" w:rsidDel="00E36027">
          <w:delText>(</w:delText>
        </w:r>
      </w:del>
      <w:r w:rsidR="00200DF7" w:rsidRPr="001D3C72">
        <w:t>log</w:t>
      </w:r>
      <w:del w:id="2233"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$0.000$ </w:t>
      </w:r>
      <w:r w:rsidRPr="001D3C72">
        <w:rPr>
          <w:color w:val="D9D9D9" w:themeColor="background1" w:themeShade="D9"/>
        </w:rPr>
        <w:t>&amp;</w:t>
      </w:r>
      <w:r w:rsidR="00200DF7" w:rsidRPr="001D3C72">
        <w:t xml:space="preserve"> $0.000$ </w:t>
      </w:r>
      <w:r w:rsidRPr="001D3C72">
        <w:rPr>
          <w:color w:val="D9D9D9" w:themeColor="background1" w:themeShade="D9"/>
        </w:rPr>
        <w:t>&amp;</w:t>
      </w:r>
      <w:r w:rsidR="00200DF7" w:rsidRPr="001D3C72">
        <w:t xml:space="preserve"> $0.088$ </w:t>
      </w:r>
      <w:r w:rsidRPr="001D3C72">
        <w:rPr>
          <w:color w:val="D9D9D9" w:themeColor="background1" w:themeShade="D9"/>
        </w:rPr>
        <w:t>\\</w:t>
      </w:r>
    </w:p>
    <w:p w14:paraId="64FB2BC2" w14:textId="678F53F4"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234" w:author="James See" w:date="2022-01-25T20:32:00Z">
        <w:r w:rsidR="00200DF7" w:rsidRPr="001D3C72" w:rsidDel="00E36027">
          <w:delText>(</w:delText>
        </w:r>
      </w:del>
      <w:r w:rsidR="00200DF7" w:rsidRPr="001D3C72">
        <w:rPr>
          <w:color w:val="D9D9D9" w:themeColor="background1" w:themeShade="D9"/>
        </w:rPr>
        <w:t>\</w:t>
      </w:r>
      <w:r w:rsidR="0049573A" w:rsidRPr="001D3C72">
        <w:t>%</w:t>
      </w:r>
      <w:del w:id="2235"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$1.64$ </w:t>
      </w:r>
      <w:r w:rsidRPr="001D3C72">
        <w:rPr>
          <w:color w:val="D9D9D9" w:themeColor="background1" w:themeShade="D9"/>
        </w:rPr>
        <w:t>&amp;</w:t>
      </w:r>
      <w:r w:rsidR="00200DF7" w:rsidRPr="001D3C72">
        <w:t xml:space="preserve"> $25.16$ </w:t>
      </w:r>
      <w:r w:rsidRPr="001D3C72">
        <w:rPr>
          <w:color w:val="D9D9D9" w:themeColor="background1" w:themeShade="D9"/>
        </w:rPr>
        <w:t>&amp;</w:t>
      </w:r>
      <w:r w:rsidR="00200DF7" w:rsidRPr="001D3C72">
        <w:t xml:space="preserve"> $73.00$ </w:t>
      </w:r>
      <w:r w:rsidRPr="001D3C72">
        <w:rPr>
          <w:color w:val="D9D9D9" w:themeColor="background1" w:themeShade="D9"/>
        </w:rPr>
        <w:t>\\</w:t>
      </w:r>
    </w:p>
    <w:p w14:paraId="12CAAE3C" w14:textId="48D0BD5C" w:rsidR="00200DF7" w:rsidRPr="001D3C72" w:rsidRDefault="001D3C72" w:rsidP="00200DF7">
      <w:r>
        <w:t xml:space="preserve"> </w:t>
      </w:r>
      <w:r w:rsidR="00200DF7" w:rsidRPr="001D3C72">
        <w:t xml:space="preserve">Power </w:t>
      </w:r>
      <w:r w:rsidRPr="001D3C72">
        <w:rPr>
          <w:color w:val="D9D9D9" w:themeColor="background1" w:themeShade="D9"/>
        </w:rPr>
        <w:t>&amp;</w:t>
      </w:r>
      <w:r w:rsidR="00200DF7" w:rsidRPr="001D3C72">
        <w:t xml:space="preserve"> </w:t>
      </w:r>
      <w:del w:id="2236" w:author="James See" w:date="2022-01-25T20:32:00Z">
        <w:r w:rsidR="00200DF7" w:rsidRPr="001D3C72" w:rsidDel="00E36027">
          <w:delText>(</w:delText>
        </w:r>
      </w:del>
      <w:r w:rsidR="00200DF7" w:rsidRPr="001D3C72">
        <w:t>n.u.</w:t>
      </w:r>
      <w:del w:id="2237"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$25.57$ </w:t>
      </w:r>
      <w:r w:rsidRPr="001D3C72">
        <w:rPr>
          <w:color w:val="D9D9D9" w:themeColor="background1" w:themeShade="D9"/>
        </w:rPr>
        <w:t>&amp;</w:t>
      </w:r>
      <w:r w:rsidR="00200DF7" w:rsidRPr="001D3C72">
        <w:t xml:space="preserve"> $74.22$ </w:t>
      </w:r>
      <w:r w:rsidRPr="001D3C72">
        <w:rPr>
          <w:color w:val="D9D9D9" w:themeColor="background1" w:themeShade="D9"/>
        </w:rPr>
        <w:t>\\</w:t>
      </w:r>
    </w:p>
    <w:p w14:paraId="048AF7D6" w14:textId="77777777" w:rsidR="00200DF7" w:rsidRPr="001D3C72" w:rsidRDefault="001D3C72" w:rsidP="007955C3">
      <w:pPr>
        <w:pStyle w:val="code"/>
      </w:pPr>
      <w:r>
        <w:t xml:space="preserve"> </w:t>
      </w:r>
      <w:r w:rsidR="00200DF7" w:rsidRPr="001D3C72">
        <w:t xml:space="preserve">\text{-}\text{-}\text{-}\text{-}\text{-}\text{-}\text{-}\text{-}\text{-}\text{-}\text{-}\text{-}\text{-}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62527D85" w14:textId="57528283" w:rsidR="00200DF7" w:rsidRPr="001D3C72" w:rsidRDefault="001D3C72" w:rsidP="00200DF7">
      <w:r>
        <w:t xml:space="preserve"> </w:t>
      </w:r>
      <w:r w:rsidR="00200DF7" w:rsidRPr="001D3C72">
        <w:t xml:space="preserve">Total power </w:t>
      </w:r>
      <w:r w:rsidRPr="001D3C72">
        <w:rPr>
          <w:color w:val="D9D9D9" w:themeColor="background1" w:themeShade="D9"/>
        </w:rPr>
        <w:t>&amp;</w:t>
      </w:r>
      <w:r w:rsidR="00200DF7" w:rsidRPr="001D3C72">
        <w:t xml:space="preserve"> </w:t>
      </w:r>
      <w:del w:id="2238" w:author="James See" w:date="2022-01-25T20:32:00Z">
        <w:r w:rsidR="00200DF7" w:rsidRPr="001D3C72" w:rsidDel="00E36027">
          <w:delText>(</w:delText>
        </w:r>
      </w:del>
      <w:r w:rsidR="00200DF7" w:rsidRPr="001D3C72">
        <w:t>ms${}^\text{2}$</w:t>
      </w:r>
      <w:del w:id="2239"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$1$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11A63AAD" w14:textId="7200BC0C" w:rsidR="00200DF7" w:rsidRPr="001D3C72" w:rsidRDefault="001D3C72" w:rsidP="00200DF7">
      <w:r>
        <w:lastRenderedPageBreak/>
        <w:t xml:space="preserve"> </w:t>
      </w:r>
      <w:r w:rsidR="00200DF7" w:rsidRPr="001D3C72">
        <w:t xml:space="preserve">Total power </w:t>
      </w:r>
      <w:r w:rsidRPr="001D3C72">
        <w:rPr>
          <w:color w:val="D9D9D9" w:themeColor="background1" w:themeShade="D9"/>
        </w:rPr>
        <w:t>&amp;</w:t>
      </w:r>
      <w:r w:rsidR="00200DF7" w:rsidRPr="001D3C72">
        <w:t xml:space="preserve"> </w:t>
      </w:r>
      <w:del w:id="2240" w:author="James See" w:date="2022-01-25T20:32:00Z">
        <w:r w:rsidR="00200DF7" w:rsidRPr="001D3C72" w:rsidDel="00E36027">
          <w:delText>(</w:delText>
        </w:r>
      </w:del>
      <w:r w:rsidR="00200DF7" w:rsidRPr="001D3C72">
        <w:t>log</w:t>
      </w:r>
      <w:del w:id="2241"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$0.403$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3125ACC8" w14:textId="77777777" w:rsidR="00200DF7" w:rsidRPr="001D3C72" w:rsidRDefault="001D3C72" w:rsidP="00200DF7">
      <w:r>
        <w:t xml:space="preserve"> </w:t>
      </w:r>
      <w:r w:rsidR="00200DF7" w:rsidRPr="001D3C72">
        <w:t xml:space="preserve">LF/HF ratio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$0.345$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0D623566" w14:textId="5168D953" w:rsidR="00200DF7" w:rsidRPr="001D3C72" w:rsidRDefault="001D3C72" w:rsidP="00200DF7">
      <w:r>
        <w:t xml:space="preserve"> </w:t>
      </w:r>
      <w:r w:rsidR="00200DF7" w:rsidRPr="001D3C72">
        <w:t xml:space="preserve">RESP </w:t>
      </w:r>
      <w:r w:rsidRPr="001D3C72">
        <w:rPr>
          <w:color w:val="D9D9D9" w:themeColor="background1" w:themeShade="D9"/>
        </w:rPr>
        <w:t>&amp;</w:t>
      </w:r>
      <w:r w:rsidR="00200DF7" w:rsidRPr="001D3C72">
        <w:t xml:space="preserve"> </w:t>
      </w:r>
      <w:del w:id="2242" w:author="James See" w:date="2022-01-25T20:32:00Z">
        <w:r w:rsidR="00200DF7" w:rsidRPr="001D3C72" w:rsidDel="00E36027">
          <w:delText>(</w:delText>
        </w:r>
      </w:del>
      <w:r w:rsidR="00200DF7" w:rsidRPr="001D3C72">
        <w:t>Hz</w:t>
      </w:r>
      <w:del w:id="2243" w:author="James See" w:date="2022-01-25T20:33:00Z">
        <w:r w:rsidR="00200DF7" w:rsidRPr="001D3C72" w:rsidDel="00E36027">
          <w:delText>)</w:delText>
        </w:r>
      </w:del>
      <w:r w:rsidR="00200DF7" w:rsidRPr="001D3C72">
        <w:t xml:space="preserve"> </w:t>
      </w:r>
      <w:r w:rsidRPr="001D3C72">
        <w:rPr>
          <w:color w:val="D9D9D9" w:themeColor="background1" w:themeShade="D9"/>
        </w:rPr>
        <w:t>&amp;</w:t>
      </w:r>
      <w:r w:rsidR="00200DF7" w:rsidRPr="001D3C72">
        <w:t xml:space="preserve"> $-$ </w:t>
      </w:r>
      <w:r w:rsidRPr="001D3C72">
        <w:rPr>
          <w:color w:val="D9D9D9" w:themeColor="background1" w:themeShade="D9"/>
        </w:rPr>
        <w:t>&amp;</w:t>
      </w:r>
      <w:r w:rsidR="00200DF7" w:rsidRPr="001D3C72">
        <w:t xml:space="preserve"> </w:t>
      </w:r>
      <w:r w:rsidRPr="001D3C72">
        <w:rPr>
          <w:color w:val="D9D9D9" w:themeColor="background1" w:themeShade="D9"/>
        </w:rPr>
        <w:t>&amp;</w:t>
      </w:r>
      <w:r w:rsidR="00200DF7" w:rsidRPr="001D3C72">
        <w:t xml:space="preserve"> </w:t>
      </w:r>
      <w:r w:rsidRPr="001D3C72">
        <w:rPr>
          <w:color w:val="D9D9D9" w:themeColor="background1" w:themeShade="D9"/>
        </w:rPr>
        <w:t>\\</w:t>
      </w:r>
    </w:p>
    <w:p w14:paraId="0BA73B23" w14:textId="77777777" w:rsidR="00200DF7" w:rsidRPr="001D3C72" w:rsidRDefault="001D3C72" w:rsidP="00200DF7">
      <w:r>
        <w:t xml:space="preserve"> </w:t>
      </w:r>
      <w:r w:rsidRPr="001D3C72">
        <w:rPr>
          <w:color w:val="D9D9D9" w:themeColor="background1" w:themeShade="D9"/>
        </w:rPr>
        <w:t>\bottomrule</w:t>
      </w:r>
    </w:p>
    <w:p w14:paraId="29946038" w14:textId="77777777" w:rsidR="00200DF7" w:rsidRPr="001D3C72" w:rsidRDefault="001D3C72" w:rsidP="007955C3">
      <w:pPr>
        <w:pStyle w:val="code"/>
      </w:pPr>
      <w:r>
        <w:t xml:space="preserve"> </w:t>
      </w:r>
      <w:r w:rsidR="00F578B6" w:rsidRPr="001D3C72">
        <w:rPr>
          <w:color w:val="7030A0"/>
        </w:rPr>
        <w:t>\end</w:t>
      </w:r>
      <w:r w:rsidR="00200DF7" w:rsidRPr="001D3C72">
        <w:t>{tabular}</w:t>
      </w:r>
    </w:p>
    <w:p w14:paraId="3C3C0828" w14:textId="77777777" w:rsidR="00200DF7" w:rsidRPr="001D3C72" w:rsidRDefault="001D3C72" w:rsidP="007955C3">
      <w:pPr>
        <w:pStyle w:val="code"/>
      </w:pPr>
      <w:r>
        <w:t xml:space="preserve"> </w:t>
      </w:r>
      <w:r w:rsidR="00200DF7" w:rsidRPr="001D3C72">
        <w:t>\label{tab:report_generated}</w:t>
      </w:r>
    </w:p>
    <w:p w14:paraId="6611A8C4" w14:textId="77777777" w:rsidR="00200DF7" w:rsidRPr="001D3C72" w:rsidRDefault="00F578B6" w:rsidP="007955C3">
      <w:pPr>
        <w:pStyle w:val="code"/>
      </w:pPr>
      <w:r w:rsidRPr="001D3C72">
        <w:rPr>
          <w:color w:val="7030A0"/>
        </w:rPr>
        <w:t>\end</w:t>
      </w:r>
      <w:r w:rsidR="00200DF7" w:rsidRPr="001D3C72">
        <w:t>{table*}</w:t>
      </w:r>
    </w:p>
    <w:p w14:paraId="4E8456EC" w14:textId="77777777" w:rsidR="00200DF7" w:rsidRPr="001D3C72" w:rsidRDefault="00200DF7" w:rsidP="00200DF7"/>
    <w:p w14:paraId="46076EE8" w14:textId="3970FCB6" w:rsidR="00200DF7" w:rsidRPr="001D3C72" w:rsidRDefault="001D3C72" w:rsidP="000C7CE1">
      <w:pPr>
        <w:pStyle w:val="2"/>
      </w:pPr>
      <w:r w:rsidRPr="001D3C72">
        <w:t>\subsection</w:t>
      </w:r>
      <w:r w:rsidR="00200DF7" w:rsidRPr="001D3C72">
        <w:t xml:space="preserve">{Pulse </w:t>
      </w:r>
      <w:del w:id="2244" w:author="James See" w:date="2022-01-25T19:57:00Z">
        <w:r w:rsidR="00200DF7" w:rsidRPr="001D3C72" w:rsidDel="00443896">
          <w:delText>wave w</w:delText>
        </w:r>
      </w:del>
      <w:ins w:id="2245" w:author="James See" w:date="2022-01-25T19:57:00Z">
        <w:r w:rsidR="00443896">
          <w:t>W</w:t>
        </w:r>
      </w:ins>
      <w:r w:rsidR="00200DF7" w:rsidRPr="001D3C72">
        <w:t>aveform}</w:t>
      </w:r>
    </w:p>
    <w:p w14:paraId="26368596" w14:textId="2B185827" w:rsidR="00200DF7" w:rsidRPr="001D3C72" w:rsidRDefault="00200DF7" w:rsidP="00200DF7">
      <w:r w:rsidRPr="001D3C72">
        <w:t>The first 10 s</w:t>
      </w:r>
      <w:del w:id="2246" w:author="James See" w:date="2022-01-25T20:39:00Z">
        <w:r w:rsidRPr="001D3C72" w:rsidDel="00C16A99">
          <w:delText>econds</w:delText>
        </w:r>
      </w:del>
      <w:r w:rsidRPr="001D3C72">
        <w:t xml:space="preserve"> of the </w:t>
      </w:r>
      <w:del w:id="2247" w:author="James See" w:date="2022-01-25T20:39:00Z">
        <w:r w:rsidRPr="001D3C72" w:rsidDel="00C16A99">
          <w:delText xml:space="preserve">obtained </w:delText>
        </w:r>
      </w:del>
      <w:ins w:id="2248" w:author="James See" w:date="2022-01-25T20:39:00Z">
        <w:r w:rsidR="00C16A99">
          <w:t>real and generated</w:t>
        </w:r>
        <w:r w:rsidR="00C16A99" w:rsidRPr="001D3C72">
          <w:t xml:space="preserve"> </w:t>
        </w:r>
      </w:ins>
      <w:r w:rsidRPr="001D3C72">
        <w:t>raw PPG data are plotted in \figref{raw_wave}. The real pulse wave varie</w:t>
      </w:r>
      <w:ins w:id="2249" w:author="James See" w:date="2022-01-25T20:39:00Z">
        <w:r w:rsidR="00C16A99">
          <w:t>d</w:t>
        </w:r>
      </w:ins>
      <w:del w:id="2250" w:author="James See" w:date="2022-01-25T20:39:00Z">
        <w:r w:rsidRPr="001D3C72" w:rsidDel="00C16A99">
          <w:delText>s</w:delText>
        </w:r>
      </w:del>
      <w:r w:rsidRPr="001D3C72">
        <w:t xml:space="preserve"> in amplitude and </w:t>
      </w:r>
      <w:del w:id="2251" w:author="James See" w:date="2022-01-25T20:39:00Z">
        <w:r w:rsidRPr="001D3C72" w:rsidDel="00C16A99">
          <w:delText xml:space="preserve">is </w:delText>
        </w:r>
      </w:del>
      <w:ins w:id="2252" w:author="James See" w:date="2022-01-25T20:39:00Z">
        <w:r w:rsidR="00C16A99">
          <w:t xml:space="preserve">was </w:t>
        </w:r>
      </w:ins>
      <w:r w:rsidRPr="001D3C72">
        <w:t>not stable</w:t>
      </w:r>
      <w:ins w:id="2253" w:author="James See" w:date="2022-01-25T20:40:00Z">
        <w:r w:rsidR="00C16A99">
          <w:t>. In contrast</w:t>
        </w:r>
      </w:ins>
      <w:r w:rsidRPr="001D3C72">
        <w:t xml:space="preserve">, </w:t>
      </w:r>
      <w:del w:id="2254" w:author="James See" w:date="2022-01-25T20:39:00Z">
        <w:r w:rsidRPr="001D3C72" w:rsidDel="00C16A99">
          <w:delText xml:space="preserve">but </w:delText>
        </w:r>
      </w:del>
      <w:r w:rsidRPr="001D3C72">
        <w:t xml:space="preserve">the generated pulse wave </w:t>
      </w:r>
      <w:del w:id="2255" w:author="James See" w:date="2022-01-25T20:39:00Z">
        <w:r w:rsidRPr="001D3C72" w:rsidDel="00C16A99">
          <w:delText xml:space="preserve">is </w:delText>
        </w:r>
      </w:del>
      <w:ins w:id="2256" w:author="James See" w:date="2022-01-25T20:40:00Z">
        <w:r w:rsidR="00C16A99">
          <w:t xml:space="preserve">had </w:t>
        </w:r>
      </w:ins>
      <w:r w:rsidRPr="001D3C72">
        <w:t>a stable waveform</w:t>
      </w:r>
      <w:del w:id="2257" w:author="James See" w:date="2022-01-25T20:40:00Z">
        <w:r w:rsidRPr="001D3C72" w:rsidDel="00C16A99">
          <w:delText>. However,</w:delText>
        </w:r>
      </w:del>
      <w:r w:rsidRPr="001D3C72">
        <w:t xml:space="preserve"> </w:t>
      </w:r>
      <w:del w:id="2258" w:author="James See" w:date="2022-01-25T20:40:00Z">
        <w:r w:rsidRPr="001D3C72" w:rsidDel="00C16A99">
          <w:delText xml:space="preserve">the generated pulse waveform </w:delText>
        </w:r>
      </w:del>
      <w:ins w:id="2259" w:author="James See" w:date="2022-01-25T20:40:00Z">
        <w:r w:rsidR="00C16A99">
          <w:t xml:space="preserve">but its </w:t>
        </w:r>
      </w:ins>
      <w:del w:id="2260" w:author="James See" w:date="2022-01-25T20:40:00Z">
        <w:r w:rsidRPr="001D3C72" w:rsidDel="00C16A99">
          <w:delText xml:space="preserve">does not resemble </w:delText>
        </w:r>
      </w:del>
      <w:ins w:id="2261" w:author="James See" w:date="2022-01-25T20:40:00Z">
        <w:r w:rsidR="00C16A99">
          <w:t xml:space="preserve">similarity to </w:t>
        </w:r>
      </w:ins>
      <w:r w:rsidRPr="001D3C72">
        <w:t>the real pulse waveform</w:t>
      </w:r>
      <w:del w:id="2262" w:author="James See" w:date="2022-01-25T20:41:00Z">
        <w:r w:rsidRPr="001D3C72" w:rsidDel="00C16A99">
          <w:delText>, and the similarity between the waveforms is</w:delText>
        </w:r>
      </w:del>
      <w:r w:rsidRPr="001D3C72">
        <w:t xml:space="preserve"> </w:t>
      </w:r>
      <w:ins w:id="2263" w:author="James See" w:date="2022-01-25T20:41:00Z">
        <w:r w:rsidR="00C16A99">
          <w:t xml:space="preserve">was </w:t>
        </w:r>
      </w:ins>
      <w:r w:rsidRPr="001D3C72">
        <w:t xml:space="preserve">low. Even </w:t>
      </w:r>
      <w:del w:id="2264" w:author="James See" w:date="2022-01-25T20:41:00Z">
        <w:r w:rsidRPr="001D3C72" w:rsidDel="00C16A99">
          <w:delText xml:space="preserve">if the </w:delText>
        </w:r>
      </w:del>
      <w:ins w:id="2265" w:author="James See" w:date="2022-01-25T20:41:00Z">
        <w:r w:rsidR="00C16A99">
          <w:t xml:space="preserve">an irregular </w:t>
        </w:r>
      </w:ins>
      <w:r w:rsidRPr="001D3C72">
        <w:t xml:space="preserve">waveform </w:t>
      </w:r>
      <w:del w:id="2266" w:author="James See" w:date="2022-01-25T20:41:00Z">
        <w:r w:rsidRPr="001D3C72" w:rsidDel="00C16A99">
          <w:delText xml:space="preserve">is an irregular, it is </w:delText>
        </w:r>
      </w:del>
      <w:ins w:id="2267" w:author="James See" w:date="2022-01-25T20:41:00Z">
        <w:r w:rsidR="00C16A99">
          <w:t xml:space="preserve">can be </w:t>
        </w:r>
      </w:ins>
      <w:r w:rsidRPr="001D3C72">
        <w:t xml:space="preserve">recognized as a pulse wave by the smartwatch and analysis software, and indicators such as </w:t>
      </w:r>
      <w:ins w:id="2268" w:author="James See" w:date="2022-01-25T20:41:00Z">
        <w:r w:rsidR="00C16A99">
          <w:t>th</w:t>
        </w:r>
      </w:ins>
      <w:ins w:id="2269" w:author="James See" w:date="2022-01-25T20:42:00Z">
        <w:r w:rsidR="00C16A99">
          <w:t xml:space="preserve">e </w:t>
        </w:r>
      </w:ins>
      <w:r w:rsidRPr="001D3C72">
        <w:t xml:space="preserve">heart rate </w:t>
      </w:r>
      <w:del w:id="2270" w:author="James See" w:date="2022-01-25T20:42:00Z">
        <w:r w:rsidRPr="001D3C72" w:rsidDel="00C16A99">
          <w:delText xml:space="preserve">are </w:delText>
        </w:r>
      </w:del>
      <w:ins w:id="2271" w:author="James See" w:date="2022-01-25T20:42:00Z">
        <w:r w:rsidR="00C16A99">
          <w:t xml:space="preserve">can be </w:t>
        </w:r>
      </w:ins>
      <w:r w:rsidRPr="001D3C72">
        <w:t xml:space="preserve">calculated. </w:t>
      </w:r>
      <w:del w:id="2272" w:author="James See" w:date="2022-01-25T20:42:00Z">
        <w:r w:rsidRPr="001D3C72" w:rsidDel="00C16A99">
          <w:delText>Therefore</w:delText>
        </w:r>
      </w:del>
      <w:ins w:id="2273" w:author="James See" w:date="2022-01-25T20:42:00Z">
        <w:r w:rsidR="00C16A99">
          <w:t>Accordingly</w:t>
        </w:r>
      </w:ins>
      <w:r w:rsidRPr="001D3C72">
        <w:t xml:space="preserve">, </w:t>
      </w:r>
      <w:del w:id="2274" w:author="James See" w:date="2022-01-25T20:42:00Z">
        <w:r w:rsidRPr="001D3C72" w:rsidDel="00C16A99">
          <w:delText xml:space="preserve">since </w:delText>
        </w:r>
      </w:del>
      <w:ins w:id="2275" w:author="James See" w:date="2022-01-25T20:42:00Z">
        <w:r w:rsidR="00C16A99">
          <w:t xml:space="preserve">because </w:t>
        </w:r>
      </w:ins>
      <w:r w:rsidRPr="001D3C72">
        <w:t>the calculation of the pulse wave state indicators depends on the algorithm of each product</w:t>
      </w:r>
      <w:ins w:id="2276" w:author="James See" w:date="2022-01-25T20:42:00Z">
        <w:r w:rsidR="00C16A99">
          <w:t xml:space="preserve"> in the system</w:t>
        </w:r>
      </w:ins>
      <w:r w:rsidRPr="001D3C72">
        <w:t xml:space="preserve">, it is necessary to check the raw data waveform </w:t>
      </w:r>
      <w:del w:id="2277" w:author="James See" w:date="2022-01-25T20:42:00Z">
        <w:r w:rsidRPr="001D3C72" w:rsidDel="00C16A99">
          <w:delText xml:space="preserve">in order </w:delText>
        </w:r>
      </w:del>
      <w:r w:rsidRPr="001D3C72">
        <w:t xml:space="preserve">to verify that it is genuine PPG data. </w:t>
      </w:r>
      <w:del w:id="2278" w:author="James See" w:date="2022-01-25T20:43:00Z">
        <w:r w:rsidRPr="001D3C72" w:rsidDel="00E13A62">
          <w:delText xml:space="preserve">Since </w:delText>
        </w:r>
      </w:del>
      <w:ins w:id="2279" w:author="James See" w:date="2022-01-25T20:43:00Z">
        <w:r w:rsidR="00E13A62">
          <w:t>As</w:t>
        </w:r>
        <w:r w:rsidR="00E13A62" w:rsidRPr="001D3C72">
          <w:t xml:space="preserve"> </w:t>
        </w:r>
      </w:ins>
      <w:r w:rsidRPr="001D3C72">
        <w:t>the PPG sensor use</w:t>
      </w:r>
      <w:ins w:id="2280" w:author="James See" w:date="2022-01-25T20:43:00Z">
        <w:r w:rsidR="00E13A62">
          <w:t>s</w:t>
        </w:r>
      </w:ins>
      <w:r w:rsidRPr="001D3C72">
        <w:t xml:space="preserve"> a photoreflector to read </w:t>
      </w:r>
      <w:del w:id="2281" w:author="James See" w:date="2022-01-25T20:43:00Z">
        <w:r w:rsidRPr="001D3C72" w:rsidDel="00E13A62">
          <w:delText xml:space="preserve">the amount of </w:delText>
        </w:r>
      </w:del>
      <w:r w:rsidRPr="001D3C72">
        <w:t>change</w:t>
      </w:r>
      <w:ins w:id="2282" w:author="James See" w:date="2022-01-25T20:43:00Z">
        <w:r w:rsidR="00E13A62">
          <w:t>s</w:t>
        </w:r>
      </w:ins>
      <w:r w:rsidRPr="001D3C72">
        <w:t xml:space="preserve"> in light, </w:t>
      </w:r>
      <w:del w:id="2283" w:author="James See" w:date="2022-01-25T20:43:00Z">
        <w:r w:rsidRPr="001D3C72" w:rsidDel="00E13A62">
          <w:delText xml:space="preserve">they are </w:delText>
        </w:r>
      </w:del>
      <w:ins w:id="2284" w:author="James See" w:date="2022-01-25T20:43:00Z">
        <w:r w:rsidR="00E13A62">
          <w:t xml:space="preserve">it is </w:t>
        </w:r>
      </w:ins>
      <w:r w:rsidRPr="001D3C72">
        <w:t xml:space="preserve">susceptible to the effects of external light due to changes in the mounting position. The </w:t>
      </w:r>
      <w:del w:id="2285" w:author="James See" w:date="2022-01-25T20:44:00Z">
        <w:r w:rsidRPr="001D3C72" w:rsidDel="00E13A62">
          <w:delText xml:space="preserve">proposed method determined the </w:delText>
        </w:r>
      </w:del>
      <w:r w:rsidRPr="001D3C72">
        <w:t xml:space="preserve">optimal $Colors$ </w:t>
      </w:r>
      <w:ins w:id="2286" w:author="James See" w:date="2022-01-25T20:44:00Z">
        <w:r w:rsidR="00E13A62">
          <w:t xml:space="preserve">array was determined </w:t>
        </w:r>
      </w:ins>
      <w:r w:rsidRPr="001D3C72">
        <w:t>heuristically</w:t>
      </w:r>
      <w:ins w:id="2287" w:author="James See" w:date="2022-01-25T20:44:00Z">
        <w:r w:rsidR="00E13A62">
          <w:t xml:space="preserve"> here</w:t>
        </w:r>
      </w:ins>
      <w:r w:rsidRPr="001D3C72">
        <w:t xml:space="preserve">, but it is difficult to deal with </w:t>
      </w:r>
      <w:del w:id="2288" w:author="James See" w:date="2022-01-25T20:44:00Z">
        <w:r w:rsidRPr="001D3C72" w:rsidDel="00E13A62">
          <w:delText xml:space="preserve">the </w:delText>
        </w:r>
      </w:del>
      <w:r w:rsidRPr="001D3C72">
        <w:t xml:space="preserve">noise. To </w:t>
      </w:r>
      <w:del w:id="2289" w:author="James See" w:date="2022-01-25T20:44:00Z">
        <w:r w:rsidRPr="001D3C72" w:rsidDel="00E13A62">
          <w:delText xml:space="preserve">deal with </w:delText>
        </w:r>
      </w:del>
      <w:ins w:id="2290" w:author="James See" w:date="2022-01-25T20:44:00Z">
        <w:r w:rsidR="00E13A62">
          <w:t xml:space="preserve">address </w:t>
        </w:r>
      </w:ins>
      <w:r w:rsidRPr="001D3C72">
        <w:t xml:space="preserve">this problem and </w:t>
      </w:r>
      <w:del w:id="2291" w:author="James See" w:date="2022-01-25T20:44:00Z">
        <w:r w:rsidRPr="001D3C72" w:rsidDel="00E13A62">
          <w:delText xml:space="preserve">make </w:delText>
        </w:r>
      </w:del>
      <w:ins w:id="2292" w:author="James See" w:date="2022-01-25T20:44:00Z">
        <w:r w:rsidR="00E13A62">
          <w:t xml:space="preserve">ensure that </w:t>
        </w:r>
      </w:ins>
      <w:del w:id="2293" w:author="James See" w:date="2022-01-25T20:44:00Z">
        <w:r w:rsidRPr="001D3C72" w:rsidDel="00E13A62">
          <w:delText xml:space="preserve">the </w:delText>
        </w:r>
      </w:del>
      <w:r w:rsidRPr="001D3C72">
        <w:t>generated pulse waveform</w:t>
      </w:r>
      <w:ins w:id="2294" w:author="James See" w:date="2022-01-25T20:44:00Z">
        <w:r w:rsidR="00E13A62">
          <w:t>s</w:t>
        </w:r>
      </w:ins>
      <w:r w:rsidRPr="001D3C72">
        <w:t xml:space="preserve"> resemble </w:t>
      </w:r>
      <w:del w:id="2295" w:author="James See" w:date="2022-01-25T20:44:00Z">
        <w:r w:rsidRPr="001D3C72" w:rsidDel="00E13A62">
          <w:delText xml:space="preserve">the </w:delText>
        </w:r>
      </w:del>
      <w:r w:rsidRPr="001D3C72">
        <w:t>real pulse waveform</w:t>
      </w:r>
      <w:ins w:id="2296" w:author="James See" w:date="2022-01-25T20:44:00Z">
        <w:r w:rsidR="00E13A62">
          <w:t>s</w:t>
        </w:r>
      </w:ins>
      <w:r w:rsidRPr="001D3C72">
        <w:t xml:space="preserve">, it </w:t>
      </w:r>
      <w:del w:id="2297" w:author="James See" w:date="2022-01-25T20:44:00Z">
        <w:r w:rsidRPr="001D3C72" w:rsidDel="00E13A62">
          <w:delText xml:space="preserve">is </w:delText>
        </w:r>
      </w:del>
      <w:ins w:id="2298" w:author="James See" w:date="2022-01-25T20:44:00Z">
        <w:r w:rsidR="00E13A62">
          <w:t xml:space="preserve">will be </w:t>
        </w:r>
      </w:ins>
      <w:r w:rsidRPr="001D3C72">
        <w:t>necessary to automate the $Colors$ determination</w:t>
      </w:r>
      <w:ins w:id="2299" w:author="James See" w:date="2022-01-25T20:45:00Z">
        <w:r w:rsidR="00E13A62">
          <w:t xml:space="preserve"> process</w:t>
        </w:r>
      </w:ins>
      <w:r w:rsidRPr="001D3C72">
        <w:t>.</w:t>
      </w:r>
    </w:p>
    <w:p w14:paraId="14AF9407" w14:textId="77777777" w:rsidR="00200DF7" w:rsidRPr="001D3C72" w:rsidRDefault="00200DF7" w:rsidP="00200DF7"/>
    <w:p w14:paraId="2ECE7D6D" w14:textId="77777777" w:rsidR="00200DF7" w:rsidRPr="001D3C72" w:rsidRDefault="00F578B6" w:rsidP="007955C3">
      <w:pPr>
        <w:pStyle w:val="code"/>
      </w:pPr>
      <w:r w:rsidRPr="001D3C72">
        <w:rPr>
          <w:color w:val="7030A0"/>
        </w:rPr>
        <w:t>\begin</w:t>
      </w:r>
      <w:r w:rsidR="00200DF7" w:rsidRPr="001D3C72">
        <w:t>{figure*}[!t]</w:t>
      </w:r>
    </w:p>
    <w:p w14:paraId="42AE90DE" w14:textId="77777777" w:rsidR="00200DF7" w:rsidRPr="001D3C72" w:rsidRDefault="001D3C72" w:rsidP="007955C3">
      <w:pPr>
        <w:pStyle w:val="code"/>
      </w:pPr>
      <w:r>
        <w:t xml:space="preserve"> </w:t>
      </w:r>
      <w:r w:rsidR="00200DF7" w:rsidRPr="001D3C72">
        <w:t>\centering</w:t>
      </w:r>
    </w:p>
    <w:p w14:paraId="3DF87F6C" w14:textId="77777777" w:rsidR="00200DF7" w:rsidRPr="001D3C72" w:rsidRDefault="001D3C72" w:rsidP="007955C3">
      <w:pPr>
        <w:pStyle w:val="code"/>
      </w:pPr>
      <w:r>
        <w:t xml:space="preserve"> </w:t>
      </w:r>
      <w:r w:rsidR="00200DF7" w:rsidRPr="001D3C72">
        <w:t>\includegraphics[width=0.8\linewidth]{figures/raw_wave.eps}</w:t>
      </w:r>
    </w:p>
    <w:p w14:paraId="013D25DC" w14:textId="77777777" w:rsidR="00200DF7" w:rsidRPr="001D3C72" w:rsidRDefault="001D3C72" w:rsidP="00200DF7">
      <w:r>
        <w:t xml:space="preserve"> </w:t>
      </w:r>
      <w:r w:rsidRPr="001D3C72">
        <w:rPr>
          <w:color w:val="0070C0"/>
        </w:rPr>
        <w:t>\caption</w:t>
      </w:r>
      <w:r w:rsidR="00200DF7" w:rsidRPr="001D3C72">
        <w:t>{Raw PPG data.}</w:t>
      </w:r>
    </w:p>
    <w:p w14:paraId="21E2114F" w14:textId="77777777" w:rsidR="00200DF7" w:rsidRPr="001D3C72" w:rsidRDefault="001D3C72" w:rsidP="007955C3">
      <w:pPr>
        <w:pStyle w:val="code"/>
      </w:pPr>
      <w:r>
        <w:t xml:space="preserve"> </w:t>
      </w:r>
      <w:r w:rsidR="00200DF7" w:rsidRPr="001D3C72">
        <w:t>\label{fig:raw_wave}</w:t>
      </w:r>
    </w:p>
    <w:p w14:paraId="78BED9DD" w14:textId="77777777" w:rsidR="00200DF7" w:rsidRPr="001D3C72" w:rsidRDefault="00F578B6" w:rsidP="007955C3">
      <w:pPr>
        <w:pStyle w:val="code"/>
      </w:pPr>
      <w:r w:rsidRPr="001D3C72">
        <w:rPr>
          <w:color w:val="7030A0"/>
        </w:rPr>
        <w:t>\end</w:t>
      </w:r>
      <w:r w:rsidR="00200DF7" w:rsidRPr="001D3C72">
        <w:t>{figure*}</w:t>
      </w:r>
    </w:p>
    <w:p w14:paraId="4CB8FAA5" w14:textId="77777777" w:rsidR="00200DF7" w:rsidRPr="001D3C72" w:rsidRDefault="00200DF7" w:rsidP="00200DF7"/>
    <w:p w14:paraId="6F7457D7" w14:textId="77777777" w:rsidR="00200DF7" w:rsidRPr="001D3C72" w:rsidRDefault="001D3C72" w:rsidP="001D3C72">
      <w:pPr>
        <w:pStyle w:val="1"/>
      </w:pPr>
      <w:r w:rsidRPr="001D3C72">
        <w:t>\section</w:t>
      </w:r>
      <w:r w:rsidR="00200DF7" w:rsidRPr="001D3C72">
        <w:t>{Conclusion}</w:t>
      </w:r>
    </w:p>
    <w:p w14:paraId="5D5AD362" w14:textId="77777777" w:rsidR="00200DF7" w:rsidRPr="001D3C72" w:rsidRDefault="00200DF7" w:rsidP="007955C3">
      <w:pPr>
        <w:pStyle w:val="code"/>
      </w:pPr>
      <w:r w:rsidRPr="001D3C72">
        <w:t>\label{sec:conclusion}</w:t>
      </w:r>
    </w:p>
    <w:p w14:paraId="006C2F3F" w14:textId="4D843E0F" w:rsidR="00200DF7" w:rsidRPr="001D3C72" w:rsidRDefault="00200DF7" w:rsidP="00200DF7">
      <w:r w:rsidRPr="001D3C72">
        <w:t xml:space="preserve">In this paper, we proposed a method that enables a PPG sensor to measure </w:t>
      </w:r>
      <w:ins w:id="2300" w:author="James See" w:date="2022-01-25T20:48:00Z">
        <w:r w:rsidR="002808D4">
          <w:t xml:space="preserve">an </w:t>
        </w:r>
      </w:ins>
      <w:r w:rsidRPr="001D3C72">
        <w:t xml:space="preserve">arbitrary pulse wave </w:t>
      </w:r>
      <w:ins w:id="2301" w:author="James See" w:date="2022-01-25T20:48:00Z">
        <w:r w:rsidR="002808D4">
          <w:t xml:space="preserve">by </w:t>
        </w:r>
      </w:ins>
      <w:r w:rsidRPr="001D3C72">
        <w:t xml:space="preserve">using </w:t>
      </w:r>
      <w:ins w:id="2302" w:author="James See" w:date="2022-01-25T20:48:00Z">
        <w:r w:rsidR="002808D4">
          <w:t xml:space="preserve">a </w:t>
        </w:r>
      </w:ins>
      <w:r w:rsidRPr="001D3C72">
        <w:t xml:space="preserve">display. </w:t>
      </w:r>
      <w:ins w:id="2303" w:author="James See" w:date="2022-01-25T20:49:00Z">
        <w:r w:rsidR="002808D4">
          <w:t>T</w:t>
        </w:r>
      </w:ins>
      <w:ins w:id="2304" w:author="James See" w:date="2022-01-25T20:48:00Z">
        <w:r w:rsidR="002808D4" w:rsidRPr="001D3C72">
          <w:t xml:space="preserve">o </w:t>
        </w:r>
      </w:ins>
      <w:ins w:id="2305" w:author="James See" w:date="2022-01-25T20:49:00Z">
        <w:r w:rsidR="002808D4">
          <w:t xml:space="preserve">investigate </w:t>
        </w:r>
      </w:ins>
      <w:ins w:id="2306" w:author="James See" w:date="2022-01-25T20:48:00Z">
        <w:r w:rsidR="002808D4" w:rsidRPr="001D3C72">
          <w:t>the effectiveness of the proposed method</w:t>
        </w:r>
      </w:ins>
      <w:ins w:id="2307" w:author="James See" w:date="2022-01-25T20:49:00Z">
        <w:r w:rsidR="002808D4">
          <w:t>,</w:t>
        </w:r>
      </w:ins>
      <w:ins w:id="2308" w:author="James See" w:date="2022-01-25T20:48:00Z">
        <w:r w:rsidR="002808D4" w:rsidRPr="001D3C72">
          <w:t xml:space="preserve"> </w:t>
        </w:r>
      </w:ins>
      <w:del w:id="2309" w:author="James See" w:date="2022-01-25T20:49:00Z">
        <w:r w:rsidRPr="001D3C72" w:rsidDel="002808D4">
          <w:delText>W</w:delText>
        </w:r>
      </w:del>
      <w:ins w:id="2310" w:author="James See" w:date="2022-01-25T20:49:00Z">
        <w:r w:rsidR="002808D4">
          <w:t>w</w:t>
        </w:r>
      </w:ins>
      <w:r w:rsidRPr="001D3C72">
        <w:t xml:space="preserve">e implemented display drawing programs and conducted evaluation experiments </w:t>
      </w:r>
      <w:del w:id="2311" w:author="James See" w:date="2022-01-25T20:48:00Z">
        <w:r w:rsidRPr="001D3C72" w:rsidDel="002808D4">
          <w:delText xml:space="preserve">using </w:delText>
        </w:r>
      </w:del>
      <w:ins w:id="2312" w:author="James See" w:date="2022-01-25T20:48:00Z">
        <w:r w:rsidR="002808D4">
          <w:t xml:space="preserve">with </w:t>
        </w:r>
      </w:ins>
      <w:r w:rsidRPr="001D3C72">
        <w:t>five kinds of smartwatches and four kinds of displays</w:t>
      </w:r>
      <w:del w:id="2313" w:author="James See" w:date="2022-01-25T20:48:00Z">
        <w:r w:rsidRPr="001D3C72" w:rsidDel="002808D4">
          <w:delText xml:space="preserve"> to determine the effectiveness of the proposed method</w:delText>
        </w:r>
      </w:del>
      <w:r w:rsidRPr="001D3C72">
        <w:t xml:space="preserve">. The results showed that the error between the target </w:t>
      </w:r>
      <w:r w:rsidRPr="001D3C72">
        <w:lastRenderedPageBreak/>
        <w:t xml:space="preserve">heart rate and the heart rate acquired by the smartwatch was within $3$ </w:t>
      </w:r>
      <w:del w:id="2314" w:author="James See" w:date="2022-01-25T20:49:00Z">
        <w:r w:rsidRPr="001D3C72" w:rsidDel="002808D4">
          <w:delText xml:space="preserve">beats per minute </w:delText>
        </w:r>
      </w:del>
      <w:ins w:id="2315" w:author="James See" w:date="2022-01-25T20:49:00Z">
        <w:r w:rsidR="002808D4">
          <w:t xml:space="preserve">bpm </w:t>
        </w:r>
      </w:ins>
      <w:r w:rsidRPr="001D3C72">
        <w:t>in many cases when the target heart rate was set to 60--100</w:t>
      </w:r>
      <w:ins w:id="2316" w:author="James See" w:date="2022-01-25T20:49:00Z">
        <w:r w:rsidR="002808D4">
          <w:t xml:space="preserve"> bpm</w:t>
        </w:r>
      </w:ins>
      <w:r w:rsidRPr="001D3C72">
        <w:t xml:space="preserve">. </w:t>
      </w:r>
      <w:ins w:id="2317" w:author="James See" w:date="2022-01-25T20:50:00Z">
        <w:r w:rsidR="00A03E0D">
          <w:t xml:space="preserve">In contrast, </w:t>
        </w:r>
      </w:ins>
      <w:del w:id="2318" w:author="James See" w:date="2022-01-25T20:50:00Z">
        <w:r w:rsidRPr="001D3C72" w:rsidDel="00A03E0D">
          <w:delText>W</w:delText>
        </w:r>
      </w:del>
      <w:ins w:id="2319" w:author="James See" w:date="2022-01-25T20:50:00Z">
        <w:r w:rsidR="00A03E0D">
          <w:t>w</w:t>
        </w:r>
      </w:ins>
      <w:r w:rsidRPr="001D3C72">
        <w:t>hen the target heart rate was set to 40--55 and 105--200</w:t>
      </w:r>
      <w:ins w:id="2320" w:author="James See" w:date="2022-01-25T20:49:00Z">
        <w:r w:rsidR="00A03E0D">
          <w:t xml:space="preserve"> bpm</w:t>
        </w:r>
      </w:ins>
      <w:r w:rsidRPr="001D3C72">
        <w:t xml:space="preserve">, the </w:t>
      </w:r>
      <w:ins w:id="2321" w:author="James See" w:date="2022-01-25T20:49:00Z">
        <w:r w:rsidR="00A03E0D">
          <w:t xml:space="preserve">measured </w:t>
        </w:r>
      </w:ins>
      <w:r w:rsidRPr="001D3C72">
        <w:t xml:space="preserve">heart rate could be input to the smartwatch with a small error under </w:t>
      </w:r>
      <w:del w:id="2322" w:author="James See" w:date="2022-01-25T20:50:00Z">
        <w:r w:rsidRPr="001D3C72" w:rsidDel="00A03E0D">
          <w:delText xml:space="preserve">some </w:delText>
        </w:r>
      </w:del>
      <w:ins w:id="2323" w:author="James See" w:date="2022-01-25T20:50:00Z">
        <w:r w:rsidR="00A03E0D">
          <w:t xml:space="preserve">certain </w:t>
        </w:r>
      </w:ins>
      <w:r w:rsidRPr="001D3C72">
        <w:t xml:space="preserve">conditions. When the generated PPG data was imported into </w:t>
      </w:r>
      <w:del w:id="2324" w:author="James See" w:date="2022-01-25T20:50:00Z">
        <w:r w:rsidRPr="001D3C72" w:rsidDel="00A03E0D">
          <w:delText>a heart rate variability (</w:delText>
        </w:r>
      </w:del>
      <w:r w:rsidRPr="001D3C72">
        <w:t>HRV</w:t>
      </w:r>
      <w:del w:id="2325" w:author="James See" w:date="2022-01-25T20:50:00Z">
        <w:r w:rsidRPr="001D3C72" w:rsidDel="00A03E0D">
          <w:delText>)</w:delText>
        </w:r>
      </w:del>
      <w:r w:rsidRPr="001D3C72">
        <w:t xml:space="preserve"> analysis software, it was recognized as a pulse wave in the same way as real PPG data obtained from a </w:t>
      </w:r>
      <w:del w:id="2326" w:author="James See" w:date="2022-01-25T20:50:00Z">
        <w:r w:rsidRPr="001D3C72" w:rsidDel="00A03E0D">
          <w:delText>body</w:delText>
        </w:r>
      </w:del>
      <w:ins w:id="2327" w:author="James See" w:date="2022-01-25T20:50:00Z">
        <w:r w:rsidR="00A03E0D">
          <w:t>person</w:t>
        </w:r>
      </w:ins>
      <w:r w:rsidRPr="001D3C72">
        <w:t xml:space="preserve">. </w:t>
      </w:r>
      <w:del w:id="2328" w:author="James See" w:date="2022-01-25T20:53:00Z">
        <w:r w:rsidRPr="001D3C72" w:rsidDel="00A03E0D">
          <w:delText xml:space="preserve">We </w:delText>
        </w:r>
      </w:del>
      <w:ins w:id="2329" w:author="James See" w:date="2022-01-25T20:53:00Z">
        <w:r w:rsidR="00A03E0D">
          <w:t xml:space="preserve">By </w:t>
        </w:r>
      </w:ins>
      <w:r w:rsidRPr="001D3C72">
        <w:t>compar</w:t>
      </w:r>
      <w:ins w:id="2330" w:author="James See" w:date="2022-01-25T20:53:00Z">
        <w:r w:rsidR="00A03E0D">
          <w:t>ing</w:t>
        </w:r>
      </w:ins>
      <w:del w:id="2331" w:author="James See" w:date="2022-01-25T20:53:00Z">
        <w:r w:rsidRPr="001D3C72" w:rsidDel="00A03E0D">
          <w:delText>ed</w:delText>
        </w:r>
      </w:del>
      <w:r w:rsidRPr="001D3C72">
        <w:t xml:space="preserve"> the heart rate, SDNN, RR interval, and LF/HF ratio calculated from the real </w:t>
      </w:r>
      <w:del w:id="2332" w:author="James See" w:date="2022-01-25T20:53:00Z">
        <w:r w:rsidRPr="001D3C72" w:rsidDel="00A03E0D">
          <w:delText xml:space="preserve">PPG data </w:delText>
        </w:r>
      </w:del>
      <w:del w:id="2333" w:author="James See" w:date="2022-01-25T20:52:00Z">
        <w:r w:rsidRPr="001D3C72" w:rsidDel="00A03E0D">
          <w:delText xml:space="preserve">obtained from the body </w:delText>
        </w:r>
      </w:del>
      <w:r w:rsidRPr="001D3C72">
        <w:t xml:space="preserve">and </w:t>
      </w:r>
      <w:del w:id="2334" w:author="James See" w:date="2022-01-25T20:53:00Z">
        <w:r w:rsidRPr="001D3C72" w:rsidDel="00A03E0D">
          <w:delText xml:space="preserve">the </w:delText>
        </w:r>
      </w:del>
      <w:r w:rsidRPr="001D3C72">
        <w:t xml:space="preserve">generated PPG data, </w:t>
      </w:r>
      <w:del w:id="2335" w:author="James See" w:date="2022-01-25T20:53:00Z">
        <w:r w:rsidRPr="001D3C72" w:rsidDel="00A03E0D">
          <w:delText xml:space="preserve">and </w:delText>
        </w:r>
      </w:del>
      <w:ins w:id="2336" w:author="James See" w:date="2022-01-25T20:53:00Z">
        <w:r w:rsidR="00A03E0D">
          <w:t xml:space="preserve">we also </w:t>
        </w:r>
      </w:ins>
      <w:r w:rsidRPr="001D3C72">
        <w:t xml:space="preserve">confirmed that the proposed method </w:t>
      </w:r>
      <w:del w:id="2337" w:author="James See" w:date="2022-01-25T20:53:00Z">
        <w:r w:rsidRPr="001D3C72" w:rsidDel="00A03E0D">
          <w:delText xml:space="preserve">can </w:delText>
        </w:r>
      </w:del>
      <w:ins w:id="2338" w:author="James See" w:date="2022-01-25T20:53:00Z">
        <w:r w:rsidR="00A03E0D">
          <w:t xml:space="preserve">could </w:t>
        </w:r>
      </w:ins>
      <w:r w:rsidRPr="001D3C72">
        <w:t>generate stable PPG data. On the other hand, when the waveforms were compared, the generated PPG wave</w:t>
      </w:r>
      <w:ins w:id="2339" w:author="James See" w:date="2022-01-25T20:54:00Z">
        <w:r w:rsidR="006F5AC4">
          <w:t>form</w:t>
        </w:r>
      </w:ins>
      <w:r w:rsidRPr="001D3C72">
        <w:t xml:space="preserve"> </w:t>
      </w:r>
      <w:del w:id="2340" w:author="James See" w:date="2022-01-25T20:54:00Z">
        <w:r w:rsidRPr="001D3C72" w:rsidDel="006F5AC4">
          <w:delText xml:space="preserve">shape </w:delText>
        </w:r>
      </w:del>
      <w:r w:rsidRPr="001D3C72">
        <w:t>differed greatly from the real PPG wave</w:t>
      </w:r>
      <w:ins w:id="2341" w:author="James See" w:date="2022-01-25T20:54:00Z">
        <w:r w:rsidR="006F5AC4">
          <w:t>form</w:t>
        </w:r>
      </w:ins>
      <w:del w:id="2342" w:author="James See" w:date="2022-01-25T20:54:00Z">
        <w:r w:rsidRPr="001D3C72" w:rsidDel="006F5AC4">
          <w:delText xml:space="preserve"> shape</w:delText>
        </w:r>
      </w:del>
      <w:r w:rsidRPr="001D3C72">
        <w:t xml:space="preserve">, </w:t>
      </w:r>
      <w:ins w:id="2343" w:author="James See" w:date="2022-01-25T20:54:00Z">
        <w:r w:rsidR="006F5AC4">
          <w:t xml:space="preserve">which </w:t>
        </w:r>
      </w:ins>
      <w:r w:rsidRPr="001D3C72">
        <w:t>indicat</w:t>
      </w:r>
      <w:ins w:id="2344" w:author="James See" w:date="2022-01-25T20:54:00Z">
        <w:r w:rsidR="006F5AC4">
          <w:t>ed</w:t>
        </w:r>
      </w:ins>
      <w:del w:id="2345" w:author="James See" w:date="2022-01-25T20:54:00Z">
        <w:r w:rsidRPr="001D3C72" w:rsidDel="006F5AC4">
          <w:delText>ing</w:delText>
        </w:r>
      </w:del>
      <w:r w:rsidRPr="001D3C72">
        <w:t xml:space="preserve"> that the software could calculate the heart rate, SDNN, RR interval, and LF/HF ratio regardless of the waveform</w:t>
      </w:r>
      <w:del w:id="2346" w:author="James See" w:date="2022-01-25T20:55:00Z">
        <w:r w:rsidRPr="001D3C72" w:rsidDel="006F5AC4">
          <w:delText>s</w:delText>
        </w:r>
      </w:del>
      <w:r w:rsidRPr="001D3C72">
        <w:t xml:space="preserve">. </w:t>
      </w:r>
      <w:del w:id="2347" w:author="James See" w:date="2022-01-25T20:55:00Z">
        <w:r w:rsidRPr="001D3C72" w:rsidDel="006F5AC4">
          <w:delText>From t</w:delText>
        </w:r>
      </w:del>
      <w:ins w:id="2348" w:author="James See" w:date="2022-01-25T20:55:00Z">
        <w:r w:rsidR="006F5AC4">
          <w:t>T</w:t>
        </w:r>
      </w:ins>
      <w:r w:rsidRPr="001D3C72">
        <w:t>his</w:t>
      </w:r>
      <w:del w:id="2349" w:author="James See" w:date="2022-01-25T20:55:00Z">
        <w:r w:rsidRPr="001D3C72" w:rsidDel="006F5AC4">
          <w:delText>,</w:delText>
        </w:r>
      </w:del>
      <w:ins w:id="2350" w:author="James See" w:date="2022-01-25T20:55:00Z">
        <w:r w:rsidR="006F5AC4">
          <w:t xml:space="preserve"> result</w:t>
        </w:r>
      </w:ins>
      <w:r w:rsidRPr="001D3C72">
        <w:t xml:space="preserve"> </w:t>
      </w:r>
      <w:del w:id="2351" w:author="James See" w:date="2022-01-25T20:55:00Z">
        <w:r w:rsidRPr="001D3C72" w:rsidDel="006F5AC4">
          <w:delText xml:space="preserve">it is clear </w:delText>
        </w:r>
      </w:del>
      <w:ins w:id="2352" w:author="James See" w:date="2022-01-25T20:55:00Z">
        <w:r w:rsidR="006F5AC4">
          <w:t xml:space="preserve">indicates </w:t>
        </w:r>
      </w:ins>
      <w:r w:rsidRPr="001D3C72">
        <w:t>that calculati</w:t>
      </w:r>
      <w:ins w:id="2353" w:author="James See" w:date="2022-01-25T20:55:00Z">
        <w:r w:rsidR="006F5AC4">
          <w:t>o</w:t>
        </w:r>
      </w:ins>
      <w:r w:rsidRPr="001D3C72">
        <w:t>n</w:t>
      </w:r>
      <w:del w:id="2354" w:author="James See" w:date="2022-01-25T20:55:00Z">
        <w:r w:rsidRPr="001D3C72" w:rsidDel="006F5AC4">
          <w:delText>g</w:delText>
        </w:r>
      </w:del>
      <w:ins w:id="2355" w:author="James See" w:date="2022-01-25T20:55:00Z">
        <w:r w:rsidR="006F5AC4">
          <w:t xml:space="preserve"> of</w:t>
        </w:r>
      </w:ins>
      <w:r w:rsidRPr="001D3C72">
        <w:t xml:space="preserve"> the</w:t>
      </w:r>
      <w:ins w:id="2356" w:author="James See" w:date="2022-01-25T20:55:00Z">
        <w:r w:rsidR="004D3123">
          <w:t>se</w:t>
        </w:r>
      </w:ins>
      <w:r w:rsidRPr="001D3C72">
        <w:t xml:space="preserve"> </w:t>
      </w:r>
      <w:del w:id="2357" w:author="James See" w:date="2022-01-25T20:56:00Z">
        <w:r w:rsidRPr="001D3C72" w:rsidDel="004D3123">
          <w:delText xml:space="preserve">heart rate, </w:delText>
        </w:r>
        <w:bookmarkStart w:id="2358" w:name="_GoBack"/>
        <w:bookmarkEnd w:id="2358"/>
        <w:r w:rsidRPr="001D3C72" w:rsidDel="004D3123">
          <w:delText xml:space="preserve">SDNN, RR interval, and LF/HF ratio </w:delText>
        </w:r>
      </w:del>
      <w:ins w:id="2359" w:author="James See" w:date="2022-01-25T20:56:00Z">
        <w:r w:rsidR="004D3123">
          <w:t xml:space="preserve">parameters </w:t>
        </w:r>
      </w:ins>
      <w:r w:rsidRPr="001D3C72">
        <w:t xml:space="preserve">without verifying the waveform </w:t>
      </w:r>
      <w:del w:id="2360" w:author="James See" w:date="2022-01-25T20:55:00Z">
        <w:r w:rsidRPr="001D3C72" w:rsidDel="006F5AC4">
          <w:delText xml:space="preserve">is </w:delText>
        </w:r>
      </w:del>
      <w:ins w:id="2361" w:author="James See" w:date="2022-01-25T20:55:00Z">
        <w:r w:rsidR="006F5AC4">
          <w:t xml:space="preserve">would be </w:t>
        </w:r>
      </w:ins>
      <w:r w:rsidRPr="001D3C72">
        <w:t xml:space="preserve">vulnerable to </w:t>
      </w:r>
      <w:del w:id="2362" w:author="James See" w:date="2022-01-25T20:55:00Z">
        <w:r w:rsidRPr="001D3C72" w:rsidDel="006F5AC4">
          <w:delText xml:space="preserve">being </w:delText>
        </w:r>
      </w:del>
      <w:ins w:id="2363" w:author="James See" w:date="2022-01-25T20:55:00Z">
        <w:r w:rsidR="006F5AC4">
          <w:t xml:space="preserve">an </w:t>
        </w:r>
      </w:ins>
      <w:r w:rsidRPr="001D3C72">
        <w:t>attack</w:t>
      </w:r>
      <w:del w:id="2364" w:author="James See" w:date="2022-01-25T20:55:00Z">
        <w:r w:rsidRPr="001D3C72" w:rsidDel="006F5AC4">
          <w:delText>ed by</w:delText>
        </w:r>
      </w:del>
      <w:r w:rsidRPr="001D3C72">
        <w:t xml:space="preserve"> </w:t>
      </w:r>
      <w:ins w:id="2365" w:author="James See" w:date="2022-01-25T20:55:00Z">
        <w:r w:rsidR="006F5AC4">
          <w:t xml:space="preserve">with </w:t>
        </w:r>
      </w:ins>
      <w:r w:rsidRPr="001D3C72">
        <w:t>fake PPG data.</w:t>
      </w:r>
      <w:r w:rsidR="001D3C72" w:rsidRPr="001D3C72">
        <w:rPr>
          <w:color w:val="D9D9D9" w:themeColor="background1" w:themeShade="D9"/>
        </w:rPr>
        <w:t>\par</w:t>
      </w:r>
    </w:p>
    <w:p w14:paraId="515D32CB" w14:textId="77777777" w:rsidR="00200DF7" w:rsidRPr="001D3C72" w:rsidRDefault="00200DF7" w:rsidP="00200DF7"/>
    <w:p w14:paraId="7F726458" w14:textId="542D964A" w:rsidR="00200DF7" w:rsidRPr="001D3C72" w:rsidRDefault="00200DF7" w:rsidP="00200DF7">
      <w:r w:rsidRPr="001D3C72">
        <w:t xml:space="preserve">In </w:t>
      </w:r>
      <w:ins w:id="2366" w:author="James See" w:date="2022-01-25T20:56:00Z">
        <w:r w:rsidR="005A1946">
          <w:t xml:space="preserve">our </w:t>
        </w:r>
      </w:ins>
      <w:r w:rsidRPr="001D3C72">
        <w:t xml:space="preserve">future work, we will improve the reproducibility of PPG data for use in a real environment and implement a mechanism that enables </w:t>
      </w:r>
      <w:del w:id="2367" w:author="James See" w:date="2022-01-25T20:57:00Z">
        <w:r w:rsidRPr="001D3C72" w:rsidDel="005A1946">
          <w:delText xml:space="preserve">the </w:delText>
        </w:r>
      </w:del>
      <w:ins w:id="2368" w:author="James See" w:date="2022-01-25T20:57:00Z">
        <w:r w:rsidR="005A1946">
          <w:t>a</w:t>
        </w:r>
        <w:r w:rsidR="005A1946" w:rsidRPr="001D3C72">
          <w:t xml:space="preserve"> </w:t>
        </w:r>
      </w:ins>
      <w:r w:rsidRPr="001D3C72">
        <w:t xml:space="preserve">wearable device </w:t>
      </w:r>
      <w:del w:id="2369" w:author="James See" w:date="2022-01-25T20:56:00Z">
        <w:r w:rsidRPr="001D3C72" w:rsidDel="005A1946">
          <w:delText xml:space="preserve">worn </w:delText>
        </w:r>
      </w:del>
      <w:r w:rsidRPr="001D3C72">
        <w:t xml:space="preserve">on </w:t>
      </w:r>
      <w:del w:id="2370" w:author="James See" w:date="2022-01-25T20:56:00Z">
        <w:r w:rsidRPr="001D3C72" w:rsidDel="005A1946">
          <w:delText xml:space="preserve">the </w:delText>
        </w:r>
      </w:del>
      <w:ins w:id="2371" w:author="James See" w:date="2022-01-25T20:56:00Z">
        <w:r w:rsidR="005A1946">
          <w:t xml:space="preserve">a </w:t>
        </w:r>
      </w:ins>
      <w:r w:rsidRPr="001D3C72">
        <w:t>display to measure the same PPG data by inputting PPG data obtained from a liv</w:t>
      </w:r>
      <w:ins w:id="2372" w:author="James See" w:date="2022-01-25T20:56:00Z">
        <w:r w:rsidR="005A1946">
          <w:t>ing</w:t>
        </w:r>
      </w:ins>
      <w:del w:id="2373" w:author="James See" w:date="2022-01-25T20:56:00Z">
        <w:r w:rsidRPr="001D3C72" w:rsidDel="005A1946">
          <w:delText>e</w:delText>
        </w:r>
      </w:del>
      <w:r w:rsidRPr="001D3C72">
        <w:t xml:space="preserve"> body part. To achieve this, the system </w:t>
      </w:r>
      <w:ins w:id="2374" w:author="James See" w:date="2022-01-25T20:57:00Z">
        <w:r w:rsidR="005A1946">
          <w:t xml:space="preserve">will </w:t>
        </w:r>
      </w:ins>
      <w:r w:rsidRPr="001D3C72">
        <w:t>need</w:t>
      </w:r>
      <w:del w:id="2375" w:author="James See" w:date="2022-01-25T20:57:00Z">
        <w:r w:rsidRPr="001D3C72" w:rsidDel="005A1946">
          <w:delText>s</w:delText>
        </w:r>
      </w:del>
      <w:r w:rsidRPr="001D3C72">
        <w:t xml:space="preserve"> to automatically determine the colors to be drawn on the display while calibrating for the environment</w:t>
      </w:r>
      <w:del w:id="2376" w:author="James See" w:date="2022-01-25T20:57:00Z">
        <w:r w:rsidRPr="001D3C72" w:rsidDel="005A1946">
          <w:delText>,</w:delText>
        </w:r>
      </w:del>
      <w:ins w:id="2377" w:author="James See" w:date="2022-01-25T20:57:00Z">
        <w:r w:rsidR="005A1946">
          <w:t>;</w:t>
        </w:r>
      </w:ins>
      <w:r w:rsidRPr="001D3C72">
        <w:t xml:space="preserve"> </w:t>
      </w:r>
      <w:del w:id="2378" w:author="James See" w:date="2022-01-25T20:57:00Z">
        <w:r w:rsidRPr="001D3C72" w:rsidDel="005A1946">
          <w:delText xml:space="preserve">so </w:delText>
        </w:r>
      </w:del>
      <w:r w:rsidRPr="001D3C72">
        <w:t xml:space="preserve">we will </w:t>
      </w:r>
      <w:ins w:id="2379" w:author="James See" w:date="2022-01-25T20:57:00Z">
        <w:r w:rsidR="005A1946">
          <w:t xml:space="preserve">thus </w:t>
        </w:r>
      </w:ins>
      <w:r w:rsidRPr="001D3C72">
        <w:t>build a generative model that can output the color</w:t>
      </w:r>
      <w:ins w:id="2380" w:author="James See" w:date="2022-01-25T20:57:00Z">
        <w:r w:rsidR="005A1946">
          <w:t>s</w:t>
        </w:r>
      </w:ins>
      <w:r w:rsidRPr="001D3C72">
        <w:t xml:space="preserve"> to be drawn </w:t>
      </w:r>
      <w:del w:id="2381" w:author="James See" w:date="2022-01-25T20:57:00Z">
        <w:r w:rsidRPr="001D3C72" w:rsidDel="005A1946">
          <w:delText xml:space="preserve">by </w:delText>
        </w:r>
      </w:del>
      <w:ins w:id="2382" w:author="James See" w:date="2022-01-25T20:57:00Z">
        <w:r w:rsidR="005A1946">
          <w:t xml:space="preserve">from </w:t>
        </w:r>
      </w:ins>
      <w:r w:rsidRPr="001D3C72">
        <w:t>input</w:t>
      </w:r>
      <w:del w:id="2383" w:author="James See" w:date="2022-01-25T22:53:00Z">
        <w:r w:rsidRPr="001D3C72" w:rsidDel="006A43EE">
          <w:delText>t</w:delText>
        </w:r>
      </w:del>
      <w:del w:id="2384" w:author="James See" w:date="2022-01-25T20:57:00Z">
        <w:r w:rsidRPr="001D3C72" w:rsidDel="005A1946">
          <w:delText>ing</w:delText>
        </w:r>
      </w:del>
      <w:r w:rsidRPr="001D3C72">
        <w:t xml:space="preserve"> PPG data.</w:t>
      </w:r>
    </w:p>
    <w:p w14:paraId="62807E06" w14:textId="77777777" w:rsidR="00200DF7" w:rsidRPr="001D3C72" w:rsidRDefault="00200DF7" w:rsidP="00200DF7"/>
    <w:p w14:paraId="766FA855" w14:textId="77777777" w:rsidR="00200DF7" w:rsidRPr="001D3C72" w:rsidRDefault="00200DF7" w:rsidP="007955C3">
      <w:pPr>
        <w:pStyle w:val="code"/>
      </w:pPr>
      <w:r w:rsidRPr="001D3C72">
        <w:t>\bibliographystyle{ACM-Reference-Format}</w:t>
      </w:r>
    </w:p>
    <w:p w14:paraId="3499C442" w14:textId="77777777" w:rsidR="00200DF7" w:rsidRPr="001D3C72" w:rsidRDefault="00200DF7" w:rsidP="007955C3">
      <w:pPr>
        <w:pStyle w:val="code"/>
      </w:pPr>
      <w:r w:rsidRPr="001D3C72">
        <w:t>\bibliography{references}</w:t>
      </w:r>
    </w:p>
    <w:p w14:paraId="0A0AE9BA" w14:textId="77777777" w:rsidR="00200DF7" w:rsidRPr="001D3C72" w:rsidRDefault="00200DF7" w:rsidP="007955C3">
      <w:pPr>
        <w:pStyle w:val="code"/>
      </w:pPr>
    </w:p>
    <w:p w14:paraId="5FB53E90" w14:textId="77777777" w:rsidR="00200DF7" w:rsidRPr="001D3C72" w:rsidRDefault="00F578B6" w:rsidP="007955C3">
      <w:pPr>
        <w:pStyle w:val="code"/>
      </w:pPr>
      <w:r w:rsidRPr="001D3C72">
        <w:rPr>
          <w:color w:val="7030A0"/>
        </w:rPr>
        <w:t>\end</w:t>
      </w:r>
      <w:r w:rsidR="00200DF7" w:rsidRPr="001D3C72">
        <w:t>{document}</w:t>
      </w:r>
    </w:p>
    <w:p w14:paraId="472E0AC8" w14:textId="77777777" w:rsidR="00200DF7" w:rsidRDefault="00F578B6" w:rsidP="007955C3">
      <w:pPr>
        <w:pStyle w:val="code"/>
      </w:pPr>
      <w:r w:rsidRPr="001D3C72">
        <w:rPr>
          <w:color w:val="7030A0"/>
        </w:rPr>
        <w:t>\end</w:t>
      </w:r>
      <w:r w:rsidR="00200DF7" w:rsidRPr="001D3C72">
        <w:t>input</w:t>
      </w:r>
    </w:p>
    <w:sectPr w:rsidR="00200DF7" w:rsidSect="00FD2C86">
      <w:pgSz w:w="11906" w:h="16838" w:code="9"/>
      <w:pgMar w:top="1701" w:right="1701" w:bottom="1701" w:left="1701"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ames See" w:date="2022-01-25T08:16:00Z" w:initials="JS">
    <w:p w14:paraId="290FF0B0" w14:textId="624188D5" w:rsidR="000C7CE1" w:rsidRDefault="000C7CE1">
      <w:pPr>
        <w:pStyle w:val="afe"/>
      </w:pPr>
      <w:r>
        <w:rPr>
          <w:rStyle w:val="afd"/>
        </w:rPr>
        <w:annotationRef/>
      </w:r>
      <w:r>
        <w:t>The filename implies that this is a master's thesis; if that's the case, I suggest changing each instance of "paper" to "thesis".</w:t>
      </w:r>
    </w:p>
  </w:comment>
  <w:comment w:id="132" w:author="James See" w:date="2022-01-25T21:37:00Z" w:initials="JS">
    <w:p w14:paraId="0A8E5F36" w14:textId="372FA0B9" w:rsidR="006E65FE" w:rsidRDefault="006E65FE">
      <w:pPr>
        <w:pStyle w:val="afe"/>
      </w:pPr>
      <w:r>
        <w:rPr>
          <w:rStyle w:val="afd"/>
        </w:rPr>
        <w:annotationRef/>
      </w:r>
      <w:r>
        <w:t>Note that you never mention this name after the introduction; it might be worthwhile to drop the name.</w:t>
      </w:r>
    </w:p>
  </w:comment>
  <w:comment w:id="331" w:author="James See" w:date="2022-01-25T08:30:00Z" w:initials="JS">
    <w:p w14:paraId="14BE2396" w14:textId="590D20E1" w:rsidR="009E0537" w:rsidRDefault="009E0537">
      <w:pPr>
        <w:pStyle w:val="afe"/>
      </w:pPr>
      <w:r>
        <w:rPr>
          <w:rStyle w:val="afd"/>
        </w:rPr>
        <w:annotationRef/>
      </w:r>
      <w:r>
        <w:t>Several of the paragraphs in the "Related Work" section are far too long, and I've divided them as best I can. Here, the use of optics seems to be a shared characteristic of the approaches in the previous paragraph.</w:t>
      </w:r>
    </w:p>
  </w:comment>
  <w:comment w:id="390" w:author="James See" w:date="2022-01-25T08:46:00Z" w:initials="JS">
    <w:p w14:paraId="53D266B9" w14:textId="1366E538" w:rsidR="00436293" w:rsidRDefault="00436293">
      <w:pPr>
        <w:pStyle w:val="afe"/>
      </w:pPr>
      <w:r>
        <w:rPr>
          <w:rStyle w:val="afd"/>
        </w:rPr>
        <w:annotationRef/>
      </w:r>
      <w:r>
        <w:t>An Internet search suggests that this term is novel enough that it should be in quotes.</w:t>
      </w:r>
    </w:p>
  </w:comment>
  <w:comment w:id="614" w:author="James See" w:date="2022-01-25T10:45:00Z" w:initials="JS">
    <w:p w14:paraId="44949359" w14:textId="68688825" w:rsidR="001D7642" w:rsidRDefault="001D7642">
      <w:pPr>
        <w:pStyle w:val="afe"/>
      </w:pPr>
      <w:r>
        <w:rPr>
          <w:rStyle w:val="afd"/>
        </w:rPr>
        <w:annotationRef/>
      </w:r>
      <w:r>
        <w:t>Or write your preferred definition, but the term "RR interval" should definitely be defined here.</w:t>
      </w:r>
    </w:p>
  </w:comment>
  <w:comment w:id="652" w:author="James See" w:date="2022-01-25T10:09:00Z" w:initials="JS">
    <w:p w14:paraId="705691B0" w14:textId="49F99C52" w:rsidR="00B96F2C" w:rsidRDefault="00B96F2C">
      <w:pPr>
        <w:pStyle w:val="afe"/>
      </w:pPr>
      <w:r>
        <w:rPr>
          <w:rStyle w:val="afd"/>
        </w:rPr>
        <w:annotationRef/>
      </w:r>
      <w:r>
        <w:t>I changed this because gyroscopes are mentioned multiple times, but GPS is mentioned only once.</w:t>
      </w:r>
    </w:p>
  </w:comment>
  <w:comment w:id="981" w:author="James See" w:date="2022-01-25T13:17:00Z" w:initials="JS">
    <w:p w14:paraId="198EC74A" w14:textId="19DFF2D3" w:rsidR="004E0AC0" w:rsidRDefault="004E0AC0">
      <w:pPr>
        <w:pStyle w:val="afe"/>
      </w:pPr>
      <w:r>
        <w:rPr>
          <w:rStyle w:val="afd"/>
        </w:rPr>
        <w:annotationRef/>
      </w:r>
      <w:r>
        <w:t xml:space="preserve">Should this be </w:t>
      </w:r>
      <w:r w:rsidR="005F47BE">
        <w:t xml:space="preserve">"pulse peak" or </w:t>
      </w:r>
      <w:r>
        <w:t>"pulse wave"?</w:t>
      </w:r>
    </w:p>
  </w:comment>
  <w:comment w:id="1213" w:author="James See" w:date="2022-01-25T14:28:00Z" w:initials="JS">
    <w:p w14:paraId="0EE1720B" w14:textId="48831C08" w:rsidR="0056720B" w:rsidRDefault="0056720B">
      <w:pPr>
        <w:pStyle w:val="afe"/>
      </w:pPr>
      <w:r>
        <w:rPr>
          <w:rStyle w:val="afd"/>
        </w:rPr>
        <w:annotationRef/>
      </w:r>
      <w:r>
        <w:t>Shouldn't this be "output"?</w:t>
      </w:r>
    </w:p>
  </w:comment>
  <w:comment w:id="1229" w:author="James See" w:date="2022-01-25T14:09:00Z" w:initials="JS">
    <w:p w14:paraId="3C5E60E9" w14:textId="3906D246" w:rsidR="00FC3875" w:rsidRDefault="00FC3875">
      <w:pPr>
        <w:pStyle w:val="afe"/>
      </w:pPr>
      <w:r>
        <w:rPr>
          <w:rStyle w:val="afd"/>
        </w:rPr>
        <w:annotationRef/>
      </w:r>
      <w:r>
        <w:t>Should this be "pulse peak" or "pulse wave"?</w:t>
      </w:r>
    </w:p>
  </w:comment>
  <w:comment w:id="1308" w:author="James See" w:date="2022-01-25T14:40:00Z" w:initials="JS">
    <w:p w14:paraId="5F7BE69E" w14:textId="57AACF38" w:rsidR="006B6DF5" w:rsidRDefault="006B6DF5">
      <w:pPr>
        <w:pStyle w:val="afe"/>
      </w:pPr>
      <w:r>
        <w:rPr>
          <w:rStyle w:val="afd"/>
        </w:rPr>
        <w:annotationRef/>
      </w:r>
      <w:r>
        <w:t>Not "output"?</w:t>
      </w:r>
    </w:p>
  </w:comment>
  <w:comment w:id="1423" w:author="James See" w:date="2022-01-25T15:30:00Z" w:initials="JS">
    <w:p w14:paraId="09F34924" w14:textId="0935261C" w:rsidR="003456A2" w:rsidRDefault="003456A2">
      <w:pPr>
        <w:pStyle w:val="afe"/>
      </w:pPr>
      <w:r>
        <w:rPr>
          <w:rStyle w:val="afd"/>
        </w:rPr>
        <w:annotationRef/>
      </w:r>
      <w:r>
        <w:t>I assume this is what you mean here by "device"; otherwise, it's not clear.</w:t>
      </w:r>
    </w:p>
  </w:comment>
  <w:comment w:id="1666" w:author="James See" w:date="2022-01-25T17:21:00Z" w:initials="JS">
    <w:p w14:paraId="6D9F9D19" w14:textId="51C1A5A9" w:rsidR="00DD16EC" w:rsidRDefault="00DD16EC">
      <w:pPr>
        <w:pStyle w:val="afe"/>
      </w:pPr>
      <w:r>
        <w:rPr>
          <w:rStyle w:val="afd"/>
        </w:rPr>
        <w:annotationRef/>
      </w:r>
      <w:r>
        <w:t>This is what's listed in the table in the PDF file. If you want to list the results to the second decimal place, you'll need to redo the table.</w:t>
      </w:r>
    </w:p>
  </w:comment>
  <w:comment w:id="1674" w:author="James See" w:date="2022-01-25T19:08:00Z" w:initials="JS">
    <w:p w14:paraId="74C46C94" w14:textId="18D5B042" w:rsidR="00717D9D" w:rsidRDefault="00717D9D">
      <w:pPr>
        <w:pStyle w:val="afe"/>
      </w:pPr>
      <w:r>
        <w:rPr>
          <w:rStyle w:val="afd"/>
        </w:rPr>
        <w:annotationRef/>
      </w:r>
      <w:r>
        <w:t>Is this correct, or does a negative value mean that the measured heart was larger than the target heart rate? You wrote above that the error was calculated as [target heart rate - measured heart rate], which implies the latter.</w:t>
      </w:r>
    </w:p>
  </w:comment>
  <w:comment w:id="1923" w:author="James See" w:date="2022-01-25T19:48:00Z" w:initials="JS">
    <w:p w14:paraId="68620543" w14:textId="4BC93006" w:rsidR="00946CAB" w:rsidRDefault="00946CAB">
      <w:pPr>
        <w:pStyle w:val="afe"/>
      </w:pPr>
      <w:r>
        <w:rPr>
          <w:rStyle w:val="afd"/>
        </w:rPr>
        <w:annotationRef/>
      </w:r>
      <w:r>
        <w:t>If this is not the case, change this to "one author's".</w:t>
      </w:r>
    </w:p>
  </w:comment>
  <w:comment w:id="1958" w:author="James See" w:date="2022-01-25T19:58:00Z" w:initials="JS">
    <w:p w14:paraId="0D37174F" w14:textId="10F4CBE9" w:rsidR="00443896" w:rsidRDefault="00443896">
      <w:pPr>
        <w:pStyle w:val="afe"/>
      </w:pPr>
      <w:r>
        <w:rPr>
          <w:rStyle w:val="afd"/>
        </w:rPr>
        <w:annotationRef/>
      </w:r>
      <w:r>
        <w:t>This is unnecessary to write here and also appears to be directly copied from the Kubios website.</w:t>
      </w:r>
    </w:p>
  </w:comment>
  <w:comment w:id="2147" w:author="James See" w:date="2022-01-25T20:30:00Z" w:initials="JS">
    <w:p w14:paraId="2FD72104" w14:textId="68F95856" w:rsidR="00E36027" w:rsidRDefault="00E36027">
      <w:pPr>
        <w:pStyle w:val="afe"/>
      </w:pPr>
      <w:r>
        <w:rPr>
          <w:rStyle w:val="afd"/>
        </w:rPr>
        <w:annotationRef/>
      </w:r>
      <w:r>
        <w:t>For a better appearance, I suggest configuring this table so that the headings of the two sub-tables (i.e., the time-domain and frequency-domain results) are aligned. The same suggestion applies to Table 5,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FF0B0" w15:done="0"/>
  <w15:commentEx w15:paraId="0A8E5F36" w15:done="0"/>
  <w15:commentEx w15:paraId="14BE2396" w15:done="0"/>
  <w15:commentEx w15:paraId="53D266B9" w15:done="0"/>
  <w15:commentEx w15:paraId="44949359" w15:done="0"/>
  <w15:commentEx w15:paraId="705691B0" w15:done="0"/>
  <w15:commentEx w15:paraId="198EC74A" w15:done="0"/>
  <w15:commentEx w15:paraId="0EE1720B" w15:done="0"/>
  <w15:commentEx w15:paraId="3C5E60E9" w15:done="0"/>
  <w15:commentEx w15:paraId="5F7BE69E" w15:done="0"/>
  <w15:commentEx w15:paraId="09F34924" w15:done="0"/>
  <w15:commentEx w15:paraId="6D9F9D19" w15:done="0"/>
  <w15:commentEx w15:paraId="74C46C94" w15:done="0"/>
  <w15:commentEx w15:paraId="68620543" w15:done="0"/>
  <w15:commentEx w15:paraId="0D37174F" w15:done="0"/>
  <w15:commentEx w15:paraId="2FD72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3068" w16cex:dateUtc="2022-01-25T15:16:00Z"/>
  <w16cex:commentExtensible w16cex:durableId="259AEC27" w16cex:dateUtc="2022-01-26T04:37:00Z"/>
  <w16cex:commentExtensible w16cex:durableId="259A33AA" w16cex:dateUtc="2022-01-25T15:30:00Z"/>
  <w16cex:commentExtensible w16cex:durableId="259A377A" w16cex:dateUtc="2022-01-25T15:46:00Z"/>
  <w16cex:commentExtensible w16cex:durableId="259A5340" w16cex:dateUtc="2022-01-25T17:45:00Z"/>
  <w16cex:commentExtensible w16cex:durableId="259A4AF7" w16cex:dateUtc="2022-01-25T17:09:00Z"/>
  <w16cex:commentExtensible w16cex:durableId="259A76D4" w16cex:dateUtc="2022-01-25T20:17:00Z"/>
  <w16cex:commentExtensible w16cex:durableId="259A8785" w16cex:dateUtc="2022-01-25T21:28:00Z"/>
  <w16cex:commentExtensible w16cex:durableId="259A8335" w16cex:dateUtc="2022-01-25T21:09:00Z"/>
  <w16cex:commentExtensible w16cex:durableId="259A8A6F" w16cex:dateUtc="2022-01-25T21:40:00Z"/>
  <w16cex:commentExtensible w16cex:durableId="259A9626" w16cex:dateUtc="2022-01-25T22:30:00Z"/>
  <w16cex:commentExtensible w16cex:durableId="259AB01E" w16cex:dateUtc="2022-01-26T00:21:00Z"/>
  <w16cex:commentExtensible w16cex:durableId="259AC940" w16cex:dateUtc="2022-01-26T02:08:00Z"/>
  <w16cex:commentExtensible w16cex:durableId="259AD28F" w16cex:dateUtc="2022-01-26T02:48:00Z"/>
  <w16cex:commentExtensible w16cex:durableId="259AD4F7" w16cex:dateUtc="2022-01-26T02:58:00Z"/>
  <w16cex:commentExtensible w16cex:durableId="259ADC6D" w16cex:dateUtc="2022-01-2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FF0B0" w16cid:durableId="259A3068"/>
  <w16cid:commentId w16cid:paraId="0A8E5F36" w16cid:durableId="259AEC27"/>
  <w16cid:commentId w16cid:paraId="14BE2396" w16cid:durableId="259A33AA"/>
  <w16cid:commentId w16cid:paraId="53D266B9" w16cid:durableId="259A377A"/>
  <w16cid:commentId w16cid:paraId="44949359" w16cid:durableId="259A5340"/>
  <w16cid:commentId w16cid:paraId="705691B0" w16cid:durableId="259A4AF7"/>
  <w16cid:commentId w16cid:paraId="198EC74A" w16cid:durableId="259A76D4"/>
  <w16cid:commentId w16cid:paraId="0EE1720B" w16cid:durableId="259A8785"/>
  <w16cid:commentId w16cid:paraId="3C5E60E9" w16cid:durableId="259A8335"/>
  <w16cid:commentId w16cid:paraId="5F7BE69E" w16cid:durableId="259A8A6F"/>
  <w16cid:commentId w16cid:paraId="09F34924" w16cid:durableId="259A9626"/>
  <w16cid:commentId w16cid:paraId="6D9F9D19" w16cid:durableId="259AB01E"/>
  <w16cid:commentId w16cid:paraId="74C46C94" w16cid:durableId="259AC940"/>
  <w16cid:commentId w16cid:paraId="68620543" w16cid:durableId="259AD28F"/>
  <w16cid:commentId w16cid:paraId="0D37174F" w16cid:durableId="259AD4F7"/>
  <w16cid:commentId w16cid:paraId="2FD72104" w16cid:durableId="259ADC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8CBDB" w14:textId="77777777" w:rsidR="00967817" w:rsidRDefault="00967817" w:rsidP="00FD2C86">
      <w:pPr>
        <w:spacing w:before="0" w:line="240" w:lineRule="auto"/>
      </w:pPr>
      <w:r>
        <w:separator/>
      </w:r>
    </w:p>
  </w:endnote>
  <w:endnote w:type="continuationSeparator" w:id="0">
    <w:p w14:paraId="0D8E3C49" w14:textId="77777777" w:rsidR="00967817" w:rsidRDefault="00967817" w:rsidP="00FD2C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FBACC" w14:textId="77777777" w:rsidR="00967817" w:rsidRDefault="00967817" w:rsidP="00FD2C86">
      <w:pPr>
        <w:spacing w:before="0" w:line="240" w:lineRule="auto"/>
      </w:pPr>
      <w:r>
        <w:separator/>
      </w:r>
    </w:p>
  </w:footnote>
  <w:footnote w:type="continuationSeparator" w:id="0">
    <w:p w14:paraId="3E12FA88" w14:textId="77777777" w:rsidR="00967817" w:rsidRDefault="00967817" w:rsidP="00FD2C8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006550"/>
    <w:lvl w:ilvl="0">
      <w:start w:val="1"/>
      <w:numFmt w:val="bullet"/>
      <w:pStyle w:val="a"/>
      <w:lvlText w:val=""/>
      <w:lvlJc w:val="left"/>
      <w:pPr>
        <w:tabs>
          <w:tab w:val="num" w:pos="360"/>
        </w:tabs>
        <w:ind w:left="360" w:hanging="360"/>
      </w:pPr>
      <w:rPr>
        <w:rFonts w:ascii="Symbol" w:hAnsi="Symbol" w:hint="default"/>
        <w:color w:val="auto"/>
      </w:rPr>
    </w:lvl>
  </w:abstractNum>
  <w:abstractNum w:abstractNumId="1">
    <w:nsid w:val="1C302333"/>
    <w:multiLevelType w:val="multilevel"/>
    <w:tmpl w:val="1966D43A"/>
    <w:lvl w:ilvl="0">
      <w:start w:val="1"/>
      <w:numFmt w:val="decimal"/>
      <w:lvlText w:val="%1."/>
      <w:lvlJc w:val="left"/>
      <w:pPr>
        <w:tabs>
          <w:tab w:val="num" w:pos="425"/>
        </w:tabs>
        <w:ind w:left="425" w:hanging="425"/>
      </w:pPr>
      <w:rPr>
        <w:rFonts w:ascii="Times" w:hAnsi="Times" w:hint="default"/>
        <w:b/>
        <w:i w:val="0"/>
        <w:color w:val="auto"/>
        <w:sz w:val="24"/>
      </w:rPr>
    </w:lvl>
    <w:lvl w:ilvl="1">
      <w:start w:val="1"/>
      <w:numFmt w:val="decimal"/>
      <w:lvlText w:val="%1.%2"/>
      <w:lvlJc w:val="left"/>
      <w:pPr>
        <w:tabs>
          <w:tab w:val="num" w:pos="567"/>
        </w:tabs>
        <w:ind w:left="567" w:hanging="567"/>
      </w:pPr>
      <w:rPr>
        <w:rFonts w:ascii="Times" w:hAnsi="Times" w:hint="default"/>
        <w:b/>
        <w:i w:val="0"/>
        <w:color w:val="auto"/>
        <w:sz w:val="24"/>
      </w:rPr>
    </w:lvl>
    <w:lvl w:ilvl="2">
      <w:start w:val="1"/>
      <w:numFmt w:val="decimal"/>
      <w:lvlText w:val="%1.%2.%3."/>
      <w:lvlJc w:val="left"/>
      <w:pPr>
        <w:tabs>
          <w:tab w:val="num" w:pos="709"/>
        </w:tabs>
        <w:ind w:left="709" w:hanging="709"/>
      </w:pPr>
      <w:rPr>
        <w:rFonts w:ascii="Times" w:hAnsi="Times" w:hint="default"/>
        <w:b/>
        <w:i w:val="0"/>
        <w:color w:val="auto"/>
        <w:sz w:val="24"/>
      </w:rPr>
    </w:lvl>
    <w:lvl w:ilvl="3">
      <w:start w:val="1"/>
      <w:numFmt w:val="decimal"/>
      <w:pStyle w:val="4"/>
      <w:lvlText w:val="%1.%2.%3.%4."/>
      <w:lvlJc w:val="left"/>
      <w:pPr>
        <w:tabs>
          <w:tab w:val="num" w:pos="851"/>
        </w:tabs>
        <w:ind w:left="851" w:hanging="851"/>
      </w:pPr>
      <w:rPr>
        <w:rFonts w:ascii="Times" w:hAnsi="Times" w:hint="default"/>
        <w:b w:val="0"/>
        <w:i w:val="0"/>
        <w:color w:val="auto"/>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66C67581"/>
    <w:multiLevelType w:val="multilevel"/>
    <w:tmpl w:val="65D87EA8"/>
    <w:lvl w:ilvl="0">
      <w:start w:val="2"/>
      <w:numFmt w:val="decimal"/>
      <w:lvlText w:val="Chapter %1"/>
      <w:lvlJc w:val="left"/>
      <w:pPr>
        <w:tabs>
          <w:tab w:val="num" w:pos="1440"/>
        </w:tabs>
        <w:ind w:left="454" w:hanging="454"/>
      </w:pPr>
      <w:rPr>
        <w:rFonts w:ascii="Times New Roman" w:eastAsia="ＭＳ 明朝" w:hAnsi="Times New Roman" w:hint="default"/>
        <w:b/>
        <w:i w:val="0"/>
        <w:sz w:val="28"/>
      </w:rPr>
    </w:lvl>
    <w:lvl w:ilvl="1">
      <w:start w:val="2"/>
      <w:numFmt w:val="decimal"/>
      <w:lvlText w:val="%1.%2"/>
      <w:lvlJc w:val="left"/>
      <w:pPr>
        <w:tabs>
          <w:tab w:val="num" w:pos="567"/>
        </w:tabs>
        <w:ind w:left="567" w:hanging="567"/>
      </w:pPr>
      <w:rPr>
        <w:rFonts w:ascii="Times New Roman" w:eastAsia="ＭＳ 明朝" w:hAnsi="Times New Roman" w:hint="default"/>
        <w:b/>
        <w:i w:val="0"/>
        <w:sz w:val="24"/>
      </w:rPr>
    </w:lvl>
    <w:lvl w:ilvl="2">
      <w:start w:val="1"/>
      <w:numFmt w:val="decimal"/>
      <w:lvlText w:val="%1.%2.%3"/>
      <w:lvlJc w:val="left"/>
      <w:pPr>
        <w:tabs>
          <w:tab w:val="num" w:pos="795"/>
        </w:tabs>
        <w:ind w:left="795" w:hanging="795"/>
      </w:pPr>
      <w:rPr>
        <w:rFonts w:ascii="Times New Roman" w:eastAsia="ＭＳ 明朝" w:hAnsi="Times New Roman" w:hint="default"/>
        <w:b/>
        <w:i w:val="0"/>
        <w:sz w:val="24"/>
      </w:rPr>
    </w:lvl>
    <w:lvl w:ilvl="3">
      <w:start w:val="1"/>
      <w:numFmt w:val="decimal"/>
      <w:lvlText w:val="%1.%2.%3.%4"/>
      <w:lvlJc w:val="left"/>
      <w:pPr>
        <w:tabs>
          <w:tab w:val="num" w:pos="795"/>
        </w:tabs>
        <w:ind w:left="795" w:hanging="795"/>
      </w:pPr>
      <w:rPr>
        <w:rFonts w:ascii="Times New Roman" w:eastAsia="ＭＳ 明朝" w:hAnsi="Times New Roman" w:hint="default"/>
        <w:b/>
        <w:i w:val="0"/>
        <w:sz w:val="24"/>
      </w:rPr>
    </w:lvl>
    <w:lvl w:ilvl="4">
      <w:start w:val="1"/>
      <w:numFmt w:val="decimal"/>
      <w:pStyle w:val="5"/>
      <w:lvlText w:val="%1.%2.%3.%4.%5"/>
      <w:lvlJc w:val="left"/>
      <w:pPr>
        <w:tabs>
          <w:tab w:val="num" w:pos="795"/>
        </w:tabs>
        <w:ind w:left="795" w:hanging="795"/>
      </w:pPr>
      <w:rPr>
        <w:rFonts w:ascii="Times New Roman" w:eastAsia="ＭＳ 明朝" w:hAnsi="Times New Roman" w:hint="default"/>
        <w:b/>
        <w:i w:val="0"/>
        <w:sz w:val="22"/>
      </w:rPr>
    </w:lvl>
    <w:lvl w:ilvl="5">
      <w:start w:val="1"/>
      <w:numFmt w:val="decimal"/>
      <w:lvlText w:val="%1.%2.%3.%4.%5.%6"/>
      <w:lvlJc w:val="left"/>
      <w:pPr>
        <w:tabs>
          <w:tab w:val="num" w:pos="1080"/>
        </w:tabs>
        <w:ind w:left="795" w:hanging="795"/>
      </w:pPr>
      <w:rPr>
        <w:rFonts w:ascii="Times New Roman" w:eastAsia="ＭＳ 明朝" w:hAnsi="Times New Roman" w:hint="default"/>
        <w:b/>
        <w:i w:val="0"/>
        <w:sz w:val="22"/>
      </w:rPr>
    </w:lvl>
    <w:lvl w:ilvl="6">
      <w:start w:val="1"/>
      <w:numFmt w:val="decimal"/>
      <w:lvlText w:val="%1.%2.%3.%4.%5.%6.%7"/>
      <w:lvlJc w:val="left"/>
      <w:pPr>
        <w:tabs>
          <w:tab w:val="num" w:pos="795"/>
        </w:tabs>
        <w:ind w:left="795" w:hanging="795"/>
      </w:pPr>
      <w:rPr>
        <w:rFonts w:hint="default"/>
        <w:b w:val="0"/>
      </w:rPr>
    </w:lvl>
    <w:lvl w:ilvl="7">
      <w:start w:val="1"/>
      <w:numFmt w:val="decimal"/>
      <w:lvlText w:val="%1.%2.%3.%4.%5.%6.%7.%8"/>
      <w:lvlJc w:val="left"/>
      <w:pPr>
        <w:tabs>
          <w:tab w:val="num" w:pos="795"/>
        </w:tabs>
        <w:ind w:left="795" w:hanging="795"/>
      </w:pPr>
      <w:rPr>
        <w:rFonts w:hint="default"/>
        <w:b w:val="0"/>
      </w:rPr>
    </w:lvl>
    <w:lvl w:ilvl="8">
      <w:start w:val="1"/>
      <w:numFmt w:val="decimal"/>
      <w:lvlText w:val="%1.%2.%3.%4.%5.%6.%7.%8.%9"/>
      <w:lvlJc w:val="left"/>
      <w:pPr>
        <w:tabs>
          <w:tab w:val="num" w:pos="795"/>
        </w:tabs>
        <w:ind w:left="795" w:hanging="795"/>
      </w:pPr>
      <w:rPr>
        <w:rFonts w:hint="default"/>
        <w:b w:val="0"/>
      </w:r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ee">
    <w15:presenceInfo w15:providerId="Windows Live" w15:userId="496ea78399f01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oNotTrackFormatting/>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F7"/>
    <w:rsid w:val="000022B3"/>
    <w:rsid w:val="00021F3C"/>
    <w:rsid w:val="00033489"/>
    <w:rsid w:val="00033B50"/>
    <w:rsid w:val="00072089"/>
    <w:rsid w:val="00075D13"/>
    <w:rsid w:val="00082F08"/>
    <w:rsid w:val="00094A4E"/>
    <w:rsid w:val="000A03C2"/>
    <w:rsid w:val="000A0F12"/>
    <w:rsid w:val="000B3F54"/>
    <w:rsid w:val="000C29F9"/>
    <w:rsid w:val="000C7CE1"/>
    <w:rsid w:val="000D5447"/>
    <w:rsid w:val="000D734E"/>
    <w:rsid w:val="000E023E"/>
    <w:rsid w:val="00112207"/>
    <w:rsid w:val="001151D1"/>
    <w:rsid w:val="001156F1"/>
    <w:rsid w:val="00123A45"/>
    <w:rsid w:val="00126DAB"/>
    <w:rsid w:val="00133C0D"/>
    <w:rsid w:val="00145A14"/>
    <w:rsid w:val="0017238B"/>
    <w:rsid w:val="00175161"/>
    <w:rsid w:val="00196317"/>
    <w:rsid w:val="001C2619"/>
    <w:rsid w:val="001C7B6B"/>
    <w:rsid w:val="001D3C72"/>
    <w:rsid w:val="001D6B49"/>
    <w:rsid w:val="001D7642"/>
    <w:rsid w:val="00200DF7"/>
    <w:rsid w:val="002141EC"/>
    <w:rsid w:val="002239C1"/>
    <w:rsid w:val="002341D7"/>
    <w:rsid w:val="002365A2"/>
    <w:rsid w:val="00240505"/>
    <w:rsid w:val="00267D75"/>
    <w:rsid w:val="002808D4"/>
    <w:rsid w:val="00281FC7"/>
    <w:rsid w:val="002842ED"/>
    <w:rsid w:val="00290DBA"/>
    <w:rsid w:val="002A065B"/>
    <w:rsid w:val="002A39A4"/>
    <w:rsid w:val="002B7375"/>
    <w:rsid w:val="002D434A"/>
    <w:rsid w:val="002D5BDF"/>
    <w:rsid w:val="002D6848"/>
    <w:rsid w:val="002E0756"/>
    <w:rsid w:val="002E6745"/>
    <w:rsid w:val="002F5084"/>
    <w:rsid w:val="003005D6"/>
    <w:rsid w:val="00344EE1"/>
    <w:rsid w:val="003456A2"/>
    <w:rsid w:val="00362556"/>
    <w:rsid w:val="003763E2"/>
    <w:rsid w:val="003769EE"/>
    <w:rsid w:val="00377234"/>
    <w:rsid w:val="00386157"/>
    <w:rsid w:val="00393999"/>
    <w:rsid w:val="003A0CE1"/>
    <w:rsid w:val="003D0162"/>
    <w:rsid w:val="003E3253"/>
    <w:rsid w:val="00401906"/>
    <w:rsid w:val="00401B05"/>
    <w:rsid w:val="00417486"/>
    <w:rsid w:val="00436293"/>
    <w:rsid w:val="00443896"/>
    <w:rsid w:val="0045049D"/>
    <w:rsid w:val="00461C02"/>
    <w:rsid w:val="00471698"/>
    <w:rsid w:val="004820BE"/>
    <w:rsid w:val="00484090"/>
    <w:rsid w:val="00486E67"/>
    <w:rsid w:val="00494F76"/>
    <w:rsid w:val="0049573A"/>
    <w:rsid w:val="004A7D82"/>
    <w:rsid w:val="004C4986"/>
    <w:rsid w:val="004C5099"/>
    <w:rsid w:val="004D3123"/>
    <w:rsid w:val="004D3233"/>
    <w:rsid w:val="004E0AC0"/>
    <w:rsid w:val="004E5B73"/>
    <w:rsid w:val="0053108A"/>
    <w:rsid w:val="00551CEA"/>
    <w:rsid w:val="0056125A"/>
    <w:rsid w:val="005670FD"/>
    <w:rsid w:val="0056720B"/>
    <w:rsid w:val="005751E5"/>
    <w:rsid w:val="005828AA"/>
    <w:rsid w:val="0059022E"/>
    <w:rsid w:val="005A17BC"/>
    <w:rsid w:val="005A1946"/>
    <w:rsid w:val="005A58DA"/>
    <w:rsid w:val="005B1802"/>
    <w:rsid w:val="005C62F5"/>
    <w:rsid w:val="005D2352"/>
    <w:rsid w:val="005E1AD3"/>
    <w:rsid w:val="005E498D"/>
    <w:rsid w:val="005F47BE"/>
    <w:rsid w:val="00615143"/>
    <w:rsid w:val="00631FDE"/>
    <w:rsid w:val="0063202F"/>
    <w:rsid w:val="00637C51"/>
    <w:rsid w:val="00655712"/>
    <w:rsid w:val="00662542"/>
    <w:rsid w:val="006669B5"/>
    <w:rsid w:val="00670397"/>
    <w:rsid w:val="00671777"/>
    <w:rsid w:val="006861D2"/>
    <w:rsid w:val="00687671"/>
    <w:rsid w:val="006A43EE"/>
    <w:rsid w:val="006B6DF5"/>
    <w:rsid w:val="006E2F8D"/>
    <w:rsid w:val="006E65FE"/>
    <w:rsid w:val="006F5AC4"/>
    <w:rsid w:val="007005DE"/>
    <w:rsid w:val="007013FF"/>
    <w:rsid w:val="00714897"/>
    <w:rsid w:val="00715777"/>
    <w:rsid w:val="00717D9D"/>
    <w:rsid w:val="007337E9"/>
    <w:rsid w:val="00733B14"/>
    <w:rsid w:val="00741E0B"/>
    <w:rsid w:val="00752C26"/>
    <w:rsid w:val="00760313"/>
    <w:rsid w:val="00760F65"/>
    <w:rsid w:val="00775191"/>
    <w:rsid w:val="00786C4F"/>
    <w:rsid w:val="007937E3"/>
    <w:rsid w:val="007955C3"/>
    <w:rsid w:val="007B1CED"/>
    <w:rsid w:val="007C161F"/>
    <w:rsid w:val="007D2E97"/>
    <w:rsid w:val="007D5622"/>
    <w:rsid w:val="007F0180"/>
    <w:rsid w:val="007F4E02"/>
    <w:rsid w:val="00803D77"/>
    <w:rsid w:val="00820C2B"/>
    <w:rsid w:val="00824820"/>
    <w:rsid w:val="008323A3"/>
    <w:rsid w:val="0085699E"/>
    <w:rsid w:val="008724CD"/>
    <w:rsid w:val="008A0BC2"/>
    <w:rsid w:val="008C52F3"/>
    <w:rsid w:val="00900E71"/>
    <w:rsid w:val="0090181A"/>
    <w:rsid w:val="00903D77"/>
    <w:rsid w:val="00911624"/>
    <w:rsid w:val="00924D08"/>
    <w:rsid w:val="00930BA1"/>
    <w:rsid w:val="0093238C"/>
    <w:rsid w:val="00940953"/>
    <w:rsid w:val="00943FE0"/>
    <w:rsid w:val="00946CAB"/>
    <w:rsid w:val="00967817"/>
    <w:rsid w:val="009837CB"/>
    <w:rsid w:val="009878B1"/>
    <w:rsid w:val="009929A0"/>
    <w:rsid w:val="009971A1"/>
    <w:rsid w:val="009B7C87"/>
    <w:rsid w:val="009D72A0"/>
    <w:rsid w:val="009E0537"/>
    <w:rsid w:val="009E13A1"/>
    <w:rsid w:val="009E4628"/>
    <w:rsid w:val="009F20F6"/>
    <w:rsid w:val="009F6AC9"/>
    <w:rsid w:val="00A03E0D"/>
    <w:rsid w:val="00A21153"/>
    <w:rsid w:val="00A264BA"/>
    <w:rsid w:val="00A53064"/>
    <w:rsid w:val="00A709A3"/>
    <w:rsid w:val="00A7265B"/>
    <w:rsid w:val="00A92E78"/>
    <w:rsid w:val="00A96808"/>
    <w:rsid w:val="00AA492F"/>
    <w:rsid w:val="00AB4E1F"/>
    <w:rsid w:val="00AC19A3"/>
    <w:rsid w:val="00AD011F"/>
    <w:rsid w:val="00AE7F48"/>
    <w:rsid w:val="00AF7129"/>
    <w:rsid w:val="00B13349"/>
    <w:rsid w:val="00B23E76"/>
    <w:rsid w:val="00B27AEF"/>
    <w:rsid w:val="00B41719"/>
    <w:rsid w:val="00B930A6"/>
    <w:rsid w:val="00B96F2C"/>
    <w:rsid w:val="00B97577"/>
    <w:rsid w:val="00BB671E"/>
    <w:rsid w:val="00BB73E5"/>
    <w:rsid w:val="00BE44B4"/>
    <w:rsid w:val="00C00D83"/>
    <w:rsid w:val="00C04615"/>
    <w:rsid w:val="00C04D5C"/>
    <w:rsid w:val="00C10D13"/>
    <w:rsid w:val="00C11389"/>
    <w:rsid w:val="00C16A99"/>
    <w:rsid w:val="00C25DDF"/>
    <w:rsid w:val="00C4375D"/>
    <w:rsid w:val="00C469B2"/>
    <w:rsid w:val="00C60A19"/>
    <w:rsid w:val="00C74D5D"/>
    <w:rsid w:val="00C83FC5"/>
    <w:rsid w:val="00C904DE"/>
    <w:rsid w:val="00C91E18"/>
    <w:rsid w:val="00C91FFF"/>
    <w:rsid w:val="00CB072E"/>
    <w:rsid w:val="00CB2C77"/>
    <w:rsid w:val="00CE5723"/>
    <w:rsid w:val="00D025A3"/>
    <w:rsid w:val="00D10610"/>
    <w:rsid w:val="00D12C39"/>
    <w:rsid w:val="00D14DE4"/>
    <w:rsid w:val="00D25E58"/>
    <w:rsid w:val="00D30C1E"/>
    <w:rsid w:val="00D34214"/>
    <w:rsid w:val="00D46069"/>
    <w:rsid w:val="00D57FA0"/>
    <w:rsid w:val="00D86149"/>
    <w:rsid w:val="00DA430D"/>
    <w:rsid w:val="00DA5A9C"/>
    <w:rsid w:val="00DB20B6"/>
    <w:rsid w:val="00DB21DE"/>
    <w:rsid w:val="00DC2C17"/>
    <w:rsid w:val="00DC6490"/>
    <w:rsid w:val="00DD16EC"/>
    <w:rsid w:val="00DD3262"/>
    <w:rsid w:val="00DD5796"/>
    <w:rsid w:val="00DF424F"/>
    <w:rsid w:val="00E05F0C"/>
    <w:rsid w:val="00E13A62"/>
    <w:rsid w:val="00E2672C"/>
    <w:rsid w:val="00E26F74"/>
    <w:rsid w:val="00E36027"/>
    <w:rsid w:val="00E555D6"/>
    <w:rsid w:val="00E56235"/>
    <w:rsid w:val="00E701D8"/>
    <w:rsid w:val="00E761D7"/>
    <w:rsid w:val="00E83607"/>
    <w:rsid w:val="00E83B4D"/>
    <w:rsid w:val="00E852FF"/>
    <w:rsid w:val="00EA4CBB"/>
    <w:rsid w:val="00EA6C1D"/>
    <w:rsid w:val="00EB3F19"/>
    <w:rsid w:val="00EB61F4"/>
    <w:rsid w:val="00ED04F7"/>
    <w:rsid w:val="00ED123F"/>
    <w:rsid w:val="00EE797A"/>
    <w:rsid w:val="00EF6D9F"/>
    <w:rsid w:val="00F059FE"/>
    <w:rsid w:val="00F07FD7"/>
    <w:rsid w:val="00F243DA"/>
    <w:rsid w:val="00F3127A"/>
    <w:rsid w:val="00F32072"/>
    <w:rsid w:val="00F55B18"/>
    <w:rsid w:val="00F578B6"/>
    <w:rsid w:val="00F776F3"/>
    <w:rsid w:val="00F83E63"/>
    <w:rsid w:val="00F86710"/>
    <w:rsid w:val="00FA4EF3"/>
    <w:rsid w:val="00FB12FE"/>
    <w:rsid w:val="00FB370C"/>
    <w:rsid w:val="00FC3875"/>
    <w:rsid w:val="00FC403B"/>
    <w:rsid w:val="00FD2C86"/>
    <w:rsid w:val="00FE4CFD"/>
    <w:rsid w:val="00FE4EAB"/>
    <w:rsid w:val="00FE558E"/>
    <w:rsid w:val="00FE714D"/>
    <w:rsid w:val="00FF1698"/>
    <w:rsid w:val="00FF2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2B445A5"/>
  <w15:chartTrackingRefBased/>
  <w15:docId w15:val="{8FC56767-B07D-447A-8D67-5A7B0F0D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2C86"/>
    <w:pPr>
      <w:spacing w:before="120" w:line="320" w:lineRule="exact"/>
      <w:jc w:val="both"/>
    </w:pPr>
    <w:rPr>
      <w:rFonts w:ascii="Times New Roman" w:hAnsi="Times New Roman"/>
      <w:kern w:val="2"/>
      <w:sz w:val="24"/>
      <w:szCs w:val="22"/>
    </w:rPr>
  </w:style>
  <w:style w:type="paragraph" w:styleId="1">
    <w:name w:val="heading 1"/>
    <w:basedOn w:val="a0"/>
    <w:next w:val="a0"/>
    <w:link w:val="10"/>
    <w:autoRedefine/>
    <w:qFormat/>
    <w:rsid w:val="00FD2C86"/>
    <w:pPr>
      <w:keepNext/>
      <w:spacing w:before="240" w:line="240" w:lineRule="auto"/>
      <w:outlineLvl w:val="0"/>
    </w:pPr>
    <w:rPr>
      <w:b/>
      <w:sz w:val="28"/>
    </w:rPr>
  </w:style>
  <w:style w:type="paragraph" w:styleId="2">
    <w:name w:val="heading 2"/>
    <w:basedOn w:val="a0"/>
    <w:next w:val="a1"/>
    <w:link w:val="20"/>
    <w:autoRedefine/>
    <w:qFormat/>
    <w:rsid w:val="000C7CE1"/>
    <w:pPr>
      <w:keepNext/>
      <w:outlineLvl w:val="1"/>
    </w:pPr>
    <w:rPr>
      <w:b/>
    </w:rPr>
  </w:style>
  <w:style w:type="paragraph" w:styleId="3">
    <w:name w:val="heading 3"/>
    <w:basedOn w:val="a0"/>
    <w:next w:val="a1"/>
    <w:link w:val="30"/>
    <w:qFormat/>
    <w:rsid w:val="00FD2C86"/>
    <w:pPr>
      <w:keepNext/>
      <w:spacing w:line="240" w:lineRule="auto"/>
      <w:outlineLvl w:val="2"/>
    </w:pPr>
    <w:rPr>
      <w:b/>
    </w:rPr>
  </w:style>
  <w:style w:type="paragraph" w:styleId="4">
    <w:name w:val="heading 4"/>
    <w:basedOn w:val="a0"/>
    <w:next w:val="a0"/>
    <w:link w:val="40"/>
    <w:qFormat/>
    <w:rsid w:val="00FD2C86"/>
    <w:pPr>
      <w:keepNext/>
      <w:numPr>
        <w:ilvl w:val="3"/>
        <w:numId w:val="1"/>
      </w:numPr>
      <w:tabs>
        <w:tab w:val="clear" w:pos="851"/>
      </w:tabs>
      <w:spacing w:after="120"/>
      <w:ind w:left="0" w:firstLine="0"/>
      <w:outlineLvl w:val="3"/>
    </w:pPr>
    <w:rPr>
      <w:b/>
      <w:bCs/>
    </w:rPr>
  </w:style>
  <w:style w:type="paragraph" w:styleId="5">
    <w:name w:val="heading 5"/>
    <w:basedOn w:val="a0"/>
    <w:next w:val="a0"/>
    <w:link w:val="50"/>
    <w:qFormat/>
    <w:rsid w:val="00FD2C86"/>
    <w:pPr>
      <w:keepNext/>
      <w:numPr>
        <w:ilvl w:val="4"/>
        <w:numId w:val="2"/>
      </w:numPr>
      <w:tabs>
        <w:tab w:val="clear" w:pos="795"/>
      </w:tabs>
      <w:spacing w:line="360" w:lineRule="exact"/>
      <w:ind w:left="0" w:firstLine="0"/>
      <w:outlineLvl w:val="4"/>
    </w:pPr>
    <w:rPr>
      <w:b/>
      <w:bCs/>
      <w:kern w:val="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rsid w:val="005C62F5"/>
    <w:rPr>
      <w:rFonts w:ascii="Times New Roman" w:hAnsi="Times New Roman"/>
      <w:b/>
      <w:sz w:val="28"/>
      <w:szCs w:val="22"/>
    </w:rPr>
  </w:style>
  <w:style w:type="character" w:customStyle="1" w:styleId="20">
    <w:name w:val="見出し 2 (文字)"/>
    <w:basedOn w:val="a2"/>
    <w:link w:val="2"/>
    <w:rsid w:val="000C7CE1"/>
    <w:rPr>
      <w:rFonts w:ascii="Times New Roman" w:hAnsi="Times New Roman"/>
      <w:b/>
      <w:kern w:val="2"/>
      <w:sz w:val="24"/>
      <w:szCs w:val="22"/>
    </w:rPr>
  </w:style>
  <w:style w:type="paragraph" w:styleId="a1">
    <w:name w:val="Normal Indent"/>
    <w:basedOn w:val="a0"/>
    <w:rsid w:val="00FD2C86"/>
    <w:pPr>
      <w:ind w:left="851"/>
    </w:pPr>
  </w:style>
  <w:style w:type="character" w:customStyle="1" w:styleId="30">
    <w:name w:val="見出し 3 (文字)"/>
    <w:basedOn w:val="a2"/>
    <w:link w:val="3"/>
    <w:rsid w:val="00D46069"/>
    <w:rPr>
      <w:rFonts w:ascii="Times New Roman" w:hAnsi="Times New Roman"/>
      <w:b/>
      <w:sz w:val="24"/>
      <w:szCs w:val="22"/>
    </w:rPr>
  </w:style>
  <w:style w:type="character" w:customStyle="1" w:styleId="40">
    <w:name w:val="見出し 4 (文字)"/>
    <w:basedOn w:val="a2"/>
    <w:link w:val="4"/>
    <w:rsid w:val="00A92E78"/>
    <w:rPr>
      <w:rFonts w:ascii="Times New Roman" w:hAnsi="Times New Roman"/>
      <w:b/>
      <w:bCs/>
      <w:kern w:val="2"/>
      <w:sz w:val="24"/>
      <w:szCs w:val="22"/>
    </w:rPr>
  </w:style>
  <w:style w:type="character" w:customStyle="1" w:styleId="50">
    <w:name w:val="見出し 5 (文字)"/>
    <w:basedOn w:val="a2"/>
    <w:link w:val="5"/>
    <w:rsid w:val="00D46069"/>
    <w:rPr>
      <w:rFonts w:ascii="Times New Roman" w:hAnsi="Times New Roman"/>
      <w:b/>
      <w:bCs/>
      <w:sz w:val="24"/>
      <w:szCs w:val="21"/>
    </w:rPr>
  </w:style>
  <w:style w:type="paragraph" w:styleId="a5">
    <w:name w:val="caption"/>
    <w:basedOn w:val="a0"/>
    <w:next w:val="a0"/>
    <w:qFormat/>
    <w:rsid w:val="00FD2C86"/>
    <w:pPr>
      <w:spacing w:after="240" w:line="240" w:lineRule="auto"/>
      <w:jc w:val="left"/>
    </w:pPr>
    <w:rPr>
      <w:rFonts w:ascii="Arial" w:eastAsia="ＭＳ ゴシック" w:hAnsi="Arial"/>
      <w:b/>
      <w:sz w:val="21"/>
    </w:rPr>
  </w:style>
  <w:style w:type="paragraph" w:styleId="a6">
    <w:name w:val="Title"/>
    <w:basedOn w:val="a0"/>
    <w:link w:val="a7"/>
    <w:autoRedefine/>
    <w:qFormat/>
    <w:rsid w:val="001C7B6B"/>
    <w:pPr>
      <w:spacing w:before="0" w:after="360"/>
      <w:jc w:val="center"/>
      <w:outlineLvl w:val="0"/>
    </w:pPr>
    <w:rPr>
      <w:b/>
      <w:sz w:val="28"/>
    </w:rPr>
  </w:style>
  <w:style w:type="character" w:customStyle="1" w:styleId="a7">
    <w:name w:val="表題 (文字)"/>
    <w:basedOn w:val="a2"/>
    <w:link w:val="a6"/>
    <w:rsid w:val="001C7B6B"/>
    <w:rPr>
      <w:rFonts w:ascii="Times New Roman" w:hAnsi="Times New Roman"/>
      <w:b/>
      <w:kern w:val="2"/>
      <w:sz w:val="28"/>
      <w:szCs w:val="22"/>
    </w:rPr>
  </w:style>
  <w:style w:type="paragraph" w:customStyle="1" w:styleId="code">
    <w:name w:val="code"/>
    <w:basedOn w:val="a0"/>
    <w:autoRedefine/>
    <w:qFormat/>
    <w:rsid w:val="007955C3"/>
    <w:pPr>
      <w:snapToGrid w:val="0"/>
      <w:spacing w:before="0" w:line="240" w:lineRule="auto"/>
      <w:jc w:val="left"/>
    </w:pPr>
    <w:rPr>
      <w:rFonts w:ascii="Arial" w:hAnsi="Arial"/>
      <w:color w:val="4BACC6"/>
      <w:sz w:val="20"/>
    </w:rPr>
  </w:style>
  <w:style w:type="paragraph" w:styleId="a8">
    <w:name w:val="Body Text"/>
    <w:basedOn w:val="a0"/>
    <w:link w:val="a9"/>
    <w:semiHidden/>
    <w:rsid w:val="00FD2C86"/>
  </w:style>
  <w:style w:type="character" w:customStyle="1" w:styleId="a9">
    <w:name w:val="本文 (文字)"/>
    <w:basedOn w:val="a2"/>
    <w:link w:val="a8"/>
    <w:semiHidden/>
    <w:rsid w:val="00D46069"/>
    <w:rPr>
      <w:rFonts w:ascii="Times New Roman" w:hAnsi="Times New Roman"/>
      <w:sz w:val="24"/>
      <w:szCs w:val="22"/>
    </w:rPr>
  </w:style>
  <w:style w:type="paragraph" w:styleId="aa">
    <w:name w:val="Body Text First Indent"/>
    <w:basedOn w:val="a8"/>
    <w:link w:val="ab"/>
    <w:rsid w:val="00FD2C86"/>
    <w:pPr>
      <w:ind w:firstLine="567"/>
    </w:pPr>
  </w:style>
  <w:style w:type="character" w:customStyle="1" w:styleId="ab">
    <w:name w:val="本文字下げ (文字)"/>
    <w:basedOn w:val="a9"/>
    <w:link w:val="aa"/>
    <w:rsid w:val="00D46069"/>
    <w:rPr>
      <w:rFonts w:ascii="Times New Roman" w:hAnsi="Times New Roman"/>
      <w:sz w:val="24"/>
      <w:szCs w:val="22"/>
    </w:rPr>
  </w:style>
  <w:style w:type="paragraph" w:styleId="ac">
    <w:name w:val="footnote text"/>
    <w:basedOn w:val="a0"/>
    <w:link w:val="ad"/>
    <w:rsid w:val="00FD2C86"/>
    <w:pPr>
      <w:snapToGrid w:val="0"/>
      <w:spacing w:line="240" w:lineRule="auto"/>
      <w:jc w:val="left"/>
    </w:pPr>
    <w:rPr>
      <w:sz w:val="21"/>
    </w:rPr>
  </w:style>
  <w:style w:type="character" w:customStyle="1" w:styleId="ad">
    <w:name w:val="脚注文字列 (文字)"/>
    <w:basedOn w:val="a2"/>
    <w:link w:val="ac"/>
    <w:rsid w:val="00D46069"/>
    <w:rPr>
      <w:rFonts w:ascii="Times New Roman" w:hAnsi="Times New Roman"/>
      <w:sz w:val="21"/>
      <w:szCs w:val="22"/>
    </w:rPr>
  </w:style>
  <w:style w:type="paragraph" w:styleId="ae">
    <w:name w:val="header"/>
    <w:basedOn w:val="a0"/>
    <w:link w:val="af"/>
    <w:rsid w:val="00FD2C86"/>
    <w:pPr>
      <w:tabs>
        <w:tab w:val="center" w:pos="4252"/>
        <w:tab w:val="right" w:pos="8504"/>
      </w:tabs>
      <w:snapToGrid w:val="0"/>
    </w:pPr>
  </w:style>
  <w:style w:type="character" w:customStyle="1" w:styleId="af">
    <w:name w:val="ヘッダー (文字)"/>
    <w:basedOn w:val="a2"/>
    <w:link w:val="ae"/>
    <w:rsid w:val="00D46069"/>
    <w:rPr>
      <w:rFonts w:ascii="Times New Roman" w:hAnsi="Times New Roman"/>
      <w:sz w:val="24"/>
      <w:szCs w:val="22"/>
    </w:rPr>
  </w:style>
  <w:style w:type="paragraph" w:styleId="af0">
    <w:name w:val="footer"/>
    <w:basedOn w:val="a0"/>
    <w:link w:val="af1"/>
    <w:rsid w:val="00FD2C86"/>
    <w:pPr>
      <w:tabs>
        <w:tab w:val="center" w:pos="4252"/>
        <w:tab w:val="right" w:pos="8504"/>
      </w:tabs>
      <w:snapToGrid w:val="0"/>
    </w:pPr>
  </w:style>
  <w:style w:type="character" w:customStyle="1" w:styleId="af1">
    <w:name w:val="フッター (文字)"/>
    <w:basedOn w:val="a2"/>
    <w:link w:val="af0"/>
    <w:rsid w:val="00D46069"/>
    <w:rPr>
      <w:rFonts w:ascii="Times New Roman" w:hAnsi="Times New Roman"/>
      <w:sz w:val="24"/>
      <w:szCs w:val="22"/>
    </w:rPr>
  </w:style>
  <w:style w:type="character" w:styleId="af2">
    <w:name w:val="footnote reference"/>
    <w:basedOn w:val="a2"/>
    <w:semiHidden/>
    <w:rsid w:val="00FD2C86"/>
    <w:rPr>
      <w:vertAlign w:val="superscript"/>
    </w:rPr>
  </w:style>
  <w:style w:type="character" w:styleId="af3">
    <w:name w:val="page number"/>
    <w:basedOn w:val="a2"/>
    <w:rsid w:val="00FD2C86"/>
  </w:style>
  <w:style w:type="paragraph" w:styleId="a">
    <w:name w:val="List Bullet"/>
    <w:basedOn w:val="a0"/>
    <w:autoRedefine/>
    <w:rsid w:val="00FD2C86"/>
    <w:pPr>
      <w:numPr>
        <w:numId w:val="3"/>
      </w:numPr>
    </w:pPr>
  </w:style>
  <w:style w:type="paragraph" w:styleId="af4">
    <w:name w:val="Body Text Indent"/>
    <w:basedOn w:val="a0"/>
    <w:link w:val="af5"/>
    <w:semiHidden/>
    <w:rsid w:val="00FD2C86"/>
    <w:pPr>
      <w:ind w:left="210"/>
    </w:pPr>
  </w:style>
  <w:style w:type="character" w:customStyle="1" w:styleId="af5">
    <w:name w:val="本文インデント (文字)"/>
    <w:basedOn w:val="a2"/>
    <w:link w:val="af4"/>
    <w:semiHidden/>
    <w:rsid w:val="00D46069"/>
    <w:rPr>
      <w:rFonts w:ascii="Times New Roman" w:hAnsi="Times New Roman"/>
      <w:sz w:val="24"/>
      <w:szCs w:val="22"/>
    </w:rPr>
  </w:style>
  <w:style w:type="paragraph" w:styleId="21">
    <w:name w:val="Body Text 2"/>
    <w:basedOn w:val="a0"/>
    <w:link w:val="22"/>
    <w:semiHidden/>
    <w:rsid w:val="00FD2C86"/>
    <w:pPr>
      <w:tabs>
        <w:tab w:val="left" w:pos="2160"/>
      </w:tabs>
      <w:jc w:val="right"/>
    </w:pPr>
  </w:style>
  <w:style w:type="character" w:customStyle="1" w:styleId="22">
    <w:name w:val="本文 2 (文字)"/>
    <w:basedOn w:val="a2"/>
    <w:link w:val="21"/>
    <w:semiHidden/>
    <w:rsid w:val="00D46069"/>
    <w:rPr>
      <w:rFonts w:ascii="Times New Roman" w:hAnsi="Times New Roman"/>
      <w:sz w:val="24"/>
      <w:szCs w:val="22"/>
    </w:rPr>
  </w:style>
  <w:style w:type="character" w:styleId="af6">
    <w:name w:val="Hyperlink"/>
    <w:basedOn w:val="a2"/>
    <w:semiHidden/>
    <w:rsid w:val="00FD2C86"/>
    <w:rPr>
      <w:color w:val="0000FF"/>
      <w:u w:val="single"/>
    </w:rPr>
  </w:style>
  <w:style w:type="paragraph" w:styleId="af7">
    <w:name w:val="Plain Text"/>
    <w:basedOn w:val="a0"/>
    <w:link w:val="af8"/>
    <w:semiHidden/>
    <w:rsid w:val="00FD2C86"/>
    <w:rPr>
      <w:rFonts w:ascii="ＭＳ 明朝" w:hAnsi="Courier New"/>
      <w:sz w:val="21"/>
    </w:rPr>
  </w:style>
  <w:style w:type="character" w:customStyle="1" w:styleId="af8">
    <w:name w:val="書式なし (文字)"/>
    <w:basedOn w:val="a2"/>
    <w:link w:val="af7"/>
    <w:semiHidden/>
    <w:rsid w:val="00D46069"/>
    <w:rPr>
      <w:rFonts w:ascii="ＭＳ 明朝" w:hAnsi="Courier New"/>
      <w:sz w:val="21"/>
      <w:szCs w:val="22"/>
    </w:rPr>
  </w:style>
  <w:style w:type="paragraph" w:styleId="Web">
    <w:name w:val="Normal (Web)"/>
    <w:basedOn w:val="a0"/>
    <w:uiPriority w:val="99"/>
    <w:semiHidden/>
    <w:unhideWhenUsed/>
    <w:rsid w:val="00D46069"/>
    <w:pPr>
      <w:spacing w:beforeAutospacing="1" w:after="100" w:afterAutospacing="1"/>
      <w:jc w:val="left"/>
    </w:pPr>
    <w:rPr>
      <w:rFonts w:ascii="ＭＳ Ｐゴシック" w:eastAsia="ＭＳ Ｐゴシック" w:hAnsi="ＭＳ Ｐゴシック" w:cs="ＭＳ Ｐゴシック"/>
      <w:kern w:val="0"/>
    </w:rPr>
  </w:style>
  <w:style w:type="character" w:customStyle="1" w:styleId="midashi">
    <w:name w:val="midashi"/>
    <w:basedOn w:val="a2"/>
    <w:semiHidden/>
    <w:unhideWhenUsed/>
    <w:rsid w:val="00D46069"/>
  </w:style>
  <w:style w:type="paragraph" w:customStyle="1" w:styleId="af9">
    <w:name w:val="図表文字"/>
    <w:basedOn w:val="af0"/>
    <w:rsid w:val="00FD2C86"/>
    <w:pPr>
      <w:tabs>
        <w:tab w:val="clear" w:pos="4252"/>
        <w:tab w:val="clear" w:pos="8504"/>
      </w:tabs>
      <w:snapToGrid/>
      <w:spacing w:before="40" w:after="40" w:line="240" w:lineRule="auto"/>
    </w:pPr>
    <w:rPr>
      <w:rFonts w:ascii="Arial" w:hAnsi="Arial"/>
      <w:sz w:val="21"/>
    </w:rPr>
  </w:style>
  <w:style w:type="paragraph" w:customStyle="1" w:styleId="afa">
    <w:name w:val="数式"/>
    <w:basedOn w:val="aa"/>
    <w:rsid w:val="00FD2C86"/>
    <w:pPr>
      <w:tabs>
        <w:tab w:val="right" w:leader="dot" w:pos="7920"/>
      </w:tabs>
      <w:spacing w:before="360" w:after="360" w:line="240" w:lineRule="auto"/>
      <w:ind w:leftChars="200" w:left="200" w:rightChars="200" w:right="200" w:firstLine="0"/>
    </w:pPr>
  </w:style>
  <w:style w:type="paragraph" w:customStyle="1" w:styleId="afb">
    <w:name w:val="セクションタイトル"/>
    <w:basedOn w:val="aa"/>
    <w:rsid w:val="00FD2C86"/>
    <w:pPr>
      <w:keepNext/>
      <w:ind w:firstLine="0"/>
    </w:pPr>
  </w:style>
  <w:style w:type="paragraph" w:styleId="afc">
    <w:name w:val="Revision"/>
    <w:hidden/>
    <w:uiPriority w:val="99"/>
    <w:semiHidden/>
    <w:rsid w:val="002D6848"/>
    <w:rPr>
      <w:rFonts w:ascii="Times New Roman" w:hAnsi="Times New Roman"/>
      <w:kern w:val="2"/>
      <w:sz w:val="24"/>
      <w:szCs w:val="22"/>
    </w:rPr>
  </w:style>
  <w:style w:type="character" w:styleId="afd">
    <w:name w:val="annotation reference"/>
    <w:basedOn w:val="a2"/>
    <w:uiPriority w:val="99"/>
    <w:semiHidden/>
    <w:unhideWhenUsed/>
    <w:rsid w:val="000C7CE1"/>
    <w:rPr>
      <w:sz w:val="16"/>
      <w:szCs w:val="16"/>
    </w:rPr>
  </w:style>
  <w:style w:type="paragraph" w:styleId="afe">
    <w:name w:val="annotation text"/>
    <w:basedOn w:val="a0"/>
    <w:link w:val="aff"/>
    <w:uiPriority w:val="99"/>
    <w:semiHidden/>
    <w:unhideWhenUsed/>
    <w:rsid w:val="000C7CE1"/>
    <w:pPr>
      <w:spacing w:line="240" w:lineRule="auto"/>
    </w:pPr>
    <w:rPr>
      <w:sz w:val="20"/>
      <w:szCs w:val="20"/>
    </w:rPr>
  </w:style>
  <w:style w:type="character" w:customStyle="1" w:styleId="aff">
    <w:name w:val="コメント文字列 (文字)"/>
    <w:basedOn w:val="a2"/>
    <w:link w:val="afe"/>
    <w:uiPriority w:val="99"/>
    <w:semiHidden/>
    <w:rsid w:val="000C7CE1"/>
    <w:rPr>
      <w:rFonts w:ascii="Times New Roman" w:hAnsi="Times New Roman"/>
      <w:kern w:val="2"/>
    </w:rPr>
  </w:style>
  <w:style w:type="paragraph" w:styleId="aff0">
    <w:name w:val="annotation subject"/>
    <w:basedOn w:val="afe"/>
    <w:next w:val="afe"/>
    <w:link w:val="aff1"/>
    <w:uiPriority w:val="99"/>
    <w:semiHidden/>
    <w:unhideWhenUsed/>
    <w:rsid w:val="000C7CE1"/>
    <w:rPr>
      <w:b/>
      <w:bCs/>
    </w:rPr>
  </w:style>
  <w:style w:type="character" w:customStyle="1" w:styleId="aff1">
    <w:name w:val="コメント内容 (文字)"/>
    <w:basedOn w:val="aff"/>
    <w:link w:val="aff0"/>
    <w:uiPriority w:val="99"/>
    <w:semiHidden/>
    <w:rsid w:val="000C7CE1"/>
    <w:rPr>
      <w:rFonts w:ascii="Times New Roman" w:hAnsi="Times New Roman"/>
      <w:b/>
      <w:bCs/>
      <w:kern w:val="2"/>
    </w:rPr>
  </w:style>
  <w:style w:type="paragraph" w:styleId="aff2">
    <w:name w:val="Balloon Text"/>
    <w:basedOn w:val="a0"/>
    <w:link w:val="aff3"/>
    <w:uiPriority w:val="99"/>
    <w:semiHidden/>
    <w:unhideWhenUsed/>
    <w:rsid w:val="00094A4E"/>
    <w:pPr>
      <w:spacing w:before="0" w:line="240" w:lineRule="auto"/>
    </w:pPr>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094A4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2420\AppData\Roaming\Microsoft\Templates\latex.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latex.dotx</Template>
  <TotalTime>1385</TotalTime>
  <Pages>30</Pages>
  <Words>8871</Words>
  <Characters>50243</Characters>
  <Application>Microsoft Office Word</Application>
  <DocSecurity>0</DocSecurity>
  <Lines>1087</Lines>
  <Paragraphs>483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晃子</dc:creator>
  <cp:keywords/>
  <cp:lastModifiedBy>Kujira Rewrite</cp:lastModifiedBy>
  <cp:revision>167</cp:revision>
  <dcterms:created xsi:type="dcterms:W3CDTF">2022-01-24T14:12:00Z</dcterms:created>
  <dcterms:modified xsi:type="dcterms:W3CDTF">2022-01-26T06:06:00Z</dcterms:modified>
</cp:coreProperties>
</file>