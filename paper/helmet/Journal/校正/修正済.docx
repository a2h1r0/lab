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FF330" w14:textId="77777777" w:rsidR="00DA7CAC" w:rsidRPr="0006583B" w:rsidRDefault="00DA7CAC">
      <w:pPr>
        <w:rPr>
          <w:rFonts w:ascii="Aharoni" w:eastAsia="Aharoni" w:hAnsi="Aharoni" w:cs="Aharoni"/>
          <w:sz w:val="30"/>
          <w:szCs w:val="30"/>
        </w:rPr>
      </w:pPr>
      <w:r w:rsidRPr="0006583B">
        <w:rPr>
          <w:rFonts w:ascii="Aharoni" w:eastAsia="Aharoni" w:hAnsi="Aharoni" w:cs="Aharoni"/>
          <w:spacing w:val="10"/>
          <w:sz w:val="30"/>
          <w:szCs w:val="30"/>
          <w:lang w:eastAsia="en-US"/>
        </w:rPr>
        <w:t>User Identification Method based on Head Shape using a Helmet with Pressure Sensors</w:t>
      </w:r>
    </w:p>
    <w:p w14:paraId="1E41331C" w14:textId="77777777" w:rsidR="00DA7CAC" w:rsidRPr="0006583B" w:rsidRDefault="00DA7CAC">
      <w:pPr>
        <w:rPr>
          <w:rFonts w:ascii="Angsana New" w:eastAsia="Angsana New" w:hAnsi="Angsana New" w:cs="Angsana New"/>
          <w:sz w:val="34"/>
          <w:szCs w:val="34"/>
        </w:rPr>
      </w:pPr>
      <w:proofErr w:type="spellStart"/>
      <w:r w:rsidRPr="0006583B">
        <w:rPr>
          <w:rFonts w:ascii="Angsana New" w:eastAsia="Angsana New" w:hAnsi="Angsana New" w:cs="Angsana New"/>
          <w:sz w:val="34"/>
          <w:szCs w:val="34"/>
          <w:lang w:eastAsia="en-US"/>
        </w:rPr>
        <w:t>Atsuhiro</w:t>
      </w:r>
      <w:proofErr w:type="spellEnd"/>
      <w:r w:rsidRPr="0006583B">
        <w:rPr>
          <w:rFonts w:ascii="Angsana New" w:eastAsia="Angsana New" w:hAnsi="Angsana New" w:cs="Angsana New"/>
          <w:sz w:val="34"/>
          <w:szCs w:val="34"/>
          <w:lang w:eastAsia="en-US"/>
        </w:rPr>
        <w:t xml:space="preserve"> </w:t>
      </w:r>
      <w:proofErr w:type="spellStart"/>
      <w:r w:rsidRPr="0006583B">
        <w:rPr>
          <w:rFonts w:ascii="Angsana New" w:eastAsia="Angsana New" w:hAnsi="Angsana New" w:cs="Angsana New"/>
          <w:sz w:val="34"/>
          <w:szCs w:val="34"/>
          <w:lang w:eastAsia="en-US"/>
        </w:rPr>
        <w:t>Fujii</w:t>
      </w:r>
      <w:proofErr w:type="spellEnd"/>
    </w:p>
    <w:p w14:paraId="46527544" w14:textId="77777777" w:rsidR="00DA7CAC" w:rsidRPr="0006583B" w:rsidRDefault="00DA7CAC">
      <w:pPr>
        <w:rPr>
          <w:rFonts w:ascii="Angsana New" w:eastAsia="Angsana New" w:hAnsi="Angsana New" w:cs="Angsana New"/>
          <w:sz w:val="28"/>
          <w:szCs w:val="28"/>
        </w:rPr>
      </w:pPr>
      <w:proofErr w:type="spellStart"/>
      <w:r w:rsidRPr="0006583B">
        <w:rPr>
          <w:rFonts w:ascii="Angsana New" w:eastAsia="Angsana New" w:hAnsi="Angsana New" w:cs="Angsana New"/>
          <w:sz w:val="28"/>
          <w:szCs w:val="28"/>
          <w:lang w:eastAsia="en-US"/>
        </w:rPr>
        <w:t>Ritsumeikan</w:t>
      </w:r>
      <w:proofErr w:type="spellEnd"/>
      <w:r w:rsidRPr="0006583B">
        <w:rPr>
          <w:rFonts w:ascii="Angsana New" w:eastAsia="Angsana New" w:hAnsi="Angsana New" w:cs="Angsana New"/>
          <w:sz w:val="28"/>
          <w:szCs w:val="28"/>
          <w:lang w:eastAsia="en-US"/>
        </w:rPr>
        <w:t xml:space="preserve"> University Shiga, Japan </w:t>
      </w:r>
      <w:hyperlink r:id="rId7" w:history="1">
        <w:r w:rsidRPr="0006583B">
          <w:rPr>
            <w:rFonts w:ascii="Angsana New" w:eastAsia="Angsana New" w:hAnsi="Angsana New" w:cs="Angsana New"/>
            <w:color w:val="0066CC"/>
            <w:sz w:val="28"/>
            <w:szCs w:val="28"/>
            <w:u w:val="single"/>
            <w:lang w:eastAsia="en-US"/>
          </w:rPr>
          <w:t>atsuhiro.fujii@iis.ise.ritsumei.ac.jp</w:t>
        </w:r>
      </w:hyperlink>
    </w:p>
    <w:p w14:paraId="64697F1A" w14:textId="77777777"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34"/>
          <w:szCs w:val="34"/>
          <w:lang w:eastAsia="en-US"/>
        </w:rPr>
        <w:t xml:space="preserve">Kazuya </w:t>
      </w:r>
      <w:proofErr w:type="spellStart"/>
      <w:r w:rsidRPr="0006583B">
        <w:rPr>
          <w:rFonts w:ascii="Angsana New" w:eastAsia="Angsana New" w:hAnsi="Angsana New" w:cs="Angsana New"/>
          <w:sz w:val="34"/>
          <w:szCs w:val="34"/>
          <w:lang w:eastAsia="en-US"/>
        </w:rPr>
        <w:t>Murao</w:t>
      </w:r>
      <w:proofErr w:type="spellEnd"/>
    </w:p>
    <w:p w14:paraId="3E3DFAA3" w14:textId="77777777" w:rsidR="00DA7CAC" w:rsidRPr="0006583B" w:rsidRDefault="00DA7CAC">
      <w:pPr>
        <w:rPr>
          <w:rFonts w:ascii="Angsana New" w:eastAsia="Angsana New" w:hAnsi="Angsana New" w:cs="Angsana New"/>
          <w:sz w:val="28"/>
          <w:szCs w:val="28"/>
        </w:rPr>
      </w:pPr>
      <w:proofErr w:type="spellStart"/>
      <w:r w:rsidRPr="0006583B">
        <w:rPr>
          <w:rFonts w:ascii="Angsana New" w:eastAsia="Angsana New" w:hAnsi="Angsana New" w:cs="Angsana New"/>
          <w:sz w:val="28"/>
          <w:szCs w:val="28"/>
          <w:lang w:eastAsia="en-US"/>
        </w:rPr>
        <w:t>Ritsumeikan</w:t>
      </w:r>
      <w:proofErr w:type="spellEnd"/>
      <w:r w:rsidRPr="0006583B">
        <w:rPr>
          <w:rFonts w:ascii="Angsana New" w:eastAsia="Angsana New" w:hAnsi="Angsana New" w:cs="Angsana New"/>
          <w:sz w:val="28"/>
          <w:szCs w:val="28"/>
          <w:lang w:eastAsia="en-US"/>
        </w:rPr>
        <w:t xml:space="preserve"> University</w:t>
      </w:r>
    </w:p>
    <w:p w14:paraId="6AC51228" w14:textId="77777777" w:rsidR="00DA7CAC" w:rsidRPr="0006583B" w:rsidRDefault="00DA7CAC">
      <w:pPr>
        <w:rPr>
          <w:rFonts w:ascii="Angsana New" w:eastAsia="Angsana New" w:hAnsi="Angsana New" w:cs="Angsana New"/>
          <w:sz w:val="28"/>
          <w:szCs w:val="28"/>
        </w:rPr>
      </w:pPr>
      <w:r w:rsidRPr="0006583B">
        <w:rPr>
          <w:rFonts w:ascii="Angsana New" w:eastAsia="Angsana New" w:hAnsi="Angsana New" w:cs="Angsana New"/>
          <w:sz w:val="28"/>
          <w:szCs w:val="28"/>
          <w:lang w:eastAsia="en-US"/>
        </w:rPr>
        <w:t xml:space="preserve">Shiga, Japan </w:t>
      </w:r>
      <w:hyperlink r:id="rId8" w:history="1">
        <w:r w:rsidRPr="0006583B">
          <w:rPr>
            <w:rFonts w:ascii="Angsana New" w:eastAsia="Angsana New" w:hAnsi="Angsana New" w:cs="Angsana New"/>
            <w:color w:val="0066CC"/>
            <w:sz w:val="28"/>
            <w:szCs w:val="28"/>
            <w:u w:val="single"/>
            <w:lang w:eastAsia="en-US"/>
          </w:rPr>
          <w:t>murao@cs.ritsumei.ac.jp</w:t>
        </w:r>
      </w:hyperlink>
    </w:p>
    <w:p w14:paraId="25568BA8"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ABSTRACT</w:t>
      </w:r>
    </w:p>
    <w:p w14:paraId="04388114" w14:textId="5A71554B" w:rsidR="00DA7CAC" w:rsidRPr="0006583B" w:rsidRDefault="00A20A83">
      <w:pPr>
        <w:rPr>
          <w:rFonts w:ascii="Angsana New" w:eastAsia="Angsana New" w:hAnsi="Angsana New" w:cs="Angsana New"/>
          <w:sz w:val="22"/>
          <w:szCs w:val="22"/>
        </w:rPr>
      </w:pPr>
      <w:ins w:id="0" w:author="Author" w:date="2020-07-07T12:55:00Z">
        <w:r>
          <w:rPr>
            <w:rFonts w:ascii="Angsana New" w:eastAsia="Angsana New" w:hAnsi="Angsana New" w:cs="Angsana New"/>
            <w:sz w:val="22"/>
            <w:szCs w:val="22"/>
            <w:lang w:eastAsia="en-US"/>
          </w:rPr>
          <w:t>V</w:t>
        </w:r>
      </w:ins>
      <w:ins w:id="1" w:author="Author" w:date="2020-07-07T10:44:00Z">
        <w:r w:rsidR="000534D2">
          <w:rPr>
            <w:rFonts w:ascii="Angsana New" w:eastAsia="Angsana New" w:hAnsi="Angsana New" w:cs="Angsana New"/>
            <w:sz w:val="22"/>
            <w:szCs w:val="22"/>
            <w:lang w:eastAsia="en-US"/>
          </w:rPr>
          <w:t xml:space="preserve">arious </w:t>
        </w:r>
      </w:ins>
      <w:ins w:id="2" w:author="Author" w:date="2020-07-07T10:45:00Z">
        <w:r w:rsidR="000534D2">
          <w:rPr>
            <w:rFonts w:ascii="Angsana New" w:eastAsia="Angsana New" w:hAnsi="Angsana New" w:cs="Angsana New"/>
            <w:sz w:val="22"/>
            <w:szCs w:val="22"/>
            <w:lang w:eastAsia="en-US"/>
          </w:rPr>
          <w:t>types of h</w:t>
        </w:r>
      </w:ins>
      <w:del w:id="3" w:author="Author" w:date="2020-07-07T10:45:00Z">
        <w:r w:rsidR="00DA7CAC" w:rsidRPr="0006583B" w:rsidDel="000534D2">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ins w:id="4" w:author="Author" w:date="2020-07-07T12:55:00Z">
        <w:r>
          <w:rPr>
            <w:rFonts w:ascii="Angsana New" w:eastAsia="Angsana New" w:hAnsi="Angsana New" w:cs="Angsana New"/>
            <w:sz w:val="22"/>
            <w:szCs w:val="22"/>
            <w:lang w:eastAsia="en-US"/>
          </w:rPr>
          <w:t xml:space="preserve"> exist</w:t>
        </w:r>
      </w:ins>
      <w:ins w:id="5" w:author="Author" w:date="2020-07-07T10:45:00Z">
        <w:r w:rsidR="000534D2">
          <w:rPr>
            <w:rFonts w:ascii="Angsana New" w:eastAsia="Angsana New" w:hAnsi="Angsana New" w:cs="Angsana New"/>
            <w:sz w:val="22"/>
            <w:szCs w:val="22"/>
            <w:lang w:eastAsia="en-US"/>
          </w:rPr>
          <w:t>, including</w:t>
        </w:r>
      </w:ins>
      <w:r w:rsidR="00DA7CAC" w:rsidRPr="0006583B">
        <w:rPr>
          <w:rFonts w:ascii="Angsana New" w:eastAsia="Angsana New" w:hAnsi="Angsana New" w:cs="Angsana New"/>
          <w:sz w:val="22"/>
          <w:szCs w:val="22"/>
          <w:lang w:eastAsia="en-US"/>
        </w:rPr>
        <w:t xml:space="preserve"> </w:t>
      </w:r>
      <w:del w:id="6" w:author="Author" w:date="2020-07-07T10:45:00Z">
        <w:r w:rsidR="00DA7CAC" w:rsidRPr="0006583B" w:rsidDel="000534D2">
          <w:rPr>
            <w:rFonts w:ascii="Angsana New" w:eastAsia="Angsana New" w:hAnsi="Angsana New" w:cs="Angsana New"/>
            <w:sz w:val="22"/>
            <w:szCs w:val="22"/>
            <w:lang w:eastAsia="en-US"/>
          </w:rPr>
          <w:delText xml:space="preserve">are used for various purposes such as </w:delText>
        </w:r>
      </w:del>
      <w:r w:rsidR="00DA7CAC" w:rsidRPr="0006583B">
        <w:rPr>
          <w:rFonts w:ascii="Angsana New" w:eastAsia="Angsana New" w:hAnsi="Angsana New" w:cs="Angsana New"/>
          <w:sz w:val="22"/>
          <w:szCs w:val="22"/>
          <w:lang w:eastAsia="en-US"/>
        </w:rPr>
        <w:t>industrial protec</w:t>
      </w:r>
      <w:r w:rsidR="00DA7CAC" w:rsidRPr="0006583B">
        <w:rPr>
          <w:rFonts w:ascii="Angsana New" w:eastAsia="Angsana New" w:hAnsi="Angsana New" w:cs="Angsana New"/>
          <w:sz w:val="22"/>
          <w:szCs w:val="22"/>
          <w:lang w:eastAsia="en-US"/>
        </w:rPr>
        <w:softHyphen/>
        <w:t xml:space="preserve">tive </w:t>
      </w:r>
      <w:del w:id="7" w:author="Author" w:date="2020-07-07T10:45:00Z">
        <w:r w:rsidR="00DA7CAC" w:rsidRPr="0006583B" w:rsidDel="008163B0">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8" w:author="Author" w:date="2020-07-07T10:45:00Z">
        <w:r w:rsidR="008163B0">
          <w:rPr>
            <w:rFonts w:ascii="Angsana New" w:eastAsia="Angsana New" w:hAnsi="Angsana New" w:cs="Angsana New"/>
            <w:sz w:val="22"/>
            <w:szCs w:val="22"/>
            <w:lang w:eastAsia="en-US"/>
          </w:rPr>
          <w:t>s</w:t>
        </w:r>
      </w:ins>
      <w:del w:id="9" w:author="Author" w:date="2020-07-07T10:45:00Z">
        <w:r w:rsidR="00DA7CAC" w:rsidRPr="0006583B" w:rsidDel="008163B0">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10" w:author="Author" w:date="2020-07-07T10:45:00Z">
        <w:r w:rsidR="008163B0">
          <w:rPr>
            <w:rFonts w:ascii="Angsana New" w:eastAsia="Angsana New" w:hAnsi="Angsana New" w:cs="Angsana New"/>
            <w:sz w:val="22"/>
            <w:szCs w:val="22"/>
            <w:lang w:eastAsia="en-US"/>
          </w:rPr>
          <w:t>h</w:t>
        </w:r>
      </w:ins>
      <w:del w:id="11" w:author="Author" w:date="2020-07-07T10:45:00Z">
        <w:r w:rsidR="00DA7CAC" w:rsidRPr="0006583B" w:rsidDel="008163B0">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12"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sports helmet</w:t>
      </w:r>
      <w:ins w:id="13" w:author="Author" w:date="2020-07-07T10:45:00Z">
        <w:r w:rsidR="008163B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and military/police helmet</w:t>
      </w:r>
      <w:ins w:id="14" w:author="Author" w:date="2020-07-07T10:45:00Z">
        <w:r w:rsidR="006A4A40">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5" w:author="Author" w:date="2020-07-07T15:26:00Z">
        <w:r w:rsidR="00DA7CAC" w:rsidRPr="0006583B" w:rsidDel="00845F07">
          <w:rPr>
            <w:rFonts w:ascii="Angsana New" w:eastAsia="Angsana New" w:hAnsi="Angsana New" w:cs="Angsana New"/>
            <w:sz w:val="22"/>
            <w:szCs w:val="22"/>
            <w:lang w:eastAsia="en-US"/>
          </w:rPr>
          <w:delText xml:space="preserve">If </w:delText>
        </w:r>
      </w:del>
      <w:ins w:id="16" w:author="Author" w:date="2020-07-07T15:26:00Z">
        <w:r w:rsidR="00845F07">
          <w:rPr>
            <w:rFonts w:ascii="Angsana New" w:eastAsia="Angsana New" w:hAnsi="Angsana New" w:cs="Angsana New"/>
            <w:sz w:val="22"/>
            <w:szCs w:val="22"/>
            <w:lang w:eastAsia="en-US"/>
          </w:rPr>
          <w:t>By identifying</w:t>
        </w:r>
        <w:r w:rsidR="00845F07" w:rsidRPr="0006583B">
          <w:rPr>
            <w:rFonts w:ascii="Angsana New" w:eastAsia="Angsana New" w:hAnsi="Angsana New" w:cs="Angsana New"/>
            <w:sz w:val="22"/>
            <w:szCs w:val="22"/>
            <w:lang w:eastAsia="en-US"/>
          </w:rPr>
          <w:t xml:space="preserve"> </w:t>
        </w:r>
      </w:ins>
      <w:del w:id="17" w:author="Author" w:date="2020-07-07T12:56:00Z">
        <w:r w:rsidR="00DA7CAC" w:rsidRPr="0006583B" w:rsidDel="00B2078C">
          <w:rPr>
            <w:rFonts w:ascii="Angsana New" w:eastAsia="Angsana New" w:hAnsi="Angsana New" w:cs="Angsana New"/>
            <w:sz w:val="22"/>
            <w:szCs w:val="22"/>
            <w:lang w:eastAsia="en-US"/>
          </w:rPr>
          <w:delText>the wearer</w:delText>
        </w:r>
      </w:del>
      <w:ins w:id="18" w:author="Author" w:date="2020-07-07T12:56:00Z">
        <w:r w:rsidR="00B2078C">
          <w:rPr>
            <w:rFonts w:ascii="Angsana New" w:eastAsia="Angsana New" w:hAnsi="Angsana New" w:cs="Angsana New"/>
            <w:sz w:val="22"/>
            <w:szCs w:val="22"/>
            <w:lang w:eastAsia="en-US"/>
          </w:rPr>
          <w:t>individual</w:t>
        </w:r>
        <w:r w:rsidR="00883E93">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19" w:author="Author" w:date="2020-07-07T12:56:00Z">
        <w:r w:rsidR="00DA7CAC" w:rsidRPr="0006583B" w:rsidDel="00883E93">
          <w:rPr>
            <w:rFonts w:ascii="Angsana New" w:eastAsia="Angsana New" w:hAnsi="Angsana New" w:cs="Angsana New"/>
            <w:sz w:val="22"/>
            <w:szCs w:val="22"/>
            <w:lang w:eastAsia="en-US"/>
          </w:rPr>
          <w:delText xml:space="preserve">is </w:delText>
        </w:r>
        <w:r w:rsidR="00DA7CAC" w:rsidRPr="0006583B" w:rsidDel="00E71C3B">
          <w:rPr>
            <w:rFonts w:ascii="Angsana New" w:eastAsia="Angsana New" w:hAnsi="Angsana New" w:cs="Angsana New"/>
            <w:sz w:val="22"/>
            <w:szCs w:val="22"/>
            <w:lang w:eastAsia="en-US"/>
          </w:rPr>
          <w:delText xml:space="preserve">known </w:delText>
        </w:r>
        <w:r w:rsidR="00DA7CAC" w:rsidRPr="0006583B" w:rsidDel="00B76D80">
          <w:rPr>
            <w:rFonts w:ascii="Angsana New" w:eastAsia="Angsana New" w:hAnsi="Angsana New" w:cs="Angsana New"/>
            <w:sz w:val="22"/>
            <w:szCs w:val="22"/>
            <w:lang w:eastAsia="en-US"/>
          </w:rPr>
          <w:delText xml:space="preserve">through </w:delText>
        </w:r>
      </w:del>
      <w:r w:rsidR="00DA7CAC" w:rsidRPr="0006583B">
        <w:rPr>
          <w:rFonts w:ascii="Angsana New" w:eastAsia="Angsana New" w:hAnsi="Angsana New" w:cs="Angsana New"/>
          <w:sz w:val="22"/>
          <w:szCs w:val="22"/>
          <w:lang w:eastAsia="en-US"/>
        </w:rPr>
        <w:t xml:space="preserve">wearing a </w:t>
      </w:r>
      <w:del w:id="20" w:author="Author" w:date="2020-07-07T15:26:00Z">
        <w:r w:rsidR="00DA7CAC" w:rsidRPr="0006583B" w:rsidDel="008A6D35">
          <w:rPr>
            <w:rFonts w:ascii="Angsana New" w:eastAsia="Angsana New" w:hAnsi="Angsana New" w:cs="Angsana New"/>
            <w:sz w:val="22"/>
            <w:szCs w:val="22"/>
            <w:lang w:eastAsia="en-US"/>
          </w:rPr>
          <w:delText xml:space="preserve">shared </w:delText>
        </w:r>
      </w:del>
      <w:r w:rsidR="00DA7CAC" w:rsidRPr="0006583B">
        <w:rPr>
          <w:rFonts w:ascii="Angsana New" w:eastAsia="Angsana New" w:hAnsi="Angsana New" w:cs="Angsana New"/>
          <w:sz w:val="22"/>
          <w:szCs w:val="22"/>
          <w:lang w:eastAsia="en-US"/>
        </w:rPr>
        <w:t xml:space="preserve">helmet, </w:t>
      </w:r>
      <w:ins w:id="21" w:author="Author" w:date="2020-07-07T12:56:00Z">
        <w:r w:rsidR="00883E93">
          <w:rPr>
            <w:rFonts w:ascii="Angsana New" w:eastAsia="Angsana New" w:hAnsi="Angsana New" w:cs="Angsana New"/>
            <w:sz w:val="22"/>
            <w:szCs w:val="22"/>
            <w:lang w:eastAsia="en-US"/>
          </w:rPr>
          <w:t xml:space="preserve">their </w:t>
        </w:r>
      </w:ins>
      <w:r w:rsidR="00DA7CAC" w:rsidRPr="0006583B">
        <w:rPr>
          <w:rFonts w:ascii="Angsana New" w:eastAsia="Angsana New" w:hAnsi="Angsana New" w:cs="Angsana New"/>
          <w:sz w:val="22"/>
          <w:szCs w:val="22"/>
          <w:lang w:eastAsia="en-US"/>
        </w:rPr>
        <w:t xml:space="preserve">name, affiliation, </w:t>
      </w:r>
      <w:ins w:id="22" w:author="Author" w:date="2020-07-07T12:57:00Z">
        <w:r w:rsidR="0036525B">
          <w:rPr>
            <w:rFonts w:ascii="Angsana New" w:eastAsia="Angsana New" w:hAnsi="Angsana New" w:cs="Angsana New"/>
            <w:sz w:val="22"/>
            <w:szCs w:val="22"/>
            <w:lang w:eastAsia="en-US"/>
          </w:rPr>
          <w:t xml:space="preserve">and </w:t>
        </w:r>
      </w:ins>
      <w:r w:rsidR="00DA7CAC" w:rsidRPr="0006583B">
        <w:rPr>
          <w:rFonts w:ascii="Angsana New" w:eastAsia="Angsana New" w:hAnsi="Angsana New" w:cs="Angsana New"/>
          <w:sz w:val="22"/>
          <w:szCs w:val="22"/>
          <w:lang w:eastAsia="en-US"/>
        </w:rPr>
        <w:t xml:space="preserve">qualification can be </w:t>
      </w:r>
      <w:del w:id="23" w:author="Author" w:date="2020-07-07T15:26:00Z">
        <w:r w:rsidR="00DA7CAC" w:rsidRPr="0006583B" w:rsidDel="001B4A84">
          <w:rPr>
            <w:rFonts w:ascii="Angsana New" w:eastAsia="Angsana New" w:hAnsi="Angsana New" w:cs="Angsana New"/>
            <w:sz w:val="22"/>
            <w:szCs w:val="22"/>
            <w:lang w:eastAsia="en-US"/>
          </w:rPr>
          <w:delText xml:space="preserve">shown </w:delText>
        </w:r>
      </w:del>
      <w:ins w:id="24" w:author="Author" w:date="2020-07-07T15:26:00Z">
        <w:r w:rsidR="001B4A84">
          <w:rPr>
            <w:rFonts w:ascii="Angsana New" w:eastAsia="Angsana New" w:hAnsi="Angsana New" w:cs="Angsana New"/>
            <w:sz w:val="22"/>
            <w:szCs w:val="22"/>
            <w:lang w:eastAsia="en-US"/>
          </w:rPr>
          <w:t>presented</w:t>
        </w:r>
        <w:r w:rsidR="001B4A8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on a display mounted on the helmet, and sensor data collected through </w:t>
      </w:r>
      <w:ins w:id="25" w:author="Author" w:date="2020-07-07T12:57:00Z">
        <w:r w:rsidR="005E7D03">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helmet</w:t>
      </w:r>
      <w:ins w:id="26" w:author="Author" w:date="2020-07-07T10:45:00Z">
        <w:r w:rsidR="00B670C9">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such as acceleration</w:t>
      </w:r>
      <w:ins w:id="27" w:author="Author" w:date="2020-07-07T12:57:00Z">
        <w:r w:rsidR="0018550B">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28" w:author="Author" w:date="2020-07-07T12:57:00Z">
        <w:r w:rsidR="00DA7CAC" w:rsidRPr="0006583B" w:rsidDel="0018550B">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video</w:t>
      </w:r>
      <w:ins w:id="29" w:author="Author" w:date="2020-07-07T12:57:00Z">
        <w:r w:rsidR="0018550B">
          <w:rPr>
            <w:rFonts w:ascii="Angsana New" w:eastAsia="Angsana New" w:hAnsi="Angsana New" w:cs="Angsana New"/>
            <w:sz w:val="22"/>
            <w:szCs w:val="22"/>
            <w:lang w:eastAsia="en-US"/>
          </w:rPr>
          <w:t>, and</w:t>
        </w:r>
      </w:ins>
      <w:del w:id="30" w:author="Author" w:date="2020-07-07T12:57:00Z">
        <w:r w:rsidR="00DA7CAC" w:rsidRPr="0006583B" w:rsidDel="0018550B">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eye</w:t>
      </w:r>
      <w:ins w:id="31" w:author="Author" w:date="2020-07-07T12:57:00Z">
        <w:r w:rsidR="0018550B">
          <w:rPr>
            <w:rFonts w:ascii="Angsana New" w:eastAsia="Angsana New" w:hAnsi="Angsana New" w:cs="Angsana New"/>
            <w:sz w:val="22"/>
            <w:szCs w:val="22"/>
            <w:lang w:eastAsia="en-US"/>
          </w:rPr>
          <w:t>-</w:t>
        </w:r>
      </w:ins>
      <w:del w:id="32" w:author="Author" w:date="2020-07-07T12:57:00Z">
        <w:r w:rsidR="00DA7CAC" w:rsidRPr="0006583B" w:rsidDel="0018550B">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track</w:t>
      </w:r>
      <w:ins w:id="33" w:author="Author" w:date="2020-07-07T12:57:00Z">
        <w:r w:rsidR="0018550B">
          <w:rPr>
            <w:rFonts w:ascii="Angsana New" w:eastAsia="Angsana New" w:hAnsi="Angsana New" w:cs="Angsana New"/>
            <w:sz w:val="22"/>
            <w:szCs w:val="22"/>
            <w:lang w:eastAsia="en-US"/>
          </w:rPr>
          <w:t>ing</w:t>
        </w:r>
      </w:ins>
      <w:r w:rsidR="00DA7CAC" w:rsidRPr="0006583B">
        <w:rPr>
          <w:rFonts w:ascii="Angsana New" w:eastAsia="Angsana New" w:hAnsi="Angsana New" w:cs="Angsana New"/>
          <w:sz w:val="22"/>
          <w:szCs w:val="22"/>
          <w:lang w:eastAsia="en-US"/>
        </w:rPr>
        <w:t xml:space="preserve"> data</w:t>
      </w:r>
      <w:ins w:id="34" w:author="Author" w:date="2020-07-07T10:45:00Z">
        <w:r w:rsidR="00DE24D5">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can be labeled with </w:t>
      </w:r>
      <w:ins w:id="35" w:author="Author" w:date="2020-07-07T10:45:00Z">
        <w:r w:rsidR="004325CB">
          <w:rPr>
            <w:rFonts w:ascii="Angsana New" w:eastAsia="Angsana New" w:hAnsi="Angsana New" w:cs="Angsana New"/>
            <w:sz w:val="22"/>
            <w:szCs w:val="22"/>
            <w:lang w:eastAsia="en-US"/>
          </w:rPr>
          <w:t xml:space="preserve">the </w:t>
        </w:r>
      </w:ins>
      <w:del w:id="36" w:author="Author" w:date="2020-07-07T15:27:00Z">
        <w:r w:rsidR="00DA7CAC" w:rsidRPr="0006583B" w:rsidDel="00FA0FCB">
          <w:rPr>
            <w:rFonts w:ascii="Angsana New" w:eastAsia="Angsana New" w:hAnsi="Angsana New" w:cs="Angsana New"/>
            <w:sz w:val="22"/>
            <w:szCs w:val="22"/>
            <w:lang w:eastAsia="en-US"/>
          </w:rPr>
          <w:delText xml:space="preserve">wearer's </w:delText>
        </w:r>
      </w:del>
      <w:ins w:id="37" w:author="Author" w:date="2020-07-07T15:27:00Z">
        <w:r w:rsidR="00FA0FCB">
          <w:rPr>
            <w:rFonts w:ascii="Angsana New" w:eastAsia="Angsana New" w:hAnsi="Angsana New" w:cs="Angsana New"/>
            <w:sz w:val="22"/>
            <w:szCs w:val="22"/>
            <w:lang w:eastAsia="en-US"/>
          </w:rPr>
          <w:t>user's</w:t>
        </w:r>
        <w:r w:rsidR="00FA0FCB"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ID. In this paper, we propose a user identification method based on </w:t>
      </w:r>
      <w:del w:id="38" w:author="Author" w:date="2020-07-07T10:45:00Z">
        <w:r w:rsidR="00DA7CAC" w:rsidRPr="0006583B" w:rsidDel="006D52CF">
          <w:rPr>
            <w:rFonts w:ascii="Angsana New" w:eastAsia="Angsana New" w:hAnsi="Angsana New" w:cs="Angsana New"/>
            <w:sz w:val="22"/>
            <w:szCs w:val="22"/>
            <w:lang w:eastAsia="en-US"/>
          </w:rPr>
          <w:delText>U</w:delText>
        </w:r>
      </w:del>
      <w:del w:id="39" w:author="Author" w:date="2020-07-07T15:28:00Z">
        <w:r w:rsidR="00DA7CAC" w:rsidRPr="0006583B" w:rsidDel="00A96179">
          <w:rPr>
            <w:rFonts w:ascii="Angsana New" w:eastAsia="Angsana New" w:hAnsi="Angsana New" w:cs="Angsana New"/>
            <w:sz w:val="22"/>
            <w:szCs w:val="22"/>
            <w:lang w:eastAsia="en-US"/>
          </w:rPr>
          <w:delText xml:space="preserve">ser's </w:delText>
        </w:r>
      </w:del>
      <w:r w:rsidR="00DA7CAC" w:rsidRPr="0006583B">
        <w:rPr>
          <w:rFonts w:ascii="Angsana New" w:eastAsia="Angsana New" w:hAnsi="Angsana New" w:cs="Angsana New"/>
          <w:sz w:val="22"/>
          <w:szCs w:val="22"/>
          <w:lang w:eastAsia="en-US"/>
        </w:rPr>
        <w:t>head shape using a helmet equipped with 32 pressure sensors. Our method has two functions:</w:t>
      </w:r>
      <w:ins w:id="40" w:author="Author" w:date="2020-07-07T12:57:00Z">
        <w:r w:rsidR="00CB1EAD">
          <w:rPr>
            <w:rFonts w:ascii="Angsana New" w:eastAsia="Angsana New" w:hAnsi="Angsana New" w:cs="Angsana New"/>
            <w:sz w:val="22"/>
            <w:szCs w:val="22"/>
            <w:lang w:eastAsia="en-US"/>
          </w:rPr>
          <w:t xml:space="preserve"> user</w:t>
        </w:r>
      </w:ins>
      <w:r w:rsidR="00DA7CAC" w:rsidRPr="0006583B">
        <w:rPr>
          <w:rFonts w:ascii="Angsana New" w:eastAsia="Angsana New" w:hAnsi="Angsana New" w:cs="Angsana New"/>
          <w:sz w:val="22"/>
          <w:szCs w:val="22"/>
          <w:lang w:eastAsia="en-US"/>
        </w:rPr>
        <w:t xml:space="preserve"> identification and authentication. Identification </w:t>
      </w:r>
      <w:del w:id="41" w:author="Author" w:date="2020-07-07T12:57:00Z">
        <w:r w:rsidR="00DA7CAC" w:rsidRPr="0006583B" w:rsidDel="00E02BF9">
          <w:rPr>
            <w:rFonts w:ascii="Angsana New" w:eastAsia="Angsana New" w:hAnsi="Angsana New" w:cs="Angsana New"/>
            <w:sz w:val="22"/>
            <w:szCs w:val="22"/>
            <w:lang w:eastAsia="en-US"/>
          </w:rPr>
          <w:delText xml:space="preserve">is </w:delText>
        </w:r>
      </w:del>
      <w:ins w:id="42" w:author="Author" w:date="2020-07-07T12:57:00Z">
        <w:r w:rsidR="00E02BF9">
          <w:rPr>
            <w:rFonts w:ascii="Angsana New" w:eastAsia="Angsana New" w:hAnsi="Angsana New" w:cs="Angsana New"/>
            <w:sz w:val="22"/>
            <w:szCs w:val="22"/>
            <w:lang w:eastAsia="en-US"/>
          </w:rPr>
          <w:t>aims</w:t>
        </w:r>
        <w:r w:rsidR="00E02BF9"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classify </w:t>
      </w:r>
      <w:ins w:id="43" w:author="Author" w:date="2020-07-07T15:29:00Z">
        <w:r w:rsidR="005059C7">
          <w:rPr>
            <w:rFonts w:ascii="Angsana New" w:eastAsia="Angsana New" w:hAnsi="Angsana New" w:cs="Angsana New"/>
            <w:sz w:val="22"/>
            <w:szCs w:val="22"/>
            <w:lang w:eastAsia="en-US"/>
          </w:rPr>
          <w:t xml:space="preserve">a </w:t>
        </w:r>
      </w:ins>
      <w:r w:rsidR="00DA7CAC" w:rsidRPr="0006583B">
        <w:rPr>
          <w:rFonts w:ascii="Angsana New" w:eastAsia="Angsana New" w:hAnsi="Angsana New" w:cs="Angsana New"/>
          <w:sz w:val="22"/>
          <w:szCs w:val="22"/>
          <w:lang w:eastAsia="en-US"/>
        </w:rPr>
        <w:t>user</w:t>
      </w:r>
      <w:del w:id="44" w:author="Author" w:date="2020-07-07T15:29:00Z">
        <w:r w:rsidR="00DA7CAC" w:rsidRPr="0006583B" w:rsidDel="005059C7">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 </w:t>
      </w:r>
      <w:del w:id="45" w:author="Author" w:date="2020-07-07T12:58:00Z">
        <w:r w:rsidR="00DA7CAC" w:rsidRPr="0006583B" w:rsidDel="00570A7A">
          <w:rPr>
            <w:rFonts w:ascii="Angsana New" w:eastAsia="Angsana New" w:hAnsi="Angsana New" w:cs="Angsana New"/>
            <w:sz w:val="22"/>
            <w:szCs w:val="22"/>
            <w:lang w:eastAsia="en-US"/>
          </w:rPr>
          <w:delText xml:space="preserve">into </w:delText>
        </w:r>
      </w:del>
      <w:ins w:id="46" w:author="Author" w:date="2020-07-07T12:58:00Z">
        <w:r w:rsidR="00570A7A">
          <w:rPr>
            <w:rFonts w:ascii="Angsana New" w:eastAsia="Angsana New" w:hAnsi="Angsana New" w:cs="Angsana New"/>
            <w:sz w:val="22"/>
            <w:szCs w:val="22"/>
            <w:lang w:eastAsia="en-US"/>
          </w:rPr>
          <w:t>as</w:t>
        </w:r>
        <w:r w:rsidR="00570A7A" w:rsidRPr="0006583B">
          <w:rPr>
            <w:rFonts w:ascii="Angsana New" w:eastAsia="Angsana New" w:hAnsi="Angsana New" w:cs="Angsana New"/>
            <w:sz w:val="22"/>
            <w:szCs w:val="22"/>
            <w:lang w:eastAsia="en-US"/>
          </w:rPr>
          <w:t xml:space="preserve"> </w:t>
        </w:r>
      </w:ins>
      <w:del w:id="47" w:author="Author" w:date="2020-07-07T12:58:00Z">
        <w:r w:rsidR="00DA7CAC" w:rsidRPr="0006583B" w:rsidDel="00570A7A">
          <w:rPr>
            <w:rFonts w:ascii="Angsana New" w:eastAsia="Angsana New" w:hAnsi="Angsana New" w:cs="Angsana New"/>
            <w:sz w:val="22"/>
            <w:szCs w:val="22"/>
            <w:lang w:eastAsia="en-US"/>
          </w:rPr>
          <w:delText>one of the</w:delText>
        </w:r>
      </w:del>
      <w:ins w:id="48" w:author="Author" w:date="2020-07-07T12:58:00Z">
        <w:r w:rsidR="00570A7A">
          <w:rPr>
            <w:rFonts w:ascii="Angsana New" w:eastAsia="Angsana New" w:hAnsi="Angsana New" w:cs="Angsana New"/>
            <w:sz w:val="22"/>
            <w:szCs w:val="22"/>
            <w:lang w:eastAsia="en-US"/>
          </w:rPr>
          <w:t>a</w:t>
        </w:r>
      </w:ins>
      <w:r w:rsidR="00DA7CAC" w:rsidRPr="0006583B">
        <w:rPr>
          <w:rFonts w:ascii="Angsana New" w:eastAsia="Angsana New" w:hAnsi="Angsana New" w:cs="Angsana New"/>
          <w:sz w:val="22"/>
          <w:szCs w:val="22"/>
          <w:lang w:eastAsia="en-US"/>
        </w:rPr>
        <w:t xml:space="preserve"> registered user</w:t>
      </w:r>
      <w:del w:id="49" w:author="Author" w:date="2020-07-07T12:59:00Z">
        <w:r w:rsidR="00DA7CAC" w:rsidRPr="0006583B" w:rsidDel="00570A7A">
          <w:rPr>
            <w:rFonts w:ascii="Angsana New" w:eastAsia="Angsana New" w:hAnsi="Angsana New" w:cs="Angsana New"/>
            <w:sz w:val="22"/>
            <w:szCs w:val="22"/>
            <w:lang w:eastAsia="en-US"/>
          </w:rPr>
          <w:delText>s</w:delText>
        </w:r>
      </w:del>
      <w:ins w:id="50" w:author="Author" w:date="2020-07-07T10:45:00Z">
        <w:r w:rsidR="00FE726D">
          <w:rPr>
            <w:rFonts w:ascii="Angsana New" w:eastAsia="Angsana New" w:hAnsi="Angsana New" w:cs="Angsana New"/>
            <w:sz w:val="22"/>
            <w:szCs w:val="22"/>
            <w:lang w:eastAsia="en-US"/>
          </w:rPr>
          <w:t>, while</w:t>
        </w:r>
      </w:ins>
      <w:del w:id="51" w:author="Author" w:date="2020-07-07T10:45:00Z">
        <w:r w:rsidR="00DA7CAC" w:rsidRPr="0006583B" w:rsidDel="00FE726D">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w:t>
      </w:r>
      <w:ins w:id="52" w:author="Author" w:date="2020-07-07T10:45:00Z">
        <w:r w:rsidR="00FE726D">
          <w:rPr>
            <w:rFonts w:ascii="Angsana New" w:eastAsia="Angsana New" w:hAnsi="Angsana New" w:cs="Angsana New"/>
            <w:sz w:val="22"/>
            <w:szCs w:val="22"/>
            <w:lang w:eastAsia="en-US"/>
          </w:rPr>
          <w:t>a</w:t>
        </w:r>
      </w:ins>
      <w:del w:id="53" w:author="Author" w:date="2020-07-07T10:45:00Z">
        <w:r w:rsidR="00DA7CAC" w:rsidRPr="0006583B" w:rsidDel="00FE726D">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uthentication </w:t>
      </w:r>
      <w:del w:id="54" w:author="Author" w:date="2020-07-07T12:59:00Z">
        <w:r w:rsidR="00DA7CAC" w:rsidRPr="0006583B" w:rsidDel="00FC289E">
          <w:rPr>
            <w:rFonts w:ascii="Angsana New" w:eastAsia="Angsana New" w:hAnsi="Angsana New" w:cs="Angsana New"/>
            <w:sz w:val="22"/>
            <w:szCs w:val="22"/>
            <w:lang w:eastAsia="en-US"/>
          </w:rPr>
          <w:delText xml:space="preserve">is </w:delText>
        </w:r>
      </w:del>
      <w:ins w:id="55" w:author="Author" w:date="2020-07-07T12:59:00Z">
        <w:r w:rsidR="00FC289E">
          <w:rPr>
            <w:rFonts w:ascii="Angsana New" w:eastAsia="Angsana New" w:hAnsi="Angsana New" w:cs="Angsana New"/>
            <w:sz w:val="22"/>
            <w:szCs w:val="22"/>
            <w:lang w:eastAsia="en-US"/>
          </w:rPr>
          <w:t>aims</w:t>
        </w:r>
        <w:r w:rsidR="00FC289E"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to accept users who </w:t>
      </w:r>
      <w:del w:id="56" w:author="Author" w:date="2020-07-07T15:29:00Z">
        <w:r w:rsidR="00DA7CAC" w:rsidRPr="0006583B" w:rsidDel="00EE7E75">
          <w:rPr>
            <w:rFonts w:ascii="Angsana New" w:eastAsia="Angsana New" w:hAnsi="Angsana New" w:cs="Angsana New"/>
            <w:sz w:val="22"/>
            <w:szCs w:val="22"/>
            <w:lang w:eastAsia="en-US"/>
          </w:rPr>
          <w:delText>have been</w:delText>
        </w:r>
      </w:del>
      <w:ins w:id="57" w:author="Author" w:date="2020-07-07T15:29:00Z">
        <w:r w:rsidR="00EE7E75">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58" w:author="Author" w:date="2020-07-07T12:59:00Z">
        <w:r w:rsidR="00DA7CAC" w:rsidRPr="0006583B" w:rsidDel="00B21003">
          <w:rPr>
            <w:rFonts w:ascii="Angsana New" w:eastAsia="Angsana New" w:hAnsi="Angsana New" w:cs="Angsana New"/>
            <w:sz w:val="22"/>
            <w:szCs w:val="22"/>
            <w:lang w:eastAsia="en-US"/>
          </w:rPr>
          <w:delText xml:space="preserve">to </w:delText>
        </w:r>
      </w:del>
      <w:ins w:id="59" w:author="Author" w:date="2020-07-07T12:59:00Z">
        <w:r w:rsidR="00B21003">
          <w:rPr>
            <w:rFonts w:ascii="Angsana New" w:eastAsia="Angsana New" w:hAnsi="Angsana New" w:cs="Angsana New"/>
            <w:sz w:val="22"/>
            <w:szCs w:val="22"/>
            <w:lang w:eastAsia="en-US"/>
          </w:rPr>
          <w:t>in</w:t>
        </w:r>
        <w:r w:rsidR="00B21003"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system and reject unknown users. We </w:t>
      </w:r>
      <w:del w:id="60" w:author="Author" w:date="2020-07-07T10:45:00Z">
        <w:r w:rsidR="00DA7CAC" w:rsidRPr="0006583B" w:rsidDel="005044AA">
          <w:rPr>
            <w:rFonts w:ascii="Angsana New" w:eastAsia="Angsana New" w:hAnsi="Angsana New" w:cs="Angsana New"/>
            <w:sz w:val="22"/>
            <w:szCs w:val="22"/>
            <w:lang w:eastAsia="en-US"/>
          </w:rPr>
          <w:delText xml:space="preserve">have </w:delText>
        </w:r>
      </w:del>
      <w:r w:rsidR="00DA7CAC" w:rsidRPr="0006583B">
        <w:rPr>
          <w:rFonts w:ascii="Angsana New" w:eastAsia="Angsana New" w:hAnsi="Angsana New" w:cs="Angsana New"/>
          <w:sz w:val="22"/>
          <w:szCs w:val="22"/>
          <w:lang w:eastAsia="en-US"/>
        </w:rPr>
        <w:t xml:space="preserve">implemented a prototype helmet device and collected data from nine subjects, resulting in 100% accuracy for user identification and </w:t>
      </w:r>
      <w:ins w:id="61" w:author="Author" w:date="2020-07-07T12:59:00Z">
        <w:r w:rsidR="0079103F">
          <w:rPr>
            <w:rFonts w:ascii="Angsana New" w:eastAsia="Angsana New" w:hAnsi="Angsana New" w:cs="Angsana New"/>
            <w:sz w:val="22"/>
            <w:szCs w:val="22"/>
            <w:lang w:eastAsia="en-US"/>
          </w:rPr>
          <w:t xml:space="preserve">an average equal error rate of </w:t>
        </w:r>
      </w:ins>
      <w:r w:rsidR="00DA7CAC" w:rsidRPr="0006583B">
        <w:rPr>
          <w:rFonts w:ascii="Angsana New" w:eastAsia="Angsana New" w:hAnsi="Angsana New" w:cs="Angsana New"/>
          <w:sz w:val="22"/>
          <w:szCs w:val="22"/>
          <w:lang w:eastAsia="en-US"/>
        </w:rPr>
        <w:t xml:space="preserve">0.076 </w:t>
      </w:r>
      <w:del w:id="62" w:author="Author" w:date="2020-07-07T12:59:00Z">
        <w:r w:rsidR="00DA7CAC" w:rsidRPr="0006583B" w:rsidDel="0079103F">
          <w:rPr>
            <w:rFonts w:ascii="Angsana New" w:eastAsia="Angsana New" w:hAnsi="Angsana New" w:cs="Angsana New"/>
            <w:sz w:val="22"/>
            <w:szCs w:val="22"/>
            <w:lang w:eastAsia="en-US"/>
          </w:rPr>
          <w:delText xml:space="preserve">average EER </w:delText>
        </w:r>
      </w:del>
      <w:r w:rsidR="00DA7CAC" w:rsidRPr="0006583B">
        <w:rPr>
          <w:rFonts w:ascii="Angsana New" w:eastAsia="Angsana New" w:hAnsi="Angsana New" w:cs="Angsana New"/>
          <w:sz w:val="22"/>
          <w:szCs w:val="22"/>
          <w:lang w:eastAsia="en-US"/>
        </w:rPr>
        <w:t>for user authentication.</w:t>
      </w:r>
    </w:p>
    <w:p w14:paraId="06BC95F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CCS CONCEPTS ^ ^</w:t>
      </w:r>
    </w:p>
    <w:p w14:paraId="0BD1D2F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Computer systems organization </w:t>
      </w:r>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sz w:val="22"/>
          <w:szCs w:val="22"/>
          <w:lang w:eastAsia="en-US"/>
        </w:rPr>
        <w:t xml:space="preserve">Embedded systems; </w:t>
      </w:r>
      <w:r w:rsidRPr="0006583B">
        <w:rPr>
          <w:rFonts w:ascii="Angsana New" w:eastAsia="Angsana New" w:hAnsi="Angsana New" w:cs="Angsana New"/>
          <w:sz w:val="22"/>
          <w:szCs w:val="22"/>
          <w:lang w:eastAsia="en-US"/>
        </w:rPr>
        <w:t>Re</w:t>
      </w:r>
      <w:r w:rsidRPr="0006583B">
        <w:rPr>
          <w:rFonts w:ascii="Angsana New" w:eastAsia="Angsana New" w:hAnsi="Angsana New" w:cs="Angsana New"/>
          <w:sz w:val="22"/>
          <w:szCs w:val="22"/>
          <w:lang w:eastAsia="en-US"/>
        </w:rPr>
        <w:softHyphen/>
        <w:t xml:space="preserve">dundancy; Robotics; • </w:t>
      </w:r>
      <w:r w:rsidRPr="0006583B">
        <w:rPr>
          <w:rFonts w:ascii="Angsana New" w:eastAsia="Angsana New" w:hAnsi="Angsana New" w:cs="Angsana New"/>
          <w:b/>
          <w:bCs/>
          <w:sz w:val="22"/>
          <w:szCs w:val="22"/>
          <w:lang w:eastAsia="en-US"/>
        </w:rPr>
        <w:t xml:space="preserve">Networks </w:t>
      </w:r>
      <w:r w:rsidRPr="0006583B">
        <w:rPr>
          <w:rFonts w:ascii="Angsana New" w:eastAsia="Angsana New" w:hAnsi="Angsana New" w:cs="Angsana New"/>
          <w:sz w:val="22"/>
          <w:szCs w:val="22"/>
          <w:lang w:eastAsia="en-US"/>
        </w:rPr>
        <w:t>— Network reliability.</w:t>
      </w:r>
    </w:p>
    <w:p w14:paraId="0B9703F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KEYWORDS</w:t>
      </w:r>
    </w:p>
    <w:p w14:paraId="3B807B2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User identification, pressure sensor, helmet, head shape </w:t>
      </w:r>
      <w:r w:rsidRPr="0006583B">
        <w:rPr>
          <w:rFonts w:ascii="Angsana New" w:eastAsia="Angsana New" w:hAnsi="Angsana New" w:cs="Angsana New"/>
          <w:b/>
          <w:bCs/>
          <w:sz w:val="22"/>
          <w:szCs w:val="22"/>
          <w:lang w:eastAsia="en-US"/>
        </w:rPr>
        <w:t>ACM Reference Format:</w:t>
      </w:r>
    </w:p>
    <w:p w14:paraId="4B00EE71" w14:textId="77777777" w:rsidR="00DA7CAC" w:rsidRPr="0006583B" w:rsidRDefault="00DA7CAC">
      <w:pPr>
        <w:rPr>
          <w:rFonts w:ascii="Angsana New" w:eastAsia="Angsana New" w:hAnsi="Angsana New" w:cs="Angsana New"/>
          <w:sz w:val="20"/>
          <w:szCs w:val="20"/>
        </w:rPr>
      </w:pPr>
      <w:proofErr w:type="spellStart"/>
      <w:r w:rsidRPr="0006583B">
        <w:rPr>
          <w:rFonts w:ascii="Angsana New" w:eastAsia="Angsana New" w:hAnsi="Angsana New" w:cs="Angsana New"/>
          <w:sz w:val="20"/>
          <w:szCs w:val="20"/>
          <w:lang w:eastAsia="en-US"/>
        </w:rPr>
        <w:t>Atsuhiro</w:t>
      </w:r>
      <w:proofErr w:type="spellEnd"/>
      <w:r w:rsidRPr="0006583B">
        <w:rPr>
          <w:rFonts w:ascii="Angsana New" w:eastAsia="Angsana New" w:hAnsi="Angsana New" w:cs="Angsana New"/>
          <w:sz w:val="20"/>
          <w:szCs w:val="20"/>
          <w:lang w:eastAsia="en-US"/>
        </w:rPr>
        <w:t xml:space="preserve"> </w:t>
      </w:r>
      <w:proofErr w:type="spellStart"/>
      <w:r w:rsidRPr="0006583B">
        <w:rPr>
          <w:rFonts w:ascii="Angsana New" w:eastAsia="Angsana New" w:hAnsi="Angsana New" w:cs="Angsana New"/>
          <w:sz w:val="20"/>
          <w:szCs w:val="20"/>
          <w:lang w:eastAsia="en-US"/>
        </w:rPr>
        <w:t>Fujii</w:t>
      </w:r>
      <w:proofErr w:type="spellEnd"/>
      <w:r w:rsidRPr="0006583B">
        <w:rPr>
          <w:rFonts w:ascii="Angsana New" w:eastAsia="Angsana New" w:hAnsi="Angsana New" w:cs="Angsana New"/>
          <w:sz w:val="20"/>
          <w:szCs w:val="20"/>
          <w:lang w:eastAsia="en-US"/>
        </w:rPr>
        <w:t xml:space="preserve"> and Kazuya </w:t>
      </w:r>
      <w:proofErr w:type="spellStart"/>
      <w:r w:rsidRPr="0006583B">
        <w:rPr>
          <w:rFonts w:ascii="Angsana New" w:eastAsia="Angsana New" w:hAnsi="Angsana New" w:cs="Angsana New"/>
          <w:sz w:val="20"/>
          <w:szCs w:val="20"/>
          <w:lang w:eastAsia="en-US"/>
        </w:rPr>
        <w:t>Murao</w:t>
      </w:r>
      <w:proofErr w:type="spellEnd"/>
      <w:r w:rsidRPr="0006583B">
        <w:rPr>
          <w:rFonts w:ascii="Angsana New" w:eastAsia="Angsana New" w:hAnsi="Angsana New" w:cs="Angsana New"/>
          <w:sz w:val="20"/>
          <w:szCs w:val="20"/>
          <w:lang w:eastAsia="en-US"/>
        </w:rPr>
        <w:t xml:space="preserve">. 2020. User Identification Method based on Head Shape using a Helmet with Pressure Sensors. In </w:t>
      </w:r>
      <w:r w:rsidRPr="0006583B">
        <w:rPr>
          <w:rFonts w:ascii="Angsana New" w:eastAsia="Angsana New" w:hAnsi="Angsana New" w:cs="Angsana New"/>
          <w:i/>
          <w:iCs/>
          <w:sz w:val="20"/>
          <w:szCs w:val="20"/>
          <w:lang w:eastAsia="en-US"/>
        </w:rPr>
        <w:t xml:space="preserve">Proceedings of ACM Conference (Conference 17). </w:t>
      </w:r>
      <w:r w:rsidRPr="0006583B">
        <w:rPr>
          <w:rFonts w:ascii="Angsana New" w:eastAsia="Angsana New" w:hAnsi="Angsana New" w:cs="Angsana New"/>
          <w:sz w:val="20"/>
          <w:szCs w:val="20"/>
          <w:lang w:eastAsia="en-US"/>
        </w:rPr>
        <w:t>ACM, New York, NY, USA,</w:t>
      </w:r>
      <w:hyperlink w:anchor="bookmark26" w:history="1">
        <w:r w:rsidRPr="0006583B">
          <w:rPr>
            <w:rFonts w:ascii="Angsana New" w:eastAsia="Angsana New" w:hAnsi="Angsana New" w:cs="Angsana New"/>
            <w:sz w:val="20"/>
            <w:szCs w:val="20"/>
            <w:lang w:eastAsia="en-US"/>
          </w:rPr>
          <w:t xml:space="preserve"> 8 </w:t>
        </w:r>
      </w:hyperlink>
      <w:r w:rsidRPr="0006583B">
        <w:rPr>
          <w:rFonts w:ascii="Angsana New" w:eastAsia="Angsana New" w:hAnsi="Angsana New" w:cs="Angsana New"/>
          <w:sz w:val="20"/>
          <w:szCs w:val="20"/>
          <w:lang w:eastAsia="en-US"/>
        </w:rPr>
        <w:t xml:space="preserve">pages. </w:t>
      </w:r>
      <w:hyperlink r:id="rId9" w:history="1">
        <w:r w:rsidRPr="0006583B">
          <w:rPr>
            <w:rFonts w:ascii="Angsana New" w:eastAsia="Angsana New" w:hAnsi="Angsana New" w:cs="Angsana New"/>
            <w:color w:val="0066CC"/>
            <w:sz w:val="20"/>
            <w:szCs w:val="20"/>
            <w:u w:val="single"/>
            <w:lang w:eastAsia="en-US"/>
          </w:rPr>
          <w:t>https: //doi.org/10.1145/1122445.1122456</w:t>
        </w:r>
      </w:hyperlink>
      <w:r w:rsidRPr="0006583B">
        <w:rPr>
          <w:rFonts w:ascii="Angsana New" w:eastAsia="Angsana New" w:hAnsi="Angsana New" w:cs="Angsana New"/>
          <w:sz w:val="20"/>
          <w:szCs w:val="20"/>
          <w:lang w:eastAsia="en-US"/>
        </w:rPr>
        <w:t>,^^^^,</w:t>
      </w:r>
    </w:p>
    <w:p w14:paraId="7DC84122"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1 INTRODUCTION</w:t>
      </w:r>
    </w:p>
    <w:p w14:paraId="0677BEA0" w14:textId="41E520B8" w:rsidR="00DA7CAC" w:rsidRPr="0006583B" w:rsidRDefault="00A3061F">
      <w:pPr>
        <w:rPr>
          <w:rFonts w:ascii="Angsana New" w:eastAsia="Angsana New" w:hAnsi="Angsana New" w:cs="Angsana New"/>
          <w:sz w:val="22"/>
          <w:szCs w:val="22"/>
        </w:rPr>
      </w:pPr>
      <w:ins w:id="63" w:author="Author" w:date="2020-07-07T10:46:00Z">
        <w:r>
          <w:rPr>
            <w:rFonts w:ascii="Angsana New" w:eastAsia="Angsana New" w:hAnsi="Angsana New" w:cs="Angsana New"/>
            <w:sz w:val="22"/>
            <w:szCs w:val="22"/>
            <w:lang w:eastAsia="en-US"/>
          </w:rPr>
          <w:t>There are various types of h</w:t>
        </w:r>
      </w:ins>
      <w:del w:id="64"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elmets</w:t>
      </w:r>
      <w:del w:id="65" w:author="Author" w:date="2020-07-07T10:48:00Z">
        <w:r w:rsidR="00DA7CAC" w:rsidRPr="0006583B" w:rsidDel="0012279B">
          <w:rPr>
            <w:rFonts w:ascii="Angsana New" w:eastAsia="Angsana New" w:hAnsi="Angsana New" w:cs="Angsana New"/>
            <w:sz w:val="22"/>
            <w:szCs w:val="22"/>
            <w:lang w:eastAsia="en-US"/>
          </w:rPr>
          <w:delText xml:space="preserve"> </w:delText>
        </w:r>
      </w:del>
      <w:del w:id="66" w:author="Author" w:date="2020-07-07T10:46:00Z">
        <w:r w:rsidR="00DA7CAC" w:rsidRPr="0006583B" w:rsidDel="00A3061F">
          <w:rPr>
            <w:rFonts w:ascii="Angsana New" w:eastAsia="Angsana New" w:hAnsi="Angsana New" w:cs="Angsana New"/>
            <w:sz w:val="22"/>
            <w:szCs w:val="22"/>
            <w:lang w:eastAsia="en-US"/>
          </w:rPr>
          <w:delText xml:space="preserve">are </w:delText>
        </w:r>
      </w:del>
      <w:del w:id="67" w:author="Author" w:date="2020-07-07T10:48:00Z">
        <w:r w:rsidR="00DA7CAC" w:rsidRPr="0006583B" w:rsidDel="0012279B">
          <w:rPr>
            <w:rFonts w:ascii="Angsana New" w:eastAsia="Angsana New" w:hAnsi="Angsana New" w:cs="Angsana New"/>
            <w:sz w:val="22"/>
            <w:szCs w:val="22"/>
            <w:lang w:eastAsia="en-US"/>
          </w:rPr>
          <w:delText>used for various purposes</w:delText>
        </w:r>
      </w:del>
      <w:ins w:id="68" w:author="Author" w:date="2020-07-07T10:46:00Z">
        <w:r>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69" w:author="Author" w:date="2020-07-07T10:46:00Z">
        <w:r w:rsidR="00DA7CAC" w:rsidRPr="0006583B" w:rsidDel="00A3061F">
          <w:rPr>
            <w:rFonts w:ascii="Angsana New" w:eastAsia="Angsana New" w:hAnsi="Angsana New" w:cs="Angsana New"/>
            <w:sz w:val="22"/>
            <w:szCs w:val="22"/>
            <w:lang w:eastAsia="en-US"/>
          </w:rPr>
          <w:delText>such as</w:delText>
        </w:r>
      </w:del>
      <w:ins w:id="70" w:author="Author" w:date="2020-07-07T10:48:00Z">
        <w:r w:rsidR="0012279B">
          <w:rPr>
            <w:rFonts w:ascii="Angsana New" w:eastAsia="Angsana New" w:hAnsi="Angsana New" w:cs="Angsana New"/>
            <w:sz w:val="22"/>
            <w:szCs w:val="22"/>
            <w:lang w:eastAsia="en-US"/>
          </w:rPr>
          <w:t>such as</w:t>
        </w:r>
      </w:ins>
      <w:r w:rsidR="00DA7CAC" w:rsidRPr="0006583B">
        <w:rPr>
          <w:rFonts w:ascii="Angsana New" w:eastAsia="Angsana New" w:hAnsi="Angsana New" w:cs="Angsana New"/>
          <w:sz w:val="22"/>
          <w:szCs w:val="22"/>
          <w:lang w:eastAsia="en-US"/>
        </w:rPr>
        <w:t xml:space="preserve"> industrial protec</w:t>
      </w:r>
      <w:r w:rsidR="00DA7CAC" w:rsidRPr="0006583B">
        <w:rPr>
          <w:rFonts w:ascii="Angsana New" w:eastAsia="Angsana New" w:hAnsi="Angsana New" w:cs="Angsana New"/>
          <w:sz w:val="22"/>
          <w:szCs w:val="22"/>
          <w:lang w:eastAsia="en-US"/>
        </w:rPr>
        <w:softHyphen/>
        <w:t xml:space="preserve">tive </w:t>
      </w:r>
      <w:del w:id="71" w:author="Author" w:date="2020-07-07T10:46:00Z">
        <w:r w:rsidR="00DA7CAC" w:rsidRPr="0006583B" w:rsidDel="00A3061F">
          <w:rPr>
            <w:rFonts w:ascii="Angsana New" w:eastAsia="Angsana New" w:hAnsi="Angsana New" w:cs="Angsana New"/>
            <w:sz w:val="22"/>
            <w:szCs w:val="22"/>
            <w:lang w:eastAsia="en-US"/>
          </w:rPr>
          <w:delText xml:space="preserve">hat (work </w:delText>
        </w:r>
      </w:del>
      <w:r w:rsidR="00DA7CAC" w:rsidRPr="0006583B">
        <w:rPr>
          <w:rFonts w:ascii="Angsana New" w:eastAsia="Angsana New" w:hAnsi="Angsana New" w:cs="Angsana New"/>
          <w:sz w:val="22"/>
          <w:szCs w:val="22"/>
          <w:lang w:eastAsia="en-US"/>
        </w:rPr>
        <w:t>helmet</w:t>
      </w:r>
      <w:ins w:id="72" w:author="Author" w:date="2020-07-07T10:46:00Z">
        <w:r>
          <w:rPr>
            <w:rFonts w:ascii="Angsana New" w:eastAsia="Angsana New" w:hAnsi="Angsana New" w:cs="Angsana New"/>
            <w:sz w:val="22"/>
            <w:szCs w:val="22"/>
            <w:lang w:eastAsia="en-US"/>
          </w:rPr>
          <w:t>s</w:t>
        </w:r>
      </w:ins>
      <w:del w:id="73" w:author="Author" w:date="2020-07-07T10:46:00Z">
        <w:r w:rsidR="00DA7CAC" w:rsidRPr="0006583B" w:rsidDel="00A3061F">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motorcycle </w:t>
      </w:r>
      <w:ins w:id="74" w:author="Author" w:date="2020-07-07T10:47:00Z">
        <w:r>
          <w:rPr>
            <w:rFonts w:ascii="Angsana New" w:eastAsia="Angsana New" w:hAnsi="Angsana New" w:cs="Angsana New"/>
            <w:sz w:val="22"/>
            <w:szCs w:val="22"/>
            <w:lang w:eastAsia="en-US"/>
          </w:rPr>
          <w:t xml:space="preserve">and bicycle </w:t>
        </w:r>
      </w:ins>
      <w:ins w:id="75" w:author="Author" w:date="2020-07-07T10:46:00Z">
        <w:r>
          <w:rPr>
            <w:rFonts w:ascii="Angsana New" w:eastAsia="Angsana New" w:hAnsi="Angsana New" w:cs="Angsana New"/>
            <w:sz w:val="22"/>
            <w:szCs w:val="22"/>
            <w:lang w:eastAsia="en-US"/>
          </w:rPr>
          <w:t>h</w:t>
        </w:r>
      </w:ins>
      <w:del w:id="76" w:author="Author" w:date="2020-07-07T10:46:00Z">
        <w:r w:rsidR="00DA7CAC" w:rsidRPr="0006583B" w:rsidDel="00A3061F">
          <w:rPr>
            <w:rFonts w:ascii="Angsana New" w:eastAsia="Angsana New" w:hAnsi="Angsana New" w:cs="Angsana New"/>
            <w:sz w:val="22"/>
            <w:szCs w:val="22"/>
            <w:lang w:eastAsia="en-US"/>
          </w:rPr>
          <w:delText>H</w:delText>
        </w:r>
      </w:del>
      <w:r w:rsidR="00DA7CAC" w:rsidRPr="0006583B">
        <w:rPr>
          <w:rFonts w:ascii="Angsana New" w:eastAsia="Angsana New" w:hAnsi="Angsana New" w:cs="Angsana New"/>
          <w:sz w:val="22"/>
          <w:szCs w:val="22"/>
          <w:lang w:eastAsia="en-US"/>
        </w:rPr>
        <w:t>elmet</w:t>
      </w:r>
      <w:ins w:id="77" w:author="Author" w:date="2020-07-07T10:46:00Z">
        <w:r>
          <w:rPr>
            <w:rFonts w:ascii="Angsana New" w:eastAsia="Angsana New" w:hAnsi="Angsana New" w:cs="Angsana New"/>
            <w:sz w:val="22"/>
            <w:szCs w:val="22"/>
            <w:lang w:eastAsia="en-US"/>
          </w:rPr>
          <w:t>s</w:t>
        </w:r>
      </w:ins>
      <w:del w:id="78" w:author="Author" w:date="2020-07-07T10:47:00Z">
        <w:r w:rsidR="00DA7CAC" w:rsidRPr="0006583B" w:rsidDel="00957984">
          <w:rPr>
            <w:rFonts w:ascii="Angsana New" w:eastAsia="Angsana New" w:hAnsi="Angsana New" w:cs="Angsana New"/>
            <w:sz w:val="22"/>
            <w:szCs w:val="22"/>
            <w:lang w:eastAsia="en-US"/>
          </w:rPr>
          <w:delText xml:space="preserve"> (bi</w:delText>
        </w:r>
      </w:del>
      <w:del w:id="79" w:author="Author" w:date="2020-07-07T10:46:00Z">
        <w:r w:rsidR="00DA7CAC" w:rsidRPr="0006583B" w:rsidDel="00A3061F">
          <w:rPr>
            <w:rFonts w:ascii="Angsana New" w:eastAsia="Angsana New" w:hAnsi="Angsana New" w:cs="Angsana New"/>
            <w:sz w:val="22"/>
            <w:szCs w:val="22"/>
            <w:lang w:eastAsia="en-US"/>
          </w:rPr>
          <w:delText>ke</w:delText>
        </w:r>
      </w:del>
      <w:del w:id="80" w:author="Author" w:date="2020-07-07T10:47:00Z">
        <w:r w:rsidR="00DA7CAC" w:rsidRPr="0006583B" w:rsidDel="00957984">
          <w:rPr>
            <w:rFonts w:ascii="Angsana New" w:eastAsia="Angsana New" w:hAnsi="Angsana New" w:cs="Angsana New"/>
            <w:sz w:val="22"/>
            <w:szCs w:val="22"/>
            <w:lang w:eastAsia="en-US"/>
          </w:rPr>
          <w:delText>, car, bicycle, etc.)</w:delText>
        </w:r>
      </w:del>
      <w:r w:rsidR="00DA7CAC" w:rsidRPr="0006583B">
        <w:rPr>
          <w:rFonts w:ascii="Angsana New" w:eastAsia="Angsana New" w:hAnsi="Angsana New" w:cs="Angsana New"/>
          <w:sz w:val="22"/>
          <w:szCs w:val="22"/>
          <w:lang w:eastAsia="en-US"/>
        </w:rPr>
        <w:t>, sports helmet</w:t>
      </w:r>
      <w:ins w:id="81" w:author="Author" w:date="2020-07-07T10:48:00Z">
        <w:r w:rsidR="00413DED">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ins w:id="82" w:author="Author" w:date="2020-07-07T10:48:00Z">
        <w:r w:rsidR="00413DED">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American football, baseball, ice ho</w:t>
      </w:r>
      <w:ins w:id="83" w:author="Author" w:date="2020-07-07T10:48:00Z">
        <w:r w:rsidR="00D1629B">
          <w:rPr>
            <w:rFonts w:ascii="Angsana New" w:eastAsia="Angsana New" w:hAnsi="Angsana New" w:cs="Angsana New"/>
            <w:sz w:val="22"/>
            <w:szCs w:val="22"/>
            <w:lang w:eastAsia="en-US"/>
          </w:rPr>
          <w:t>c</w:t>
        </w:r>
      </w:ins>
      <w:r w:rsidR="00DA7CAC" w:rsidRPr="0006583B">
        <w:rPr>
          <w:rFonts w:ascii="Angsana New" w:eastAsia="Angsana New" w:hAnsi="Angsana New" w:cs="Angsana New"/>
          <w:sz w:val="22"/>
          <w:szCs w:val="22"/>
          <w:lang w:eastAsia="en-US"/>
        </w:rPr>
        <w:t>key, etc.), and military/police helmet</w:t>
      </w:r>
      <w:ins w:id="84" w:author="Author" w:date="2020-07-07T10:48:00Z">
        <w:r w:rsidR="002C5E49">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These are all worn to protect the head in the event of an accident</w:t>
      </w:r>
      <w:ins w:id="85" w:author="Author" w:date="2020-07-07T10:48:00Z">
        <w:r w:rsidR="00F60F95">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1" w:history="1">
        <w:r w:rsidR="00DA7CAC" w:rsidRPr="0006583B">
          <w:rPr>
            <w:rFonts w:ascii="Angsana New" w:eastAsia="Angsana New" w:hAnsi="Angsana New" w:cs="Angsana New"/>
            <w:sz w:val="22"/>
            <w:szCs w:val="22"/>
            <w:lang w:eastAsia="en-US"/>
          </w:rPr>
          <w:t>3</w:t>
        </w:r>
      </w:hyperlink>
      <w:r w:rsidR="00DA7CAC" w:rsidRPr="0006583B">
        <w:rPr>
          <w:rFonts w:ascii="Angsana New" w:eastAsia="Angsana New" w:hAnsi="Angsana New" w:cs="Angsana New"/>
          <w:sz w:val="22"/>
          <w:szCs w:val="22"/>
          <w:lang w:eastAsia="en-US"/>
        </w:rPr>
        <w:t xml:space="preserve">]. </w:t>
      </w:r>
      <w:del w:id="86" w:author="Author" w:date="2020-07-07T10:49:00Z">
        <w:r w:rsidR="00DA7CAC" w:rsidRPr="0006583B" w:rsidDel="00D67552">
          <w:rPr>
            <w:rFonts w:ascii="Angsana New" w:eastAsia="Angsana New" w:hAnsi="Angsana New" w:cs="Angsana New"/>
            <w:sz w:val="22"/>
            <w:szCs w:val="22"/>
            <w:lang w:eastAsia="en-US"/>
          </w:rPr>
          <w:delText>It is considered important f</w:delText>
        </w:r>
      </w:del>
      <w:ins w:id="87" w:author="Author" w:date="2020-07-07T10:49:00Z">
        <w:r w:rsidR="00D67552">
          <w:rPr>
            <w:rFonts w:ascii="Angsana New" w:eastAsia="Angsana New" w:hAnsi="Angsana New" w:cs="Angsana New"/>
            <w:sz w:val="22"/>
            <w:szCs w:val="22"/>
            <w:lang w:eastAsia="en-US"/>
          </w:rPr>
          <w:t>F</w:t>
        </w:r>
      </w:ins>
      <w:r w:rsidR="00DA7CAC" w:rsidRPr="0006583B">
        <w:rPr>
          <w:rFonts w:ascii="Angsana New" w:eastAsia="Angsana New" w:hAnsi="Angsana New" w:cs="Angsana New"/>
          <w:sz w:val="22"/>
          <w:szCs w:val="22"/>
          <w:lang w:eastAsia="en-US"/>
        </w:rPr>
        <w:t>rom a safety point of view</w:t>
      </w:r>
      <w:ins w:id="88" w:author="Author" w:date="2020-07-07T10:49:00Z">
        <w:r w:rsidR="00D67552">
          <w:rPr>
            <w:rFonts w:ascii="Angsana New" w:eastAsia="Angsana New" w:hAnsi="Angsana New" w:cs="Angsana New"/>
            <w:sz w:val="22"/>
            <w:szCs w:val="22"/>
            <w:lang w:eastAsia="en-US"/>
          </w:rPr>
          <w:t>, it is important</w:t>
        </w:r>
      </w:ins>
      <w:r w:rsidR="00DA7CAC" w:rsidRPr="0006583B">
        <w:rPr>
          <w:rFonts w:ascii="Angsana New" w:eastAsia="Angsana New" w:hAnsi="Angsana New" w:cs="Angsana New"/>
          <w:sz w:val="22"/>
          <w:szCs w:val="22"/>
          <w:lang w:eastAsia="en-US"/>
        </w:rPr>
        <w:t xml:space="preserve"> that there is no gap between the head and the helmet.</w:t>
      </w:r>
    </w:p>
    <w:p w14:paraId="3AD8AA9C" w14:textId="2756D8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Workers in factories and disaster sites </w:t>
      </w:r>
      <w:del w:id="89" w:author="Author" w:date="2020-07-07T10:49:00Z">
        <w:r w:rsidRPr="0006583B" w:rsidDel="00924918">
          <w:rPr>
            <w:rFonts w:ascii="Angsana New" w:eastAsia="Angsana New" w:hAnsi="Angsana New" w:cs="Angsana New"/>
            <w:sz w:val="22"/>
            <w:szCs w:val="22"/>
            <w:lang w:eastAsia="en-US"/>
          </w:rPr>
          <w:delText xml:space="preserve">have </w:delText>
        </w:r>
      </w:del>
      <w:ins w:id="90" w:author="Author" w:date="2020-07-07T10:49:00Z">
        <w:r w:rsidR="00924918">
          <w:rPr>
            <w:rFonts w:ascii="Angsana New" w:eastAsia="Angsana New" w:hAnsi="Angsana New" w:cs="Angsana New"/>
            <w:sz w:val="22"/>
            <w:szCs w:val="22"/>
            <w:lang w:eastAsia="en-US"/>
          </w:rPr>
          <w:t>must</w:t>
        </w:r>
        <w:r w:rsidR="00924918" w:rsidRPr="0006583B">
          <w:rPr>
            <w:rFonts w:ascii="Angsana New" w:eastAsia="Angsana New" w:hAnsi="Angsana New" w:cs="Angsana New"/>
            <w:sz w:val="22"/>
            <w:szCs w:val="22"/>
            <w:lang w:eastAsia="en-US"/>
          </w:rPr>
          <w:t xml:space="preserve"> </w:t>
        </w:r>
      </w:ins>
      <w:del w:id="91" w:author="Author" w:date="2020-07-07T10:49:00Z">
        <w:r w:rsidRPr="0006583B" w:rsidDel="00924918">
          <w:rPr>
            <w:rFonts w:ascii="Angsana New" w:eastAsia="Angsana New" w:hAnsi="Angsana New" w:cs="Angsana New"/>
            <w:sz w:val="22"/>
            <w:szCs w:val="22"/>
            <w:lang w:eastAsia="en-US"/>
          </w:rPr>
          <w:delText xml:space="preserve">to </w:delText>
        </w:r>
      </w:del>
      <w:ins w:id="92" w:author="Author" w:date="2020-07-07T10:49:00Z">
        <w:r w:rsidR="00924918">
          <w:rPr>
            <w:rFonts w:ascii="Angsana New" w:eastAsia="Angsana New" w:hAnsi="Angsana New" w:cs="Angsana New"/>
            <w:sz w:val="22"/>
            <w:szCs w:val="22"/>
            <w:lang w:eastAsia="en-US"/>
          </w:rPr>
          <w:t>also</w:t>
        </w:r>
      </w:ins>
      <w:ins w:id="93" w:author="Author" w:date="2020-07-07T13:32:00Z">
        <w:r w:rsidR="00C46BDC">
          <w:rPr>
            <w:rFonts w:ascii="Angsana New" w:eastAsia="Angsana New" w:hAnsi="Angsana New" w:cs="Angsana New"/>
            <w:sz w:val="22"/>
            <w:szCs w:val="22"/>
            <w:lang w:eastAsia="en-US"/>
          </w:rPr>
          <w:t xml:space="preserve"> often</w:t>
        </w:r>
      </w:ins>
      <w:ins w:id="94" w:author="Author" w:date="2020-07-07T10:49:00Z">
        <w:r w:rsidR="009249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helmets. </w:t>
      </w:r>
      <w:ins w:id="95" w:author="Author" w:date="2020-07-07T13:33:00Z">
        <w:r w:rsidR="006E7A3D">
          <w:rPr>
            <w:rFonts w:ascii="Angsana New" w:eastAsia="Angsana New" w:hAnsi="Angsana New" w:cs="Angsana New"/>
            <w:sz w:val="22"/>
            <w:szCs w:val="22"/>
            <w:lang w:eastAsia="en-US"/>
          </w:rPr>
          <w:t xml:space="preserve">Wearing a helmet can allow </w:t>
        </w:r>
      </w:ins>
      <w:del w:id="96" w:author="Author" w:date="2020-07-07T13:33:00Z">
        <w:r w:rsidRPr="0006583B" w:rsidDel="006E7A3D">
          <w:rPr>
            <w:rFonts w:ascii="Angsana New" w:eastAsia="Angsana New" w:hAnsi="Angsana New" w:cs="Angsana New"/>
            <w:sz w:val="22"/>
            <w:szCs w:val="22"/>
            <w:lang w:eastAsia="en-US"/>
          </w:rPr>
          <w:delText xml:space="preserve">There are also various </w:delText>
        </w:r>
      </w:del>
      <w:del w:id="97" w:author="Author" w:date="2020-07-07T10:50:00Z">
        <w:r w:rsidRPr="0006583B" w:rsidDel="00356D41">
          <w:rPr>
            <w:rFonts w:ascii="Angsana New" w:eastAsia="Angsana New" w:hAnsi="Angsana New" w:cs="Angsana New"/>
            <w:sz w:val="22"/>
            <w:szCs w:val="22"/>
            <w:lang w:eastAsia="en-US"/>
          </w:rPr>
          <w:delText xml:space="preserve">people </w:delText>
        </w:r>
      </w:del>
      <w:ins w:id="98" w:author="Author" w:date="2020-07-07T10:50:00Z">
        <w:r w:rsidR="00356D41">
          <w:rPr>
            <w:rFonts w:ascii="Angsana New" w:eastAsia="Angsana New" w:hAnsi="Angsana New" w:cs="Angsana New"/>
            <w:sz w:val="22"/>
            <w:szCs w:val="22"/>
            <w:lang w:eastAsia="en-US"/>
          </w:rPr>
          <w:t>individuals</w:t>
        </w:r>
        <w:r w:rsidR="00356D4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do not know each other, such as</w:t>
      </w:r>
    </w:p>
    <w:p w14:paraId="2515FC23" w14:textId="77777777" w:rsidR="00DA7CAC" w:rsidRPr="0006583B" w:rsidRDefault="00DA7CAC">
      <w:pPr>
        <w:rPr>
          <w:rFonts w:ascii="Angsana New" w:eastAsia="Angsana New" w:hAnsi="Angsana New" w:cs="Angsana New"/>
          <w:sz w:val="14"/>
          <w:szCs w:val="14"/>
        </w:rPr>
      </w:pPr>
      <w:r w:rsidRPr="0006583B">
        <w:rPr>
          <w:rFonts w:ascii="Angsana New" w:eastAsia="Angsana New" w:hAnsi="Angsana New" w:cs="Angsana New"/>
          <w:sz w:val="14"/>
          <w:szCs w:val="14"/>
          <w:vertAlign w:val="subscript"/>
          <w:lang w:eastAsia="en-US"/>
        </w:rPr>
        <w:t>classroom</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use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is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granted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without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fee</w:t>
      </w:r>
      <w:r w:rsidRPr="0006583B">
        <w:rPr>
          <w:rFonts w:ascii="Angsana New" w:eastAsia="Angsana New" w:hAnsi="Angsana New" w:cs="Angsana New"/>
          <w:sz w:val="14"/>
          <w:szCs w:val="14"/>
          <w:lang w:eastAsia="en-US"/>
        </w:rPr>
        <w:t xml:space="preserve"> </w:t>
      </w:r>
      <w:proofErr w:type="gramStart"/>
      <w:r w:rsidRPr="0006583B">
        <w:rPr>
          <w:rFonts w:ascii="Angsana New" w:eastAsia="Angsana New" w:hAnsi="Angsana New" w:cs="Angsana New"/>
          <w:sz w:val="14"/>
          <w:szCs w:val="14"/>
          <w:vertAlign w:val="subscript"/>
          <w:lang w:eastAsia="en-US"/>
        </w:rPr>
        <w:t>provided</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that</w:t>
      </w:r>
      <w:proofErr w:type="gramEnd"/>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copies</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are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not</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made</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or</w:t>
      </w:r>
      <w:r w:rsidRPr="0006583B">
        <w:rPr>
          <w:rFonts w:ascii="Angsana New" w:eastAsia="Angsana New" w:hAnsi="Angsana New" w:cs="Angsana New"/>
          <w:sz w:val="14"/>
          <w:szCs w:val="14"/>
          <w:lang w:eastAsia="en-US"/>
        </w:rPr>
        <w:t xml:space="preserve"> </w:t>
      </w:r>
      <w:r w:rsidRPr="0006583B">
        <w:rPr>
          <w:rFonts w:ascii="Angsana New" w:eastAsia="Angsana New" w:hAnsi="Angsana New" w:cs="Angsana New"/>
          <w:sz w:val="14"/>
          <w:szCs w:val="14"/>
          <w:vertAlign w:val="subscript"/>
          <w:lang w:eastAsia="en-US"/>
        </w:rPr>
        <w:t>distributed</w:t>
      </w:r>
    </w:p>
    <w:p w14:paraId="57769FE8" w14:textId="2579E72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short-term workers and vendors</w:t>
      </w:r>
      <w:ins w:id="99" w:author="Author" w:date="2020-07-07T13:33:00Z">
        <w:r w:rsidR="007F436C">
          <w:rPr>
            <w:rFonts w:ascii="Angsana New" w:eastAsia="Angsana New" w:hAnsi="Angsana New" w:cs="Angsana New"/>
            <w:sz w:val="22"/>
            <w:szCs w:val="22"/>
            <w:lang w:eastAsia="en-US"/>
          </w:rPr>
          <w:t>,</w:t>
        </w:r>
      </w:ins>
      <w:del w:id="100" w:author="Author" w:date="2020-07-07T13:33:00Z">
        <w:r w:rsidRPr="0006583B" w:rsidDel="007F436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01" w:author="Author" w:date="2020-07-07T13:34:00Z">
        <w:r w:rsidRPr="0006583B" w:rsidDel="007F436C">
          <w:rPr>
            <w:rFonts w:ascii="Angsana New" w:eastAsia="Angsana New" w:hAnsi="Angsana New" w:cs="Angsana New"/>
            <w:sz w:val="22"/>
            <w:szCs w:val="22"/>
            <w:lang w:eastAsia="en-US"/>
          </w:rPr>
          <w:delText xml:space="preserve">If these </w:delText>
        </w:r>
      </w:del>
      <w:del w:id="102" w:author="Author" w:date="2020-07-07T10:50:00Z">
        <w:r w:rsidRPr="0006583B" w:rsidDel="00E5059D">
          <w:rPr>
            <w:rFonts w:ascii="Angsana New" w:eastAsia="Angsana New" w:hAnsi="Angsana New" w:cs="Angsana New"/>
            <w:sz w:val="22"/>
            <w:szCs w:val="22"/>
            <w:lang w:eastAsia="en-US"/>
          </w:rPr>
          <w:delText xml:space="preserve">people </w:delText>
        </w:r>
      </w:del>
      <w:del w:id="103" w:author="Author" w:date="2020-07-07T13:34:00Z">
        <w:r w:rsidRPr="0006583B" w:rsidDel="007F436C">
          <w:rPr>
            <w:rFonts w:ascii="Angsana New" w:eastAsia="Angsana New" w:hAnsi="Angsana New" w:cs="Angsana New"/>
            <w:sz w:val="22"/>
            <w:szCs w:val="22"/>
            <w:lang w:eastAsia="en-US"/>
          </w:rPr>
          <w:delText>have</w:delText>
        </w:r>
      </w:del>
      <w:del w:id="104" w:author="Author" w:date="2020-07-07T10:50:00Z">
        <w:r w:rsidRPr="0006583B" w:rsidDel="00FD5148">
          <w:rPr>
            <w:rFonts w:ascii="Angsana New" w:eastAsia="Angsana New" w:hAnsi="Angsana New" w:cs="Angsana New"/>
            <w:sz w:val="22"/>
            <w:szCs w:val="22"/>
            <w:lang w:eastAsia="en-US"/>
          </w:rPr>
          <w:delText xml:space="preserve"> own </w:delText>
        </w:r>
      </w:del>
      <w:del w:id="105" w:author="Author" w:date="2020-07-07T13:34:00Z">
        <w:r w:rsidRPr="0006583B" w:rsidDel="007F436C">
          <w:rPr>
            <w:rFonts w:ascii="Angsana New" w:eastAsia="Angsana New" w:hAnsi="Angsana New" w:cs="Angsana New"/>
            <w:sz w:val="22"/>
            <w:szCs w:val="22"/>
            <w:lang w:eastAsia="en-US"/>
          </w:rPr>
          <w:delText>helmet,</w:delText>
        </w:r>
      </w:del>
      <w:ins w:id="106" w:author="Author" w:date="2020-07-07T13:34:00Z">
        <w:r w:rsidR="007F436C">
          <w:rPr>
            <w:rFonts w:ascii="Angsana New" w:eastAsia="Angsana New" w:hAnsi="Angsana New" w:cs="Angsana New"/>
            <w:sz w:val="22"/>
            <w:szCs w:val="22"/>
            <w:lang w:eastAsia="en-US"/>
          </w:rPr>
          <w:t>to be identified by</w:t>
        </w:r>
        <w:r w:rsidR="008A16DE">
          <w:rPr>
            <w:rFonts w:ascii="Angsana New" w:eastAsia="Angsana New" w:hAnsi="Angsana New" w:cs="Angsana New"/>
            <w:sz w:val="22"/>
            <w:szCs w:val="22"/>
            <w:lang w:eastAsia="en-US"/>
          </w:rPr>
          <w:t xml:space="preserve"> displaying</w:t>
        </w:r>
      </w:ins>
      <w:r w:rsidRPr="0006583B">
        <w:rPr>
          <w:rFonts w:ascii="Angsana New" w:eastAsia="Angsana New" w:hAnsi="Angsana New" w:cs="Angsana New"/>
          <w:sz w:val="22"/>
          <w:szCs w:val="22"/>
          <w:lang w:eastAsia="en-US"/>
        </w:rPr>
        <w:t xml:space="preserve"> </w:t>
      </w:r>
      <w:del w:id="107" w:author="Author" w:date="2020-07-07T10:50:00Z">
        <w:r w:rsidRPr="0006583B" w:rsidDel="002D63B5">
          <w:rPr>
            <w:rFonts w:ascii="Angsana New" w:eastAsia="Angsana New" w:hAnsi="Angsana New" w:cs="Angsana New"/>
            <w:sz w:val="22"/>
            <w:szCs w:val="22"/>
            <w:lang w:eastAsia="en-US"/>
          </w:rPr>
          <w:delText>the wearer's</w:delText>
        </w:r>
      </w:del>
      <w:ins w:id="108" w:author="Author" w:date="2020-07-07T10:50:00Z">
        <w:r w:rsidR="002D63B5">
          <w:rPr>
            <w:rFonts w:ascii="Angsana New" w:eastAsia="Angsana New" w:hAnsi="Angsana New" w:cs="Angsana New"/>
            <w:sz w:val="22"/>
            <w:szCs w:val="22"/>
            <w:lang w:eastAsia="en-US"/>
          </w:rPr>
          <w:t>their</w:t>
        </w:r>
      </w:ins>
      <w:r w:rsidRPr="0006583B">
        <w:rPr>
          <w:rFonts w:ascii="Angsana New" w:eastAsia="Angsana New" w:hAnsi="Angsana New" w:cs="Angsana New"/>
          <w:sz w:val="22"/>
          <w:szCs w:val="22"/>
          <w:lang w:eastAsia="en-US"/>
        </w:rPr>
        <w:t xml:space="preserve"> name</w:t>
      </w:r>
      <w:ins w:id="109" w:author="Author" w:date="2020-07-07T10:50:00Z">
        <w:r w:rsidR="002D63B5">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work division </w:t>
      </w:r>
      <w:del w:id="110" w:author="Author" w:date="2020-07-07T10:50:00Z">
        <w:r w:rsidRPr="0006583B" w:rsidDel="002D63B5">
          <w:rPr>
            <w:rFonts w:ascii="Angsana New" w:eastAsia="Angsana New" w:hAnsi="Angsana New" w:cs="Angsana New"/>
            <w:sz w:val="22"/>
            <w:szCs w:val="22"/>
            <w:lang w:eastAsia="en-US"/>
          </w:rPr>
          <w:delText xml:space="preserve">are </w:delText>
        </w:r>
      </w:del>
      <w:del w:id="111" w:author="Author" w:date="2020-07-07T13:34:00Z">
        <w:r w:rsidRPr="0006583B" w:rsidDel="008A16DE">
          <w:rPr>
            <w:rFonts w:ascii="Angsana New" w:eastAsia="Angsana New" w:hAnsi="Angsana New" w:cs="Angsana New"/>
            <w:sz w:val="22"/>
            <w:szCs w:val="22"/>
            <w:lang w:eastAsia="en-US"/>
          </w:rPr>
          <w:delText xml:space="preserve">shown </w:delText>
        </w:r>
      </w:del>
      <w:r w:rsidRPr="0006583B">
        <w:rPr>
          <w:rFonts w:ascii="Angsana New" w:eastAsia="Angsana New" w:hAnsi="Angsana New" w:cs="Angsana New"/>
          <w:sz w:val="22"/>
          <w:szCs w:val="22"/>
          <w:lang w:eastAsia="en-US"/>
        </w:rPr>
        <w:t>on the</w:t>
      </w:r>
      <w:ins w:id="112" w:author="Author" w:date="2020-07-07T13:36:00Z">
        <w:r w:rsidR="001C7D2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helmet</w:t>
      </w:r>
      <w:ins w:id="113" w:author="Author" w:date="2020-07-07T13:36:00Z">
        <w:r w:rsidR="001C7D27">
          <w:rPr>
            <w:rFonts w:ascii="Angsana New" w:eastAsia="Angsana New" w:hAnsi="Angsana New" w:cs="Angsana New"/>
            <w:sz w:val="22"/>
            <w:szCs w:val="22"/>
            <w:lang w:eastAsia="en-US"/>
          </w:rPr>
          <w:t>s</w:t>
        </w:r>
      </w:ins>
      <w:ins w:id="114" w:author="Author" w:date="2020-07-07T13:34:00Z">
        <w:r w:rsidR="00A926F7">
          <w:rPr>
            <w:rFonts w:ascii="Angsana New" w:eastAsia="Angsana New" w:hAnsi="Angsana New" w:cs="Angsana New"/>
            <w:sz w:val="22"/>
            <w:szCs w:val="22"/>
            <w:lang w:eastAsia="en-US"/>
          </w:rPr>
          <w:t>. Helmets can also</w:t>
        </w:r>
      </w:ins>
      <w:del w:id="115" w:author="Author" w:date="2020-07-07T13:34:00Z">
        <w:r w:rsidRPr="0006583B" w:rsidDel="00A926F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allow</w:t>
      </w:r>
      <w:del w:id="116" w:author="Author" w:date="2020-07-07T13:34:00Z">
        <w:r w:rsidRPr="0006583B" w:rsidDel="00A926F7">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w:t>
      </w:r>
      <w:del w:id="117" w:author="Author" w:date="2020-07-07T13:34:00Z">
        <w:r w:rsidRPr="0006583B" w:rsidDel="00A926F7">
          <w:rPr>
            <w:rFonts w:ascii="Angsana New" w:eastAsia="Angsana New" w:hAnsi="Angsana New" w:cs="Angsana New"/>
            <w:sz w:val="22"/>
            <w:szCs w:val="22"/>
            <w:lang w:eastAsia="en-US"/>
          </w:rPr>
          <w:delText xml:space="preserve">the helmet </w:delText>
        </w:r>
      </w:del>
      <w:r w:rsidRPr="0006583B">
        <w:rPr>
          <w:rFonts w:ascii="Angsana New" w:eastAsia="Angsana New" w:hAnsi="Angsana New" w:cs="Angsana New"/>
          <w:sz w:val="22"/>
          <w:szCs w:val="22"/>
          <w:lang w:eastAsia="en-US"/>
        </w:rPr>
        <w:t>wearer</w:t>
      </w:r>
      <w:ins w:id="118" w:author="Author" w:date="2020-07-07T10:50:00Z">
        <w:r w:rsidR="00E01D8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to be identified from a distance or over</w:t>
      </w:r>
      <w:r w:rsidRPr="0006583B">
        <w:rPr>
          <w:rFonts w:ascii="Angsana New" w:eastAsia="Angsana New" w:hAnsi="Angsana New" w:cs="Angsana New"/>
          <w:sz w:val="22"/>
          <w:szCs w:val="22"/>
          <w:lang w:eastAsia="en-US"/>
        </w:rPr>
        <w:softHyphen/>
        <w:t>head even if the</w:t>
      </w:r>
      <w:ins w:id="119" w:author="Author" w:date="2020-07-07T10:50:00Z">
        <w:r w:rsidR="001E6B76">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w:t>
      </w:r>
      <w:del w:id="120" w:author="Author" w:date="2020-07-07T10:50:00Z">
        <w:r w:rsidRPr="0006583B" w:rsidDel="001E6B76">
          <w:rPr>
            <w:rFonts w:ascii="Angsana New" w:eastAsia="Angsana New" w:hAnsi="Angsana New" w:cs="Angsana New"/>
            <w:sz w:val="22"/>
            <w:szCs w:val="22"/>
            <w:lang w:eastAsia="en-US"/>
          </w:rPr>
          <w:delText xml:space="preserve">wearer's </w:delText>
        </w:r>
      </w:del>
      <w:r w:rsidRPr="0006583B">
        <w:rPr>
          <w:rFonts w:ascii="Angsana New" w:eastAsia="Angsana New" w:hAnsi="Angsana New" w:cs="Angsana New"/>
          <w:sz w:val="22"/>
          <w:szCs w:val="22"/>
          <w:lang w:eastAsia="en-US"/>
        </w:rPr>
        <w:t>face</w:t>
      </w:r>
      <w:ins w:id="121" w:author="Author" w:date="2020-07-07T10:50:00Z">
        <w:r w:rsidR="001E6B7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cannot </w:t>
      </w:r>
      <w:ins w:id="122" w:author="Author" w:date="2020-07-07T10:50:00Z">
        <w:r w:rsidR="008A1CAD">
          <w:rPr>
            <w:rFonts w:ascii="Angsana New" w:eastAsia="Angsana New" w:hAnsi="Angsana New" w:cs="Angsana New"/>
            <w:sz w:val="22"/>
            <w:szCs w:val="22"/>
            <w:lang w:eastAsia="en-US"/>
          </w:rPr>
          <w:t xml:space="preserve">be </w:t>
        </w:r>
      </w:ins>
      <w:r w:rsidRPr="0006583B">
        <w:rPr>
          <w:rFonts w:ascii="Angsana New" w:eastAsia="Angsana New" w:hAnsi="Angsana New" w:cs="Angsana New"/>
          <w:sz w:val="22"/>
          <w:szCs w:val="22"/>
          <w:lang w:eastAsia="en-US"/>
        </w:rPr>
        <w:t xml:space="preserve">clearly </w:t>
      </w:r>
      <w:del w:id="123" w:author="Author" w:date="2020-07-07T10:50:00Z">
        <w:r w:rsidRPr="0006583B" w:rsidDel="008A1CA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 xml:space="preserve">seen. Identifying individuals </w:t>
      </w:r>
      <w:del w:id="124" w:author="Author" w:date="2020-07-07T13:37:00Z">
        <w:r w:rsidRPr="0006583B" w:rsidDel="003E2E68">
          <w:rPr>
            <w:rFonts w:ascii="Angsana New" w:eastAsia="Angsana New" w:hAnsi="Angsana New" w:cs="Angsana New"/>
            <w:sz w:val="22"/>
            <w:szCs w:val="22"/>
            <w:lang w:eastAsia="en-US"/>
          </w:rPr>
          <w:delText xml:space="preserve">is </w:delText>
        </w:r>
      </w:del>
      <w:ins w:id="125" w:author="Author" w:date="2020-07-07T13:37:00Z">
        <w:r w:rsidR="002D2375">
          <w:rPr>
            <w:rFonts w:ascii="Angsana New" w:eastAsia="Angsana New" w:hAnsi="Angsana New" w:cs="Angsana New"/>
            <w:sz w:val="22"/>
            <w:szCs w:val="22"/>
            <w:lang w:eastAsia="en-US"/>
          </w:rPr>
          <w:t xml:space="preserve">also </w:t>
        </w:r>
        <w:r w:rsidR="003E2E68">
          <w:rPr>
            <w:rFonts w:ascii="Angsana New" w:eastAsia="Angsana New" w:hAnsi="Angsana New" w:cs="Angsana New"/>
            <w:sz w:val="22"/>
            <w:szCs w:val="22"/>
            <w:lang w:eastAsia="en-US"/>
          </w:rPr>
          <w:t xml:space="preserve">serves as </w:t>
        </w:r>
      </w:ins>
      <w:r w:rsidRPr="0006583B">
        <w:rPr>
          <w:rFonts w:ascii="Angsana New" w:eastAsia="Angsana New" w:hAnsi="Angsana New" w:cs="Angsana New"/>
          <w:sz w:val="22"/>
          <w:szCs w:val="22"/>
          <w:lang w:eastAsia="en-US"/>
        </w:rPr>
        <w:t xml:space="preserve">a deterrent to trespassers. In addition, </w:t>
      </w:r>
      <w:del w:id="126" w:author="Author" w:date="2020-07-07T10:50:00Z">
        <w:r w:rsidRPr="0006583B" w:rsidDel="00CB61A0">
          <w:rPr>
            <w:rFonts w:ascii="Angsana New" w:eastAsia="Angsana New" w:hAnsi="Angsana New" w:cs="Angsana New"/>
            <w:sz w:val="22"/>
            <w:szCs w:val="22"/>
            <w:lang w:eastAsia="en-US"/>
          </w:rPr>
          <w:delText>showing the</w:delText>
        </w:r>
      </w:del>
      <w:ins w:id="127" w:author="Author" w:date="2020-07-07T10:50:00Z">
        <w:r w:rsidR="00CB61A0">
          <w:rPr>
            <w:rFonts w:ascii="Angsana New" w:eastAsia="Angsana New" w:hAnsi="Angsana New" w:cs="Angsana New"/>
            <w:sz w:val="22"/>
            <w:szCs w:val="22"/>
            <w:lang w:eastAsia="en-US"/>
          </w:rPr>
          <w:t>displaying</w:t>
        </w:r>
      </w:ins>
      <w:r w:rsidRPr="0006583B">
        <w:rPr>
          <w:rFonts w:ascii="Angsana New" w:eastAsia="Angsana New" w:hAnsi="Angsana New" w:cs="Angsana New"/>
          <w:sz w:val="22"/>
          <w:szCs w:val="22"/>
          <w:lang w:eastAsia="en-US"/>
        </w:rPr>
        <w:t xml:space="preserve"> qualifications</w:t>
      </w:r>
      <w:ins w:id="128" w:author="Author" w:date="2020-07-07T10:51:00Z">
        <w:r w:rsidR="000502F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hazardous materials engineer's license and </w:t>
      </w:r>
      <w:ins w:id="129" w:author="Author" w:date="2020-07-07T10:51:00Z">
        <w:r w:rsidR="000502F2">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heavy machinery licen</w:t>
      </w:r>
      <w:ins w:id="130" w:author="Author" w:date="2020-07-07T10:51:00Z">
        <w:r w:rsidR="000502F2">
          <w:rPr>
            <w:rFonts w:ascii="Angsana New" w:eastAsia="Angsana New" w:hAnsi="Angsana New" w:cs="Angsana New"/>
            <w:sz w:val="22"/>
            <w:szCs w:val="22"/>
            <w:lang w:eastAsia="en-US"/>
          </w:rPr>
          <w:t>s</w:t>
        </w:r>
      </w:ins>
      <w:del w:id="131" w:author="Author" w:date="2020-07-07T10:51:00Z">
        <w:r w:rsidRPr="0006583B" w:rsidDel="000502F2">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e</w:t>
      </w:r>
      <w:ins w:id="132" w:author="Author" w:date="2020-07-07T10:51:00Z">
        <w:r w:rsidR="0072600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33" w:author="Author" w:date="2020-07-07T10:51:00Z">
        <w:r w:rsidR="00AE50E0">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help</w:t>
      </w:r>
      <w:del w:id="134" w:author="Author" w:date="2020-07-07T10:51:00Z">
        <w:r w:rsidRPr="0006583B" w:rsidDel="00AE50E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create a safe work environment. In many cases, </w:t>
      </w:r>
      <w:del w:id="135" w:author="Author" w:date="2020-07-07T13:44:00Z">
        <w:r w:rsidRPr="0006583B" w:rsidDel="00D91EE7">
          <w:rPr>
            <w:rFonts w:ascii="Angsana New" w:eastAsia="Angsana New" w:hAnsi="Angsana New" w:cs="Angsana New"/>
            <w:sz w:val="22"/>
            <w:szCs w:val="22"/>
            <w:lang w:eastAsia="en-US"/>
          </w:rPr>
          <w:delText xml:space="preserve">such </w:delText>
        </w:r>
      </w:del>
      <w:ins w:id="136" w:author="Author" w:date="2020-07-07T13:44:00Z">
        <w:r w:rsidR="00D91EE7">
          <w:rPr>
            <w:rFonts w:ascii="Angsana New" w:eastAsia="Angsana New" w:hAnsi="Angsana New" w:cs="Angsana New"/>
            <w:sz w:val="22"/>
            <w:szCs w:val="22"/>
            <w:lang w:eastAsia="en-US"/>
          </w:rPr>
          <w:t>this</w:t>
        </w:r>
        <w:r w:rsidR="00D91EE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information is </w:t>
      </w:r>
      <w:del w:id="137" w:author="Author" w:date="2020-07-07T10:51:00Z">
        <w:r w:rsidRPr="0006583B" w:rsidDel="00507D3D">
          <w:rPr>
            <w:rFonts w:ascii="Angsana New" w:eastAsia="Angsana New" w:hAnsi="Angsana New" w:cs="Angsana New"/>
            <w:sz w:val="22"/>
            <w:szCs w:val="22"/>
            <w:lang w:eastAsia="en-US"/>
          </w:rPr>
          <w:delText xml:space="preserve">directly </w:delText>
        </w:r>
      </w:del>
      <w:r w:rsidRPr="0006583B">
        <w:rPr>
          <w:rFonts w:ascii="Angsana New" w:eastAsia="Angsana New" w:hAnsi="Angsana New" w:cs="Angsana New"/>
          <w:sz w:val="22"/>
          <w:szCs w:val="22"/>
          <w:lang w:eastAsia="en-US"/>
        </w:rPr>
        <w:t xml:space="preserve">written </w:t>
      </w:r>
      <w:ins w:id="138" w:author="Author" w:date="2020-07-07T10:51:00Z">
        <w:r w:rsidR="00507D3D" w:rsidRPr="0006583B">
          <w:rPr>
            <w:rFonts w:ascii="Angsana New" w:eastAsia="Angsana New" w:hAnsi="Angsana New" w:cs="Angsana New"/>
            <w:sz w:val="22"/>
            <w:szCs w:val="22"/>
            <w:lang w:eastAsia="en-US"/>
          </w:rPr>
          <w:t xml:space="preserve">directly </w:t>
        </w:r>
      </w:ins>
      <w:r w:rsidRPr="0006583B">
        <w:rPr>
          <w:rFonts w:ascii="Angsana New" w:eastAsia="Angsana New" w:hAnsi="Angsana New" w:cs="Angsana New"/>
          <w:sz w:val="22"/>
          <w:szCs w:val="22"/>
          <w:lang w:eastAsia="en-US"/>
        </w:rPr>
        <w:t>on the helmet</w:t>
      </w:r>
      <w:ins w:id="139" w:author="Author" w:date="2020-07-07T10:51:00Z">
        <w:r w:rsidR="00C16E8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or an identifiable sticker is attached to the helmet. However, </w:t>
      </w:r>
      <w:del w:id="140" w:author="Author" w:date="2020-07-07T13:42:00Z">
        <w:r w:rsidRPr="0006583B" w:rsidDel="004A30D0">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such an analog </w:t>
      </w:r>
      <w:del w:id="141" w:author="Author" w:date="2020-07-07T13:42:00Z">
        <w:r w:rsidRPr="0006583B" w:rsidDel="004A30D0">
          <w:rPr>
            <w:rFonts w:ascii="Angsana New" w:eastAsia="Angsana New" w:hAnsi="Angsana New" w:cs="Angsana New"/>
            <w:sz w:val="22"/>
            <w:szCs w:val="22"/>
            <w:lang w:eastAsia="en-US"/>
          </w:rPr>
          <w:delText>operation</w:delText>
        </w:r>
      </w:del>
      <w:ins w:id="142" w:author="Author" w:date="2020-07-07T13:42:00Z">
        <w:r w:rsidR="004A30D0">
          <w:rPr>
            <w:rFonts w:ascii="Angsana New" w:eastAsia="Angsana New" w:hAnsi="Angsana New" w:cs="Angsana New"/>
            <w:sz w:val="22"/>
            <w:szCs w:val="22"/>
            <w:lang w:eastAsia="en-US"/>
          </w:rPr>
          <w:t>system</w:t>
        </w:r>
        <w:r w:rsidR="00057E59">
          <w:rPr>
            <w:rFonts w:ascii="Angsana New" w:eastAsia="Angsana New" w:hAnsi="Angsana New" w:cs="Angsana New"/>
            <w:sz w:val="22"/>
            <w:szCs w:val="22"/>
            <w:lang w:eastAsia="en-US"/>
          </w:rPr>
          <w:t xml:space="preserve"> </w:t>
        </w:r>
      </w:ins>
      <w:ins w:id="143" w:author="Author" w:date="2020-07-07T13:43:00Z">
        <w:r w:rsidR="00597108">
          <w:rPr>
            <w:rFonts w:ascii="Angsana New" w:eastAsia="Angsana New" w:hAnsi="Angsana New" w:cs="Angsana New"/>
            <w:sz w:val="22"/>
            <w:szCs w:val="22"/>
            <w:lang w:eastAsia="en-US"/>
          </w:rPr>
          <w:t>makes it possible for</w:t>
        </w:r>
      </w:ins>
      <w:del w:id="144" w:author="Author" w:date="2020-07-07T13:42:00Z">
        <w:r w:rsidRPr="0006583B" w:rsidDel="00057E5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45" w:author="Author" w:date="2020-07-07T10:51:00Z">
        <w:r w:rsidRPr="0006583B" w:rsidDel="00F13254">
          <w:rPr>
            <w:rFonts w:ascii="Angsana New" w:eastAsia="Angsana New" w:hAnsi="Angsana New" w:cs="Angsana New"/>
            <w:sz w:val="22"/>
            <w:szCs w:val="22"/>
            <w:lang w:eastAsia="en-US"/>
          </w:rPr>
          <w:delText xml:space="preserve">it is easy for a </w:delText>
        </w:r>
      </w:del>
      <w:r w:rsidRPr="0006583B">
        <w:rPr>
          <w:rFonts w:ascii="Angsana New" w:eastAsia="Angsana New" w:hAnsi="Angsana New" w:cs="Angsana New"/>
          <w:sz w:val="22"/>
          <w:szCs w:val="22"/>
          <w:lang w:eastAsia="en-US"/>
        </w:rPr>
        <w:t>trespasser</w:t>
      </w:r>
      <w:ins w:id="146" w:author="Author" w:date="2020-07-07T10:51:00Z">
        <w:r w:rsidR="00F13254">
          <w:rPr>
            <w:rFonts w:ascii="Angsana New" w:eastAsia="Angsana New" w:hAnsi="Angsana New" w:cs="Angsana New"/>
            <w:sz w:val="22"/>
            <w:szCs w:val="22"/>
            <w:lang w:eastAsia="en-US"/>
          </w:rPr>
          <w:t xml:space="preserve">s </w:t>
        </w:r>
      </w:ins>
      <w:ins w:id="147" w:author="Author" w:date="2020-07-07T13:43:00Z">
        <w:r w:rsidR="00057E59">
          <w:rPr>
            <w:rFonts w:ascii="Angsana New" w:eastAsia="Angsana New" w:hAnsi="Angsana New" w:cs="Angsana New"/>
            <w:sz w:val="22"/>
            <w:szCs w:val="22"/>
            <w:lang w:eastAsia="en-US"/>
          </w:rPr>
          <w:t>to</w:t>
        </w:r>
      </w:ins>
      <w:ins w:id="148" w:author="Author" w:date="2020-07-07T10:51:00Z">
        <w:r w:rsidR="00F13254">
          <w:rPr>
            <w:rFonts w:ascii="Angsana New" w:eastAsia="Angsana New" w:hAnsi="Angsana New" w:cs="Angsana New"/>
            <w:sz w:val="22"/>
            <w:szCs w:val="22"/>
            <w:lang w:eastAsia="en-US"/>
          </w:rPr>
          <w:t xml:space="preserve"> easily</w:t>
        </w:r>
      </w:ins>
      <w:r w:rsidRPr="0006583B">
        <w:rPr>
          <w:rFonts w:ascii="Angsana New" w:eastAsia="Angsana New" w:hAnsi="Angsana New" w:cs="Angsana New"/>
          <w:sz w:val="22"/>
          <w:szCs w:val="22"/>
          <w:lang w:eastAsia="en-US"/>
        </w:rPr>
        <w:t xml:space="preserve"> </w:t>
      </w:r>
      <w:del w:id="149" w:author="Author" w:date="2020-07-07T10:51:00Z">
        <w:r w:rsidRPr="0006583B" w:rsidDel="00F13254">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disguise </w:t>
      </w:r>
      <w:del w:id="150" w:author="Author" w:date="2020-07-07T10:52:00Z">
        <w:r w:rsidRPr="0006583B" w:rsidDel="00F13254">
          <w:rPr>
            <w:rFonts w:ascii="Angsana New" w:eastAsia="Angsana New" w:hAnsi="Angsana New" w:cs="Angsana New"/>
            <w:sz w:val="22"/>
            <w:szCs w:val="22"/>
            <w:lang w:eastAsia="en-US"/>
          </w:rPr>
          <w:delText xml:space="preserve">himself </w:delText>
        </w:r>
      </w:del>
      <w:ins w:id="151" w:author="Author" w:date="2020-07-07T10:52:00Z">
        <w:r w:rsidR="00F13254">
          <w:rPr>
            <w:rFonts w:ascii="Angsana New" w:eastAsia="Angsana New" w:hAnsi="Angsana New" w:cs="Angsana New"/>
            <w:sz w:val="22"/>
            <w:szCs w:val="22"/>
            <w:lang w:eastAsia="en-US"/>
          </w:rPr>
          <w:t>themselves</w:t>
        </w:r>
        <w:r w:rsidR="00F1325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w:t>
      </w:r>
      <w:del w:id="152" w:author="Author" w:date="2020-07-07T10:52:00Z">
        <w:r w:rsidRPr="0006583B" w:rsidDel="00AB5912">
          <w:rPr>
            <w:rFonts w:ascii="Angsana New" w:eastAsia="Angsana New" w:hAnsi="Angsana New" w:cs="Angsana New"/>
            <w:sz w:val="22"/>
            <w:szCs w:val="22"/>
            <w:lang w:eastAsia="en-US"/>
          </w:rPr>
          <w:delText xml:space="preserve">writing </w:delText>
        </w:r>
      </w:del>
      <w:ins w:id="153" w:author="Author" w:date="2020-07-07T10:52:00Z">
        <w:r w:rsidR="00AB5912">
          <w:rPr>
            <w:rFonts w:ascii="Angsana New" w:eastAsia="Angsana New" w:hAnsi="Angsana New" w:cs="Angsana New"/>
            <w:sz w:val="22"/>
            <w:szCs w:val="22"/>
            <w:lang w:eastAsia="en-US"/>
          </w:rPr>
          <w:t>forging</w:t>
        </w:r>
        <w:r w:rsidR="00AB59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or stealing a sticker. </w:t>
      </w:r>
      <w:del w:id="154" w:author="Author" w:date="2020-07-07T10:52:00Z">
        <w:r w:rsidRPr="0006583B" w:rsidDel="007A2831">
          <w:rPr>
            <w:rFonts w:ascii="Angsana New" w:eastAsia="Angsana New" w:hAnsi="Angsana New" w:cs="Angsana New"/>
            <w:sz w:val="22"/>
            <w:szCs w:val="22"/>
            <w:lang w:eastAsia="en-US"/>
          </w:rPr>
          <w:delText>Moreover</w:delText>
        </w:r>
      </w:del>
      <w:ins w:id="155" w:author="Author" w:date="2020-07-07T10:52:00Z">
        <w:r w:rsidR="007A2831">
          <w:rPr>
            <w:rFonts w:ascii="Angsana New" w:eastAsia="Angsana New" w:hAnsi="Angsana New" w:cs="Angsana New"/>
            <w:sz w:val="22"/>
            <w:szCs w:val="22"/>
            <w:lang w:eastAsia="en-US"/>
          </w:rPr>
          <w:t>In addition</w:t>
        </w:r>
      </w:ins>
      <w:r w:rsidRPr="0006583B">
        <w:rPr>
          <w:rFonts w:ascii="Angsana New" w:eastAsia="Angsana New" w:hAnsi="Angsana New" w:cs="Angsana New"/>
          <w:sz w:val="22"/>
          <w:szCs w:val="22"/>
          <w:lang w:eastAsia="en-US"/>
        </w:rPr>
        <w:t xml:space="preserve">, </w:t>
      </w:r>
      <w:del w:id="156" w:author="Author" w:date="2020-07-07T10:52:00Z">
        <w:r w:rsidRPr="0006583B" w:rsidDel="007A2831">
          <w:rPr>
            <w:rFonts w:ascii="Angsana New" w:eastAsia="Angsana New" w:hAnsi="Angsana New" w:cs="Angsana New"/>
            <w:sz w:val="22"/>
            <w:szCs w:val="22"/>
            <w:lang w:eastAsia="en-US"/>
          </w:rPr>
          <w:delText xml:space="preserve">even </w:delText>
        </w:r>
      </w:del>
      <w:del w:id="157" w:author="Author" w:date="2020-07-07T13:45:00Z">
        <w:r w:rsidRPr="0006583B" w:rsidDel="0091182D">
          <w:rPr>
            <w:rFonts w:ascii="Angsana New" w:eastAsia="Angsana New" w:hAnsi="Angsana New" w:cs="Angsana New"/>
            <w:sz w:val="22"/>
            <w:szCs w:val="22"/>
            <w:lang w:eastAsia="en-US"/>
          </w:rPr>
          <w:delText xml:space="preserve">if </w:delText>
        </w:r>
      </w:del>
      <w:del w:id="158" w:author="Author" w:date="2020-07-07T10:52:00Z">
        <w:r w:rsidRPr="0006583B" w:rsidDel="007A2831">
          <w:rPr>
            <w:rFonts w:ascii="Angsana New" w:eastAsia="Angsana New" w:hAnsi="Angsana New" w:cs="Angsana New"/>
            <w:sz w:val="22"/>
            <w:szCs w:val="22"/>
            <w:lang w:eastAsia="en-US"/>
          </w:rPr>
          <w:delText xml:space="preserve">the </w:delText>
        </w:r>
      </w:del>
      <w:ins w:id="159" w:author="Author" w:date="2020-07-07T10:52:00Z">
        <w:r w:rsidR="007A2831">
          <w:rPr>
            <w:rFonts w:ascii="Angsana New" w:eastAsia="Angsana New" w:hAnsi="Angsana New" w:cs="Angsana New"/>
            <w:sz w:val="22"/>
            <w:szCs w:val="22"/>
            <w:lang w:eastAsia="en-US"/>
          </w:rPr>
          <w:t>a</w:t>
        </w:r>
        <w:r w:rsidR="007A28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 </w:t>
      </w:r>
      <w:ins w:id="160" w:author="Author" w:date="2020-07-07T13:45:00Z">
        <w:r w:rsidR="0091182D">
          <w:rPr>
            <w:rFonts w:ascii="Angsana New" w:eastAsia="Angsana New" w:hAnsi="Angsana New" w:cs="Angsana New"/>
            <w:sz w:val="22"/>
            <w:szCs w:val="22"/>
            <w:lang w:eastAsia="en-US"/>
          </w:rPr>
          <w:t xml:space="preserve">can </w:t>
        </w:r>
      </w:ins>
      <w:r w:rsidRPr="0006583B">
        <w:rPr>
          <w:rFonts w:ascii="Angsana New" w:eastAsia="Angsana New" w:hAnsi="Angsana New" w:cs="Angsana New"/>
          <w:sz w:val="22"/>
          <w:szCs w:val="22"/>
          <w:lang w:eastAsia="en-US"/>
        </w:rPr>
        <w:t>put</w:t>
      </w:r>
      <w:del w:id="161" w:author="Author" w:date="2020-07-07T13:45:00Z">
        <w:r w:rsidRPr="0006583B" w:rsidDel="0091182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on </w:t>
      </w:r>
      <w:ins w:id="162" w:author="Author" w:date="2020-07-07T10:52:00Z">
        <w:r w:rsidR="00DE0ACF">
          <w:rPr>
            <w:rFonts w:ascii="Angsana New" w:eastAsia="Angsana New" w:hAnsi="Angsana New" w:cs="Angsana New"/>
            <w:sz w:val="22"/>
            <w:szCs w:val="22"/>
            <w:lang w:eastAsia="en-US"/>
          </w:rPr>
          <w:t>an</w:t>
        </w:r>
      </w:ins>
      <w:r w:rsidRPr="0006583B">
        <w:rPr>
          <w:rFonts w:ascii="Angsana New" w:eastAsia="Angsana New" w:hAnsi="Angsana New" w:cs="Angsana New"/>
          <w:sz w:val="22"/>
          <w:szCs w:val="22"/>
          <w:lang w:eastAsia="en-US"/>
        </w:rPr>
        <w:t xml:space="preserve">other </w:t>
      </w:r>
      <w:del w:id="163" w:author="Author" w:date="2020-07-07T10:52:00Z">
        <w:r w:rsidRPr="0006583B" w:rsidDel="00DE0ACF">
          <w:rPr>
            <w:rFonts w:ascii="Angsana New" w:eastAsia="Angsana New" w:hAnsi="Angsana New" w:cs="Angsana New"/>
            <w:sz w:val="22"/>
            <w:szCs w:val="22"/>
            <w:lang w:eastAsia="en-US"/>
          </w:rPr>
          <w:delText xml:space="preserve">people's </w:delText>
        </w:r>
      </w:del>
      <w:ins w:id="164" w:author="Author" w:date="2020-07-07T13:44:00Z">
        <w:r w:rsidR="00B26955">
          <w:rPr>
            <w:rFonts w:ascii="Angsana New" w:eastAsia="Angsana New" w:hAnsi="Angsana New" w:cs="Angsana New"/>
            <w:sz w:val="22"/>
            <w:szCs w:val="22"/>
            <w:lang w:eastAsia="en-US"/>
          </w:rPr>
          <w:t>worker's</w:t>
        </w:r>
      </w:ins>
      <w:ins w:id="165" w:author="Author" w:date="2020-07-07T10:52:00Z">
        <w:r w:rsidR="00DE0A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helmet</w:t>
      </w:r>
      <w:del w:id="166" w:author="Author" w:date="2020-07-07T13:45:00Z">
        <w:r w:rsidRPr="0006583B" w:rsidDel="0091182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7" w:author="Author" w:date="2020-07-07T10:52:00Z">
        <w:r w:rsidRPr="0006583B" w:rsidDel="00C95EEE">
          <w:rPr>
            <w:rFonts w:ascii="Angsana New" w:eastAsia="Angsana New" w:hAnsi="Angsana New" w:cs="Angsana New"/>
            <w:sz w:val="22"/>
            <w:szCs w:val="22"/>
            <w:lang w:eastAsia="en-US"/>
          </w:rPr>
          <w:delText xml:space="preserve">they </w:delText>
        </w:r>
      </w:del>
      <w:ins w:id="168" w:author="Author" w:date="2020-07-07T13:45:00Z">
        <w:r w:rsidR="0091182D">
          <w:rPr>
            <w:rFonts w:ascii="Angsana New" w:eastAsia="Angsana New" w:hAnsi="Angsana New" w:cs="Angsana New"/>
            <w:sz w:val="22"/>
            <w:szCs w:val="22"/>
            <w:lang w:eastAsia="en-US"/>
          </w:rPr>
          <w:t>without</w:t>
        </w:r>
      </w:ins>
      <w:del w:id="169" w:author="Author" w:date="2020-07-07T10:52:00Z">
        <w:r w:rsidRPr="0006583B" w:rsidDel="00C95EEE">
          <w:rPr>
            <w:rFonts w:ascii="Angsana New" w:eastAsia="Angsana New" w:hAnsi="Angsana New" w:cs="Angsana New"/>
            <w:sz w:val="22"/>
            <w:szCs w:val="22"/>
            <w:lang w:eastAsia="en-US"/>
          </w:rPr>
          <w:delText xml:space="preserve">are </w:delText>
        </w:r>
      </w:del>
      <w:del w:id="170" w:author="Author" w:date="2020-07-07T13:45:00Z">
        <w:r w:rsidRPr="0006583B" w:rsidDel="0091182D">
          <w:rPr>
            <w:rFonts w:ascii="Angsana New" w:eastAsia="Angsana New" w:hAnsi="Angsana New" w:cs="Angsana New"/>
            <w:sz w:val="22"/>
            <w:szCs w:val="22"/>
            <w:lang w:eastAsia="en-US"/>
          </w:rPr>
          <w:delText>not</w:delText>
        </w:r>
      </w:del>
      <w:r w:rsidRPr="0006583B">
        <w:rPr>
          <w:rFonts w:ascii="Angsana New" w:eastAsia="Angsana New" w:hAnsi="Angsana New" w:cs="Angsana New"/>
          <w:sz w:val="22"/>
          <w:szCs w:val="22"/>
          <w:lang w:eastAsia="en-US"/>
        </w:rPr>
        <w:t xml:space="preserve"> </w:t>
      </w:r>
      <w:ins w:id="171" w:author="Author" w:date="2020-07-07T10:52:00Z">
        <w:r w:rsidR="00D34D12">
          <w:rPr>
            <w:rFonts w:ascii="Angsana New" w:eastAsia="Angsana New" w:hAnsi="Angsana New" w:cs="Angsana New"/>
            <w:sz w:val="22"/>
            <w:szCs w:val="22"/>
            <w:lang w:eastAsia="en-US"/>
          </w:rPr>
          <w:t>be</w:t>
        </w:r>
      </w:ins>
      <w:ins w:id="172" w:author="Author" w:date="2020-07-07T13:45:00Z">
        <w:r w:rsidR="0091182D">
          <w:rPr>
            <w:rFonts w:ascii="Angsana New" w:eastAsia="Angsana New" w:hAnsi="Angsana New" w:cs="Angsana New"/>
            <w:sz w:val="22"/>
            <w:szCs w:val="22"/>
            <w:lang w:eastAsia="en-US"/>
          </w:rPr>
          <w:t>ing</w:t>
        </w:r>
      </w:ins>
      <w:ins w:id="173" w:author="Author" w:date="2020-07-07T10:52:00Z">
        <w:r w:rsidR="00D34D1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aware of it</w:t>
      </w:r>
      <w:ins w:id="174" w:author="Author" w:date="2020-07-07T10:52:00Z">
        <w:r w:rsidR="00423A3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175" w:author="Author" w:date="2020-07-07T10:52:00Z">
        <w:r w:rsidRPr="0006583B" w:rsidDel="00423A39">
          <w:rPr>
            <w:rFonts w:ascii="Angsana New" w:eastAsia="Angsana New" w:hAnsi="Angsana New" w:cs="Angsana New"/>
            <w:sz w:val="22"/>
            <w:szCs w:val="22"/>
            <w:lang w:eastAsia="en-US"/>
          </w:rPr>
          <w:delText xml:space="preserve">wrong </w:delText>
        </w:r>
      </w:del>
      <w:ins w:id="176" w:author="Author" w:date="2020-07-07T10:52:00Z">
        <w:r w:rsidR="00423A39">
          <w:rPr>
            <w:rFonts w:ascii="Angsana New" w:eastAsia="Angsana New" w:hAnsi="Angsana New" w:cs="Angsana New"/>
            <w:sz w:val="22"/>
            <w:szCs w:val="22"/>
            <w:lang w:eastAsia="en-US"/>
          </w:rPr>
          <w:t>incorrect</w:t>
        </w:r>
        <w:r w:rsidR="00423A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w:t>
      </w:r>
      <w:del w:id="177" w:author="Author" w:date="2020-07-07T13:44:00Z">
        <w:r w:rsidRPr="0006583B" w:rsidDel="00ED39CC">
          <w:rPr>
            <w:rFonts w:ascii="Angsana New" w:eastAsia="Angsana New" w:hAnsi="Angsana New" w:cs="Angsana New"/>
            <w:sz w:val="22"/>
            <w:szCs w:val="22"/>
            <w:lang w:eastAsia="en-US"/>
          </w:rPr>
          <w:delText xml:space="preserve">is </w:delText>
        </w:r>
      </w:del>
      <w:ins w:id="178" w:author="Author" w:date="2020-07-07T13:44:00Z">
        <w:r w:rsidR="00ED39CC">
          <w:rPr>
            <w:rFonts w:ascii="Angsana New" w:eastAsia="Angsana New" w:hAnsi="Angsana New" w:cs="Angsana New"/>
            <w:sz w:val="22"/>
            <w:szCs w:val="22"/>
            <w:lang w:eastAsia="en-US"/>
          </w:rPr>
          <w:t>will be</w:t>
        </w:r>
        <w:r w:rsidR="00ED39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displayed. If </w:t>
      </w:r>
      <w:del w:id="179" w:author="Author" w:date="2020-07-07T10:53:00Z">
        <w:r w:rsidRPr="0006583B" w:rsidDel="00DA0AE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helmets are shared among </w:t>
      </w:r>
      <w:del w:id="180" w:author="Author" w:date="2020-07-07T10:53:00Z">
        <w:r w:rsidRPr="0006583B" w:rsidDel="00B83FA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workers, </w:t>
      </w:r>
      <w:del w:id="181" w:author="Author" w:date="2020-07-07T10:53:00Z">
        <w:r w:rsidRPr="0006583B" w:rsidDel="007012B5">
          <w:rPr>
            <w:rFonts w:ascii="Angsana New" w:eastAsia="Angsana New" w:hAnsi="Angsana New" w:cs="Angsana New"/>
            <w:sz w:val="22"/>
            <w:szCs w:val="22"/>
            <w:lang w:eastAsia="en-US"/>
          </w:rPr>
          <w:delText>the helmet is</w:delText>
        </w:r>
      </w:del>
      <w:ins w:id="182" w:author="Author" w:date="2020-07-07T10:53:00Z">
        <w:r w:rsidR="007012B5">
          <w:rPr>
            <w:rFonts w:ascii="Angsana New" w:eastAsia="Angsana New" w:hAnsi="Angsana New" w:cs="Angsana New"/>
            <w:sz w:val="22"/>
            <w:szCs w:val="22"/>
            <w:lang w:eastAsia="en-US"/>
          </w:rPr>
          <w:t>they are</w:t>
        </w:r>
      </w:ins>
      <w:r w:rsidRPr="0006583B">
        <w:rPr>
          <w:rFonts w:ascii="Angsana New" w:eastAsia="Angsana New" w:hAnsi="Angsana New" w:cs="Angsana New"/>
          <w:sz w:val="22"/>
          <w:szCs w:val="22"/>
          <w:lang w:eastAsia="en-US"/>
        </w:rPr>
        <w:t xml:space="preserve"> not marked with </w:t>
      </w:r>
      <w:del w:id="183" w:author="Author" w:date="2020-07-07T10:53:00Z">
        <w:r w:rsidRPr="0006583B" w:rsidDel="00601A4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identifiable information.</w:t>
      </w:r>
    </w:p>
    <w:p w14:paraId="7CE17546" w14:textId="4761E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In this paper, we propose a method that identifies users based on the shape of their heads by installing pressure sensors inside a helmet. We implemented a prototype helmet with 32 pressure sensors. Our method calculates the similarity between the wear</w:t>
      </w:r>
      <w:ins w:id="184" w:author="Author" w:date="2020-07-07T10:55:00Z">
        <w:r w:rsidR="00EB7654">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data and registered users' data and outputs the user </w:t>
      </w:r>
      <w:ins w:id="185" w:author="Author" w:date="2020-07-07T13:48:00Z">
        <w:r w:rsidR="00F62CFC">
          <w:rPr>
            <w:rFonts w:ascii="Angsana New" w:eastAsia="Angsana New" w:hAnsi="Angsana New" w:cs="Angsana New"/>
            <w:sz w:val="22"/>
            <w:szCs w:val="22"/>
            <w:lang w:eastAsia="en-US"/>
          </w:rPr>
          <w:t>with the</w:t>
        </w:r>
      </w:ins>
      <w:ins w:id="186" w:author="Author" w:date="2020-07-07T13:47:00Z">
        <w:r w:rsidR="00580404">
          <w:rPr>
            <w:rFonts w:ascii="Angsana New" w:eastAsia="Angsana New" w:hAnsi="Angsana New" w:cs="Angsana New"/>
            <w:sz w:val="22"/>
            <w:szCs w:val="22"/>
            <w:lang w:eastAsia="en-US"/>
          </w:rPr>
          <w:t xml:space="preserve"> </w:t>
        </w:r>
      </w:ins>
      <w:del w:id="187" w:author="Author" w:date="2020-07-07T10:55:00Z">
        <w:r w:rsidRPr="0006583B" w:rsidDel="001D7FFB">
          <w:rPr>
            <w:rFonts w:ascii="Angsana New" w:eastAsia="Angsana New" w:hAnsi="Angsana New" w:cs="Angsana New"/>
            <w:sz w:val="22"/>
            <w:szCs w:val="22"/>
            <w:lang w:eastAsia="en-US"/>
          </w:rPr>
          <w:delText xml:space="preserve">of </w:delText>
        </w:r>
      </w:del>
      <w:del w:id="188" w:author="Author" w:date="2020-07-07T13:48:00Z">
        <w:r w:rsidRPr="0006583B" w:rsidDel="00F62CF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most similar</w:t>
      </w:r>
      <w:ins w:id="189" w:author="Author" w:date="2020-07-07T13:48:00Z">
        <w:r w:rsidR="00F62CFC">
          <w:rPr>
            <w:rFonts w:ascii="Angsana New" w:eastAsia="Angsana New" w:hAnsi="Angsana New" w:cs="Angsana New"/>
            <w:sz w:val="22"/>
            <w:szCs w:val="22"/>
            <w:lang w:eastAsia="en-US"/>
          </w:rPr>
          <w:t xml:space="preserve"> data</w:t>
        </w:r>
      </w:ins>
      <w:del w:id="190" w:author="Author" w:date="2020-07-07T13:48:00Z">
        <w:r w:rsidRPr="0006583B" w:rsidDel="005125FC">
          <w:rPr>
            <w:rFonts w:ascii="Angsana New" w:eastAsia="Angsana New" w:hAnsi="Angsana New" w:cs="Angsana New"/>
            <w:sz w:val="22"/>
            <w:szCs w:val="22"/>
            <w:lang w:eastAsia="en-US"/>
          </w:rPr>
          <w:delText xml:space="preserve"> </w:delText>
        </w:r>
        <w:r w:rsidRPr="0006583B" w:rsidDel="002533F8">
          <w:rPr>
            <w:rFonts w:ascii="Angsana New" w:eastAsia="Angsana New" w:hAnsi="Angsana New" w:cs="Angsana New"/>
            <w:sz w:val="22"/>
            <w:szCs w:val="22"/>
            <w:lang w:eastAsia="en-US"/>
          </w:rPr>
          <w:delText>data</w:delText>
        </w:r>
      </w:del>
      <w:del w:id="191" w:author="Author" w:date="2020-07-07T13:47:00Z">
        <w:r w:rsidRPr="0006583B" w:rsidDel="00580404">
          <w:rPr>
            <w:rFonts w:ascii="Angsana New" w:eastAsia="Angsana New" w:hAnsi="Angsana New" w:cs="Angsana New"/>
            <w:sz w:val="22"/>
            <w:szCs w:val="22"/>
            <w:lang w:eastAsia="en-US"/>
          </w:rPr>
          <w:delText xml:space="preserve"> as </w:delText>
        </w:r>
      </w:del>
      <w:del w:id="192" w:author="Author" w:date="2020-07-07T10:55:00Z">
        <w:r w:rsidRPr="0006583B" w:rsidDel="009327D4">
          <w:rPr>
            <w:rFonts w:ascii="Angsana New" w:eastAsia="Angsana New" w:hAnsi="Angsana New" w:cs="Angsana New"/>
            <w:sz w:val="22"/>
            <w:szCs w:val="22"/>
            <w:lang w:eastAsia="en-US"/>
          </w:rPr>
          <w:delText xml:space="preserve">an </w:delText>
        </w:r>
      </w:del>
      <w:del w:id="193" w:author="Author" w:date="2020-07-07T13:47:00Z">
        <w:r w:rsidRPr="0006583B" w:rsidDel="00580404">
          <w:rPr>
            <w:rFonts w:ascii="Angsana New" w:eastAsia="Angsana New" w:hAnsi="Angsana New" w:cs="Angsana New"/>
            <w:sz w:val="22"/>
            <w:szCs w:val="22"/>
            <w:lang w:eastAsia="en-US"/>
          </w:rPr>
          <w:delText>identification result</w:delText>
        </w:r>
      </w:del>
      <w:r w:rsidRPr="0006583B">
        <w:rPr>
          <w:rFonts w:ascii="Angsana New" w:eastAsia="Angsana New" w:hAnsi="Angsana New" w:cs="Angsana New"/>
          <w:sz w:val="22"/>
          <w:szCs w:val="22"/>
          <w:lang w:eastAsia="en-US"/>
        </w:rPr>
        <w:t>.</w:t>
      </w:r>
    </w:p>
    <w:p w14:paraId="705CF124" w14:textId="3FA19B2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prototype helmet has a display to </w:t>
      </w:r>
      <w:del w:id="194" w:author="Author" w:date="2020-07-07T13:49:00Z">
        <w:r w:rsidRPr="0006583B" w:rsidDel="009D123C">
          <w:rPr>
            <w:rFonts w:ascii="Angsana New" w:eastAsia="Angsana New" w:hAnsi="Angsana New" w:cs="Angsana New"/>
            <w:sz w:val="22"/>
            <w:szCs w:val="22"/>
            <w:lang w:eastAsia="en-US"/>
          </w:rPr>
          <w:delText xml:space="preserve">show </w:delText>
        </w:r>
      </w:del>
      <w:ins w:id="195" w:author="Author" w:date="2020-07-07T13:49:00Z">
        <w:r w:rsidR="009D123C">
          <w:rPr>
            <w:rFonts w:ascii="Angsana New" w:eastAsia="Angsana New" w:hAnsi="Angsana New" w:cs="Angsana New"/>
            <w:sz w:val="22"/>
            <w:szCs w:val="22"/>
            <w:lang w:eastAsia="en-US"/>
          </w:rPr>
          <w:t>indicate</w:t>
        </w:r>
        <w:r w:rsidR="009D123C" w:rsidRPr="0006583B">
          <w:rPr>
            <w:rFonts w:ascii="Angsana New" w:eastAsia="Angsana New" w:hAnsi="Angsana New" w:cs="Angsana New"/>
            <w:sz w:val="22"/>
            <w:szCs w:val="22"/>
            <w:lang w:eastAsia="en-US"/>
          </w:rPr>
          <w:t xml:space="preserve"> </w:t>
        </w:r>
      </w:ins>
      <w:ins w:id="196" w:author="Author" w:date="2020-07-07T10:57:00Z">
        <w:r w:rsidR="00B20F7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user's name and credentials </w:t>
      </w:r>
      <w:del w:id="197" w:author="Author" w:date="2020-07-07T10:57:00Z">
        <w:r w:rsidRPr="0006583B" w:rsidDel="00DE37FA">
          <w:rPr>
            <w:rFonts w:ascii="Angsana New" w:eastAsia="Angsana New" w:hAnsi="Angsana New" w:cs="Angsana New"/>
            <w:sz w:val="22"/>
            <w:szCs w:val="22"/>
            <w:lang w:eastAsia="en-US"/>
          </w:rPr>
          <w:delText xml:space="preserve">upon </w:delText>
        </w:r>
      </w:del>
      <w:ins w:id="198" w:author="Author" w:date="2020-07-07T10:57:00Z">
        <w:r w:rsidR="00DE37FA">
          <w:rPr>
            <w:rFonts w:ascii="Angsana New" w:eastAsia="Angsana New" w:hAnsi="Angsana New" w:cs="Angsana New"/>
            <w:sz w:val="22"/>
            <w:szCs w:val="22"/>
            <w:lang w:eastAsia="en-US"/>
          </w:rPr>
          <w:t>based on</w:t>
        </w:r>
        <w:r w:rsidR="00DE37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identification result</w:t>
      </w:r>
      <w:ins w:id="199" w:author="Author" w:date="2020-07-07T11:01:00Z">
        <w:r w:rsidR="009570A4">
          <w:rPr>
            <w:rFonts w:ascii="Angsana New" w:eastAsia="Angsana New" w:hAnsi="Angsana New" w:cs="Angsana New"/>
            <w:sz w:val="22"/>
            <w:szCs w:val="22"/>
            <w:lang w:eastAsia="en-US"/>
          </w:rPr>
          <w:t>s</w:t>
        </w:r>
      </w:ins>
      <w:ins w:id="200" w:author="Author" w:date="2020-07-07T10:57:00Z">
        <w:r w:rsidR="00651B3C">
          <w:rPr>
            <w:rFonts w:ascii="Angsana New" w:eastAsia="Angsana New" w:hAnsi="Angsana New" w:cs="Angsana New"/>
            <w:sz w:val="22"/>
            <w:szCs w:val="22"/>
            <w:lang w:eastAsia="en-US"/>
          </w:rPr>
          <w:t>;</w:t>
        </w:r>
      </w:ins>
      <w:del w:id="201" w:author="Author" w:date="2020-07-07T10:57:00Z">
        <w:r w:rsidRPr="0006583B" w:rsidDel="00651B3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t>
      </w:r>
      <w:del w:id="202" w:author="Author" w:date="2020-07-07T10:57:00Z">
        <w:r w:rsidRPr="0006583B" w:rsidDel="002E54DD">
          <w:rPr>
            <w:rFonts w:ascii="Angsana New" w:eastAsia="Angsana New" w:hAnsi="Angsana New" w:cs="Angsana New"/>
            <w:sz w:val="22"/>
            <w:szCs w:val="22"/>
            <w:lang w:eastAsia="en-US"/>
          </w:rPr>
          <w:delText xml:space="preserve">wrong </w:delText>
        </w:r>
      </w:del>
      <w:ins w:id="203" w:author="Author" w:date="2020-07-07T10:57:00Z">
        <w:r w:rsidR="002E54DD">
          <w:rPr>
            <w:rFonts w:ascii="Angsana New" w:eastAsia="Angsana New" w:hAnsi="Angsana New" w:cs="Angsana New"/>
            <w:sz w:val="22"/>
            <w:szCs w:val="22"/>
            <w:lang w:eastAsia="en-US"/>
          </w:rPr>
          <w:t>incorrect</w:t>
        </w:r>
        <w:r w:rsidR="002E54D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infor</w:t>
      </w:r>
      <w:r w:rsidRPr="0006583B">
        <w:rPr>
          <w:rFonts w:ascii="Angsana New" w:eastAsia="Angsana New" w:hAnsi="Angsana New" w:cs="Angsana New"/>
          <w:sz w:val="22"/>
          <w:szCs w:val="22"/>
          <w:lang w:eastAsia="en-US"/>
        </w:rPr>
        <w:softHyphen/>
        <w:t xml:space="preserve">mation is not displayed on the helmet if a helmet </w:t>
      </w:r>
      <w:del w:id="204" w:author="Author" w:date="2020-07-07T10:58:00Z">
        <w:r w:rsidRPr="0006583B" w:rsidDel="00C33C8A">
          <w:rPr>
            <w:rFonts w:ascii="Angsana New" w:eastAsia="Angsana New" w:hAnsi="Angsana New" w:cs="Angsana New"/>
            <w:sz w:val="22"/>
            <w:szCs w:val="22"/>
            <w:lang w:eastAsia="en-US"/>
          </w:rPr>
          <w:delText xml:space="preserve">of </w:delText>
        </w:r>
      </w:del>
      <w:ins w:id="205" w:author="Author" w:date="2020-07-07T10:58:00Z">
        <w:r w:rsidR="00C33C8A">
          <w:rPr>
            <w:rFonts w:ascii="Angsana New" w:eastAsia="Angsana New" w:hAnsi="Angsana New" w:cs="Angsana New"/>
            <w:sz w:val="22"/>
            <w:szCs w:val="22"/>
            <w:lang w:eastAsia="en-US"/>
          </w:rPr>
          <w:t>belonging to</w:t>
        </w:r>
        <w:r w:rsidR="00C33C8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someone else is used. </w:t>
      </w:r>
      <w:ins w:id="206" w:author="Author" w:date="2020-07-07T13:50:00Z">
        <w:r w:rsidR="00D85208">
          <w:rPr>
            <w:rFonts w:ascii="Angsana New" w:eastAsia="Angsana New" w:hAnsi="Angsana New" w:cs="Angsana New"/>
            <w:sz w:val="22"/>
            <w:szCs w:val="22"/>
            <w:lang w:eastAsia="en-US"/>
          </w:rPr>
          <w:t xml:space="preserve">One advantage of this system is </w:t>
        </w:r>
      </w:ins>
      <w:del w:id="207" w:author="Author" w:date="2020-07-07T13:50:00Z">
        <w:r w:rsidRPr="0006583B" w:rsidDel="00D85208">
          <w:rPr>
            <w:rFonts w:ascii="Angsana New" w:eastAsia="Angsana New" w:hAnsi="Angsana New" w:cs="Angsana New"/>
            <w:sz w:val="22"/>
            <w:szCs w:val="22"/>
            <w:lang w:eastAsia="en-US"/>
          </w:rPr>
          <w:delText xml:space="preserve">It is useful </w:delText>
        </w:r>
      </w:del>
      <w:r w:rsidRPr="0006583B">
        <w:rPr>
          <w:rFonts w:ascii="Angsana New" w:eastAsia="Angsana New" w:hAnsi="Angsana New" w:cs="Angsana New"/>
          <w:sz w:val="22"/>
          <w:szCs w:val="22"/>
          <w:lang w:eastAsia="en-US"/>
        </w:rPr>
        <w:t>that</w:t>
      </w:r>
      <w:del w:id="208" w:author="Author" w:date="2020-07-07T13:50:00Z">
        <w:r w:rsidRPr="0006583B" w:rsidDel="002C1884">
          <w:rPr>
            <w:rFonts w:ascii="Angsana New" w:eastAsia="Angsana New" w:hAnsi="Angsana New" w:cs="Angsana New"/>
            <w:sz w:val="22"/>
            <w:szCs w:val="22"/>
            <w:lang w:eastAsia="en-US"/>
          </w:rPr>
          <w:delText xml:space="preserve"> the</w:delText>
        </w:r>
      </w:del>
      <w:r w:rsidRPr="0006583B">
        <w:rPr>
          <w:rFonts w:ascii="Angsana New" w:eastAsia="Angsana New" w:hAnsi="Angsana New" w:cs="Angsana New"/>
          <w:sz w:val="22"/>
          <w:szCs w:val="22"/>
          <w:lang w:eastAsia="en-US"/>
        </w:rPr>
        <w:t xml:space="preserve"> identification information is automatically displayed on a shared helmet</w:t>
      </w:r>
      <w:ins w:id="209" w:author="Author" w:date="2020-07-07T13:51:00Z">
        <w:r w:rsidR="003E455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10" w:author="Author" w:date="2020-07-07T13:51:00Z">
        <w:r w:rsidRPr="0006583B" w:rsidDel="003E455D">
          <w:rPr>
            <w:rFonts w:ascii="Angsana New" w:eastAsia="Angsana New" w:hAnsi="Angsana New" w:cs="Angsana New"/>
            <w:sz w:val="22"/>
            <w:szCs w:val="22"/>
            <w:lang w:eastAsia="en-US"/>
          </w:rPr>
          <w:delText xml:space="preserve">and </w:delText>
        </w:r>
      </w:del>
      <w:ins w:id="211" w:author="Author" w:date="2020-07-07T13:51:00Z">
        <w:r w:rsidR="003E455D">
          <w:rPr>
            <w:rFonts w:ascii="Angsana New" w:eastAsia="Angsana New" w:hAnsi="Angsana New" w:cs="Angsana New"/>
            <w:sz w:val="22"/>
            <w:szCs w:val="22"/>
            <w:lang w:eastAsia="en-US"/>
          </w:rPr>
          <w:t>allowing</w:t>
        </w:r>
        <w:r w:rsidR="003E45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workers </w:t>
      </w:r>
      <w:del w:id="212" w:author="Author" w:date="2020-07-07T13:51:00Z">
        <w:r w:rsidRPr="0006583B" w:rsidDel="003E455D">
          <w:rPr>
            <w:rFonts w:ascii="Angsana New" w:eastAsia="Angsana New" w:hAnsi="Angsana New" w:cs="Angsana New"/>
            <w:sz w:val="22"/>
            <w:szCs w:val="22"/>
            <w:lang w:eastAsia="en-US"/>
          </w:rPr>
          <w:delText xml:space="preserve">can </w:delText>
        </w:r>
      </w:del>
      <w:ins w:id="213" w:author="Author" w:date="2020-07-07T13:51:00Z">
        <w:r w:rsidR="003E455D">
          <w:rPr>
            <w:rFonts w:ascii="Angsana New" w:eastAsia="Angsana New" w:hAnsi="Angsana New" w:cs="Angsana New"/>
            <w:sz w:val="22"/>
            <w:szCs w:val="22"/>
            <w:lang w:eastAsia="en-US"/>
          </w:rPr>
          <w:t>to</w:t>
        </w:r>
        <w:r w:rsidR="003E455D" w:rsidRPr="0006583B">
          <w:rPr>
            <w:rFonts w:ascii="Angsana New" w:eastAsia="Angsana New" w:hAnsi="Angsana New" w:cs="Angsana New"/>
            <w:sz w:val="22"/>
            <w:szCs w:val="22"/>
            <w:lang w:eastAsia="en-US"/>
          </w:rPr>
          <w:t xml:space="preserve"> </w:t>
        </w:r>
      </w:ins>
      <w:ins w:id="214" w:author="Author" w:date="2020-07-08T21:38:00Z">
        <w:r w:rsidR="002E3AAE" w:rsidRPr="002E3AAE">
          <w:rPr>
            <w:rFonts w:ascii="Angsana New" w:eastAsia="Angsana New" w:hAnsi="Angsana New" w:cs="Angsana New"/>
            <w:sz w:val="22"/>
            <w:szCs w:val="22"/>
            <w:lang w:eastAsia="en-US"/>
          </w:rPr>
          <w:t>identify</w:t>
        </w:r>
        <w:r w:rsidR="002E3AAE" w:rsidRPr="002E3AAE" w:rsidDel="002E3AAE">
          <w:rPr>
            <w:rFonts w:ascii="Angsana New" w:eastAsia="Angsana New" w:hAnsi="Angsana New" w:cs="Angsana New"/>
            <w:sz w:val="22"/>
            <w:szCs w:val="22"/>
            <w:lang w:eastAsia="en-US"/>
          </w:rPr>
          <w:t xml:space="preserve"> </w:t>
        </w:r>
      </w:ins>
      <w:del w:id="215" w:author="Author" w:date="2020-07-08T21:38:00Z">
        <w:r w:rsidRPr="0006583B" w:rsidDel="002E3AAE">
          <w:rPr>
            <w:rFonts w:ascii="Angsana New" w:eastAsia="Angsana New" w:hAnsi="Angsana New" w:cs="Angsana New"/>
            <w:sz w:val="22"/>
            <w:szCs w:val="22"/>
            <w:lang w:eastAsia="en-US"/>
          </w:rPr>
          <w:delText xml:space="preserve">recognize </w:delText>
        </w:r>
      </w:del>
      <w:r w:rsidRPr="0006583B">
        <w:rPr>
          <w:rFonts w:ascii="Angsana New" w:eastAsia="Angsana New" w:hAnsi="Angsana New" w:cs="Angsana New"/>
          <w:sz w:val="22"/>
          <w:szCs w:val="22"/>
          <w:lang w:eastAsia="en-US"/>
        </w:rPr>
        <w:t xml:space="preserve">each other. </w:t>
      </w:r>
      <w:del w:id="216" w:author="Author" w:date="2020-07-07T11:02:00Z">
        <w:r w:rsidRPr="0006583B" w:rsidDel="00506D6E">
          <w:rPr>
            <w:rFonts w:ascii="Angsana New" w:eastAsia="Angsana New" w:hAnsi="Angsana New" w:cs="Angsana New"/>
            <w:sz w:val="22"/>
            <w:szCs w:val="22"/>
            <w:lang w:eastAsia="en-US"/>
          </w:rPr>
          <w:delText xml:space="preserve">In addition, </w:delText>
        </w:r>
      </w:del>
      <w:ins w:id="217" w:author="Author" w:date="2020-07-07T11:02:00Z">
        <w:r w:rsidR="00506D6E">
          <w:rPr>
            <w:rFonts w:ascii="Angsana New" w:eastAsia="Angsana New" w:hAnsi="Angsana New" w:cs="Angsana New"/>
            <w:sz w:val="22"/>
            <w:szCs w:val="22"/>
            <w:lang w:eastAsia="en-US"/>
          </w:rPr>
          <w:t>A</w:t>
        </w:r>
      </w:ins>
      <w:del w:id="218" w:author="Author" w:date="2020-07-07T11:02:00Z">
        <w:r w:rsidRPr="0006583B" w:rsidDel="00506D6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nother advantage of user identification is data anno</w:t>
      </w:r>
      <w:r w:rsidRPr="0006583B">
        <w:rPr>
          <w:rFonts w:ascii="Angsana New" w:eastAsia="Angsana New" w:hAnsi="Angsana New" w:cs="Angsana New"/>
          <w:sz w:val="22"/>
          <w:szCs w:val="22"/>
          <w:lang w:eastAsia="en-US"/>
        </w:rPr>
        <w:softHyphen/>
        <w:t xml:space="preserve">tation. Data collected </w:t>
      </w:r>
      <w:del w:id="219" w:author="Author" w:date="2020-07-07T13:52:00Z">
        <w:r w:rsidRPr="0006583B" w:rsidDel="007D3D2B">
          <w:rPr>
            <w:rFonts w:ascii="Angsana New" w:eastAsia="Angsana New" w:hAnsi="Angsana New" w:cs="Angsana New"/>
            <w:sz w:val="22"/>
            <w:szCs w:val="22"/>
            <w:lang w:eastAsia="en-US"/>
          </w:rPr>
          <w:delText xml:space="preserve">through </w:delText>
        </w:r>
      </w:del>
      <w:ins w:id="220" w:author="Author" w:date="2020-07-07T13:52:00Z">
        <w:r w:rsidR="007D3D2B">
          <w:rPr>
            <w:rFonts w:ascii="Angsana New" w:eastAsia="Angsana New" w:hAnsi="Angsana New" w:cs="Angsana New"/>
            <w:sz w:val="22"/>
            <w:szCs w:val="22"/>
            <w:lang w:eastAsia="en-US"/>
          </w:rPr>
          <w:t>by</w:t>
        </w:r>
        <w:r w:rsidR="007D3D2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 attached to the helmet or wear</w:t>
      </w:r>
      <w:ins w:id="221" w:author="Author" w:date="2020-07-07T11:02:00Z">
        <w:r w:rsidR="00F50DD2">
          <w:rPr>
            <w:rFonts w:ascii="Angsana New" w:eastAsia="Angsana New" w:hAnsi="Angsana New" w:cs="Angsana New"/>
            <w:sz w:val="22"/>
            <w:szCs w:val="22"/>
            <w:lang w:eastAsia="en-US"/>
          </w:rPr>
          <w:t>er</w:t>
        </w:r>
      </w:ins>
      <w:ins w:id="222" w:author="Author" w:date="2020-07-07T13:52:00Z">
        <w:r w:rsidR="00986E0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s</w:t>
      </w:r>
      <w:del w:id="223" w:author="Author" w:date="2020-07-07T13:52:00Z">
        <w:r w:rsidRPr="0006583B" w:rsidDel="00986E0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body</w:t>
      </w:r>
      <w:ins w:id="224" w:author="Author" w:date="2020-07-07T11:02:00Z">
        <w:r w:rsidR="00F10F4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a camera, </w:t>
      </w:r>
      <w:del w:id="225"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 xml:space="preserve">eye tracker, and </w:t>
      </w:r>
      <w:del w:id="226" w:author="Author" w:date="2020-07-07T11:02:00Z">
        <w:r w:rsidRPr="0006583B" w:rsidDel="00AF1EB5">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accelerometer</w:t>
      </w:r>
      <w:ins w:id="227" w:author="Author" w:date="2020-07-07T11:02:00Z">
        <w:r w:rsidR="00AF1EB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can</w:t>
      </w:r>
      <w:ins w:id="228" w:author="Author" w:date="2020-07-07T11:02:00Z">
        <w:r w:rsidR="00172E6D">
          <w:rPr>
            <w:rFonts w:ascii="Angsana New" w:eastAsia="Angsana New" w:hAnsi="Angsana New" w:cs="Angsana New"/>
            <w:sz w:val="22"/>
            <w:szCs w:val="22"/>
            <w:lang w:eastAsia="en-US"/>
          </w:rPr>
          <w:t xml:space="preserve"> be</w:t>
        </w:r>
      </w:ins>
      <w:r w:rsidRPr="0006583B">
        <w:rPr>
          <w:rFonts w:ascii="Angsana New" w:eastAsia="Angsana New" w:hAnsi="Angsana New" w:cs="Angsana New"/>
          <w:sz w:val="22"/>
          <w:szCs w:val="22"/>
          <w:lang w:eastAsia="en-US"/>
        </w:rPr>
        <w:t xml:space="preserve"> automatically </w:t>
      </w:r>
      <w:del w:id="229" w:author="Author" w:date="2020-07-07T11:02:00Z">
        <w:r w:rsidRPr="0006583B" w:rsidDel="00172E6D">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annotated with the wear</w:t>
      </w:r>
      <w:ins w:id="230" w:author="Author" w:date="2020-07-07T11:02:00Z">
        <w:r w:rsidR="00482E70">
          <w:rPr>
            <w:rFonts w:ascii="Angsana New" w:eastAsia="Angsana New" w:hAnsi="Angsana New" w:cs="Angsana New"/>
            <w:sz w:val="22"/>
            <w:szCs w:val="22"/>
            <w:lang w:eastAsia="en-US"/>
          </w:rPr>
          <w:t>er</w:t>
        </w:r>
      </w:ins>
      <w:r w:rsidRPr="0006583B">
        <w:rPr>
          <w:rFonts w:ascii="Angsana New" w:eastAsia="Angsana New" w:hAnsi="Angsana New" w:cs="Angsana New"/>
          <w:sz w:val="22"/>
          <w:szCs w:val="22"/>
          <w:lang w:eastAsia="en-US"/>
        </w:rPr>
        <w:t xml:space="preserve">'s ID. By attaching a </w:t>
      </w:r>
      <w:ins w:id="231" w:author="Author" w:date="2020-07-07T13:55:00Z">
        <w:r w:rsidR="008C417E" w:rsidRPr="008C417E">
          <w:rPr>
            <w:rFonts w:ascii="Angsana New" w:eastAsia="Angsana New" w:hAnsi="Angsana New" w:cs="Angsana New"/>
            <w:sz w:val="22"/>
            <w:szCs w:val="22"/>
            <w:lang w:eastAsia="en-US"/>
          </w:rPr>
          <w:t xml:space="preserve">Global </w:t>
        </w:r>
        <w:r w:rsidR="008C417E" w:rsidRPr="008C417E">
          <w:rPr>
            <w:rFonts w:ascii="Angsana New" w:eastAsia="Angsana New" w:hAnsi="Angsana New" w:cs="Angsana New"/>
            <w:sz w:val="22"/>
            <w:szCs w:val="22"/>
            <w:lang w:eastAsia="en-US"/>
          </w:rPr>
          <w:lastRenderedPageBreak/>
          <w:t>Positioning System</w:t>
        </w:r>
        <w:r w:rsidR="008C417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GPS</w:t>
      </w:r>
      <w:ins w:id="232" w:author="Author" w:date="2020-07-07T13:55:00Z">
        <w:r w:rsidR="008C417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module or </w:t>
      </w:r>
      <w:del w:id="233" w:author="Author" w:date="2020-07-07T11:03:00Z">
        <w:r w:rsidRPr="0006583B" w:rsidDel="00BB6480">
          <w:rPr>
            <w:rFonts w:ascii="Angsana New" w:eastAsia="Angsana New" w:hAnsi="Angsana New" w:cs="Angsana New"/>
            <w:sz w:val="22"/>
            <w:szCs w:val="22"/>
            <w:lang w:eastAsia="en-US"/>
          </w:rPr>
          <w:delText xml:space="preserve">an </w:delText>
        </w:r>
      </w:del>
      <w:r w:rsidRPr="0006583B">
        <w:rPr>
          <w:rFonts w:ascii="Angsana New" w:eastAsia="Angsana New" w:hAnsi="Angsana New" w:cs="Angsana New"/>
          <w:sz w:val="22"/>
          <w:szCs w:val="22"/>
          <w:lang w:eastAsia="en-US"/>
        </w:rPr>
        <w:t>antenna to localize the user</w:t>
      </w:r>
      <w:ins w:id="234" w:author="Author" w:date="2020-07-07T11:03:00Z">
        <w:r w:rsidR="00655C4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0" w:history="1">
        <w:r w:rsidRPr="0006583B">
          <w:rPr>
            <w:rFonts w:ascii="Angsana New" w:eastAsia="Angsana New" w:hAnsi="Angsana New" w:cs="Angsana New"/>
            <w:sz w:val="22"/>
            <w:szCs w:val="22"/>
            <w:lang w:eastAsia="en-US"/>
          </w:rPr>
          <w:t>12</w:t>
        </w:r>
      </w:hyperlink>
      <w:r w:rsidRPr="0006583B">
        <w:rPr>
          <w:rFonts w:ascii="Angsana New" w:eastAsia="Angsana New" w:hAnsi="Angsana New" w:cs="Angsana New"/>
          <w:sz w:val="22"/>
          <w:szCs w:val="22"/>
          <w:lang w:eastAsia="en-US"/>
        </w:rPr>
        <w:t xml:space="preserve">], the name and location of </w:t>
      </w:r>
      <w:del w:id="235" w:author="Author" w:date="2020-07-07T13:53:00Z">
        <w:r w:rsidRPr="0006583B" w:rsidDel="00216F15">
          <w:rPr>
            <w:rFonts w:ascii="Angsana New" w:eastAsia="Angsana New" w:hAnsi="Angsana New" w:cs="Angsana New"/>
            <w:sz w:val="22"/>
            <w:szCs w:val="22"/>
            <w:lang w:eastAsia="en-US"/>
          </w:rPr>
          <w:delText xml:space="preserve">the </w:delText>
        </w:r>
      </w:del>
      <w:ins w:id="236" w:author="Author" w:date="2020-07-07T13:55:00Z">
        <w:r w:rsidR="004E3F31">
          <w:rPr>
            <w:rFonts w:ascii="Angsana New" w:eastAsia="Angsana New" w:hAnsi="Angsana New" w:cs="Angsana New"/>
            <w:sz w:val="22"/>
            <w:szCs w:val="22"/>
            <w:lang w:eastAsia="en-US"/>
          </w:rPr>
          <w:t>a</w:t>
        </w:r>
      </w:ins>
      <w:ins w:id="237" w:author="Author" w:date="2020-07-07T13:53:00Z">
        <w:r w:rsidR="00216F1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worker can be determined in real time</w:t>
      </w:r>
      <w:ins w:id="238" w:author="Author" w:date="2020-07-07T11:03:00Z">
        <w:r w:rsidR="00BC03E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239" w:author="Author" w:date="2020-07-07T13:53:00Z">
        <w:r w:rsidRPr="0006583B" w:rsidDel="00937890">
          <w:rPr>
            <w:rFonts w:ascii="Angsana New" w:eastAsia="Angsana New" w:hAnsi="Angsana New" w:cs="Angsana New"/>
            <w:sz w:val="22"/>
            <w:szCs w:val="22"/>
            <w:lang w:eastAsia="en-US"/>
          </w:rPr>
          <w:delText>and it will be easier for</w:delText>
        </w:r>
      </w:del>
      <w:ins w:id="240" w:author="Author" w:date="2020-07-07T13:53:00Z">
        <w:r w:rsidR="00937890">
          <w:rPr>
            <w:rFonts w:ascii="Angsana New" w:eastAsia="Angsana New" w:hAnsi="Angsana New" w:cs="Angsana New"/>
            <w:sz w:val="22"/>
            <w:szCs w:val="22"/>
            <w:lang w:eastAsia="en-US"/>
          </w:rPr>
          <w:t>allowing</w:t>
        </w:r>
      </w:ins>
      <w:r w:rsidRPr="0006583B">
        <w:rPr>
          <w:rFonts w:ascii="Angsana New" w:eastAsia="Angsana New" w:hAnsi="Angsana New" w:cs="Angsana New"/>
          <w:sz w:val="22"/>
          <w:szCs w:val="22"/>
          <w:lang w:eastAsia="en-US"/>
        </w:rPr>
        <w:t xml:space="preserve"> the fore</w:t>
      </w:r>
      <w:del w:id="241" w:author="Author" w:date="2020-07-07T11:04:00Z">
        <w:r w:rsidRPr="0006583B" w:rsidDel="00BC03E9">
          <w:rPr>
            <w:rFonts w:ascii="Angsana New" w:eastAsia="Angsana New" w:hAnsi="Angsana New" w:cs="Angsana New"/>
            <w:sz w:val="22"/>
            <w:szCs w:val="22"/>
            <w:lang w:eastAsia="en-US"/>
          </w:rPr>
          <w:delText>ma</w:delText>
        </w:r>
      </w:del>
      <w:ins w:id="242" w:author="Author" w:date="2020-07-07T11:04:00Z">
        <w:r w:rsidR="00BC03E9">
          <w:rPr>
            <w:rFonts w:ascii="Angsana New" w:eastAsia="Angsana New" w:hAnsi="Angsana New" w:cs="Angsana New"/>
            <w:sz w:val="22"/>
            <w:szCs w:val="22"/>
            <w:lang w:eastAsia="en-US"/>
          </w:rPr>
          <w:t>person</w:t>
        </w:r>
      </w:ins>
      <w:del w:id="243" w:author="Author" w:date="2020-07-07T11:04:00Z">
        <w:r w:rsidRPr="0006583B" w:rsidDel="00BC03E9">
          <w:rPr>
            <w:rFonts w:ascii="Angsana New" w:eastAsia="Angsana New" w:hAnsi="Angsana New" w:cs="Angsana New"/>
            <w:sz w:val="22"/>
            <w:szCs w:val="22"/>
            <w:lang w:eastAsia="en-US"/>
          </w:rPr>
          <w:delText>n</w:delText>
        </w:r>
      </w:del>
      <w:r w:rsidRPr="0006583B">
        <w:rPr>
          <w:rFonts w:ascii="Angsana New" w:eastAsia="Angsana New" w:hAnsi="Angsana New" w:cs="Angsana New"/>
          <w:sz w:val="22"/>
          <w:szCs w:val="22"/>
          <w:lang w:eastAsia="en-US"/>
        </w:rPr>
        <w:t xml:space="preserve"> to </w:t>
      </w:r>
      <w:ins w:id="244" w:author="Author" w:date="2020-07-07T13:53:00Z">
        <w:r w:rsidR="003C3339">
          <w:rPr>
            <w:rFonts w:ascii="Angsana New" w:eastAsia="Angsana New" w:hAnsi="Angsana New" w:cs="Angsana New"/>
            <w:sz w:val="22"/>
            <w:szCs w:val="22"/>
            <w:lang w:eastAsia="en-US"/>
          </w:rPr>
          <w:t xml:space="preserve">have a </w:t>
        </w:r>
        <w:r w:rsidR="00A04F3D">
          <w:rPr>
            <w:rFonts w:ascii="Angsana New" w:eastAsia="Angsana New" w:hAnsi="Angsana New" w:cs="Angsana New"/>
            <w:sz w:val="22"/>
            <w:szCs w:val="22"/>
            <w:lang w:eastAsia="en-US"/>
          </w:rPr>
          <w:t xml:space="preserve">better </w:t>
        </w:r>
      </w:ins>
      <w:r w:rsidRPr="0006583B">
        <w:rPr>
          <w:rFonts w:ascii="Angsana New" w:eastAsia="Angsana New" w:hAnsi="Angsana New" w:cs="Angsana New"/>
          <w:sz w:val="22"/>
          <w:szCs w:val="22"/>
          <w:lang w:eastAsia="en-US"/>
        </w:rPr>
        <w:t>understand</w:t>
      </w:r>
      <w:ins w:id="245" w:author="Author" w:date="2020-07-07T13:53:00Z">
        <w:r w:rsidR="003C3339">
          <w:rPr>
            <w:rFonts w:ascii="Angsana New" w:eastAsia="Angsana New" w:hAnsi="Angsana New" w:cs="Angsana New"/>
            <w:sz w:val="22"/>
            <w:szCs w:val="22"/>
            <w:lang w:eastAsia="en-US"/>
          </w:rPr>
          <w:t>ing of</w:t>
        </w:r>
      </w:ins>
      <w:r w:rsidRPr="0006583B">
        <w:rPr>
          <w:rFonts w:ascii="Angsana New" w:eastAsia="Angsana New" w:hAnsi="Angsana New" w:cs="Angsana New"/>
          <w:sz w:val="22"/>
          <w:szCs w:val="22"/>
          <w:lang w:eastAsia="en-US"/>
        </w:rPr>
        <w:t xml:space="preserve"> the overall situation in the field. Furthermore, from the pressure data between the helmet and the head, it is possible to </w:t>
      </w:r>
      <w:del w:id="246" w:author="Author" w:date="2020-07-07T11:05:00Z">
        <w:r w:rsidRPr="0006583B" w:rsidDel="0010006F">
          <w:rPr>
            <w:rFonts w:ascii="Angsana New" w:eastAsia="Angsana New" w:hAnsi="Angsana New" w:cs="Angsana New"/>
            <w:sz w:val="22"/>
            <w:szCs w:val="22"/>
            <w:lang w:eastAsia="en-US"/>
          </w:rPr>
          <w:delText xml:space="preserve">check </w:delText>
        </w:r>
      </w:del>
      <w:ins w:id="247" w:author="Author" w:date="2020-07-07T11:05:00Z">
        <w:r w:rsidR="0010006F">
          <w:rPr>
            <w:rFonts w:ascii="Angsana New" w:eastAsia="Angsana New" w:hAnsi="Angsana New" w:cs="Angsana New"/>
            <w:sz w:val="22"/>
            <w:szCs w:val="22"/>
            <w:lang w:eastAsia="en-US"/>
          </w:rPr>
          <w:t>verify</w:t>
        </w:r>
        <w:r w:rsidR="0010006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whether the shape of the head matches the helmet</w:t>
      </w:r>
      <w:ins w:id="248" w:author="Author" w:date="2020-07-07T11:05:00Z">
        <w:r w:rsidR="009C5C65">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w:t>
      </w:r>
      <w:ins w:id="249" w:author="Author" w:date="2020-07-07T11:05:00Z">
        <w:r w:rsidR="00A228CA">
          <w:rPr>
            <w:rFonts w:ascii="Angsana New" w:eastAsia="Angsana New" w:hAnsi="Angsana New" w:cs="Angsana New"/>
            <w:sz w:val="22"/>
            <w:szCs w:val="22"/>
            <w:lang w:eastAsia="en-US"/>
          </w:rPr>
          <w:t xml:space="preserve"> a</w:t>
        </w:r>
      </w:ins>
      <w:r w:rsidRPr="0006583B">
        <w:rPr>
          <w:rFonts w:ascii="Angsana New" w:eastAsia="Angsana New" w:hAnsi="Angsana New" w:cs="Angsana New"/>
          <w:sz w:val="22"/>
          <w:szCs w:val="22"/>
          <w:lang w:eastAsia="en-US"/>
        </w:rPr>
        <w:t xml:space="preserve"> zero pressure value </w:t>
      </w:r>
      <w:del w:id="250" w:author="Author" w:date="2020-07-07T11:05:00Z">
        <w:r w:rsidRPr="0006583B" w:rsidDel="00631F9F">
          <w:rPr>
            <w:rFonts w:ascii="Angsana New" w:eastAsia="Angsana New" w:hAnsi="Angsana New" w:cs="Angsana New"/>
            <w:sz w:val="22"/>
            <w:szCs w:val="22"/>
            <w:lang w:eastAsia="en-US"/>
          </w:rPr>
          <w:delText xml:space="preserve">means </w:delText>
        </w:r>
      </w:del>
      <w:ins w:id="251" w:author="Author" w:date="2020-07-07T11:05:00Z">
        <w:r w:rsidR="00631F9F">
          <w:rPr>
            <w:rFonts w:ascii="Angsana New" w:eastAsia="Angsana New" w:hAnsi="Angsana New" w:cs="Angsana New"/>
            <w:sz w:val="22"/>
            <w:szCs w:val="22"/>
            <w:lang w:eastAsia="en-US"/>
          </w:rPr>
          <w:t>signifies</w:t>
        </w:r>
        <w:r w:rsidR="00631F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there is a gap between the helmet and </w:t>
      </w:r>
      <w:del w:id="252" w:author="Author" w:date="2020-07-07T13:56:00Z">
        <w:r w:rsidRPr="0006583B" w:rsidDel="00BA3BC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head. Another </w:t>
      </w:r>
      <w:del w:id="253" w:author="Author" w:date="2020-07-07T11:06:00Z">
        <w:r w:rsidRPr="0006583B" w:rsidDel="00C963DA">
          <w:rPr>
            <w:rFonts w:ascii="Angsana New" w:eastAsia="Angsana New" w:hAnsi="Angsana New" w:cs="Angsana New"/>
            <w:sz w:val="22"/>
            <w:szCs w:val="22"/>
            <w:lang w:eastAsia="en-US"/>
          </w:rPr>
          <w:delText xml:space="preserve">possible </w:delText>
        </w:r>
      </w:del>
      <w:ins w:id="254" w:author="Author" w:date="2020-07-07T11:06:00Z">
        <w:r w:rsidR="00C963DA">
          <w:rPr>
            <w:rFonts w:ascii="Angsana New" w:eastAsia="Angsana New" w:hAnsi="Angsana New" w:cs="Angsana New"/>
            <w:sz w:val="22"/>
            <w:szCs w:val="22"/>
            <w:lang w:eastAsia="en-US"/>
          </w:rPr>
          <w:t>potential</w:t>
        </w:r>
        <w:r w:rsidR="00C963D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 of the proposed helmet is </w:t>
      </w:r>
      <w:ins w:id="255" w:author="Author" w:date="2020-07-07T11:06:00Z">
        <w:r w:rsidR="007D3742">
          <w:rPr>
            <w:rFonts w:ascii="Angsana New" w:eastAsia="Angsana New" w:hAnsi="Angsana New" w:cs="Angsana New"/>
            <w:sz w:val="22"/>
            <w:szCs w:val="22"/>
            <w:lang w:eastAsia="en-US"/>
          </w:rPr>
          <w:t xml:space="preserve">to serve as </w:t>
        </w:r>
      </w:ins>
      <w:r w:rsidRPr="0006583B">
        <w:rPr>
          <w:rFonts w:ascii="Angsana New" w:eastAsia="Angsana New" w:hAnsi="Angsana New" w:cs="Angsana New"/>
          <w:sz w:val="22"/>
          <w:szCs w:val="22"/>
          <w:lang w:eastAsia="en-US"/>
        </w:rPr>
        <w:t xml:space="preserve">a key </w:t>
      </w:r>
      <w:del w:id="256" w:author="Author" w:date="2020-07-07T11:06:00Z">
        <w:r w:rsidRPr="0006583B" w:rsidDel="00306E2E">
          <w:rPr>
            <w:rFonts w:ascii="Angsana New" w:eastAsia="Angsana New" w:hAnsi="Angsana New" w:cs="Angsana New"/>
            <w:sz w:val="22"/>
            <w:szCs w:val="22"/>
            <w:lang w:eastAsia="en-US"/>
          </w:rPr>
          <w:delText xml:space="preserve">for </w:delText>
        </w:r>
        <w:r w:rsidRPr="0006583B" w:rsidDel="00E31198">
          <w:rPr>
            <w:rFonts w:ascii="Angsana New" w:eastAsia="Angsana New" w:hAnsi="Angsana New" w:cs="Angsana New"/>
            <w:sz w:val="22"/>
            <w:szCs w:val="22"/>
            <w:lang w:eastAsia="en-US"/>
          </w:rPr>
          <w:delText xml:space="preserve">the </w:delText>
        </w:r>
        <w:r w:rsidRPr="0006583B" w:rsidDel="00306E2E">
          <w:rPr>
            <w:rFonts w:ascii="Angsana New" w:eastAsia="Angsana New" w:hAnsi="Angsana New" w:cs="Angsana New"/>
            <w:sz w:val="22"/>
            <w:szCs w:val="22"/>
            <w:lang w:eastAsia="en-US"/>
          </w:rPr>
          <w:delText xml:space="preserve">door where access </w:delText>
        </w:r>
      </w:del>
      <w:r w:rsidRPr="0006583B">
        <w:rPr>
          <w:rFonts w:ascii="Angsana New" w:eastAsia="Angsana New" w:hAnsi="Angsana New" w:cs="Angsana New"/>
          <w:sz w:val="22"/>
          <w:szCs w:val="22"/>
          <w:lang w:eastAsia="en-US"/>
        </w:rPr>
        <w:t xml:space="preserve">to </w:t>
      </w:r>
      <w:del w:id="257" w:author="Author" w:date="2020-07-07T11:06:00Z">
        <w:r w:rsidRPr="0006583B" w:rsidDel="00306E2E">
          <w:rPr>
            <w:rFonts w:ascii="Angsana New" w:eastAsia="Angsana New" w:hAnsi="Angsana New" w:cs="Angsana New"/>
            <w:sz w:val="22"/>
            <w:szCs w:val="22"/>
            <w:lang w:eastAsia="en-US"/>
          </w:rPr>
          <w:delText xml:space="preserve">the </w:delText>
        </w:r>
      </w:del>
      <w:ins w:id="258" w:author="Author" w:date="2020-07-07T11:06:00Z">
        <w:r w:rsidR="00306E2E">
          <w:rPr>
            <w:rFonts w:ascii="Angsana New" w:eastAsia="Angsana New" w:hAnsi="Angsana New" w:cs="Angsana New"/>
            <w:sz w:val="22"/>
            <w:szCs w:val="22"/>
            <w:lang w:eastAsia="en-US"/>
          </w:rPr>
          <w:t>a</w:t>
        </w:r>
        <w:r w:rsidR="00306E2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room</w:t>
      </w:r>
      <w:ins w:id="259" w:author="Author" w:date="2020-07-07T11:06:00Z">
        <w:r w:rsidR="00F13CE0">
          <w:rPr>
            <w:rFonts w:ascii="Angsana New" w:eastAsia="Angsana New" w:hAnsi="Angsana New" w:cs="Angsana New"/>
            <w:sz w:val="22"/>
            <w:szCs w:val="22"/>
            <w:lang w:eastAsia="en-US"/>
          </w:rPr>
          <w:t xml:space="preserve"> whose access</w:t>
        </w:r>
      </w:ins>
      <w:r w:rsidRPr="0006583B">
        <w:rPr>
          <w:rFonts w:ascii="Angsana New" w:eastAsia="Angsana New" w:hAnsi="Angsana New" w:cs="Angsana New"/>
          <w:sz w:val="22"/>
          <w:szCs w:val="22"/>
          <w:lang w:eastAsia="en-US"/>
        </w:rPr>
        <w:t xml:space="preserve"> is restricted </w:t>
      </w:r>
      <w:del w:id="260" w:author="Author" w:date="2020-07-07T13:56:00Z">
        <w:r w:rsidRPr="0006583B" w:rsidDel="00E443A5">
          <w:rPr>
            <w:rFonts w:ascii="Angsana New" w:eastAsia="Angsana New" w:hAnsi="Angsana New" w:cs="Angsana New"/>
            <w:sz w:val="22"/>
            <w:szCs w:val="22"/>
            <w:lang w:eastAsia="en-US"/>
          </w:rPr>
          <w:delText>according to</w:delText>
        </w:r>
      </w:del>
      <w:ins w:id="261" w:author="Author" w:date="2020-07-07T13:56:00Z">
        <w:r w:rsidR="00E443A5">
          <w:rPr>
            <w:rFonts w:ascii="Angsana New" w:eastAsia="Angsana New" w:hAnsi="Angsana New" w:cs="Angsana New"/>
            <w:sz w:val="22"/>
            <w:szCs w:val="22"/>
            <w:lang w:eastAsia="en-US"/>
          </w:rPr>
          <w:t>based on</w:t>
        </w:r>
      </w:ins>
      <w:r w:rsidRPr="0006583B">
        <w:rPr>
          <w:rFonts w:ascii="Angsana New" w:eastAsia="Angsana New" w:hAnsi="Angsana New" w:cs="Angsana New"/>
          <w:sz w:val="22"/>
          <w:szCs w:val="22"/>
          <w:lang w:eastAsia="en-US"/>
        </w:rPr>
        <w:t xml:space="preserve"> </w:t>
      </w:r>
      <w:del w:id="262" w:author="Author" w:date="2020-07-07T11:06:00Z">
        <w:r w:rsidRPr="0006583B" w:rsidDel="00337B52">
          <w:rPr>
            <w:rFonts w:ascii="Angsana New" w:eastAsia="Angsana New" w:hAnsi="Angsana New" w:cs="Angsana New"/>
            <w:sz w:val="22"/>
            <w:szCs w:val="22"/>
            <w:lang w:eastAsia="en-US"/>
          </w:rPr>
          <w:delText xml:space="preserve">the </w:delText>
        </w:r>
      </w:del>
      <w:ins w:id="263" w:author="Author" w:date="2020-07-07T11:06:00Z">
        <w:r w:rsidR="00337B52">
          <w:rPr>
            <w:rFonts w:ascii="Angsana New" w:eastAsia="Angsana New" w:hAnsi="Angsana New" w:cs="Angsana New"/>
            <w:sz w:val="22"/>
            <w:szCs w:val="22"/>
            <w:lang w:eastAsia="en-US"/>
          </w:rPr>
          <w:t>one's</w:t>
        </w:r>
        <w:r w:rsidR="00337B5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position or qualifications.</w:t>
      </w:r>
    </w:p>
    <w:p w14:paraId="389BF5E1" w14:textId="1F5B7E1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proposed method has two functions: user identification and </w:t>
      </w:r>
      <w:del w:id="264" w:author="Author" w:date="2020-07-07T11:07:00Z">
        <w:r w:rsidRPr="0006583B" w:rsidDel="003B13F7">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 xml:space="preserve">authentication. User identification </w:t>
      </w:r>
      <w:proofErr w:type="gramStart"/>
      <w:r w:rsidRPr="0006583B">
        <w:rPr>
          <w:rFonts w:ascii="Angsana New" w:eastAsia="Angsana New" w:hAnsi="Angsana New" w:cs="Angsana New"/>
          <w:sz w:val="22"/>
          <w:szCs w:val="22"/>
          <w:lang w:eastAsia="en-US"/>
        </w:rPr>
        <w:t>is based on the assumption</w:t>
      </w:r>
      <w:proofErr w:type="gramEnd"/>
      <w:r w:rsidRPr="0006583B">
        <w:rPr>
          <w:rFonts w:ascii="Angsana New" w:eastAsia="Angsana New" w:hAnsi="Angsana New" w:cs="Angsana New"/>
          <w:sz w:val="22"/>
          <w:szCs w:val="22"/>
          <w:lang w:eastAsia="en-US"/>
        </w:rPr>
        <w:t xml:space="preserve"> that a single helmet is shared by </w:t>
      </w:r>
      <w:del w:id="265" w:author="Author" w:date="2020-07-07T13:57:00Z">
        <w:r w:rsidRPr="0006583B" w:rsidDel="0044475C">
          <w:rPr>
            <w:rFonts w:ascii="Angsana New" w:eastAsia="Angsana New" w:hAnsi="Angsana New" w:cs="Angsana New"/>
            <w:sz w:val="22"/>
            <w:szCs w:val="22"/>
            <w:lang w:eastAsia="en-US"/>
          </w:rPr>
          <w:delText xml:space="preserve">several </w:delText>
        </w:r>
      </w:del>
      <w:ins w:id="266" w:author="Author" w:date="2020-07-07T13:57:00Z">
        <w:r w:rsidR="0044475C">
          <w:rPr>
            <w:rFonts w:ascii="Angsana New" w:eastAsia="Angsana New" w:hAnsi="Angsana New" w:cs="Angsana New"/>
            <w:sz w:val="22"/>
            <w:szCs w:val="22"/>
            <w:lang w:eastAsia="en-US"/>
          </w:rPr>
          <w:t>multiple</w:t>
        </w:r>
        <w:r w:rsidR="0044475C" w:rsidRPr="0006583B">
          <w:rPr>
            <w:rFonts w:ascii="Angsana New" w:eastAsia="Angsana New" w:hAnsi="Angsana New" w:cs="Angsana New"/>
            <w:sz w:val="22"/>
            <w:szCs w:val="22"/>
            <w:lang w:eastAsia="en-US"/>
          </w:rPr>
          <w:t xml:space="preserve"> </w:t>
        </w:r>
      </w:ins>
      <w:del w:id="267" w:author="Author" w:date="2020-07-07T13:57:00Z">
        <w:r w:rsidRPr="0006583B" w:rsidDel="00A8186A">
          <w:rPr>
            <w:rFonts w:ascii="Angsana New" w:eastAsia="Angsana New" w:hAnsi="Angsana New" w:cs="Angsana New"/>
            <w:sz w:val="22"/>
            <w:szCs w:val="22"/>
            <w:lang w:eastAsia="en-US"/>
          </w:rPr>
          <w:delText>people</w:delText>
        </w:r>
      </w:del>
      <w:ins w:id="268" w:author="Author" w:date="2020-07-07T13:57:00Z">
        <w:r w:rsidR="00A8186A">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The pressure sensor data of a</w:t>
      </w:r>
      <w:ins w:id="269" w:author="Author" w:date="2020-07-07T11:07:00Z">
        <w:r w:rsidR="00DD1D12">
          <w:rPr>
            <w:rFonts w:ascii="Angsana New" w:eastAsia="Angsana New" w:hAnsi="Angsana New" w:cs="Angsana New"/>
            <w:sz w:val="22"/>
            <w:szCs w:val="22"/>
            <w:lang w:eastAsia="en-US"/>
          </w:rPr>
          <w:t>n individual</w:t>
        </w:r>
      </w:ins>
      <w:r w:rsidRPr="0006583B">
        <w:rPr>
          <w:rFonts w:ascii="Angsana New" w:eastAsia="Angsana New" w:hAnsi="Angsana New" w:cs="Angsana New"/>
          <w:sz w:val="22"/>
          <w:szCs w:val="22"/>
          <w:lang w:eastAsia="en-US"/>
        </w:rPr>
        <w:t xml:space="preserve"> </w:t>
      </w:r>
      <w:del w:id="270" w:author="Author" w:date="2020-07-07T11:07:00Z">
        <w:r w:rsidRPr="0006583B" w:rsidDel="00DD1D1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 xml:space="preserve">who may wear a helmet </w:t>
      </w:r>
      <w:del w:id="271" w:author="Author" w:date="2020-07-07T13:57:00Z">
        <w:r w:rsidRPr="0006583B" w:rsidDel="004F6B39">
          <w:rPr>
            <w:rFonts w:ascii="Angsana New" w:eastAsia="Angsana New" w:hAnsi="Angsana New" w:cs="Angsana New"/>
            <w:sz w:val="22"/>
            <w:szCs w:val="22"/>
            <w:lang w:eastAsia="en-US"/>
          </w:rPr>
          <w:delText xml:space="preserve">is </w:delText>
        </w:r>
      </w:del>
      <w:ins w:id="272" w:author="Author" w:date="2020-07-07T13:57:00Z">
        <w:r w:rsidR="004F6B39">
          <w:rPr>
            <w:rFonts w:ascii="Angsana New" w:eastAsia="Angsana New" w:hAnsi="Angsana New" w:cs="Angsana New"/>
            <w:sz w:val="22"/>
            <w:szCs w:val="22"/>
            <w:lang w:eastAsia="en-US"/>
          </w:rPr>
          <w:t>are</w:t>
        </w:r>
        <w:r w:rsidR="004F6B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registered in advance, and </w:t>
      </w:r>
      <w:del w:id="273" w:author="Author" w:date="2020-07-07T11:07:00Z">
        <w:r w:rsidRPr="0006583B" w:rsidDel="00B02DB4">
          <w:rPr>
            <w:rFonts w:ascii="Angsana New" w:eastAsia="Angsana New" w:hAnsi="Angsana New" w:cs="Angsana New"/>
            <w:sz w:val="22"/>
            <w:szCs w:val="22"/>
            <w:lang w:eastAsia="en-US"/>
          </w:rPr>
          <w:delText xml:space="preserve">the </w:delText>
        </w:r>
      </w:del>
      <w:ins w:id="274" w:author="Author" w:date="2020-07-07T13:57:00Z">
        <w:r w:rsidR="004D59C8">
          <w:rPr>
            <w:rFonts w:ascii="Angsana New" w:eastAsia="Angsana New" w:hAnsi="Angsana New" w:cs="Angsana New"/>
            <w:sz w:val="22"/>
            <w:szCs w:val="22"/>
            <w:lang w:eastAsia="en-US"/>
          </w:rPr>
          <w:t>an</w:t>
        </w:r>
      </w:ins>
      <w:ins w:id="275" w:author="Author" w:date="2020-07-07T11:07:00Z">
        <w:r w:rsidR="00B02DB4" w:rsidRPr="0006583B">
          <w:rPr>
            <w:rFonts w:ascii="Angsana New" w:eastAsia="Angsana New" w:hAnsi="Angsana New" w:cs="Angsana New"/>
            <w:sz w:val="22"/>
            <w:szCs w:val="22"/>
            <w:lang w:eastAsia="en-US"/>
          </w:rPr>
          <w:t xml:space="preserve"> </w:t>
        </w:r>
      </w:ins>
      <w:del w:id="276" w:author="Author" w:date="2020-07-07T11:07:00Z">
        <w:r w:rsidRPr="0006583B" w:rsidDel="00DF3511">
          <w:rPr>
            <w:rFonts w:ascii="Angsana New" w:eastAsia="Angsana New" w:hAnsi="Angsana New" w:cs="Angsana New"/>
            <w:sz w:val="22"/>
            <w:szCs w:val="22"/>
            <w:lang w:eastAsia="en-US"/>
          </w:rPr>
          <w:delText xml:space="preserve">person </w:delText>
        </w:r>
      </w:del>
      <w:ins w:id="277" w:author="Author" w:date="2020-07-07T11:07:00Z">
        <w:r w:rsidR="00DF3511">
          <w:rPr>
            <w:rFonts w:ascii="Angsana New" w:eastAsia="Angsana New" w:hAnsi="Angsana New" w:cs="Angsana New"/>
            <w:sz w:val="22"/>
            <w:szCs w:val="22"/>
            <w:lang w:eastAsia="en-US"/>
          </w:rPr>
          <w:t>individual</w:t>
        </w:r>
        <w:r w:rsidR="00DF3511" w:rsidRPr="0006583B">
          <w:rPr>
            <w:rFonts w:ascii="Angsana New" w:eastAsia="Angsana New" w:hAnsi="Angsana New" w:cs="Angsana New"/>
            <w:sz w:val="22"/>
            <w:szCs w:val="22"/>
            <w:lang w:eastAsia="en-US"/>
          </w:rPr>
          <w:t xml:space="preserve"> </w:t>
        </w:r>
      </w:ins>
      <w:del w:id="278" w:author="Author" w:date="2020-07-07T13:57:00Z">
        <w:r w:rsidRPr="0006583B" w:rsidDel="004D59C8">
          <w:rPr>
            <w:rFonts w:ascii="Angsana New" w:eastAsia="Angsana New" w:hAnsi="Angsana New" w:cs="Angsana New"/>
            <w:sz w:val="22"/>
            <w:szCs w:val="22"/>
            <w:lang w:eastAsia="en-US"/>
          </w:rPr>
          <w:delText xml:space="preserve">who </w:delText>
        </w:r>
      </w:del>
      <w:r w:rsidRPr="0006583B">
        <w:rPr>
          <w:rFonts w:ascii="Angsana New" w:eastAsia="Angsana New" w:hAnsi="Angsana New" w:cs="Angsana New"/>
          <w:sz w:val="22"/>
          <w:szCs w:val="22"/>
          <w:lang w:eastAsia="en-US"/>
        </w:rPr>
        <w:t>wear</w:t>
      </w:r>
      <w:ins w:id="279" w:author="Author" w:date="2020-07-07T13:57:00Z">
        <w:r w:rsidR="004D59C8">
          <w:rPr>
            <w:rFonts w:ascii="Angsana New" w:eastAsia="Angsana New" w:hAnsi="Angsana New" w:cs="Angsana New"/>
            <w:sz w:val="22"/>
            <w:szCs w:val="22"/>
            <w:lang w:eastAsia="en-US"/>
          </w:rPr>
          <w:t>ing</w:t>
        </w:r>
      </w:ins>
      <w:del w:id="280" w:author="Author" w:date="2020-07-07T13:57:00Z">
        <w:r w:rsidRPr="0006583B" w:rsidDel="004D59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281" w:author="Author" w:date="2020-07-07T11:07:00Z">
        <w:r w:rsidRPr="0006583B" w:rsidDel="00314069">
          <w:rPr>
            <w:rFonts w:ascii="Angsana New" w:eastAsia="Angsana New" w:hAnsi="Angsana New" w:cs="Angsana New"/>
            <w:sz w:val="22"/>
            <w:szCs w:val="22"/>
            <w:lang w:eastAsia="en-US"/>
          </w:rPr>
          <w:delText xml:space="preserve">the </w:delText>
        </w:r>
      </w:del>
      <w:ins w:id="282" w:author="Author" w:date="2020-07-07T11:07:00Z">
        <w:r w:rsidR="00314069">
          <w:rPr>
            <w:rFonts w:ascii="Angsana New" w:eastAsia="Angsana New" w:hAnsi="Angsana New" w:cs="Angsana New"/>
            <w:sz w:val="22"/>
            <w:szCs w:val="22"/>
            <w:lang w:eastAsia="en-US"/>
          </w:rPr>
          <w:t>a</w:t>
        </w:r>
        <w:r w:rsidR="00314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persons. Personal identification does not </w:t>
      </w:r>
      <w:del w:id="283" w:author="Author" w:date="2020-07-07T13:58:00Z">
        <w:r w:rsidRPr="0006583B" w:rsidDel="001F41C7">
          <w:rPr>
            <w:rFonts w:ascii="Angsana New" w:eastAsia="Angsana New" w:hAnsi="Angsana New" w:cs="Angsana New"/>
            <w:sz w:val="22"/>
            <w:szCs w:val="22"/>
            <w:lang w:eastAsia="en-US"/>
          </w:rPr>
          <w:delText xml:space="preserve">assume </w:delText>
        </w:r>
      </w:del>
      <w:ins w:id="284" w:author="Author" w:date="2020-07-07T13:58:00Z">
        <w:r w:rsidR="001F41C7">
          <w:rPr>
            <w:rFonts w:ascii="Angsana New" w:eastAsia="Angsana New" w:hAnsi="Angsana New" w:cs="Angsana New"/>
            <w:sz w:val="22"/>
            <w:szCs w:val="22"/>
            <w:lang w:eastAsia="en-US"/>
          </w:rPr>
          <w:t>take into account</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w:t>
      </w:r>
      <w:del w:id="285" w:author="Author" w:date="2020-07-07T11:08:00Z">
        <w:r w:rsidRPr="0006583B" w:rsidDel="00DD2000">
          <w:rPr>
            <w:rFonts w:ascii="Angsana New" w:eastAsia="Angsana New" w:hAnsi="Angsana New" w:cs="Angsana New"/>
            <w:sz w:val="22"/>
            <w:szCs w:val="22"/>
            <w:lang w:eastAsia="en-US"/>
          </w:rPr>
          <w:delText xml:space="preserve">person </w:delText>
        </w:r>
      </w:del>
      <w:ins w:id="286" w:author="Author" w:date="2020-07-07T11:08:00Z">
        <w:r w:rsidR="00DD2000">
          <w:rPr>
            <w:rFonts w:ascii="Angsana New" w:eastAsia="Angsana New" w:hAnsi="Angsana New" w:cs="Angsana New"/>
            <w:sz w:val="22"/>
            <w:szCs w:val="22"/>
            <w:lang w:eastAsia="en-US"/>
          </w:rPr>
          <w:t>individual</w:t>
        </w:r>
        <w:r w:rsidR="00DD2000" w:rsidRPr="0006583B">
          <w:rPr>
            <w:rFonts w:ascii="Angsana New" w:eastAsia="Angsana New" w:hAnsi="Angsana New" w:cs="Angsana New"/>
            <w:sz w:val="22"/>
            <w:szCs w:val="22"/>
            <w:lang w:eastAsia="en-US"/>
          </w:rPr>
          <w:t xml:space="preserve"> </w:t>
        </w:r>
      </w:ins>
      <w:del w:id="287" w:author="Author" w:date="2020-07-07T13:58:00Z">
        <w:r w:rsidRPr="0006583B" w:rsidDel="001F41C7">
          <w:rPr>
            <w:rFonts w:ascii="Angsana New" w:eastAsia="Angsana New" w:hAnsi="Angsana New" w:cs="Angsana New"/>
            <w:sz w:val="22"/>
            <w:szCs w:val="22"/>
            <w:lang w:eastAsia="en-US"/>
          </w:rPr>
          <w:delText xml:space="preserve">will </w:delText>
        </w:r>
      </w:del>
      <w:ins w:id="288" w:author="Author" w:date="2020-07-07T13:58:00Z">
        <w:r w:rsidR="001F41C7">
          <w:rPr>
            <w:rFonts w:ascii="Angsana New" w:eastAsia="Angsana New" w:hAnsi="Angsana New" w:cs="Angsana New"/>
            <w:sz w:val="22"/>
            <w:szCs w:val="22"/>
            <w:lang w:eastAsia="en-US"/>
          </w:rPr>
          <w:t>may</w:t>
        </w:r>
        <w:r w:rsidR="001F41C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 the </w:t>
      </w:r>
      <w:del w:id="289" w:author="Author" w:date="2020-07-07T13:58:00Z">
        <w:r w:rsidRPr="0006583B" w:rsidDel="00B862B9">
          <w:rPr>
            <w:rFonts w:ascii="Angsana New" w:eastAsia="Angsana New" w:hAnsi="Angsana New" w:cs="Angsana New"/>
            <w:sz w:val="22"/>
            <w:szCs w:val="22"/>
            <w:lang w:eastAsia="en-US"/>
          </w:rPr>
          <w:delText>device</w:delText>
        </w:r>
      </w:del>
      <w:ins w:id="290" w:author="Author" w:date="2020-07-07T13:58:00Z">
        <w:r w:rsidR="00B862B9">
          <w:rPr>
            <w:rFonts w:ascii="Angsana New" w:eastAsia="Angsana New" w:hAnsi="Angsana New" w:cs="Angsana New"/>
            <w:sz w:val="22"/>
            <w:szCs w:val="22"/>
            <w:lang w:eastAsia="en-US"/>
          </w:rPr>
          <w:t>helmet</w:t>
        </w:r>
      </w:ins>
      <w:ins w:id="291" w:author="Author" w:date="2020-07-07T11:08:00Z">
        <w:r w:rsidR="00CC1ED4">
          <w:rPr>
            <w:rFonts w:ascii="Angsana New" w:eastAsia="Angsana New" w:hAnsi="Angsana New" w:cs="Angsana New"/>
            <w:sz w:val="22"/>
            <w:szCs w:val="22"/>
            <w:lang w:eastAsia="en-US"/>
          </w:rPr>
          <w:t>;</w:t>
        </w:r>
      </w:ins>
      <w:del w:id="292" w:author="Author" w:date="2020-07-07T11:08:00Z">
        <w:r w:rsidRPr="0006583B" w:rsidDel="00CC1ED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293" w:author="Author" w:date="2020-07-07T11:08:00Z">
        <w:r w:rsidR="00CC1ED4">
          <w:rPr>
            <w:rFonts w:ascii="Angsana New" w:eastAsia="Angsana New" w:hAnsi="Angsana New" w:cs="Angsana New"/>
            <w:sz w:val="22"/>
            <w:szCs w:val="22"/>
            <w:lang w:eastAsia="en-US"/>
          </w:rPr>
          <w:t>i</w:t>
        </w:r>
      </w:ins>
      <w:del w:id="294" w:author="Author" w:date="2020-07-07T11:08:00Z">
        <w:r w:rsidRPr="0006583B" w:rsidDel="00CC1ED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f a non-registered </w:t>
      </w:r>
      <w:del w:id="295" w:author="Author" w:date="2020-07-07T11:08:00Z">
        <w:r w:rsidRPr="0006583B" w:rsidDel="00CC1ED4">
          <w:rPr>
            <w:rFonts w:ascii="Angsana New" w:eastAsia="Angsana New" w:hAnsi="Angsana New" w:cs="Angsana New"/>
            <w:sz w:val="22"/>
            <w:szCs w:val="22"/>
            <w:lang w:eastAsia="en-US"/>
          </w:rPr>
          <w:delText>per</w:delText>
        </w:r>
        <w:r w:rsidRPr="0006583B" w:rsidDel="00CC1ED4">
          <w:rPr>
            <w:rFonts w:ascii="Angsana New" w:eastAsia="Angsana New" w:hAnsi="Angsana New" w:cs="Angsana New"/>
            <w:sz w:val="22"/>
            <w:szCs w:val="22"/>
            <w:lang w:eastAsia="en-US"/>
          </w:rPr>
          <w:softHyphen/>
          <w:delText xml:space="preserve">son </w:delText>
        </w:r>
      </w:del>
      <w:ins w:id="296" w:author="Author" w:date="2020-07-07T11:08:00Z">
        <w:r w:rsidR="00CC1ED4">
          <w:rPr>
            <w:rFonts w:ascii="Angsana New" w:eastAsia="Angsana New" w:hAnsi="Angsana New" w:cs="Angsana New"/>
            <w:sz w:val="22"/>
            <w:szCs w:val="22"/>
            <w:lang w:eastAsia="en-US"/>
          </w:rPr>
          <w:t>individual</w:t>
        </w:r>
        <w:r w:rsidR="00CC1E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wears the </w:t>
      </w:r>
      <w:del w:id="297" w:author="Author" w:date="2020-07-07T13:58:00Z">
        <w:r w:rsidRPr="0006583B" w:rsidDel="004459B3">
          <w:rPr>
            <w:rFonts w:ascii="Angsana New" w:eastAsia="Angsana New" w:hAnsi="Angsana New" w:cs="Angsana New"/>
            <w:sz w:val="22"/>
            <w:szCs w:val="22"/>
            <w:lang w:eastAsia="en-US"/>
          </w:rPr>
          <w:delText>device</w:delText>
        </w:r>
      </w:del>
      <w:ins w:id="298" w:author="Author" w:date="2020-07-07T13:58:00Z">
        <w:r w:rsidR="004459B3">
          <w:rPr>
            <w:rFonts w:ascii="Angsana New" w:eastAsia="Angsana New" w:hAnsi="Angsana New" w:cs="Angsana New"/>
            <w:sz w:val="22"/>
            <w:szCs w:val="22"/>
            <w:lang w:eastAsia="en-US"/>
          </w:rPr>
          <w:t>helmet</w:t>
        </w:r>
      </w:ins>
      <w:r w:rsidRPr="0006583B">
        <w:rPr>
          <w:rFonts w:ascii="Angsana New" w:eastAsia="Angsana New" w:hAnsi="Angsana New" w:cs="Angsana New"/>
          <w:sz w:val="22"/>
          <w:szCs w:val="22"/>
          <w:lang w:eastAsia="en-US"/>
        </w:rPr>
        <w:t xml:space="preserve">, the identification result will be </w:t>
      </w:r>
      <w:del w:id="299" w:author="Author" w:date="2020-07-07T13:58:00Z">
        <w:r w:rsidRPr="0006583B" w:rsidDel="00DD69CF">
          <w:rPr>
            <w:rFonts w:ascii="Angsana New" w:eastAsia="Angsana New" w:hAnsi="Angsana New" w:cs="Angsana New"/>
            <w:sz w:val="22"/>
            <w:szCs w:val="22"/>
            <w:lang w:eastAsia="en-US"/>
          </w:rPr>
          <w:delText>the one</w:delText>
        </w:r>
      </w:del>
      <w:ins w:id="300" w:author="Author" w:date="2020-07-07T13:58:00Z">
        <w:r w:rsidR="00DD69CF">
          <w:rPr>
            <w:rFonts w:ascii="Angsana New" w:eastAsia="Angsana New" w:hAnsi="Angsana New" w:cs="Angsana New"/>
            <w:sz w:val="22"/>
            <w:szCs w:val="22"/>
            <w:lang w:eastAsia="en-US"/>
          </w:rPr>
          <w:t>a</w:t>
        </w:r>
      </w:ins>
      <w:ins w:id="301" w:author="Author" w:date="2020-07-07T13:59:00Z">
        <w:r w:rsidR="00F8576A">
          <w:rPr>
            <w:rFonts w:ascii="Angsana New" w:eastAsia="Angsana New" w:hAnsi="Angsana New" w:cs="Angsana New"/>
            <w:sz w:val="22"/>
            <w:szCs w:val="22"/>
            <w:lang w:eastAsia="en-US"/>
          </w:rPr>
          <w:t xml:space="preserve"> registered</w:t>
        </w:r>
      </w:ins>
      <w:ins w:id="302" w:author="Author" w:date="2020-07-07T13:58:00Z">
        <w:r w:rsidR="00DD69CF">
          <w:rPr>
            <w:rFonts w:ascii="Angsana New" w:eastAsia="Angsana New" w:hAnsi="Angsana New" w:cs="Angsana New"/>
            <w:sz w:val="22"/>
            <w:szCs w:val="22"/>
            <w:lang w:eastAsia="en-US"/>
          </w:rPr>
          <w:t xml:space="preserve"> user</w:t>
        </w:r>
      </w:ins>
      <w:r w:rsidRPr="0006583B">
        <w:rPr>
          <w:rFonts w:ascii="Angsana New" w:eastAsia="Angsana New" w:hAnsi="Angsana New" w:cs="Angsana New"/>
          <w:sz w:val="22"/>
          <w:szCs w:val="22"/>
          <w:lang w:eastAsia="en-US"/>
        </w:rPr>
        <w:t xml:space="preserve"> </w:t>
      </w:r>
      <w:del w:id="303" w:author="Author" w:date="2020-07-07T14:00:00Z">
        <w:r w:rsidRPr="0006583B" w:rsidDel="00A23B10">
          <w:rPr>
            <w:rFonts w:ascii="Angsana New" w:eastAsia="Angsana New" w:hAnsi="Angsana New" w:cs="Angsana New"/>
            <w:sz w:val="22"/>
            <w:szCs w:val="22"/>
            <w:lang w:eastAsia="en-US"/>
          </w:rPr>
          <w:delText xml:space="preserve">with </w:delText>
        </w:r>
      </w:del>
      <w:ins w:id="304" w:author="Author" w:date="2020-07-07T14:00:00Z">
        <w:r w:rsidR="00660A53">
          <w:rPr>
            <w:rFonts w:ascii="Angsana New" w:eastAsia="Angsana New" w:hAnsi="Angsana New" w:cs="Angsana New"/>
            <w:sz w:val="22"/>
            <w:szCs w:val="22"/>
            <w:lang w:eastAsia="en-US"/>
          </w:rPr>
          <w:t>who has</w:t>
        </w:r>
        <w:r w:rsidR="00617E26">
          <w:rPr>
            <w:rFonts w:ascii="Angsana New" w:eastAsia="Angsana New" w:hAnsi="Angsana New" w:cs="Angsana New"/>
            <w:sz w:val="22"/>
            <w:szCs w:val="22"/>
            <w:lang w:eastAsia="en-US"/>
          </w:rPr>
          <w:t xml:space="preserve"> the</w:t>
        </w:r>
      </w:ins>
      <w:del w:id="305" w:author="Author" w:date="2020-07-07T14:00:00Z">
        <w:r w:rsidRPr="0006583B" w:rsidDel="00617E26">
          <w:rPr>
            <w:rFonts w:ascii="Angsana New" w:eastAsia="Angsana New" w:hAnsi="Angsana New" w:cs="Angsana New"/>
            <w:sz w:val="22"/>
            <w:szCs w:val="22"/>
            <w:lang w:eastAsia="en-US"/>
          </w:rPr>
          <w:delText>the</w:delText>
        </w:r>
      </w:del>
      <w:r w:rsidRPr="0006583B">
        <w:rPr>
          <w:rFonts w:ascii="Angsana New" w:eastAsia="Angsana New" w:hAnsi="Angsana New" w:cs="Angsana New"/>
          <w:sz w:val="22"/>
          <w:szCs w:val="22"/>
          <w:lang w:eastAsia="en-US"/>
        </w:rPr>
        <w:t xml:space="preserve"> </w:t>
      </w:r>
      <w:del w:id="306" w:author="Author" w:date="2020-07-07T13:59:00Z">
        <w:r w:rsidRPr="0006583B" w:rsidDel="00A53922">
          <w:rPr>
            <w:rFonts w:ascii="Angsana New" w:eastAsia="Angsana New" w:hAnsi="Angsana New" w:cs="Angsana New"/>
            <w:sz w:val="22"/>
            <w:szCs w:val="22"/>
            <w:lang w:eastAsia="en-US"/>
          </w:rPr>
          <w:delText xml:space="preserve">closest </w:delText>
        </w:r>
      </w:del>
      <w:ins w:id="307" w:author="Author" w:date="2020-07-07T13:59:00Z">
        <w:r w:rsidR="00A53922">
          <w:rPr>
            <w:rFonts w:ascii="Angsana New" w:eastAsia="Angsana New" w:hAnsi="Angsana New" w:cs="Angsana New"/>
            <w:sz w:val="22"/>
            <w:szCs w:val="22"/>
            <w:lang w:eastAsia="en-US"/>
          </w:rPr>
          <w:t>most similar</w:t>
        </w:r>
        <w:r w:rsidR="00A5392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w:t>
      </w:r>
      <w:del w:id="308" w:author="Author" w:date="2020-07-07T13:59:00Z">
        <w:r w:rsidRPr="0006583B" w:rsidDel="00A53922">
          <w:rPr>
            <w:rFonts w:ascii="Angsana New" w:eastAsia="Angsana New" w:hAnsi="Angsana New" w:cs="Angsana New"/>
            <w:sz w:val="22"/>
            <w:szCs w:val="22"/>
            <w:lang w:eastAsia="en-US"/>
          </w:rPr>
          <w:delText xml:space="preserve">among </w:delText>
        </w:r>
      </w:del>
      <w:del w:id="309" w:author="Author" w:date="2020-07-07T11:09:00Z">
        <w:r w:rsidRPr="0006583B" w:rsidDel="00DA7CAC">
          <w:rPr>
            <w:rFonts w:ascii="Angsana New" w:eastAsia="Angsana New" w:hAnsi="Angsana New" w:cs="Angsana New"/>
            <w:sz w:val="22"/>
            <w:szCs w:val="22"/>
            <w:lang w:eastAsia="en-US"/>
          </w:rPr>
          <w:delText xml:space="preserve">the </w:delText>
        </w:r>
      </w:del>
      <w:del w:id="310" w:author="Author" w:date="2020-07-07T13:59:00Z">
        <w:r w:rsidRPr="0006583B" w:rsidDel="00A53922">
          <w:rPr>
            <w:rFonts w:ascii="Angsana New" w:eastAsia="Angsana New" w:hAnsi="Angsana New" w:cs="Angsana New"/>
            <w:sz w:val="22"/>
            <w:szCs w:val="22"/>
            <w:lang w:eastAsia="en-US"/>
          </w:rPr>
          <w:delText>registered users</w:delText>
        </w:r>
      </w:del>
      <w:ins w:id="311" w:author="Author" w:date="2020-07-07T13:59:00Z">
        <w:r w:rsidR="00A53922">
          <w:rPr>
            <w:rFonts w:ascii="Angsana New" w:eastAsia="Angsana New" w:hAnsi="Angsana New" w:cs="Angsana New"/>
            <w:sz w:val="22"/>
            <w:szCs w:val="22"/>
            <w:lang w:eastAsia="en-US"/>
          </w:rPr>
          <w:t>to the wearer</w:t>
        </w:r>
      </w:ins>
      <w:r w:rsidRPr="0006583B">
        <w:rPr>
          <w:rFonts w:ascii="Angsana New" w:eastAsia="Angsana New" w:hAnsi="Angsana New" w:cs="Angsana New"/>
          <w:sz w:val="22"/>
          <w:szCs w:val="22"/>
          <w:lang w:eastAsia="en-US"/>
        </w:rPr>
        <w:t xml:space="preserve">. </w:t>
      </w:r>
      <w:del w:id="312" w:author="Author" w:date="2020-07-07T11:09:00Z">
        <w:r w:rsidRPr="0006583B" w:rsidDel="00827DE4">
          <w:rPr>
            <w:rFonts w:ascii="Angsana New" w:eastAsia="Angsana New" w:hAnsi="Angsana New" w:cs="Angsana New"/>
            <w:sz w:val="22"/>
            <w:szCs w:val="22"/>
            <w:lang w:eastAsia="en-US"/>
          </w:rPr>
          <w:delText xml:space="preserve">The </w:delText>
        </w:r>
      </w:del>
      <w:ins w:id="313" w:author="Author" w:date="2020-07-07T11:09:00Z">
        <w:r w:rsidR="00827DE4">
          <w:rPr>
            <w:rFonts w:ascii="Angsana New" w:eastAsia="Angsana New" w:hAnsi="Angsana New" w:cs="Angsana New"/>
            <w:sz w:val="22"/>
            <w:szCs w:val="22"/>
            <w:lang w:eastAsia="en-US"/>
          </w:rPr>
          <w:t>U</w:t>
        </w:r>
      </w:ins>
      <w:del w:id="314" w:author="Author" w:date="2020-07-07T11:09:00Z">
        <w:r w:rsidRPr="0006583B" w:rsidDel="00827DE4">
          <w:rPr>
            <w:rFonts w:ascii="Angsana New" w:eastAsia="Angsana New" w:hAnsi="Angsana New" w:cs="Angsana New"/>
            <w:sz w:val="22"/>
            <w:szCs w:val="22"/>
            <w:lang w:eastAsia="en-US"/>
          </w:rPr>
          <w:delText>u</w:delText>
        </w:r>
      </w:del>
      <w:r w:rsidRPr="0006583B">
        <w:rPr>
          <w:rFonts w:ascii="Angsana New" w:eastAsia="Angsana New" w:hAnsi="Angsana New" w:cs="Angsana New"/>
          <w:sz w:val="22"/>
          <w:szCs w:val="22"/>
          <w:lang w:eastAsia="en-US"/>
        </w:rPr>
        <w:t>ser authentication</w:t>
      </w:r>
    </w:p>
    <w:p w14:paraId="52347FB2" w14:textId="77777777" w:rsidR="00DA7CAC" w:rsidRPr="0006583B" w:rsidRDefault="00DA7CAC">
      <w:pPr>
        <w:rPr>
          <w:rFonts w:ascii="Angsana New" w:eastAsia="Angsana New" w:hAnsi="Angsana New" w:cs="Angsana New"/>
          <w:sz w:val="20"/>
          <w:szCs w:val="20"/>
        </w:rPr>
        <w:sectPr w:rsidR="00DA7CAC" w:rsidRPr="0006583B">
          <w:pgSz w:w="12240" w:h="15840"/>
          <w:pgMar w:top="1440" w:right="1440" w:bottom="1440" w:left="1440" w:header="720" w:footer="720" w:gutter="0"/>
          <w:cols w:space="720"/>
          <w:docGrid w:linePitch="360"/>
        </w:sectPr>
      </w:pPr>
    </w:p>
    <w:p w14:paraId="4313AA07" w14:textId="3BB940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lastRenderedPageBreak/>
        <w:t xml:space="preserve">determines whether the </w:t>
      </w:r>
      <w:del w:id="315" w:author="Author" w:date="2020-07-07T11:09:00Z">
        <w:r w:rsidRPr="0006583B" w:rsidDel="006F101B">
          <w:rPr>
            <w:rFonts w:ascii="Angsana New" w:eastAsia="Angsana New" w:hAnsi="Angsana New" w:cs="Angsana New"/>
            <w:sz w:val="22"/>
            <w:szCs w:val="22"/>
            <w:lang w:eastAsia="en-US"/>
          </w:rPr>
          <w:delText xml:space="preserve">person </w:delText>
        </w:r>
      </w:del>
      <w:ins w:id="316" w:author="Author" w:date="2020-07-07T11:09:00Z">
        <w:r w:rsidR="006F101B">
          <w:rPr>
            <w:rFonts w:ascii="Angsana New" w:eastAsia="Angsana New" w:hAnsi="Angsana New" w:cs="Angsana New"/>
            <w:sz w:val="22"/>
            <w:szCs w:val="22"/>
            <w:lang w:eastAsia="en-US"/>
          </w:rPr>
          <w:t>individual</w:t>
        </w:r>
        <w:r w:rsidR="006F10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wearing the helmet is </w:t>
      </w:r>
      <w:del w:id="317" w:author="Author" w:date="2020-07-07T11:10:00Z">
        <w:r w:rsidRPr="0006583B" w:rsidDel="00E36813">
          <w:rPr>
            <w:rFonts w:ascii="Angsana New" w:eastAsia="Angsana New" w:hAnsi="Angsana New" w:cs="Angsana New"/>
            <w:sz w:val="22"/>
            <w:szCs w:val="22"/>
            <w:lang w:eastAsia="en-US"/>
          </w:rPr>
          <w:delText xml:space="preserve">actually </w:delText>
        </w:r>
      </w:del>
      <w:ins w:id="318" w:author="Author" w:date="2020-07-07T11:10:00Z">
        <w:r w:rsidR="00E36813">
          <w:rPr>
            <w:rFonts w:ascii="Angsana New" w:eastAsia="Angsana New" w:hAnsi="Angsana New" w:cs="Angsana New"/>
            <w:sz w:val="22"/>
            <w:szCs w:val="22"/>
            <w:lang w:eastAsia="en-US"/>
          </w:rPr>
          <w:t>in fact</w:t>
        </w:r>
        <w:r w:rsidR="00E3681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319" w:author="Author" w:date="2020-07-07T11:09:00Z">
        <w:r w:rsidRPr="0006583B" w:rsidDel="00760CB7">
          <w:rPr>
            <w:rFonts w:ascii="Angsana New" w:eastAsia="Angsana New" w:hAnsi="Angsana New" w:cs="Angsana New"/>
            <w:sz w:val="22"/>
            <w:szCs w:val="22"/>
            <w:lang w:eastAsia="en-US"/>
          </w:rPr>
          <w:delText xml:space="preserve">person </w:delText>
        </w:r>
      </w:del>
      <w:ins w:id="320" w:author="Author" w:date="2020-07-07T11:09:00Z">
        <w:r w:rsidR="00760CB7">
          <w:rPr>
            <w:rFonts w:ascii="Angsana New" w:eastAsia="Angsana New" w:hAnsi="Angsana New" w:cs="Angsana New"/>
            <w:sz w:val="22"/>
            <w:szCs w:val="22"/>
            <w:lang w:eastAsia="en-US"/>
          </w:rPr>
          <w:t>individual</w:t>
        </w:r>
        <w:r w:rsidR="00760CB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with the ID </w:t>
      </w:r>
      <w:del w:id="321" w:author="Author" w:date="2020-07-07T11:10:00Z">
        <w:r w:rsidRPr="0006583B" w:rsidDel="006D510E">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the ID </w:t>
      </w:r>
      <w:del w:id="322" w:author="Author" w:date="2020-07-07T11:11:00Z">
        <w:r w:rsidRPr="0006583B" w:rsidDel="00E747C7">
          <w:rPr>
            <w:rFonts w:ascii="Angsana New" w:eastAsia="Angsana New" w:hAnsi="Angsana New" w:cs="Angsana New"/>
            <w:sz w:val="22"/>
            <w:szCs w:val="22"/>
            <w:lang w:eastAsia="en-US"/>
          </w:rPr>
          <w:delText xml:space="preserve">of a user wearing a helmet </w:delText>
        </w:r>
      </w:del>
      <w:r w:rsidRPr="0006583B">
        <w:rPr>
          <w:rFonts w:ascii="Angsana New" w:eastAsia="Angsana New" w:hAnsi="Angsana New" w:cs="Angsana New"/>
          <w:sz w:val="22"/>
          <w:szCs w:val="22"/>
          <w:lang w:eastAsia="en-US"/>
        </w:rPr>
        <w:t xml:space="preserve">is </w:t>
      </w:r>
      <w:del w:id="323" w:author="Author" w:date="2020-07-07T15:30:00Z">
        <w:r w:rsidRPr="0006583B" w:rsidDel="004570C1">
          <w:rPr>
            <w:rFonts w:ascii="Angsana New" w:eastAsia="Angsana New" w:hAnsi="Angsana New" w:cs="Angsana New"/>
            <w:sz w:val="22"/>
            <w:szCs w:val="22"/>
            <w:lang w:eastAsia="en-US"/>
          </w:rPr>
          <w:delText xml:space="preserve">given </w:delText>
        </w:r>
      </w:del>
      <w:ins w:id="324" w:author="Author" w:date="2020-07-07T15:30:00Z">
        <w:r w:rsidR="004570C1">
          <w:rPr>
            <w:rFonts w:ascii="Angsana New" w:eastAsia="Angsana New" w:hAnsi="Angsana New" w:cs="Angsana New"/>
            <w:sz w:val="22"/>
            <w:szCs w:val="22"/>
            <w:lang w:eastAsia="en-US"/>
          </w:rPr>
          <w:t>provided</w:t>
        </w:r>
        <w:r w:rsidR="004570C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We assume an environment in which </w:t>
      </w:r>
      <w:del w:id="325" w:author="Author" w:date="2020-07-07T14:01:00Z">
        <w:r w:rsidRPr="0006583B" w:rsidDel="00A17D96">
          <w:rPr>
            <w:rFonts w:ascii="Angsana New" w:eastAsia="Angsana New" w:hAnsi="Angsana New" w:cs="Angsana New"/>
            <w:sz w:val="22"/>
            <w:szCs w:val="22"/>
            <w:lang w:eastAsia="en-US"/>
          </w:rPr>
          <w:delText xml:space="preserve">each </w:delText>
        </w:r>
      </w:del>
      <w:ins w:id="326" w:author="Author" w:date="2020-07-07T14:01:00Z">
        <w:r w:rsidR="00A17D96">
          <w:rPr>
            <w:rFonts w:ascii="Angsana New" w:eastAsia="Angsana New" w:hAnsi="Angsana New" w:cs="Angsana New"/>
            <w:sz w:val="22"/>
            <w:szCs w:val="22"/>
            <w:lang w:eastAsia="en-US"/>
          </w:rPr>
          <w:t>all</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individual</w:t>
      </w:r>
      <w:ins w:id="327"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ha</w:t>
      </w:r>
      <w:ins w:id="328" w:author="Author" w:date="2020-07-07T14:01:00Z">
        <w:r w:rsidR="00A17D96">
          <w:rPr>
            <w:rFonts w:ascii="Angsana New" w:eastAsia="Angsana New" w:hAnsi="Angsana New" w:cs="Angsana New"/>
            <w:sz w:val="22"/>
            <w:szCs w:val="22"/>
            <w:lang w:eastAsia="en-US"/>
          </w:rPr>
          <w:t>ve</w:t>
        </w:r>
      </w:ins>
      <w:del w:id="329" w:author="Author" w:date="2020-07-07T14:01:00Z">
        <w:r w:rsidRPr="0006583B" w:rsidDel="00A17D96">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330" w:author="Author" w:date="2020-07-07T14:01:00Z">
        <w:r w:rsidR="00A17D96">
          <w:rPr>
            <w:rFonts w:ascii="Angsana New" w:eastAsia="Angsana New" w:hAnsi="Angsana New" w:cs="Angsana New"/>
            <w:sz w:val="22"/>
            <w:szCs w:val="22"/>
            <w:lang w:eastAsia="en-US"/>
          </w:rPr>
          <w:t>their</w:t>
        </w:r>
      </w:ins>
      <w:ins w:id="331" w:author="Author" w:date="2020-07-07T11:11:00Z">
        <w:r w:rsidR="0085342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own helmet</w:t>
      </w:r>
      <w:ins w:id="332" w:author="Author" w:date="2020-07-07T14:01:00Z">
        <w:r w:rsidR="00A17D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333" w:author="Author" w:date="2020-07-07T11:11:00Z">
        <w:r w:rsidRPr="0006583B" w:rsidDel="00DE0299">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4" w:author="Author" w:date="2020-07-07T14:01:00Z">
        <w:r w:rsidRPr="0006583B" w:rsidDel="00A17D96">
          <w:rPr>
            <w:rFonts w:ascii="Angsana New" w:eastAsia="Angsana New" w:hAnsi="Angsana New" w:cs="Angsana New"/>
            <w:sz w:val="22"/>
            <w:szCs w:val="22"/>
            <w:lang w:eastAsia="en-US"/>
          </w:rPr>
          <w:delText xml:space="preserve">for </w:delText>
        </w:r>
      </w:del>
      <w:ins w:id="335" w:author="Author" w:date="2020-07-07T14:01:00Z">
        <w:r w:rsidR="00A17D96">
          <w:rPr>
            <w:rFonts w:ascii="Angsana New" w:eastAsia="Angsana New" w:hAnsi="Angsana New" w:cs="Angsana New"/>
            <w:sz w:val="22"/>
            <w:szCs w:val="22"/>
            <w:lang w:eastAsia="en-US"/>
          </w:rPr>
          <w:t>in</w:t>
        </w:r>
        <w:r w:rsidR="00A17D9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w:t>
      </w:r>
      <w:r w:rsidRPr="0006583B">
        <w:rPr>
          <w:rFonts w:ascii="Angsana New" w:eastAsia="Angsana New" w:hAnsi="Angsana New" w:cs="Angsana New"/>
          <w:sz w:val="22"/>
          <w:szCs w:val="22"/>
          <w:lang w:eastAsia="en-US"/>
        </w:rPr>
        <w:softHyphen/>
        <w:t>cation)</w:t>
      </w:r>
      <w:ins w:id="336" w:author="Author" w:date="2020-07-07T11:11:00Z">
        <w:r w:rsidR="00B94BD1">
          <w:rPr>
            <w:rFonts w:ascii="Angsana New" w:eastAsia="Angsana New" w:hAnsi="Angsana New" w:cs="Angsana New"/>
            <w:sz w:val="22"/>
            <w:szCs w:val="22"/>
            <w:lang w:eastAsia="en-US"/>
          </w:rPr>
          <w:t>. In addition, we assume</w:t>
        </w:r>
      </w:ins>
      <w:r w:rsidRPr="0006583B">
        <w:rPr>
          <w:rFonts w:ascii="Angsana New" w:eastAsia="Angsana New" w:hAnsi="Angsana New" w:cs="Angsana New"/>
          <w:sz w:val="22"/>
          <w:szCs w:val="22"/>
          <w:lang w:eastAsia="en-US"/>
        </w:rPr>
        <w:t xml:space="preserve"> </w:t>
      </w:r>
      <w:del w:id="337" w:author="Author" w:date="2020-07-07T11:11:00Z">
        <w:r w:rsidRPr="0006583B" w:rsidDel="00B94BD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an environment in which the user ID is entered when using a shared helmet (</w:t>
      </w:r>
      <w:del w:id="338" w:author="Author" w:date="2020-07-07T11:11:00Z">
        <w:r w:rsidRPr="0006583B" w:rsidDel="00036C40">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339" w:author="Author" w:date="2020-07-07T14:01:00Z">
        <w:r w:rsidRPr="0006583B" w:rsidDel="00EF18D3">
          <w:rPr>
            <w:rFonts w:ascii="Angsana New" w:eastAsia="Angsana New" w:hAnsi="Angsana New" w:cs="Angsana New"/>
            <w:sz w:val="22"/>
            <w:szCs w:val="22"/>
            <w:lang w:eastAsia="en-US"/>
          </w:rPr>
          <w:delText xml:space="preserve">for </w:delText>
        </w:r>
      </w:del>
      <w:ins w:id="340" w:author="Author" w:date="2020-07-07T14:01:00Z">
        <w:r w:rsidR="00EF18D3">
          <w:rPr>
            <w:rFonts w:ascii="Angsana New" w:eastAsia="Angsana New" w:hAnsi="Angsana New" w:cs="Angsana New"/>
            <w:sz w:val="22"/>
            <w:szCs w:val="22"/>
            <w:lang w:eastAsia="en-US"/>
          </w:rPr>
          <w:t>in</w:t>
        </w:r>
        <w:r w:rsidR="00EF18D3" w:rsidRPr="0006583B">
          <w:rPr>
            <w:rFonts w:ascii="Angsana New" w:eastAsia="Angsana New" w:hAnsi="Angsana New" w:cs="Angsana New"/>
            <w:sz w:val="22"/>
            <w:szCs w:val="22"/>
            <w:lang w:eastAsia="en-US"/>
          </w:rPr>
          <w:t xml:space="preserve"> </w:t>
        </w:r>
      </w:ins>
      <w:ins w:id="341" w:author="Author" w:date="2020-07-07T14:03:00Z">
        <w:r w:rsidR="0037348D" w:rsidRPr="0037348D">
          <w:rPr>
            <w:rFonts w:ascii="Angsana New" w:eastAsia="Angsana New" w:hAnsi="Angsana New" w:cs="Angsana New"/>
            <w:sz w:val="22"/>
            <w:szCs w:val="22"/>
            <w:lang w:eastAsia="en-US"/>
          </w:rPr>
          <w:t>automated teller machine</w:t>
        </w:r>
        <w:r w:rsidR="0037348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w:t>
      </w:r>
      <w:ins w:id="342" w:author="Author" w:date="2020-07-07T14:03:00Z">
        <w:r w:rsidR="0083535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authentication). Even if</w:t>
      </w:r>
      <w:ins w:id="343" w:author="Author" w:date="2020-07-07T14:03:00Z">
        <w:r w:rsidR="00A776FA">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w:t>
      </w:r>
      <w:del w:id="344" w:author="Author" w:date="2020-07-07T14:01:00Z">
        <w:r w:rsidRPr="0006583B" w:rsidDel="000A2F65">
          <w:rPr>
            <w:rFonts w:ascii="Angsana New" w:eastAsia="Angsana New" w:hAnsi="Angsana New" w:cs="Angsana New"/>
            <w:sz w:val="22"/>
            <w:szCs w:val="22"/>
            <w:lang w:eastAsia="en-US"/>
          </w:rPr>
          <w:delText xml:space="preserve">an </w:delText>
        </w:r>
      </w:del>
      <w:del w:id="345" w:author="Author" w:date="2020-07-07T11:18:00Z">
        <w:r w:rsidRPr="0006583B" w:rsidDel="002835DE">
          <w:rPr>
            <w:rFonts w:ascii="Angsana New" w:eastAsia="Angsana New" w:hAnsi="Angsana New" w:cs="Angsana New"/>
            <w:sz w:val="22"/>
            <w:szCs w:val="22"/>
            <w:lang w:eastAsia="en-US"/>
          </w:rPr>
          <w:delText xml:space="preserve">outsider </w:delText>
        </w:r>
      </w:del>
      <w:ins w:id="346" w:author="Author" w:date="2020-07-07T11:18:00Z">
        <w:r w:rsidR="002835DE">
          <w:rPr>
            <w:rFonts w:ascii="Angsana New" w:eastAsia="Angsana New" w:hAnsi="Angsana New" w:cs="Angsana New"/>
            <w:sz w:val="22"/>
            <w:szCs w:val="22"/>
            <w:lang w:eastAsia="en-US"/>
          </w:rPr>
          <w:t>intruder</w:t>
        </w:r>
        <w:r w:rsidR="002835D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ins w:id="347" w:author="Author" w:date="2020-07-07T14:03:00Z">
        <w:r w:rsidR="00A776FA">
          <w:rPr>
            <w:rFonts w:ascii="Angsana New" w:eastAsia="Angsana New" w:hAnsi="Angsana New" w:cs="Angsana New"/>
            <w:sz w:val="22"/>
            <w:szCs w:val="22"/>
            <w:lang w:eastAsia="en-US"/>
          </w:rPr>
          <w:t>s</w:t>
        </w:r>
      </w:ins>
      <w:del w:id="348" w:author="Author" w:date="2020-07-07T14:01:00Z">
        <w:r w:rsidRPr="0006583B" w:rsidDel="000A2F6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helmet and enter</w:t>
      </w:r>
      <w:ins w:id="349" w:author="Author" w:date="2020-07-07T14:03:00Z">
        <w:r w:rsidR="004F6AA7">
          <w:rPr>
            <w:rFonts w:ascii="Angsana New" w:eastAsia="Angsana New" w:hAnsi="Angsana New" w:cs="Angsana New"/>
            <w:sz w:val="22"/>
            <w:szCs w:val="22"/>
            <w:lang w:eastAsia="en-US"/>
          </w:rPr>
          <w:t>s</w:t>
        </w:r>
      </w:ins>
      <w:del w:id="350" w:author="Author" w:date="2020-07-07T14:01:00Z">
        <w:r w:rsidRPr="0006583B" w:rsidDel="00F468C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351" w:author="Author" w:date="2020-07-07T11:18:00Z">
        <w:r w:rsidRPr="0006583B" w:rsidDel="00540CE4">
          <w:rPr>
            <w:rFonts w:ascii="Angsana New" w:eastAsia="Angsana New" w:hAnsi="Angsana New" w:cs="Angsana New"/>
            <w:sz w:val="22"/>
            <w:szCs w:val="22"/>
            <w:lang w:eastAsia="en-US"/>
          </w:rPr>
          <w:delText xml:space="preserve">the </w:delText>
        </w:r>
      </w:del>
      <w:ins w:id="352" w:author="Author" w:date="2020-07-07T11:18:00Z">
        <w:r w:rsidR="00540CE4">
          <w:rPr>
            <w:rFonts w:ascii="Angsana New" w:eastAsia="Angsana New" w:hAnsi="Angsana New" w:cs="Angsana New"/>
            <w:sz w:val="22"/>
            <w:szCs w:val="22"/>
            <w:lang w:eastAsia="en-US"/>
          </w:rPr>
          <w:t>a</w:t>
        </w:r>
        <w:r w:rsidR="00540CE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stolen ID, </w:t>
      </w:r>
      <w:del w:id="353" w:author="Author" w:date="2020-07-07T14:03:00Z">
        <w:r w:rsidRPr="0006583B" w:rsidDel="0000207D">
          <w:rPr>
            <w:rFonts w:ascii="Angsana New" w:eastAsia="Angsana New" w:hAnsi="Angsana New" w:cs="Angsana New"/>
            <w:sz w:val="22"/>
            <w:szCs w:val="22"/>
            <w:lang w:eastAsia="en-US"/>
          </w:rPr>
          <w:delText xml:space="preserve">they </w:delText>
        </w:r>
      </w:del>
      <w:ins w:id="354" w:author="Author" w:date="2020-07-07T14:03:00Z">
        <w:r w:rsidR="0000207D">
          <w:rPr>
            <w:rFonts w:ascii="Angsana New" w:eastAsia="Angsana New" w:hAnsi="Angsana New" w:cs="Angsana New"/>
            <w:sz w:val="22"/>
            <w:szCs w:val="22"/>
            <w:lang w:eastAsia="en-US"/>
          </w:rPr>
          <w:t>he or she</w:t>
        </w:r>
        <w:r w:rsidR="000020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identified as an </w:t>
      </w:r>
      <w:del w:id="355" w:author="Author" w:date="2020-07-07T11:18:00Z">
        <w:r w:rsidRPr="0006583B" w:rsidDel="00A65339">
          <w:rPr>
            <w:rFonts w:ascii="Angsana New" w:eastAsia="Angsana New" w:hAnsi="Angsana New" w:cs="Angsana New"/>
            <w:sz w:val="22"/>
            <w:szCs w:val="22"/>
            <w:lang w:eastAsia="en-US"/>
          </w:rPr>
          <w:delText xml:space="preserve">outsider </w:delText>
        </w:r>
      </w:del>
      <w:ins w:id="356" w:author="Author" w:date="2020-07-07T11:18:00Z">
        <w:r w:rsidR="00A65339">
          <w:rPr>
            <w:rFonts w:ascii="Angsana New" w:eastAsia="Angsana New" w:hAnsi="Angsana New" w:cs="Angsana New"/>
            <w:sz w:val="22"/>
            <w:szCs w:val="22"/>
            <w:lang w:eastAsia="en-US"/>
          </w:rPr>
          <w:t>intruder</w:t>
        </w:r>
        <w:r w:rsidR="00A653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denied) because </w:t>
      </w:r>
      <w:del w:id="357" w:author="Author" w:date="2020-07-07T14:03:00Z">
        <w:r w:rsidRPr="0006583B" w:rsidDel="006566FD">
          <w:rPr>
            <w:rFonts w:ascii="Angsana New" w:eastAsia="Angsana New" w:hAnsi="Angsana New" w:cs="Angsana New"/>
            <w:sz w:val="22"/>
            <w:szCs w:val="22"/>
            <w:lang w:eastAsia="en-US"/>
          </w:rPr>
          <w:delText xml:space="preserve">their </w:delText>
        </w:r>
      </w:del>
      <w:ins w:id="358" w:author="Author" w:date="2020-07-07T14:03:00Z">
        <w:r w:rsidR="006566FD">
          <w:rPr>
            <w:rFonts w:ascii="Angsana New" w:eastAsia="Angsana New" w:hAnsi="Angsana New" w:cs="Angsana New"/>
            <w:sz w:val="22"/>
            <w:szCs w:val="22"/>
            <w:lang w:eastAsia="en-US"/>
          </w:rPr>
          <w:t>the</w:t>
        </w:r>
        <w:r w:rsidR="006566F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shape </w:t>
      </w:r>
      <w:del w:id="359" w:author="Author" w:date="2020-07-07T11:18:00Z">
        <w:r w:rsidRPr="0006583B" w:rsidDel="006E5B32">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360" w:author="Author" w:date="2020-07-07T11:18:00Z">
        <w:r w:rsidR="006E5B32">
          <w:rPr>
            <w:rFonts w:ascii="Angsana New" w:eastAsia="Angsana New" w:hAnsi="Angsana New" w:cs="Angsana New"/>
            <w:sz w:val="22"/>
            <w:szCs w:val="22"/>
            <w:lang w:eastAsia="en-US"/>
          </w:rPr>
          <w:t>s</w:t>
        </w:r>
      </w:ins>
      <w:del w:id="361" w:author="Author" w:date="2020-07-07T11:18:00Z">
        <w:r w:rsidRPr="0006583B" w:rsidDel="006E5B32">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w:t>
      </w:r>
      <w:ins w:id="362" w:author="Author" w:date="2020-07-07T11:18:00Z">
        <w:r w:rsidR="0048470F">
          <w:rPr>
            <w:rFonts w:ascii="Angsana New" w:eastAsia="Angsana New" w:hAnsi="Angsana New" w:cs="Angsana New"/>
            <w:sz w:val="22"/>
            <w:szCs w:val="22"/>
            <w:lang w:eastAsia="en-US"/>
          </w:rPr>
          <w:t xml:space="preserve">that of </w:t>
        </w:r>
      </w:ins>
      <w:r w:rsidRPr="0006583B">
        <w:rPr>
          <w:rFonts w:ascii="Angsana New" w:eastAsia="Angsana New" w:hAnsi="Angsana New" w:cs="Angsana New"/>
          <w:sz w:val="22"/>
          <w:szCs w:val="22"/>
          <w:lang w:eastAsia="en-US"/>
        </w:rPr>
        <w:t xml:space="preserve">the </w:t>
      </w:r>
      <w:del w:id="363" w:author="Author" w:date="2020-07-07T11:18:00Z">
        <w:r w:rsidRPr="0006583B" w:rsidDel="0048470F">
          <w:rPr>
            <w:rFonts w:ascii="Angsana New" w:eastAsia="Angsana New" w:hAnsi="Angsana New" w:cs="Angsana New"/>
            <w:sz w:val="22"/>
            <w:szCs w:val="22"/>
            <w:lang w:eastAsia="en-US"/>
          </w:rPr>
          <w:delText xml:space="preserve">person </w:delText>
        </w:r>
      </w:del>
      <w:ins w:id="364" w:author="Author" w:date="2020-07-07T11:18:00Z">
        <w:r w:rsidR="0048470F">
          <w:rPr>
            <w:rFonts w:ascii="Angsana New" w:eastAsia="Angsana New" w:hAnsi="Angsana New" w:cs="Angsana New"/>
            <w:sz w:val="22"/>
            <w:szCs w:val="22"/>
            <w:lang w:eastAsia="en-US"/>
          </w:rPr>
          <w:t>individual</w:t>
        </w:r>
        <w:r w:rsidR="0048470F" w:rsidRPr="0006583B">
          <w:rPr>
            <w:rFonts w:ascii="Angsana New" w:eastAsia="Angsana New" w:hAnsi="Angsana New" w:cs="Angsana New"/>
            <w:sz w:val="22"/>
            <w:szCs w:val="22"/>
            <w:lang w:eastAsia="en-US"/>
          </w:rPr>
          <w:t xml:space="preserve"> </w:t>
        </w:r>
      </w:ins>
      <w:del w:id="365" w:author="Author" w:date="2020-07-07T11:18:00Z">
        <w:r w:rsidRPr="0006583B" w:rsidDel="0048470F">
          <w:rPr>
            <w:rFonts w:ascii="Angsana New" w:eastAsia="Angsana New" w:hAnsi="Angsana New" w:cs="Angsana New"/>
            <w:sz w:val="22"/>
            <w:szCs w:val="22"/>
            <w:lang w:eastAsia="en-US"/>
          </w:rPr>
          <w:delText xml:space="preserve">of </w:delText>
        </w:r>
      </w:del>
      <w:ins w:id="366" w:author="Author" w:date="2020-07-07T11:18:00Z">
        <w:r w:rsidR="0048470F">
          <w:rPr>
            <w:rFonts w:ascii="Angsana New" w:eastAsia="Angsana New" w:hAnsi="Angsana New" w:cs="Angsana New"/>
            <w:sz w:val="22"/>
            <w:szCs w:val="22"/>
            <w:lang w:eastAsia="en-US"/>
          </w:rPr>
          <w:t>with</w:t>
        </w:r>
        <w:r w:rsidR="004847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p>
    <w:p w14:paraId="646EAAA1" w14:textId="11638C8E" w:rsidR="00DA7CAC" w:rsidRPr="0006583B" w:rsidRDefault="00DA7CAC">
      <w:pPr>
        <w:rPr>
          <w:rFonts w:ascii="Angsana New" w:eastAsia="Angsana New" w:hAnsi="Angsana New" w:cs="Angsana New"/>
          <w:sz w:val="22"/>
          <w:szCs w:val="22"/>
        </w:rPr>
      </w:pPr>
      <w:del w:id="367" w:author="Author" w:date="2020-07-07T11:18:00Z">
        <w:r w:rsidRPr="0006583B" w:rsidDel="002743A3">
          <w:rPr>
            <w:rFonts w:ascii="Angsana New" w:eastAsia="Angsana New" w:hAnsi="Angsana New" w:cs="Angsana New"/>
            <w:sz w:val="22"/>
            <w:szCs w:val="22"/>
            <w:lang w:eastAsia="en-US"/>
          </w:rPr>
          <w:delText>In the following sections</w:delText>
        </w:r>
      </w:del>
      <w:ins w:id="368" w:author="Author" w:date="2020-07-07T11:18:00Z">
        <w:r w:rsidR="002743A3">
          <w:rPr>
            <w:rFonts w:ascii="Angsana New" w:eastAsia="Angsana New" w:hAnsi="Angsana New" w:cs="Angsana New"/>
            <w:sz w:val="22"/>
            <w:szCs w:val="22"/>
            <w:lang w:eastAsia="en-US"/>
          </w:rPr>
          <w:t>The remainder of this paper is organized a</w:t>
        </w:r>
      </w:ins>
      <w:ins w:id="369" w:author="Author" w:date="2020-07-07T11:19:00Z">
        <w:r w:rsidR="002743A3">
          <w:rPr>
            <w:rFonts w:ascii="Angsana New" w:eastAsia="Angsana New" w:hAnsi="Angsana New" w:cs="Angsana New"/>
            <w:sz w:val="22"/>
            <w:szCs w:val="22"/>
            <w:lang w:eastAsia="en-US"/>
          </w:rPr>
          <w:t>s follows.</w:t>
        </w:r>
      </w:ins>
      <w:del w:id="370" w:author="Author" w:date="2020-07-07T11:19:00Z">
        <w:r w:rsidRPr="0006583B" w:rsidDel="002743A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Section </w:t>
      </w:r>
      <w:hyperlink w:anchor="bookmark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 xml:space="preserve"> introduces </w:t>
      </w:r>
      <w:del w:id="371" w:author="Author" w:date="2020-07-07T11:19:00Z">
        <w:r w:rsidRPr="0006583B" w:rsidDel="00D807C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related work</w:t>
      </w:r>
      <w:del w:id="372" w:author="Author" w:date="2020-07-07T14:04:00Z">
        <w:r w:rsidRPr="0006583B" w:rsidDel="006609F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Section </w:t>
      </w:r>
      <w:hyperlink w:anchor="bookmark2" w:history="1">
        <w:r w:rsidRPr="0006583B">
          <w:rPr>
            <w:rFonts w:ascii="Angsana New" w:eastAsia="Angsana New" w:hAnsi="Angsana New" w:cs="Angsana New"/>
            <w:sz w:val="22"/>
            <w:szCs w:val="22"/>
            <w:lang w:eastAsia="en-US"/>
          </w:rPr>
          <w:t>3</w:t>
        </w:r>
      </w:hyperlink>
      <w:r w:rsidRPr="0006583B">
        <w:rPr>
          <w:rFonts w:ascii="Angsana New" w:eastAsia="Angsana New" w:hAnsi="Angsana New" w:cs="Angsana New"/>
          <w:sz w:val="22"/>
          <w:szCs w:val="22"/>
          <w:lang w:eastAsia="en-US"/>
        </w:rPr>
        <w:t xml:space="preserve"> </w:t>
      </w:r>
      <w:del w:id="373" w:author="Author" w:date="2020-07-07T11:19:00Z">
        <w:r w:rsidRPr="0006583B" w:rsidDel="00343D2F">
          <w:rPr>
            <w:rFonts w:ascii="Angsana New" w:eastAsia="Angsana New" w:hAnsi="Angsana New" w:cs="Angsana New"/>
            <w:sz w:val="22"/>
            <w:szCs w:val="22"/>
            <w:lang w:eastAsia="en-US"/>
          </w:rPr>
          <w:delText xml:space="preserve">explains </w:delText>
        </w:r>
      </w:del>
      <w:ins w:id="374" w:author="Author" w:date="2020-07-07T11:19:00Z">
        <w:r w:rsidR="00343D2F">
          <w:rPr>
            <w:rFonts w:ascii="Angsana New" w:eastAsia="Angsana New" w:hAnsi="Angsana New" w:cs="Angsana New"/>
            <w:sz w:val="22"/>
            <w:szCs w:val="22"/>
            <w:lang w:eastAsia="en-US"/>
          </w:rPr>
          <w:t>describes</w:t>
        </w:r>
        <w:r w:rsidR="00343D2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proposed method, Section </w:t>
      </w:r>
      <w:hyperlink w:anchor="bookmark1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evaluates the proposed method, and Section </w:t>
      </w:r>
      <w:hyperlink w:anchor="bookmark16"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xml:space="preserve"> concludes th</w:t>
      </w:r>
      <w:ins w:id="375" w:author="Author" w:date="2020-07-07T11:19:00Z">
        <w:r w:rsidR="005B3C7C">
          <w:rPr>
            <w:rFonts w:ascii="Angsana New" w:eastAsia="Angsana New" w:hAnsi="Angsana New" w:cs="Angsana New"/>
            <w:sz w:val="22"/>
            <w:szCs w:val="22"/>
            <w:lang w:eastAsia="en-US"/>
          </w:rPr>
          <w:t>e</w:t>
        </w:r>
      </w:ins>
      <w:del w:id="376" w:author="Author" w:date="2020-07-07T11:19:00Z">
        <w:r w:rsidRPr="0006583B" w:rsidDel="005B3C7C">
          <w:rPr>
            <w:rFonts w:ascii="Angsana New" w:eastAsia="Angsana New" w:hAnsi="Angsana New" w:cs="Angsana New"/>
            <w:sz w:val="22"/>
            <w:szCs w:val="22"/>
            <w:lang w:eastAsia="en-US"/>
          </w:rPr>
          <w:delText>is</w:delText>
        </w:r>
      </w:del>
      <w:r w:rsidRPr="0006583B">
        <w:rPr>
          <w:rFonts w:ascii="Angsana New" w:eastAsia="Angsana New" w:hAnsi="Angsana New" w:cs="Angsana New"/>
          <w:sz w:val="22"/>
          <w:szCs w:val="22"/>
          <w:lang w:eastAsia="en-US"/>
        </w:rPr>
        <w:t xml:space="preserve"> paper.</w:t>
      </w:r>
    </w:p>
    <w:p w14:paraId="0494C566" w14:textId="77777777" w:rsidR="00DA7CAC" w:rsidRPr="0006583B" w:rsidRDefault="00DA7CAC">
      <w:pPr>
        <w:rPr>
          <w:rFonts w:ascii="Angsana New" w:eastAsia="Angsana New" w:hAnsi="Angsana New" w:cs="Angsana New"/>
          <w:sz w:val="32"/>
          <w:szCs w:val="32"/>
        </w:rPr>
      </w:pPr>
      <w:bookmarkStart w:id="377" w:name="bookmark0"/>
      <w:r w:rsidRPr="0006583B">
        <w:rPr>
          <w:rFonts w:ascii="Angsana New" w:eastAsia="Angsana New" w:hAnsi="Angsana New" w:cs="Angsana New"/>
          <w:b/>
          <w:bCs/>
          <w:sz w:val="32"/>
          <w:szCs w:val="32"/>
          <w:lang w:eastAsia="en-US"/>
        </w:rPr>
        <w:t>2</w:t>
      </w:r>
      <w:bookmarkEnd w:id="377"/>
      <w:del w:id="378"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w:t>
      </w:r>
      <w:del w:id="379"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RELATED WORK</w:t>
      </w:r>
    </w:p>
    <w:p w14:paraId="5A65848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section, we introduce research on user identification and </w:t>
      </w:r>
      <w:commentRangeStart w:id="380"/>
      <w:commentRangeStart w:id="381"/>
      <w:r w:rsidRPr="0006583B">
        <w:rPr>
          <w:rFonts w:ascii="Angsana New" w:eastAsia="Angsana New" w:hAnsi="Angsana New" w:cs="Angsana New"/>
          <w:sz w:val="22"/>
          <w:szCs w:val="22"/>
          <w:lang w:eastAsia="en-US"/>
        </w:rPr>
        <w:t xml:space="preserve">head state </w:t>
      </w:r>
      <w:commentRangeEnd w:id="380"/>
      <w:r w:rsidR="00230B7E">
        <w:rPr>
          <w:rStyle w:val="a4"/>
        </w:rPr>
        <w:commentReference w:id="380"/>
      </w:r>
      <w:commentRangeEnd w:id="381"/>
      <w:r w:rsidR="00840FE7">
        <w:rPr>
          <w:rStyle w:val="a4"/>
        </w:rPr>
        <w:commentReference w:id="381"/>
      </w:r>
      <w:r w:rsidRPr="0006583B">
        <w:rPr>
          <w:rFonts w:ascii="Angsana New" w:eastAsia="Angsana New" w:hAnsi="Angsana New" w:cs="Angsana New"/>
          <w:sz w:val="22"/>
          <w:szCs w:val="22"/>
          <w:lang w:eastAsia="en-US"/>
        </w:rPr>
        <w:t>recognition.</w:t>
      </w:r>
    </w:p>
    <w:p w14:paraId="039A7B9A" w14:textId="49BFACA8"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2.1 </w:t>
      </w:r>
      <w:del w:id="382"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88471C6" w14:textId="0B50471A"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There are several methods </w:t>
      </w:r>
      <w:del w:id="383" w:author="Author" w:date="2020-07-07T14:04:00Z">
        <w:r w:rsidRPr="0006583B" w:rsidDel="006F56CA">
          <w:rPr>
            <w:rFonts w:ascii="Angsana New" w:eastAsia="Angsana New" w:hAnsi="Angsana New" w:cs="Angsana New"/>
            <w:sz w:val="22"/>
            <w:szCs w:val="22"/>
            <w:lang w:eastAsia="en-US"/>
          </w:rPr>
          <w:delText xml:space="preserve">to </w:delText>
        </w:r>
      </w:del>
      <w:ins w:id="384" w:author="Author" w:date="2020-07-07T14:04:00Z">
        <w:r w:rsidR="006F56CA">
          <w:rPr>
            <w:rFonts w:ascii="Angsana New" w:eastAsia="Angsana New" w:hAnsi="Angsana New" w:cs="Angsana New"/>
            <w:sz w:val="22"/>
            <w:szCs w:val="22"/>
            <w:lang w:eastAsia="en-US"/>
          </w:rPr>
          <w:t>for</w:t>
        </w:r>
        <w:r w:rsidR="006F56C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385" w:author="Author" w:date="2020-07-07T14:04:00Z">
        <w:r w:rsidR="006F56CA">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password, </w:t>
      </w:r>
      <w:ins w:id="386" w:author="Author" w:date="2020-07-07T14:05:00Z">
        <w:r w:rsidR="00FB227F" w:rsidRPr="00FB227F">
          <w:rPr>
            <w:rFonts w:ascii="Angsana New" w:eastAsia="Angsana New" w:hAnsi="Angsana New" w:cs="Angsana New"/>
            <w:sz w:val="22"/>
            <w:szCs w:val="22"/>
            <w:lang w:eastAsia="en-US"/>
          </w:rPr>
          <w:t xml:space="preserve">personal identification number </w:t>
        </w:r>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PIN</w:t>
      </w:r>
      <w:ins w:id="387" w:author="Author" w:date="2020-07-07T14:05:00Z">
        <w:r w:rsidR="00FB227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and stroke pattern; physical characteristics</w:t>
      </w:r>
      <w:ins w:id="388" w:author="Author" w:date="2020-07-07T11:20:00Z">
        <w:r w:rsidR="006C536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face, fingerprint, voice print, and iris; and behavioral characteristics</w:t>
      </w:r>
      <w:ins w:id="389" w:author="Author" w:date="2020-07-07T11:20:00Z">
        <w:r w:rsidR="0023192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hand</w:t>
      </w:r>
      <w:r w:rsidRPr="0006583B">
        <w:rPr>
          <w:rFonts w:ascii="Angsana New" w:eastAsia="Angsana New" w:hAnsi="Angsana New" w:cs="Angsana New"/>
          <w:sz w:val="22"/>
          <w:szCs w:val="22"/>
          <w:lang w:eastAsia="en-US"/>
        </w:rPr>
        <w:softHyphen/>
        <w:t xml:space="preserve">writing and gait. </w:t>
      </w:r>
      <w:ins w:id="390" w:author="Author" w:date="2020-07-07T11:20:00Z">
        <w:r w:rsidR="002C6420">
          <w:rPr>
            <w:rFonts w:ascii="Angsana New" w:eastAsia="Angsana New" w:hAnsi="Angsana New" w:cs="Angsana New"/>
            <w:sz w:val="22"/>
            <w:szCs w:val="22"/>
            <w:lang w:eastAsia="en-US"/>
          </w:rPr>
          <w:t>However, p</w:t>
        </w:r>
      </w:ins>
      <w:del w:id="391" w:author="Author" w:date="2020-07-07T11:20:00Z">
        <w:r w:rsidRPr="0006583B" w:rsidDel="002C6420">
          <w:rPr>
            <w:rFonts w:ascii="Angsana New" w:eastAsia="Angsana New" w:hAnsi="Angsana New" w:cs="Angsana New"/>
            <w:sz w:val="22"/>
            <w:szCs w:val="22"/>
            <w:lang w:eastAsia="en-US"/>
          </w:rPr>
          <w:delText>P</w:delText>
        </w:r>
      </w:del>
      <w:r w:rsidRPr="0006583B">
        <w:rPr>
          <w:rFonts w:ascii="Angsana New" w:eastAsia="Angsana New" w:hAnsi="Angsana New" w:cs="Angsana New"/>
          <w:sz w:val="22"/>
          <w:szCs w:val="22"/>
          <w:lang w:eastAsia="en-US"/>
        </w:rPr>
        <w:t>assword</w:t>
      </w:r>
      <w:ins w:id="392"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PIN</w:t>
      </w:r>
      <w:ins w:id="393"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stroke pattern</w:t>
      </w:r>
      <w:ins w:id="394" w:author="Author" w:date="2020-07-07T11:20:00Z">
        <w:r w:rsidR="00BA1F7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that can be freely set by individuals ha</w:t>
      </w:r>
      <w:ins w:id="395" w:author="Author" w:date="2020-07-07T11:20:00Z">
        <w:r w:rsidR="00E05A3C">
          <w:rPr>
            <w:rFonts w:ascii="Angsana New" w:eastAsia="Angsana New" w:hAnsi="Angsana New" w:cs="Angsana New"/>
            <w:sz w:val="22"/>
            <w:szCs w:val="22"/>
            <w:lang w:eastAsia="en-US"/>
          </w:rPr>
          <w:t>ve</w:t>
        </w:r>
      </w:ins>
      <w:del w:id="396" w:author="Author" w:date="2020-07-07T11:20:00Z">
        <w:r w:rsidRPr="0006583B" w:rsidDel="00E05A3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 risk of spoofing by shoulder hacking, brute force attack</w:t>
      </w:r>
      <w:ins w:id="397" w:author="Author" w:date="2020-07-07T11:20:00Z">
        <w:r w:rsidR="00D2072B">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and password duplication.</w:t>
      </w:r>
    </w:p>
    <w:p w14:paraId="6C0DA6EC" w14:textId="717FFF00" w:rsidR="00DA7CAC" w:rsidRPr="0006583B" w:rsidDel="00A73E73" w:rsidRDefault="00DA7CAC">
      <w:pPr>
        <w:rPr>
          <w:del w:id="398" w:author="藤井 敦寛" w:date="2020-07-19T10:38:00Z"/>
          <w:rFonts w:ascii="Angsana New" w:eastAsia="Angsana New" w:hAnsi="Angsana New" w:cs="Angsana New"/>
          <w:sz w:val="22"/>
          <w:szCs w:val="22"/>
        </w:rPr>
      </w:pPr>
      <w:r w:rsidRPr="0006583B">
        <w:rPr>
          <w:rFonts w:ascii="Angsana New" w:eastAsia="Angsana New" w:hAnsi="Angsana New" w:cs="Angsana New"/>
          <w:sz w:val="22"/>
          <w:szCs w:val="22"/>
          <w:lang w:eastAsia="en-US"/>
        </w:rPr>
        <w:t>For physical characteristics, Chen et al.</w:t>
      </w:r>
      <w:ins w:id="399" w:author="Author" w:date="2020-07-07T11:20:00Z">
        <w:r w:rsidR="003F409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2" w:history="1">
        <w:r w:rsidRPr="0006583B">
          <w:rPr>
            <w:rFonts w:ascii="Angsana New" w:eastAsia="Angsana New" w:hAnsi="Angsana New" w:cs="Angsana New"/>
            <w:sz w:val="22"/>
            <w:szCs w:val="22"/>
            <w:lang w:eastAsia="en-US"/>
          </w:rPr>
          <w:t>5</w:t>
        </w:r>
      </w:hyperlink>
      <w:r w:rsidRPr="0006583B">
        <w:rPr>
          <w:rFonts w:ascii="Angsana New" w:eastAsia="Angsana New" w:hAnsi="Angsana New" w:cs="Angsana New"/>
          <w:sz w:val="22"/>
          <w:szCs w:val="22"/>
          <w:lang w:eastAsia="en-US"/>
        </w:rPr>
        <w:t>] proposed an authen</w:t>
      </w:r>
      <w:r w:rsidRPr="0006583B">
        <w:rPr>
          <w:rFonts w:ascii="Angsana New" w:eastAsia="Angsana New" w:hAnsi="Angsana New" w:cs="Angsana New"/>
          <w:sz w:val="22"/>
          <w:szCs w:val="22"/>
          <w:lang w:eastAsia="en-US"/>
        </w:rPr>
        <w:softHyphen/>
        <w:t xml:space="preserve">tication method using </w:t>
      </w:r>
      <w:ins w:id="400" w:author="Author" w:date="2020-07-07T11:26:00Z">
        <w:r w:rsidR="00021FCC" w:rsidRPr="0006583B">
          <w:rPr>
            <w:rFonts w:ascii="Angsana New" w:eastAsia="Angsana New" w:hAnsi="Angsana New" w:cs="Angsana New"/>
            <w:sz w:val="22"/>
            <w:szCs w:val="22"/>
            <w:lang w:eastAsia="en-US"/>
          </w:rPr>
          <w:t xml:space="preserve">video images </w:t>
        </w:r>
        <w:r w:rsidR="00021FCC">
          <w:rPr>
            <w:rFonts w:ascii="Angsana New" w:eastAsia="Angsana New" w:hAnsi="Angsana New" w:cs="Angsana New"/>
            <w:sz w:val="22"/>
            <w:szCs w:val="22"/>
            <w:lang w:eastAsia="en-US"/>
          </w:rPr>
          <w:t xml:space="preserve">of </w:t>
        </w:r>
      </w:ins>
      <w:r w:rsidRPr="0006583B">
        <w:rPr>
          <w:rFonts w:ascii="Angsana New" w:eastAsia="Angsana New" w:hAnsi="Angsana New" w:cs="Angsana New"/>
          <w:sz w:val="22"/>
          <w:szCs w:val="22"/>
          <w:lang w:eastAsia="en-US"/>
        </w:rPr>
        <w:t xml:space="preserve">the user's face and fingertips </w:t>
      </w:r>
      <w:del w:id="401" w:author="Author" w:date="2020-07-07T11:26:00Z">
        <w:r w:rsidRPr="0006583B" w:rsidDel="00021FCC">
          <w:rPr>
            <w:rFonts w:ascii="Angsana New" w:eastAsia="Angsana New" w:hAnsi="Angsana New" w:cs="Angsana New"/>
            <w:sz w:val="22"/>
            <w:szCs w:val="22"/>
            <w:lang w:eastAsia="en-US"/>
          </w:rPr>
          <w:delText xml:space="preserve">video images </w:delText>
        </w:r>
      </w:del>
      <w:r w:rsidRPr="0006583B">
        <w:rPr>
          <w:rFonts w:ascii="Angsana New" w:eastAsia="Angsana New" w:hAnsi="Angsana New" w:cs="Angsana New"/>
          <w:sz w:val="22"/>
          <w:szCs w:val="22"/>
          <w:lang w:eastAsia="en-US"/>
        </w:rPr>
        <w:t xml:space="preserve">captured from the front and rear cameras of a mobile device. </w:t>
      </w:r>
      <w:commentRangeStart w:id="402"/>
      <w:del w:id="403" w:author="藤井 敦寛" w:date="2020-07-19T10:04:00Z">
        <w:r w:rsidRPr="0006583B" w:rsidDel="0036664E">
          <w:rPr>
            <w:rFonts w:ascii="Angsana New" w:eastAsia="Angsana New" w:hAnsi="Angsana New" w:cs="Angsana New"/>
            <w:sz w:val="22"/>
            <w:szCs w:val="22"/>
            <w:lang w:eastAsia="en-US"/>
          </w:rPr>
          <w:delText>It is possible to identify the</w:delText>
        </w:r>
      </w:del>
      <w:ins w:id="404" w:author="Author" w:date="2020-07-07T11:26:00Z">
        <w:del w:id="405" w:author="藤井 敦寛" w:date="2020-07-19T10:04:00Z">
          <w:r w:rsidR="00BF2596" w:rsidDel="0036664E">
            <w:rPr>
              <w:rFonts w:ascii="Angsana New" w:eastAsia="Angsana New" w:hAnsi="Angsana New" w:cs="Angsana New"/>
              <w:sz w:val="22"/>
              <w:szCs w:val="22"/>
              <w:lang w:eastAsia="en-US"/>
            </w:rPr>
            <w:delText xml:space="preserve">a </w:delText>
          </w:r>
          <w:r w:rsidR="00E0186C" w:rsidDel="0036664E">
            <w:rPr>
              <w:rFonts w:ascii="Angsana New" w:eastAsia="Angsana New" w:hAnsi="Angsana New" w:cs="Angsana New"/>
              <w:sz w:val="22"/>
              <w:szCs w:val="22"/>
              <w:lang w:eastAsia="en-US"/>
            </w:rPr>
            <w:delText>helmet</w:delText>
          </w:r>
        </w:del>
      </w:ins>
      <w:del w:id="406" w:author="藤井 敦寛" w:date="2020-07-19T10:04:00Z">
        <w:r w:rsidRPr="0006583B" w:rsidDel="0036664E">
          <w:rPr>
            <w:rFonts w:ascii="Angsana New" w:eastAsia="Angsana New" w:hAnsi="Angsana New" w:cs="Angsana New"/>
            <w:sz w:val="22"/>
            <w:szCs w:val="22"/>
            <w:lang w:eastAsia="en-US"/>
          </w:rPr>
          <w:delText xml:space="preserve"> wearer by using a camera mounted on the helmet</w:delText>
        </w:r>
      </w:del>
      <w:ins w:id="407" w:author="Author" w:date="2020-07-07T11:26:00Z">
        <w:del w:id="408" w:author="藤井 敦寛" w:date="2020-07-19T10:04:00Z">
          <w:r w:rsidR="00182E27" w:rsidDel="0036664E">
            <w:rPr>
              <w:rFonts w:ascii="Angsana New" w:eastAsia="Angsana New" w:hAnsi="Angsana New" w:cs="Angsana New"/>
              <w:sz w:val="22"/>
              <w:szCs w:val="22"/>
              <w:lang w:eastAsia="en-US"/>
            </w:rPr>
            <w:delText>;</w:delText>
          </w:r>
        </w:del>
      </w:ins>
      <w:del w:id="409" w:author="藤井 敦寛" w:date="2020-07-19T10:04:00Z">
        <w:r w:rsidRPr="0006583B" w:rsidDel="0036664E">
          <w:rPr>
            <w:rFonts w:ascii="Angsana New" w:eastAsia="Angsana New" w:hAnsi="Angsana New" w:cs="Angsana New"/>
            <w:sz w:val="22"/>
            <w:szCs w:val="22"/>
            <w:lang w:eastAsia="en-US"/>
          </w:rPr>
          <w:delText xml:space="preserve">, however, it is </w:delText>
        </w:r>
        <w:commentRangeStart w:id="410"/>
        <w:commentRangeStart w:id="411"/>
        <w:r w:rsidRPr="0006583B" w:rsidDel="0036664E">
          <w:rPr>
            <w:rFonts w:ascii="Angsana New" w:eastAsia="Angsana New" w:hAnsi="Angsana New" w:cs="Angsana New"/>
            <w:sz w:val="22"/>
            <w:szCs w:val="22"/>
            <w:lang w:eastAsia="en-US"/>
          </w:rPr>
          <w:delText xml:space="preserve">messy </w:delText>
        </w:r>
      </w:del>
      <w:ins w:id="412" w:author="Author" w:date="2020-07-07T14:06:00Z">
        <w:del w:id="413" w:author="藤井 敦寛" w:date="2020-07-19T10:04:00Z">
          <w:r w:rsidR="00161F55" w:rsidDel="0036664E">
            <w:rPr>
              <w:rFonts w:ascii="Angsana New" w:eastAsia="Angsana New" w:hAnsi="Angsana New" w:cs="Angsana New"/>
              <w:sz w:val="22"/>
              <w:szCs w:val="22"/>
              <w:lang w:eastAsia="en-US"/>
            </w:rPr>
            <w:delText>inefficient</w:delText>
          </w:r>
          <w:commentRangeEnd w:id="410"/>
          <w:r w:rsidR="00161F55" w:rsidDel="0036664E">
            <w:rPr>
              <w:rStyle w:val="a4"/>
            </w:rPr>
            <w:commentReference w:id="410"/>
          </w:r>
        </w:del>
      </w:ins>
      <w:commentRangeEnd w:id="411"/>
      <w:del w:id="414" w:author="藤井 敦寛" w:date="2020-07-19T10:04:00Z">
        <w:r w:rsidR="00C1493E" w:rsidDel="0036664E">
          <w:rPr>
            <w:rStyle w:val="a4"/>
          </w:rPr>
          <w:commentReference w:id="411"/>
        </w:r>
      </w:del>
      <w:ins w:id="415" w:author="Author" w:date="2020-07-07T14:06:00Z">
        <w:del w:id="416" w:author="藤井 敦寛" w:date="2020-07-19T10:04:00Z">
          <w:r w:rsidR="00161F55" w:rsidRPr="0006583B" w:rsidDel="0036664E">
            <w:rPr>
              <w:rFonts w:ascii="Angsana New" w:eastAsia="Angsana New" w:hAnsi="Angsana New" w:cs="Angsana New"/>
              <w:sz w:val="22"/>
              <w:szCs w:val="22"/>
              <w:lang w:eastAsia="en-US"/>
            </w:rPr>
            <w:delText xml:space="preserve"> </w:delText>
          </w:r>
        </w:del>
      </w:ins>
      <w:del w:id="417" w:author="藤井 敦寛" w:date="2020-07-19T10:04:00Z">
        <w:r w:rsidRPr="0006583B" w:rsidDel="0036664E">
          <w:rPr>
            <w:rFonts w:ascii="Angsana New" w:eastAsia="Angsana New" w:hAnsi="Angsana New" w:cs="Angsana New"/>
            <w:sz w:val="22"/>
            <w:szCs w:val="22"/>
            <w:lang w:eastAsia="en-US"/>
          </w:rPr>
          <w:delText>to take a picture</w:delText>
        </w:r>
      </w:del>
      <w:ins w:id="418" w:author="Author" w:date="2020-07-07T14:07:00Z">
        <w:del w:id="419" w:author="藤井 敦寛" w:date="2020-07-19T10:04:00Z">
          <w:r w:rsidR="00CC6B10" w:rsidDel="0036664E">
            <w:rPr>
              <w:rFonts w:ascii="Angsana New" w:eastAsia="Angsana New" w:hAnsi="Angsana New" w:cs="Angsana New"/>
              <w:sz w:val="22"/>
              <w:szCs w:val="22"/>
              <w:lang w:eastAsia="en-US"/>
            </w:rPr>
            <w:delText>s</w:delText>
          </w:r>
        </w:del>
      </w:ins>
      <w:del w:id="420" w:author="藤井 敦寛" w:date="2020-07-19T10:04:00Z">
        <w:r w:rsidRPr="0006583B" w:rsidDel="0036664E">
          <w:rPr>
            <w:rFonts w:ascii="Angsana New" w:eastAsia="Angsana New" w:hAnsi="Angsana New" w:cs="Angsana New"/>
            <w:sz w:val="22"/>
            <w:szCs w:val="22"/>
            <w:lang w:eastAsia="en-US"/>
          </w:rPr>
          <w:delText xml:space="preserve"> of the </w:delText>
        </w:r>
      </w:del>
      <w:ins w:id="421" w:author="Author" w:date="2020-07-07T11:26:00Z">
        <w:del w:id="422" w:author="藤井 敦寛" w:date="2020-07-19T10:04:00Z">
          <w:r w:rsidR="008F5E40" w:rsidDel="0036664E">
            <w:rPr>
              <w:rFonts w:ascii="Angsana New" w:eastAsia="Angsana New" w:hAnsi="Angsana New" w:cs="Angsana New"/>
              <w:sz w:val="22"/>
              <w:szCs w:val="22"/>
              <w:lang w:eastAsia="en-US"/>
            </w:rPr>
            <w:delText xml:space="preserve">wearer's </w:delText>
          </w:r>
        </w:del>
      </w:ins>
      <w:del w:id="423" w:author="藤井 敦寛" w:date="2020-07-19T10:04:00Z">
        <w:r w:rsidRPr="0006583B" w:rsidDel="0036664E">
          <w:rPr>
            <w:rFonts w:ascii="Angsana New" w:eastAsia="Angsana New" w:hAnsi="Angsana New" w:cs="Angsana New"/>
            <w:sz w:val="22"/>
            <w:szCs w:val="22"/>
            <w:lang w:eastAsia="en-US"/>
          </w:rPr>
          <w:delText>face all the</w:delText>
        </w:r>
      </w:del>
      <w:ins w:id="424" w:author="Author" w:date="2020-07-07T14:07:00Z">
        <w:del w:id="425" w:author="藤井 敦寛" w:date="2020-07-19T10:04:00Z">
          <w:r w:rsidR="001C5F43" w:rsidDel="0036664E">
            <w:rPr>
              <w:rFonts w:ascii="Angsana New" w:eastAsia="Angsana New" w:hAnsi="Angsana New" w:cs="Angsana New"/>
              <w:sz w:val="22"/>
              <w:szCs w:val="22"/>
              <w:lang w:eastAsia="en-US"/>
            </w:rPr>
            <w:delText xml:space="preserve"> entire</w:delText>
          </w:r>
        </w:del>
      </w:ins>
      <w:del w:id="426" w:author="藤井 敦寛" w:date="2020-07-19T10:04:00Z">
        <w:r w:rsidRPr="0006583B" w:rsidDel="0036664E">
          <w:rPr>
            <w:rFonts w:ascii="Angsana New" w:eastAsia="Angsana New" w:hAnsi="Angsana New" w:cs="Angsana New"/>
            <w:sz w:val="22"/>
            <w:szCs w:val="22"/>
            <w:lang w:eastAsia="en-US"/>
          </w:rPr>
          <w:delText xml:space="preserve"> time</w:delText>
        </w:r>
      </w:del>
      <w:ins w:id="427" w:author="Author" w:date="2020-07-07T14:07:00Z">
        <w:del w:id="428" w:author="藤井 敦寛" w:date="2020-07-19T10:04:00Z">
          <w:r w:rsidR="001C5F43" w:rsidDel="0036664E">
            <w:rPr>
              <w:rFonts w:ascii="Angsana New" w:eastAsia="Angsana New" w:hAnsi="Angsana New" w:cs="Angsana New"/>
              <w:sz w:val="22"/>
              <w:szCs w:val="22"/>
              <w:lang w:eastAsia="en-US"/>
            </w:rPr>
            <w:delText xml:space="preserve"> he or she</w:delText>
          </w:r>
        </w:del>
      </w:ins>
      <w:del w:id="429" w:author="藤井 敦寛" w:date="2020-07-19T10:04:00Z">
        <w:r w:rsidRPr="0006583B" w:rsidDel="0036664E">
          <w:rPr>
            <w:rFonts w:ascii="Angsana New" w:eastAsia="Angsana New" w:hAnsi="Angsana New" w:cs="Angsana New"/>
            <w:sz w:val="22"/>
            <w:szCs w:val="22"/>
            <w:lang w:eastAsia="en-US"/>
          </w:rPr>
          <w:delText xml:space="preserve"> wear</w:delText>
        </w:r>
      </w:del>
      <w:ins w:id="430" w:author="Author" w:date="2020-07-07T14:07:00Z">
        <w:del w:id="431" w:author="藤井 敦寛" w:date="2020-07-19T10:04:00Z">
          <w:r w:rsidR="001C5F43" w:rsidDel="0036664E">
            <w:rPr>
              <w:rFonts w:ascii="Angsana New" w:eastAsia="Angsana New" w:hAnsi="Angsana New" w:cs="Angsana New"/>
              <w:sz w:val="22"/>
              <w:szCs w:val="22"/>
              <w:lang w:eastAsia="en-US"/>
            </w:rPr>
            <w:delText>s</w:delText>
          </w:r>
        </w:del>
      </w:ins>
      <w:del w:id="432" w:author="藤井 敦寛" w:date="2020-07-19T10:04:00Z">
        <w:r w:rsidRPr="0006583B" w:rsidDel="0036664E">
          <w:rPr>
            <w:rFonts w:ascii="Angsana New" w:eastAsia="Angsana New" w:hAnsi="Angsana New" w:cs="Angsana New"/>
            <w:sz w:val="22"/>
            <w:szCs w:val="22"/>
            <w:lang w:eastAsia="en-US"/>
          </w:rPr>
          <w:delText xml:space="preserve">ing the helmet. </w:delText>
        </w:r>
      </w:del>
      <w:commentRangeEnd w:id="402"/>
      <w:r w:rsidR="0036664E">
        <w:rPr>
          <w:rStyle w:val="a4"/>
        </w:rPr>
        <w:commentReference w:id="402"/>
      </w:r>
      <w:r w:rsidRPr="0006583B">
        <w:rPr>
          <w:rFonts w:ascii="Angsana New" w:eastAsia="Angsana New" w:hAnsi="Angsana New" w:cs="Angsana New"/>
          <w:sz w:val="22"/>
          <w:szCs w:val="22"/>
          <w:lang w:eastAsia="en-US"/>
        </w:rPr>
        <w:t>Siddharth et al.</w:t>
      </w:r>
      <w:ins w:id="433" w:author="Author" w:date="2020-07-07T11:27:00Z">
        <w:r w:rsidR="00C63CC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19" w:history="1">
        <w:r w:rsidRPr="0006583B">
          <w:rPr>
            <w:rFonts w:ascii="Angsana New" w:eastAsia="Angsana New" w:hAnsi="Angsana New" w:cs="Angsana New"/>
            <w:sz w:val="22"/>
            <w:szCs w:val="22"/>
            <w:lang w:eastAsia="en-US"/>
          </w:rPr>
          <w:t>1</w:t>
        </w:r>
      </w:hyperlink>
      <w:r w:rsidRPr="0006583B">
        <w:rPr>
          <w:rFonts w:ascii="Angsana New" w:eastAsia="Angsana New" w:hAnsi="Angsana New" w:cs="Angsana New"/>
          <w:sz w:val="22"/>
          <w:szCs w:val="22"/>
          <w:lang w:eastAsia="en-US"/>
        </w:rPr>
        <w:t>] proposed an authenti</w:t>
      </w:r>
      <w:r w:rsidRPr="0006583B">
        <w:rPr>
          <w:rFonts w:ascii="Angsana New" w:eastAsia="Angsana New" w:hAnsi="Angsana New" w:cs="Angsana New"/>
          <w:sz w:val="22"/>
          <w:szCs w:val="22"/>
          <w:lang w:eastAsia="en-US"/>
        </w:rPr>
        <w:softHyphen/>
        <w:t xml:space="preserve">cation system based on </w:t>
      </w:r>
      <w:ins w:id="434" w:author="Author" w:date="2020-07-07T11:27:00Z">
        <w:r w:rsidR="00081B63">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palm print and palm vein. The system uses visible and infrared light to acquire images of the palm print and palm vein, and </w:t>
      </w:r>
      <w:del w:id="435" w:author="Author" w:date="2020-07-07T11:27:00Z">
        <w:r w:rsidRPr="0006583B" w:rsidDel="00090785">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performed by </w:t>
      </w:r>
      <w:del w:id="436" w:author="Author" w:date="2020-07-07T11:27:00Z">
        <w:r w:rsidRPr="0006583B" w:rsidDel="006327C9">
          <w:rPr>
            <w:rFonts w:ascii="Angsana New" w:eastAsia="Angsana New" w:hAnsi="Angsana New" w:cs="Angsana New"/>
            <w:sz w:val="22"/>
            <w:szCs w:val="22"/>
            <w:lang w:eastAsia="en-US"/>
          </w:rPr>
          <w:delText xml:space="preserve">checking </w:delText>
        </w:r>
      </w:del>
      <w:ins w:id="437" w:author="Author" w:date="2020-07-07T11:27:00Z">
        <w:r w:rsidR="006327C9">
          <w:rPr>
            <w:rFonts w:ascii="Angsana New" w:eastAsia="Angsana New" w:hAnsi="Angsana New" w:cs="Angsana New"/>
            <w:sz w:val="22"/>
            <w:szCs w:val="22"/>
            <w:lang w:eastAsia="en-US"/>
          </w:rPr>
          <w:t>verifying</w:t>
        </w:r>
        <w:r w:rsidR="006327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data against </w:t>
      </w:r>
      <w:del w:id="438" w:author="Author" w:date="2020-07-07T14:08:00Z">
        <w:r w:rsidRPr="0006583B" w:rsidDel="00AF2301">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registration data in the database. </w:t>
      </w:r>
      <w:proofErr w:type="spellStart"/>
      <w:r w:rsidRPr="0006583B">
        <w:rPr>
          <w:rFonts w:ascii="Angsana New" w:eastAsia="Angsana New" w:hAnsi="Angsana New" w:cs="Angsana New"/>
          <w:sz w:val="22"/>
          <w:szCs w:val="22"/>
          <w:lang w:eastAsia="en-US"/>
        </w:rPr>
        <w:t>Sayo</w:t>
      </w:r>
      <w:proofErr w:type="spellEnd"/>
      <w:r w:rsidRPr="0006583B">
        <w:rPr>
          <w:rFonts w:ascii="Angsana New" w:eastAsia="Angsana New" w:hAnsi="Angsana New" w:cs="Angsana New"/>
          <w:sz w:val="22"/>
          <w:szCs w:val="22"/>
          <w:lang w:eastAsia="en-US"/>
        </w:rPr>
        <w:t xml:space="preserve"> et al.</w:t>
      </w:r>
      <w:ins w:id="439" w:author="Author" w:date="2020-07-07T11:27:00Z">
        <w:r w:rsidR="00FE4FC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4" w:history="1">
        <w:r w:rsidRPr="0006583B">
          <w:rPr>
            <w:rFonts w:ascii="Angsana New" w:eastAsia="Angsana New" w:hAnsi="Angsana New" w:cs="Angsana New"/>
            <w:sz w:val="22"/>
            <w:szCs w:val="22"/>
            <w:lang w:eastAsia="en-US"/>
          </w:rPr>
          <w:t>15</w:t>
        </w:r>
      </w:hyperlink>
      <w:r w:rsidRPr="0006583B">
        <w:rPr>
          <w:rFonts w:ascii="Angsana New" w:eastAsia="Angsana New" w:hAnsi="Angsana New" w:cs="Angsana New"/>
          <w:sz w:val="22"/>
          <w:szCs w:val="22"/>
          <w:lang w:eastAsia="en-US"/>
        </w:rPr>
        <w:t xml:space="preserve">] proposed an authentication method based on </w:t>
      </w:r>
      <w:del w:id="440" w:author="Author" w:date="2020-07-07T11:27:00Z">
        <w:r w:rsidRPr="0006583B" w:rsidDel="003D3193">
          <w:rPr>
            <w:rFonts w:ascii="Angsana New" w:eastAsia="Angsana New" w:hAnsi="Angsana New" w:cs="Angsana New"/>
            <w:sz w:val="22"/>
            <w:szCs w:val="22"/>
            <w:lang w:eastAsia="en-US"/>
          </w:rPr>
          <w:delText xml:space="preserve">the </w:delText>
        </w:r>
      </w:del>
      <w:ins w:id="441" w:author="Author" w:date="2020-07-07T11:27:00Z">
        <w:r w:rsidR="003D3193">
          <w:rPr>
            <w:rFonts w:ascii="Angsana New" w:eastAsia="Angsana New" w:hAnsi="Angsana New" w:cs="Angsana New"/>
            <w:sz w:val="22"/>
            <w:szCs w:val="22"/>
            <w:lang w:eastAsia="en-US"/>
          </w:rPr>
          <w:t>a</w:t>
        </w:r>
        <w:r w:rsidR="003D319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camera image </w:t>
      </w:r>
      <w:ins w:id="442" w:author="Author" w:date="2020-07-07T11:28:00Z">
        <w:r w:rsidR="00174D98">
          <w:rPr>
            <w:rFonts w:ascii="Angsana New" w:eastAsia="Angsana New" w:hAnsi="Angsana New" w:cs="Angsana New"/>
            <w:sz w:val="22"/>
            <w:szCs w:val="22"/>
            <w:lang w:eastAsia="en-US"/>
          </w:rPr>
          <w:t xml:space="preserve">that </w:t>
        </w:r>
      </w:ins>
      <w:r w:rsidRPr="0006583B">
        <w:rPr>
          <w:rFonts w:ascii="Angsana New" w:eastAsia="Angsana New" w:hAnsi="Angsana New" w:cs="Angsana New"/>
          <w:sz w:val="22"/>
          <w:szCs w:val="22"/>
          <w:lang w:eastAsia="en-US"/>
        </w:rPr>
        <w:t>captur</w:t>
      </w:r>
      <w:ins w:id="443" w:author="Author" w:date="2020-07-07T11:28:00Z">
        <w:r w:rsidR="00174D98">
          <w:rPr>
            <w:rFonts w:ascii="Angsana New" w:eastAsia="Angsana New" w:hAnsi="Angsana New" w:cs="Angsana New"/>
            <w:sz w:val="22"/>
            <w:szCs w:val="22"/>
            <w:lang w:eastAsia="en-US"/>
          </w:rPr>
          <w:t>es</w:t>
        </w:r>
      </w:ins>
      <w:del w:id="444" w:author="Author" w:date="2020-07-07T11:28:00Z">
        <w:r w:rsidRPr="0006583B" w:rsidDel="00174D98">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shape of </w:t>
      </w:r>
      <w:del w:id="445" w:author="Author" w:date="2020-07-07T11:28:00Z">
        <w:r w:rsidRPr="0006583B" w:rsidDel="00DC2AEA">
          <w:rPr>
            <w:rFonts w:ascii="Angsana New" w:eastAsia="Angsana New" w:hAnsi="Angsana New" w:cs="Angsana New"/>
            <w:sz w:val="22"/>
            <w:szCs w:val="22"/>
            <w:lang w:eastAsia="en-US"/>
          </w:rPr>
          <w:delText xml:space="preserve">the </w:delText>
        </w:r>
      </w:del>
      <w:ins w:id="446" w:author="Author" w:date="2020-07-07T11:28:00Z">
        <w:r w:rsidR="00DC2AEA">
          <w:rPr>
            <w:rFonts w:ascii="Angsana New" w:eastAsia="Angsana New" w:hAnsi="Angsana New" w:cs="Angsana New"/>
            <w:sz w:val="22"/>
            <w:szCs w:val="22"/>
            <w:lang w:eastAsia="en-US"/>
          </w:rPr>
          <w:t>a user's</w:t>
        </w:r>
        <w:r w:rsidR="00DC2A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lips </w:t>
      </w:r>
      <w:del w:id="447" w:author="Author" w:date="2020-07-07T11:28:00Z">
        <w:r w:rsidRPr="0006583B" w:rsidDel="00041914">
          <w:rPr>
            <w:rFonts w:ascii="Angsana New" w:eastAsia="Angsana New" w:hAnsi="Angsana New" w:cs="Angsana New"/>
            <w:sz w:val="22"/>
            <w:szCs w:val="22"/>
            <w:lang w:eastAsia="en-US"/>
          </w:rPr>
          <w:delText>which is</w:delText>
        </w:r>
      </w:del>
      <w:ins w:id="448" w:author="Author" w:date="2020-07-07T11:28:00Z">
        <w:r w:rsidR="00041914">
          <w:rPr>
            <w:rFonts w:ascii="Angsana New" w:eastAsia="Angsana New" w:hAnsi="Angsana New" w:cs="Angsana New"/>
            <w:sz w:val="22"/>
            <w:szCs w:val="22"/>
            <w:lang w:eastAsia="en-US"/>
          </w:rPr>
          <w:t>(</w:t>
        </w:r>
      </w:ins>
      <w:del w:id="449" w:author="Author" w:date="2020-07-07T11:28:00Z">
        <w:r w:rsidRPr="0006583B" w:rsidDel="00041914">
          <w:rPr>
            <w:rFonts w:ascii="Angsana New" w:eastAsia="Angsana New" w:hAnsi="Angsana New" w:cs="Angsana New"/>
            <w:sz w:val="22"/>
            <w:szCs w:val="22"/>
            <w:lang w:eastAsia="en-US"/>
          </w:rPr>
          <w:delText xml:space="preserve"> </w:delText>
        </w:r>
        <w:r w:rsidRPr="0006583B" w:rsidDel="00B83D69">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physical characteristic</w:t>
      </w:r>
      <w:del w:id="450" w:author="Author" w:date="2020-07-07T11:28:00Z">
        <w:r w:rsidRPr="0006583B" w:rsidDel="00EC432A">
          <w:rPr>
            <w:rFonts w:ascii="Angsana New" w:eastAsia="Angsana New" w:hAnsi="Angsana New" w:cs="Angsana New"/>
            <w:sz w:val="22"/>
            <w:szCs w:val="22"/>
            <w:lang w:eastAsia="en-US"/>
          </w:rPr>
          <w:delText>s</w:delText>
        </w:r>
      </w:del>
      <w:ins w:id="451" w:author="Author" w:date="2020-07-07T11:28:00Z">
        <w:r w:rsidR="00041914">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movement of the lips during speech </w:t>
      </w:r>
      <w:del w:id="452" w:author="Author" w:date="2020-07-07T11:28:00Z">
        <w:r w:rsidRPr="0006583B" w:rsidDel="00EC432A">
          <w:rPr>
            <w:rFonts w:ascii="Angsana New" w:eastAsia="Angsana New" w:hAnsi="Angsana New" w:cs="Angsana New"/>
            <w:sz w:val="22"/>
            <w:szCs w:val="22"/>
            <w:lang w:eastAsia="en-US"/>
          </w:rPr>
          <w:delText>which is</w:delText>
        </w:r>
      </w:del>
      <w:ins w:id="453" w:author="Author" w:date="2020-07-07T11:28:00Z">
        <w:r w:rsidR="00EC432A">
          <w:rPr>
            <w:rFonts w:ascii="Angsana New" w:eastAsia="Angsana New" w:hAnsi="Angsana New" w:cs="Angsana New"/>
            <w:sz w:val="22"/>
            <w:szCs w:val="22"/>
            <w:lang w:eastAsia="en-US"/>
          </w:rPr>
          <w:t>(</w:t>
        </w:r>
      </w:ins>
      <w:del w:id="454" w:author="Author" w:date="2020-07-07T11:28:00Z">
        <w:r w:rsidRPr="0006583B" w:rsidDel="009B583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behavioral characteristic</w:t>
      </w:r>
      <w:del w:id="455" w:author="Author" w:date="2020-07-07T11:28:00Z">
        <w:r w:rsidRPr="0006583B" w:rsidDel="00EC432A">
          <w:rPr>
            <w:rFonts w:ascii="Angsana New" w:eastAsia="Angsana New" w:hAnsi="Angsana New" w:cs="Angsana New"/>
            <w:sz w:val="22"/>
            <w:szCs w:val="22"/>
            <w:lang w:eastAsia="en-US"/>
          </w:rPr>
          <w:delText>s</w:delText>
        </w:r>
      </w:del>
      <w:ins w:id="456" w:author="Author" w:date="2020-07-07T11:28:00Z">
        <w:r w:rsidR="00EC432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457" w:author="Author" w:date="2020-07-07T11:29:00Z">
        <w:r w:rsidR="007C7F18">
          <w:rPr>
            <w:rFonts w:ascii="Angsana New" w:eastAsia="Angsana New" w:hAnsi="Angsana New" w:cs="Angsana New"/>
            <w:sz w:val="22"/>
            <w:szCs w:val="22"/>
            <w:lang w:eastAsia="en-US"/>
          </w:rPr>
          <w:t>A</w:t>
        </w:r>
      </w:ins>
      <w:del w:id="458" w:author="Author" w:date="2020-07-07T11:29:00Z">
        <w:r w:rsidRPr="0006583B" w:rsidDel="007C7F18">
          <w:rPr>
            <w:rFonts w:ascii="Angsana New" w:eastAsia="Angsana New" w:hAnsi="Angsana New" w:cs="Angsana New"/>
            <w:sz w:val="22"/>
            <w:szCs w:val="22"/>
            <w:lang w:eastAsia="en-US"/>
          </w:rPr>
          <w:delText>As a</w:delText>
        </w:r>
      </w:del>
      <w:r w:rsidRPr="0006583B">
        <w:rPr>
          <w:rFonts w:ascii="Angsana New" w:eastAsia="Angsana New" w:hAnsi="Angsana New" w:cs="Angsana New"/>
          <w:sz w:val="22"/>
          <w:szCs w:val="22"/>
          <w:lang w:eastAsia="en-US"/>
        </w:rPr>
        <w:t xml:space="preserve">nother </w:t>
      </w:r>
      <w:ins w:id="459" w:author="Author" w:date="2020-07-07T11:29:00Z">
        <w:r w:rsidR="00914666">
          <w:rPr>
            <w:rFonts w:ascii="Angsana New" w:eastAsia="Angsana New" w:hAnsi="Angsana New" w:cs="Angsana New"/>
            <w:sz w:val="22"/>
            <w:szCs w:val="22"/>
            <w:lang w:eastAsia="en-US"/>
          </w:rPr>
          <w:t xml:space="preserve">authentication </w:t>
        </w:r>
      </w:ins>
      <w:r w:rsidRPr="0006583B">
        <w:rPr>
          <w:rFonts w:ascii="Angsana New" w:eastAsia="Angsana New" w:hAnsi="Angsana New" w:cs="Angsana New"/>
          <w:sz w:val="22"/>
          <w:szCs w:val="22"/>
          <w:lang w:eastAsia="en-US"/>
        </w:rPr>
        <w:t xml:space="preserve">method </w:t>
      </w:r>
      <w:del w:id="460" w:author="Author" w:date="2020-07-07T11:29:00Z">
        <w:r w:rsidRPr="0006583B" w:rsidDel="007C7F18">
          <w:rPr>
            <w:rFonts w:ascii="Angsana New" w:eastAsia="Angsana New" w:hAnsi="Angsana New" w:cs="Angsana New"/>
            <w:sz w:val="22"/>
            <w:szCs w:val="22"/>
            <w:lang w:eastAsia="en-US"/>
          </w:rPr>
          <w:delText xml:space="preserve">using </w:delText>
        </w:r>
      </w:del>
      <w:ins w:id="461" w:author="Author" w:date="2020-07-07T11:29:00Z">
        <w:r w:rsidR="007C7F18">
          <w:rPr>
            <w:rFonts w:ascii="Angsana New" w:eastAsia="Angsana New" w:hAnsi="Angsana New" w:cs="Angsana New"/>
            <w:sz w:val="22"/>
            <w:szCs w:val="22"/>
            <w:lang w:eastAsia="en-US"/>
          </w:rPr>
          <w:t>involving</w:t>
        </w:r>
        <w:r w:rsidR="007C7F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mouth</w:t>
      </w:r>
      <w:del w:id="462" w:author="Author" w:date="2020-07-07T11:29:00Z">
        <w:r w:rsidRPr="0006583B" w:rsidDel="007C7F1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463" w:author="Author" w:date="2020-07-07T11:29:00Z">
        <w:r w:rsidR="007C7F18">
          <w:rPr>
            <w:rFonts w:ascii="Angsana New" w:eastAsia="Angsana New" w:hAnsi="Angsana New" w:cs="Angsana New"/>
            <w:sz w:val="22"/>
            <w:szCs w:val="22"/>
            <w:lang w:eastAsia="en-US"/>
          </w:rPr>
          <w:t xml:space="preserve">proposed </w:t>
        </w:r>
      </w:ins>
      <w:r w:rsidRPr="0006583B">
        <w:rPr>
          <w:rFonts w:ascii="Angsana New" w:eastAsia="Angsana New" w:hAnsi="Angsana New" w:cs="Angsana New"/>
          <w:sz w:val="22"/>
          <w:szCs w:val="22"/>
          <w:lang w:eastAsia="en-US"/>
        </w:rPr>
        <w:t>Kim et al.</w:t>
      </w:r>
      <w:ins w:id="464" w:author="Author" w:date="2020-07-07T11:29:00Z">
        <w:r w:rsidR="007C7F18">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8" w:history="1">
        <w:r w:rsidRPr="0006583B">
          <w:rPr>
            <w:rFonts w:ascii="Angsana New" w:eastAsia="Angsana New" w:hAnsi="Angsana New" w:cs="Angsana New"/>
            <w:sz w:val="22"/>
            <w:szCs w:val="22"/>
            <w:lang w:eastAsia="en-US"/>
          </w:rPr>
          <w:t>10</w:t>
        </w:r>
      </w:hyperlink>
      <w:r w:rsidRPr="0006583B">
        <w:rPr>
          <w:rFonts w:ascii="Angsana New" w:eastAsia="Angsana New" w:hAnsi="Angsana New" w:cs="Angsana New"/>
          <w:sz w:val="22"/>
          <w:szCs w:val="22"/>
          <w:lang w:eastAsia="en-US"/>
        </w:rPr>
        <w:t xml:space="preserve">] </w:t>
      </w:r>
      <w:del w:id="465" w:author="Author" w:date="2020-07-07T11:29:00Z">
        <w:r w:rsidRPr="0006583B" w:rsidDel="008F7C7F">
          <w:rPr>
            <w:rFonts w:ascii="Angsana New" w:eastAsia="Angsana New" w:hAnsi="Angsana New" w:cs="Angsana New"/>
            <w:sz w:val="22"/>
            <w:szCs w:val="22"/>
            <w:lang w:eastAsia="en-US"/>
          </w:rPr>
          <w:delText xml:space="preserve">proposed </w:delText>
        </w:r>
        <w:r w:rsidRPr="0006583B" w:rsidDel="002F1433">
          <w:rPr>
            <w:rFonts w:ascii="Angsana New" w:eastAsia="Angsana New" w:hAnsi="Angsana New" w:cs="Angsana New"/>
            <w:sz w:val="22"/>
            <w:szCs w:val="22"/>
            <w:lang w:eastAsia="en-US"/>
          </w:rPr>
          <w:delText xml:space="preserve">an authentication method that </w:delText>
        </w:r>
      </w:del>
      <w:r w:rsidRPr="0006583B">
        <w:rPr>
          <w:rFonts w:ascii="Angsana New" w:eastAsia="Angsana New" w:hAnsi="Angsana New" w:cs="Angsana New"/>
          <w:sz w:val="22"/>
          <w:szCs w:val="22"/>
          <w:lang w:eastAsia="en-US"/>
        </w:rPr>
        <w:t>combines dental images and voice. Bednarik et al.</w:t>
      </w:r>
      <w:ins w:id="466" w:author="Author" w:date="2020-07-07T11:29:00Z">
        <w:r w:rsidR="000457D3">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3" w:history="1">
        <w:r w:rsidRPr="0006583B">
          <w:rPr>
            <w:rFonts w:ascii="Angsana New" w:eastAsia="Angsana New" w:hAnsi="Angsana New" w:cs="Angsana New"/>
            <w:sz w:val="22"/>
            <w:szCs w:val="22"/>
            <w:lang w:eastAsia="en-US"/>
          </w:rPr>
          <w:t>4</w:t>
        </w:r>
      </w:hyperlink>
      <w:r w:rsidRPr="0006583B">
        <w:rPr>
          <w:rFonts w:ascii="Angsana New" w:eastAsia="Angsana New" w:hAnsi="Angsana New" w:cs="Angsana New"/>
          <w:sz w:val="22"/>
          <w:szCs w:val="22"/>
          <w:lang w:eastAsia="en-US"/>
        </w:rPr>
        <w:t xml:space="preserve">] proposed an identification system that uses </w:t>
      </w:r>
      <w:commentRangeStart w:id="467"/>
      <w:commentRangeStart w:id="468"/>
      <w:r w:rsidRPr="0006583B">
        <w:rPr>
          <w:rFonts w:ascii="Angsana New" w:eastAsia="Angsana New" w:hAnsi="Angsana New" w:cs="Angsana New"/>
          <w:sz w:val="22"/>
          <w:szCs w:val="22"/>
          <w:lang w:eastAsia="en-US"/>
        </w:rPr>
        <w:t>eye movements</w:t>
      </w:r>
      <w:commentRangeEnd w:id="467"/>
      <w:r w:rsidR="00193F38">
        <w:rPr>
          <w:rStyle w:val="a4"/>
        </w:rPr>
        <w:commentReference w:id="467"/>
      </w:r>
      <w:commentRangeEnd w:id="468"/>
      <w:r w:rsidR="00E33AC9">
        <w:rPr>
          <w:rStyle w:val="a4"/>
        </w:rPr>
        <w:commentReference w:id="468"/>
      </w:r>
      <w:ins w:id="469" w:author="Author" w:date="2020-07-07T11:29:00Z">
        <w:r w:rsidR="00A361C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pupil size and variation, gaze velocity, and </w:t>
      </w:r>
      <w:ins w:id="470" w:author="Author" w:date="2020-07-07T11:30:00Z">
        <w:r w:rsidR="003970A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distance of the infrared reflection of the eye.</w:t>
      </w:r>
      <w:commentRangeStart w:id="471"/>
      <w:ins w:id="472" w:author="藤井 敦寛" w:date="2020-07-19T10:38:00Z">
        <w:r w:rsidR="00A73E73">
          <w:rPr>
            <w:rFonts w:ascii="Angsana New" w:eastAsia="Angsana New" w:hAnsi="Angsana New" w:cs="Angsana New"/>
            <w:sz w:val="22"/>
            <w:szCs w:val="22"/>
            <w:lang w:eastAsia="en-US"/>
          </w:rPr>
          <w:t xml:space="preserve"> </w:t>
        </w:r>
        <w:commentRangeEnd w:id="471"/>
        <w:r w:rsidR="00A73E73">
          <w:rPr>
            <w:rStyle w:val="a4"/>
          </w:rPr>
          <w:commentReference w:id="471"/>
        </w:r>
      </w:ins>
    </w:p>
    <w:p w14:paraId="62C99E73" w14:textId="14119ED7" w:rsidR="00DA7CAC" w:rsidRPr="0006583B" w:rsidRDefault="00DA7CAC">
      <w:pPr>
        <w:rPr>
          <w:rFonts w:ascii="Angsana New" w:eastAsia="Angsana New" w:hAnsi="Angsana New" w:cs="Angsana New"/>
          <w:sz w:val="22"/>
          <w:szCs w:val="22"/>
        </w:rPr>
      </w:pPr>
      <w:del w:id="473" w:author="Author" w:date="2020-07-07T11:31:00Z">
        <w:r w:rsidRPr="0006583B" w:rsidDel="009F2B9B">
          <w:rPr>
            <w:rFonts w:ascii="Angsana New" w:eastAsia="Angsana New" w:hAnsi="Angsana New" w:cs="Angsana New"/>
            <w:sz w:val="22"/>
            <w:szCs w:val="22"/>
            <w:lang w:eastAsia="en-US"/>
          </w:rPr>
          <w:delText xml:space="preserve">For </w:delText>
        </w:r>
      </w:del>
      <w:ins w:id="474" w:author="Author" w:date="2020-07-07T11:31:00Z">
        <w:r w:rsidR="009F2B9B">
          <w:rPr>
            <w:rFonts w:ascii="Angsana New" w:eastAsia="Angsana New" w:hAnsi="Angsana New" w:cs="Angsana New"/>
            <w:sz w:val="22"/>
            <w:szCs w:val="22"/>
            <w:lang w:eastAsia="en-US"/>
          </w:rPr>
          <w:t>Using</w:t>
        </w:r>
        <w:r w:rsidR="009F2B9B" w:rsidRPr="0006583B">
          <w:rPr>
            <w:rFonts w:ascii="Angsana New" w:eastAsia="Angsana New" w:hAnsi="Angsana New" w:cs="Angsana New"/>
            <w:sz w:val="22"/>
            <w:szCs w:val="22"/>
            <w:lang w:eastAsia="en-US"/>
          </w:rPr>
          <w:t xml:space="preserve"> </w:t>
        </w:r>
      </w:ins>
      <w:del w:id="475" w:author="Author" w:date="2020-07-07T14:09:00Z">
        <w:r w:rsidRPr="0006583B" w:rsidDel="006023E3">
          <w:rPr>
            <w:rFonts w:ascii="Angsana New" w:eastAsia="Angsana New" w:hAnsi="Angsana New" w:cs="Angsana New"/>
            <w:sz w:val="22"/>
            <w:szCs w:val="22"/>
            <w:lang w:eastAsia="en-US"/>
          </w:rPr>
          <w:delText xml:space="preserve">such </w:delText>
        </w:r>
      </w:del>
      <w:ins w:id="476" w:author="Author" w:date="2020-07-07T14:09:00Z">
        <w:r w:rsidR="006023E3">
          <w:rPr>
            <w:rFonts w:ascii="Angsana New" w:eastAsia="Angsana New" w:hAnsi="Angsana New" w:cs="Angsana New"/>
            <w:sz w:val="22"/>
            <w:szCs w:val="22"/>
            <w:lang w:eastAsia="en-US"/>
          </w:rPr>
          <w:t>a</w:t>
        </w:r>
        <w:r w:rsidR="006023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camera-based approach</w:t>
      </w:r>
      <w:del w:id="477" w:author="Author" w:date="2020-07-07T14:09:00Z">
        <w:r w:rsidRPr="0006583B" w:rsidDel="006023E3">
          <w:rPr>
            <w:rFonts w:ascii="Angsana New" w:eastAsia="Angsana New" w:hAnsi="Angsana New" w:cs="Angsana New"/>
            <w:sz w:val="22"/>
            <w:szCs w:val="22"/>
            <w:lang w:eastAsia="en-US"/>
          </w:rPr>
          <w:delText>e</w:delText>
        </w:r>
      </w:del>
      <w:ins w:id="478" w:author="Author" w:date="2020-07-07T14:09:00Z">
        <w:r w:rsidR="006023E3">
          <w:rPr>
            <w:rFonts w:ascii="Angsana New" w:eastAsia="Angsana New" w:hAnsi="Angsana New" w:cs="Angsana New"/>
            <w:sz w:val="22"/>
            <w:szCs w:val="22"/>
            <w:lang w:eastAsia="en-US"/>
          </w:rPr>
          <w:t xml:space="preserve"> such as the ones described above</w:t>
        </w:r>
      </w:ins>
      <w:del w:id="479" w:author="Author" w:date="2020-07-07T14:09:00Z">
        <w:r w:rsidRPr="0006583B" w:rsidDel="006023E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480" w:author="Author" w:date="2020-07-07T11:31:00Z">
        <w:r w:rsidRPr="0006583B" w:rsidDel="00474B2E">
          <w:rPr>
            <w:rFonts w:ascii="Angsana New" w:eastAsia="Angsana New" w:hAnsi="Angsana New" w:cs="Angsana New"/>
            <w:sz w:val="22"/>
            <w:szCs w:val="22"/>
            <w:lang w:eastAsia="en-US"/>
          </w:rPr>
          <w:delText xml:space="preserve">mounting </w:delText>
        </w:r>
      </w:del>
      <w:r w:rsidRPr="0006583B">
        <w:rPr>
          <w:rFonts w:ascii="Angsana New" w:eastAsia="Angsana New" w:hAnsi="Angsana New" w:cs="Angsana New"/>
          <w:sz w:val="22"/>
          <w:szCs w:val="22"/>
          <w:lang w:eastAsia="en-US"/>
        </w:rPr>
        <w:t>a camera</w:t>
      </w:r>
      <w:ins w:id="481" w:author="Author" w:date="2020-07-07T11:31:00Z">
        <w:r w:rsidR="00474B2E">
          <w:rPr>
            <w:rFonts w:ascii="Angsana New" w:eastAsia="Angsana New" w:hAnsi="Angsana New" w:cs="Angsana New"/>
            <w:sz w:val="22"/>
            <w:szCs w:val="22"/>
            <w:lang w:eastAsia="en-US"/>
          </w:rPr>
          <w:t xml:space="preserve"> can be mounted</w:t>
        </w:r>
      </w:ins>
      <w:r w:rsidRPr="0006583B">
        <w:rPr>
          <w:rFonts w:ascii="Angsana New" w:eastAsia="Angsana New" w:hAnsi="Angsana New" w:cs="Angsana New"/>
          <w:sz w:val="22"/>
          <w:szCs w:val="22"/>
          <w:lang w:eastAsia="en-US"/>
        </w:rPr>
        <w:t xml:space="preserve"> on the outside of the helmet,</w:t>
      </w:r>
      <w:ins w:id="482" w:author="Author" w:date="2020-07-07T11:31:00Z">
        <w:r w:rsidR="00235575">
          <w:rPr>
            <w:rFonts w:ascii="Angsana New" w:eastAsia="Angsana New" w:hAnsi="Angsana New" w:cs="Angsana New"/>
            <w:sz w:val="22"/>
            <w:szCs w:val="22"/>
            <w:lang w:eastAsia="en-US"/>
          </w:rPr>
          <w:t xml:space="preserve"> </w:t>
        </w:r>
      </w:ins>
      <w:ins w:id="483" w:author="Author" w:date="2020-07-07T14:10:00Z">
        <w:r w:rsidR="00AD7EC5">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individuals </w:t>
      </w:r>
      <w:del w:id="484" w:author="Author" w:date="2020-07-07T11:31:00Z">
        <w:r w:rsidRPr="0006583B" w:rsidDel="00FC48C3">
          <w:rPr>
            <w:rFonts w:ascii="Angsana New" w:eastAsia="Angsana New" w:hAnsi="Angsana New" w:cs="Angsana New"/>
            <w:sz w:val="22"/>
            <w:szCs w:val="22"/>
            <w:lang w:eastAsia="en-US"/>
          </w:rPr>
          <w:delText xml:space="preserve">can </w:delText>
        </w:r>
      </w:del>
      <w:ins w:id="485" w:author="Author" w:date="2020-07-07T14:10:00Z">
        <w:r w:rsidR="00AD7EC5">
          <w:rPr>
            <w:rFonts w:ascii="Angsana New" w:eastAsia="Angsana New" w:hAnsi="Angsana New" w:cs="Angsana New"/>
            <w:sz w:val="22"/>
            <w:szCs w:val="22"/>
            <w:lang w:eastAsia="en-US"/>
          </w:rPr>
          <w:t>can</w:t>
        </w:r>
      </w:ins>
      <w:ins w:id="486" w:author="Author" w:date="2020-07-07T11:31:00Z">
        <w:r w:rsidR="00FC48C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 identified by </w:t>
      </w:r>
      <w:del w:id="487" w:author="Author" w:date="2020-07-07T11:32:00Z">
        <w:r w:rsidRPr="0006583B" w:rsidDel="00136BE0">
          <w:rPr>
            <w:rFonts w:ascii="Angsana New" w:eastAsia="Angsana New" w:hAnsi="Angsana New" w:cs="Angsana New"/>
            <w:sz w:val="22"/>
            <w:szCs w:val="22"/>
            <w:lang w:eastAsia="en-US"/>
          </w:rPr>
          <w:delText>turning to</w:delText>
        </w:r>
        <w:r w:rsidRPr="0006583B" w:rsidDel="00136BE0">
          <w:rPr>
            <w:rFonts w:ascii="Angsana New" w:eastAsia="Angsana New" w:hAnsi="Angsana New" w:cs="Angsana New"/>
            <w:sz w:val="22"/>
            <w:szCs w:val="22"/>
            <w:lang w:eastAsia="en-US"/>
          </w:rPr>
          <w:softHyphen/>
          <w:delText>ward</w:delText>
        </w:r>
      </w:del>
      <w:ins w:id="488" w:author="Author" w:date="2020-07-07T11:32:00Z">
        <w:r w:rsidR="00136BE0">
          <w:rPr>
            <w:rFonts w:ascii="Angsana New" w:eastAsia="Angsana New" w:hAnsi="Angsana New" w:cs="Angsana New"/>
            <w:sz w:val="22"/>
            <w:szCs w:val="22"/>
            <w:lang w:eastAsia="en-US"/>
          </w:rPr>
          <w:t>fac</w:t>
        </w:r>
      </w:ins>
      <w:ins w:id="489" w:author="Author" w:date="2020-07-07T14:10:00Z">
        <w:r w:rsidR="00AD7EC5">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the camera before putting on the helmet. However</w:t>
      </w:r>
      <w:ins w:id="490" w:author="Author" w:date="2020-07-07T11:32:00Z">
        <w:r w:rsidR="0076060E">
          <w:rPr>
            <w:rFonts w:ascii="Angsana New" w:eastAsia="Angsana New" w:hAnsi="Angsana New" w:cs="Angsana New"/>
            <w:sz w:val="22"/>
            <w:szCs w:val="22"/>
            <w:lang w:eastAsia="en-US"/>
          </w:rPr>
          <w:t>,</w:t>
        </w:r>
      </w:ins>
      <w:del w:id="491" w:author="Author" w:date="2020-07-07T11:32:00Z">
        <w:r w:rsidRPr="0006583B" w:rsidDel="008E34E8">
          <w:rPr>
            <w:rFonts w:ascii="Angsana New" w:eastAsia="Angsana New" w:hAnsi="Angsana New" w:cs="Angsana New"/>
            <w:sz w:val="22"/>
            <w:szCs w:val="22"/>
            <w:lang w:eastAsia="en-US"/>
          </w:rPr>
          <w:delText>, there is a complication of</w:delText>
        </w:r>
      </w:del>
      <w:r w:rsidRPr="0006583B">
        <w:rPr>
          <w:rFonts w:ascii="Angsana New" w:eastAsia="Angsana New" w:hAnsi="Angsana New" w:cs="Angsana New"/>
          <w:sz w:val="22"/>
          <w:szCs w:val="22"/>
          <w:lang w:eastAsia="en-US"/>
        </w:rPr>
        <w:t xml:space="preserve"> taking a picture of one's own face with </w:t>
      </w:r>
      <w:ins w:id="492" w:author="Author" w:date="2020-07-07T11:32:00Z">
        <w:r w:rsidR="008E34E8">
          <w:rPr>
            <w:rFonts w:ascii="Angsana New" w:eastAsia="Angsana New" w:hAnsi="Angsana New" w:cs="Angsana New"/>
            <w:sz w:val="22"/>
            <w:szCs w:val="22"/>
            <w:lang w:eastAsia="en-US"/>
          </w:rPr>
          <w:t>the</w:t>
        </w:r>
      </w:ins>
      <w:del w:id="493" w:author="Author" w:date="2020-07-07T11:32:00Z">
        <w:r w:rsidRPr="0006583B" w:rsidDel="008E34E8">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camera</w:t>
      </w:r>
      <w:ins w:id="494" w:author="Author" w:date="2020-07-07T11:32:00Z">
        <w:r w:rsidR="008E34E8">
          <w:rPr>
            <w:rFonts w:ascii="Angsana New" w:eastAsia="Angsana New" w:hAnsi="Angsana New" w:cs="Angsana New"/>
            <w:sz w:val="22"/>
            <w:szCs w:val="22"/>
            <w:lang w:eastAsia="en-US"/>
          </w:rPr>
          <w:t xml:space="preserve"> </w:t>
        </w:r>
      </w:ins>
      <w:ins w:id="495" w:author="Author" w:date="2020-07-07T14:13:00Z">
        <w:r w:rsidR="005B0C09">
          <w:rPr>
            <w:rFonts w:ascii="Angsana New" w:eastAsia="Angsana New" w:hAnsi="Angsana New" w:cs="Angsana New"/>
            <w:sz w:val="22"/>
            <w:szCs w:val="22"/>
            <w:lang w:eastAsia="en-US"/>
          </w:rPr>
          <w:t>is</w:t>
        </w:r>
      </w:ins>
      <w:ins w:id="496" w:author="Author" w:date="2020-07-07T11:32:00Z">
        <w:r w:rsidR="008E34E8">
          <w:rPr>
            <w:rFonts w:ascii="Angsana New" w:eastAsia="Angsana New" w:hAnsi="Angsana New" w:cs="Angsana New"/>
            <w:sz w:val="22"/>
            <w:szCs w:val="22"/>
            <w:lang w:eastAsia="en-US"/>
          </w:rPr>
          <w:t xml:space="preserve"> </w:t>
        </w:r>
      </w:ins>
      <w:ins w:id="497" w:author="藤井 敦寛" w:date="2020-07-18T17:54:00Z">
        <w:r w:rsidR="00F24D5B" w:rsidRPr="00F24D5B">
          <w:rPr>
            <w:rFonts w:ascii="Angsana New" w:eastAsia="Angsana New" w:hAnsi="Angsana New" w:cs="Angsana New"/>
            <w:sz w:val="22"/>
            <w:szCs w:val="22"/>
            <w:lang w:eastAsia="en-US"/>
          </w:rPr>
          <w:t>complication</w:t>
        </w:r>
      </w:ins>
      <w:ins w:id="498" w:author="Author" w:date="2020-07-08T21:39:00Z">
        <w:del w:id="499" w:author="藤井 敦寛" w:date="2020-07-18T17:54:00Z">
          <w:r w:rsidR="002E3AAE" w:rsidRPr="002E3AAE" w:rsidDel="00F24D5B">
            <w:rPr>
              <w:rFonts w:ascii="Angsana New" w:eastAsia="Angsana New" w:hAnsi="Angsana New" w:cs="Angsana New"/>
              <w:sz w:val="22"/>
              <w:szCs w:val="22"/>
              <w:lang w:eastAsia="en-US"/>
            </w:rPr>
            <w:delText>challenging</w:delText>
          </w:r>
        </w:del>
      </w:ins>
      <w:r w:rsidRPr="0006583B">
        <w:rPr>
          <w:rFonts w:ascii="Angsana New" w:eastAsia="Angsana New" w:hAnsi="Angsana New" w:cs="Angsana New"/>
          <w:sz w:val="22"/>
          <w:szCs w:val="22"/>
          <w:lang w:eastAsia="en-US"/>
        </w:rPr>
        <w:t xml:space="preserve">. </w:t>
      </w:r>
      <w:del w:id="500" w:author="Author" w:date="2020-07-07T11:32:00Z">
        <w:r w:rsidRPr="0006583B" w:rsidDel="00642692">
          <w:rPr>
            <w:rFonts w:ascii="Angsana New" w:eastAsia="Angsana New" w:hAnsi="Angsana New" w:cs="Angsana New"/>
            <w:sz w:val="22"/>
            <w:szCs w:val="22"/>
            <w:lang w:eastAsia="en-US"/>
          </w:rPr>
          <w:delText xml:space="preserve">For </w:delText>
        </w:r>
      </w:del>
      <w:ins w:id="501" w:author="Author" w:date="2020-07-07T11:32:00Z">
        <w:r w:rsidR="00642692">
          <w:rPr>
            <w:rFonts w:ascii="Angsana New" w:eastAsia="Angsana New" w:hAnsi="Angsana New" w:cs="Angsana New"/>
            <w:sz w:val="22"/>
            <w:szCs w:val="22"/>
            <w:lang w:eastAsia="en-US"/>
          </w:rPr>
          <w:t>Using</w:t>
        </w:r>
        <w:r w:rsidR="0064269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w:t>
      </w:r>
      <w:del w:id="502" w:author="Author" w:date="2020-07-07T11:32:00Z">
        <w:r w:rsidRPr="0006583B" w:rsidDel="00EE42F1">
          <w:rPr>
            <w:rFonts w:ascii="Angsana New" w:eastAsia="Angsana New" w:hAnsi="Angsana New" w:cs="Angsana New"/>
            <w:sz w:val="22"/>
            <w:szCs w:val="22"/>
            <w:lang w:eastAsia="en-US"/>
          </w:rPr>
          <w:delText xml:space="preserve">method using </w:delText>
        </w:r>
      </w:del>
      <w:r w:rsidRPr="0006583B">
        <w:rPr>
          <w:rFonts w:ascii="Angsana New" w:eastAsia="Angsana New" w:hAnsi="Angsana New" w:cs="Angsana New"/>
          <w:sz w:val="22"/>
          <w:szCs w:val="22"/>
          <w:lang w:eastAsia="en-US"/>
        </w:rPr>
        <w:t>palm print and palm vein</w:t>
      </w:r>
      <w:ins w:id="503" w:author="Author" w:date="2020-07-07T11:32:00Z">
        <w:r w:rsidR="00EE42F1">
          <w:rPr>
            <w:rFonts w:ascii="Angsana New" w:eastAsia="Angsana New" w:hAnsi="Angsana New" w:cs="Angsana New"/>
            <w:sz w:val="22"/>
            <w:szCs w:val="22"/>
            <w:lang w:eastAsia="en-US"/>
          </w:rPr>
          <w:t xml:space="preserve"> method</w:t>
        </w:r>
      </w:ins>
      <w:r w:rsidRPr="0006583B">
        <w:rPr>
          <w:rFonts w:ascii="Angsana New" w:eastAsia="Angsana New" w:hAnsi="Angsana New" w:cs="Angsana New"/>
          <w:sz w:val="22"/>
          <w:szCs w:val="22"/>
          <w:lang w:eastAsia="en-US"/>
        </w:rPr>
        <w:t xml:space="preserve">, </w:t>
      </w:r>
      <w:del w:id="504" w:author="Author" w:date="2020-07-07T11:32:00Z">
        <w:r w:rsidRPr="0006583B" w:rsidDel="00E644A9">
          <w:rPr>
            <w:rFonts w:ascii="Angsana New" w:eastAsia="Angsana New" w:hAnsi="Angsana New" w:cs="Angsana New"/>
            <w:sz w:val="22"/>
            <w:szCs w:val="22"/>
            <w:lang w:eastAsia="en-US"/>
          </w:rPr>
          <w:delText xml:space="preserve">this method also requires </w:delText>
        </w:r>
      </w:del>
      <w:del w:id="505" w:author="Author" w:date="2020-07-07T14:12:00Z">
        <w:r w:rsidRPr="0006583B" w:rsidDel="00E9312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w:t>
      </w:r>
      <w:ins w:id="506" w:author="Author" w:date="2020-07-07T14:12:00Z">
        <w:r w:rsidR="00E9312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507" w:author="Author" w:date="2020-07-07T11:32:00Z">
        <w:r w:rsidR="00E644A9">
          <w:rPr>
            <w:rFonts w:ascii="Angsana New" w:eastAsia="Angsana New" w:hAnsi="Angsana New" w:cs="Angsana New"/>
            <w:sz w:val="22"/>
            <w:szCs w:val="22"/>
            <w:lang w:eastAsia="en-US"/>
          </w:rPr>
          <w:t xml:space="preserve">would have </w:t>
        </w:r>
      </w:ins>
      <w:r w:rsidRPr="0006583B">
        <w:rPr>
          <w:rFonts w:ascii="Angsana New" w:eastAsia="Angsana New" w:hAnsi="Angsana New" w:cs="Angsana New"/>
          <w:sz w:val="22"/>
          <w:szCs w:val="22"/>
          <w:lang w:eastAsia="en-US"/>
        </w:rPr>
        <w:t xml:space="preserve">to </w:t>
      </w:r>
      <w:commentRangeStart w:id="508"/>
      <w:commentRangeStart w:id="509"/>
      <w:r w:rsidRPr="0006583B">
        <w:rPr>
          <w:rFonts w:ascii="Angsana New" w:eastAsia="Angsana New" w:hAnsi="Angsana New" w:cs="Angsana New"/>
          <w:sz w:val="22"/>
          <w:szCs w:val="22"/>
          <w:lang w:eastAsia="en-US"/>
        </w:rPr>
        <w:t xml:space="preserve">hold the camera each time </w:t>
      </w:r>
      <w:ins w:id="510" w:author="藤井 敦寛" w:date="2020-07-18T18:00:00Z">
        <w:r w:rsidR="00486D6C" w:rsidRPr="00486D6C">
          <w:rPr>
            <w:rFonts w:ascii="Angsana New" w:eastAsia="Angsana New" w:hAnsi="Angsana New" w:cs="Angsana New"/>
            <w:sz w:val="22"/>
            <w:szCs w:val="22"/>
            <w:lang w:eastAsia="en-US"/>
          </w:rPr>
          <w:t>before putting on the helmet</w:t>
        </w:r>
      </w:ins>
      <w:del w:id="511" w:author="藤井 敦寛" w:date="2020-07-18T18:00:00Z">
        <w:r w:rsidRPr="0006583B" w:rsidDel="00486D6C">
          <w:rPr>
            <w:rFonts w:ascii="Angsana New" w:eastAsia="Angsana New" w:hAnsi="Angsana New" w:cs="Angsana New"/>
            <w:sz w:val="22"/>
            <w:szCs w:val="22"/>
            <w:lang w:eastAsia="en-US"/>
          </w:rPr>
          <w:delText>the</w:delText>
        </w:r>
      </w:del>
      <w:ins w:id="512" w:author="Author" w:date="2020-07-07T14:13:00Z">
        <w:del w:id="513" w:author="藤井 敦寛" w:date="2020-07-18T18:00:00Z">
          <w:r w:rsidR="003D7177" w:rsidDel="00486D6C">
            <w:rPr>
              <w:rFonts w:ascii="Angsana New" w:eastAsia="Angsana New" w:hAnsi="Angsana New" w:cs="Angsana New"/>
              <w:sz w:val="22"/>
              <w:szCs w:val="22"/>
              <w:lang w:eastAsia="en-US"/>
            </w:rPr>
            <w:delText>y</w:delText>
          </w:r>
        </w:del>
      </w:ins>
      <w:del w:id="514" w:author="藤井 敦寛" w:date="2020-07-18T18:00:00Z">
        <w:r w:rsidRPr="0006583B" w:rsidDel="00486D6C">
          <w:rPr>
            <w:rFonts w:ascii="Angsana New" w:eastAsia="Angsana New" w:hAnsi="Angsana New" w:cs="Angsana New"/>
            <w:sz w:val="22"/>
            <w:szCs w:val="22"/>
            <w:lang w:eastAsia="en-US"/>
          </w:rPr>
          <w:delText xml:space="preserve"> wearing the helmet</w:delText>
        </w:r>
      </w:del>
      <w:commentRangeEnd w:id="508"/>
      <w:r w:rsidR="00F31DE2">
        <w:rPr>
          <w:rStyle w:val="a4"/>
        </w:rPr>
        <w:commentReference w:id="508"/>
      </w:r>
      <w:commentRangeEnd w:id="509"/>
      <w:r w:rsidR="006D3847">
        <w:rPr>
          <w:rStyle w:val="a4"/>
        </w:rPr>
        <w:commentReference w:id="509"/>
      </w:r>
      <w:r w:rsidRPr="0006583B">
        <w:rPr>
          <w:rFonts w:ascii="Angsana New" w:eastAsia="Angsana New" w:hAnsi="Angsana New" w:cs="Angsana New"/>
          <w:sz w:val="22"/>
          <w:szCs w:val="22"/>
          <w:lang w:eastAsia="en-US"/>
        </w:rPr>
        <w:t>.</w:t>
      </w:r>
      <w:ins w:id="515" w:author="藤井 敦寛" w:date="2020-07-18T18:00:00Z">
        <w:r w:rsidR="00486D6C">
          <w:rPr>
            <w:rFonts w:ascii="Angsana New" w:eastAsia="Angsana New" w:hAnsi="Angsana New" w:cs="Angsana New"/>
            <w:sz w:val="22"/>
            <w:szCs w:val="22"/>
            <w:lang w:eastAsia="en-US"/>
          </w:rPr>
          <w:t xml:space="preserve"> It </w:t>
        </w:r>
      </w:ins>
      <w:ins w:id="516" w:author="藤井 敦寛" w:date="2020-07-18T18:01:00Z">
        <w:r w:rsidR="00486D6C">
          <w:rPr>
            <w:rFonts w:ascii="Angsana New" w:eastAsia="Angsana New" w:hAnsi="Angsana New" w:cs="Angsana New"/>
            <w:sz w:val="22"/>
            <w:szCs w:val="22"/>
            <w:lang w:eastAsia="en-US"/>
          </w:rPr>
          <w:t xml:space="preserve">is also </w:t>
        </w:r>
        <w:r w:rsidR="00486D6C" w:rsidRPr="00486D6C">
          <w:rPr>
            <w:rFonts w:ascii="Angsana New" w:eastAsia="Angsana New" w:hAnsi="Angsana New" w:cs="Angsana New"/>
            <w:sz w:val="22"/>
            <w:szCs w:val="22"/>
            <w:lang w:eastAsia="en-US"/>
          </w:rPr>
          <w:t>complication</w:t>
        </w:r>
        <w:r w:rsidR="00486D6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 camera can be attached to the mouth of the helmet so that the shape and movement of the</w:t>
      </w:r>
      <w:ins w:id="517" w:author="Author" w:date="2020-07-07T11:33:00Z">
        <w:r w:rsidR="00B87B1A">
          <w:rPr>
            <w:rFonts w:ascii="Angsana New" w:eastAsia="Angsana New" w:hAnsi="Angsana New" w:cs="Angsana New"/>
            <w:sz w:val="22"/>
            <w:szCs w:val="22"/>
            <w:lang w:eastAsia="en-US"/>
          </w:rPr>
          <w:t xml:space="preserve"> wearer's</w:t>
        </w:r>
      </w:ins>
      <w:r w:rsidRPr="0006583B">
        <w:rPr>
          <w:rFonts w:ascii="Angsana New" w:eastAsia="Angsana New" w:hAnsi="Angsana New" w:cs="Angsana New"/>
          <w:sz w:val="22"/>
          <w:szCs w:val="22"/>
          <w:lang w:eastAsia="en-US"/>
        </w:rPr>
        <w:t xml:space="preserve"> lips and teeth can be acquired. However, the space around the mouth inside </w:t>
      </w:r>
      <w:del w:id="518" w:author="Author" w:date="2020-07-07T11:33:00Z">
        <w:r w:rsidRPr="0006583B" w:rsidDel="005E50F6">
          <w:rPr>
            <w:rFonts w:ascii="Angsana New" w:eastAsia="Angsana New" w:hAnsi="Angsana New" w:cs="Angsana New"/>
            <w:sz w:val="22"/>
            <w:szCs w:val="22"/>
            <w:lang w:eastAsia="en-US"/>
          </w:rPr>
          <w:delText xml:space="preserve">the </w:delText>
        </w:r>
      </w:del>
      <w:ins w:id="519" w:author="Author" w:date="2020-07-07T11:33:00Z">
        <w:r w:rsidR="005E50F6">
          <w:rPr>
            <w:rFonts w:ascii="Angsana New" w:eastAsia="Angsana New" w:hAnsi="Angsana New" w:cs="Angsana New"/>
            <w:sz w:val="22"/>
            <w:szCs w:val="22"/>
            <w:lang w:eastAsia="en-US"/>
          </w:rPr>
          <w:t>a</w:t>
        </w:r>
        <w:r w:rsidR="005E50F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full-face helmet is limited, and it is difficult to distinguish the shape and movement </w:t>
      </w:r>
      <w:del w:id="520" w:author="Author" w:date="2020-07-07T11:33:00Z">
        <w:r w:rsidRPr="0006583B" w:rsidDel="00DF5464">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around the mouth with a single camera. In addition, </w:t>
      </w:r>
      <w:del w:id="521" w:author="Author" w:date="2020-07-07T11:33:00Z">
        <w:r w:rsidRPr="0006583B" w:rsidDel="00B301A1">
          <w:rPr>
            <w:rFonts w:ascii="Angsana New" w:eastAsia="Angsana New" w:hAnsi="Angsana New" w:cs="Angsana New"/>
            <w:sz w:val="22"/>
            <w:szCs w:val="22"/>
            <w:lang w:eastAsia="en-US"/>
          </w:rPr>
          <w:delText xml:space="preserve">it </w:delText>
        </w:r>
      </w:del>
      <w:ins w:id="522" w:author="Author" w:date="2020-07-07T11:33:00Z">
        <w:r w:rsidR="00B301A1">
          <w:rPr>
            <w:rFonts w:ascii="Angsana New" w:eastAsia="Angsana New" w:hAnsi="Angsana New" w:cs="Angsana New"/>
            <w:sz w:val="22"/>
            <w:szCs w:val="22"/>
            <w:lang w:eastAsia="en-US"/>
          </w:rPr>
          <w:t>this approach</w:t>
        </w:r>
        <w:r w:rsidR="00B301A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not practical </w:t>
      </w:r>
      <w:del w:id="523" w:author="Author" w:date="2020-07-07T11:33:00Z">
        <w:r w:rsidRPr="0006583B" w:rsidDel="00263243">
          <w:rPr>
            <w:rFonts w:ascii="Angsana New" w:eastAsia="Angsana New" w:hAnsi="Angsana New" w:cs="Angsana New"/>
            <w:sz w:val="22"/>
            <w:szCs w:val="22"/>
            <w:lang w:eastAsia="en-US"/>
          </w:rPr>
          <w:delText xml:space="preserve">as </w:delText>
        </w:r>
      </w:del>
      <w:ins w:id="524" w:author="Author" w:date="2020-07-07T11:33:00Z">
        <w:r w:rsidR="00263243">
          <w:rPr>
            <w:rFonts w:ascii="Angsana New" w:eastAsia="Angsana New" w:hAnsi="Angsana New" w:cs="Angsana New"/>
            <w:sz w:val="22"/>
            <w:szCs w:val="22"/>
            <w:lang w:eastAsia="en-US"/>
          </w:rPr>
          <w:t>because</w:t>
        </w:r>
        <w:r w:rsidR="0026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helmets </w:t>
      </w:r>
      <w:ins w:id="525" w:author="Author" w:date="2020-07-07T11:33:00Z">
        <w:r w:rsidR="00C9226C">
          <w:rPr>
            <w:rFonts w:ascii="Angsana New" w:eastAsia="Angsana New" w:hAnsi="Angsana New" w:cs="Angsana New"/>
            <w:sz w:val="22"/>
            <w:szCs w:val="22"/>
            <w:lang w:eastAsia="en-US"/>
          </w:rPr>
          <w:t>are sometimes</w:t>
        </w:r>
      </w:ins>
      <w:del w:id="526" w:author="Author" w:date="2020-07-07T11:33:00Z">
        <w:r w:rsidRPr="0006583B" w:rsidDel="00C9226C">
          <w:rPr>
            <w:rFonts w:ascii="Angsana New" w:eastAsia="Angsana New" w:hAnsi="Angsana New" w:cs="Angsana New"/>
            <w:sz w:val="22"/>
            <w:szCs w:val="22"/>
            <w:lang w:eastAsia="en-US"/>
          </w:rPr>
          <w:delText>have to be considered being</w:delText>
        </w:r>
      </w:del>
      <w:r w:rsidRPr="0006583B">
        <w:rPr>
          <w:rFonts w:ascii="Angsana New" w:eastAsia="Angsana New" w:hAnsi="Angsana New" w:cs="Angsana New"/>
          <w:sz w:val="22"/>
          <w:szCs w:val="22"/>
          <w:lang w:eastAsia="en-US"/>
        </w:rPr>
        <w:t xml:space="preserve"> used in </w:t>
      </w:r>
      <w:del w:id="527" w:author="Author" w:date="2020-07-07T11:33:00Z">
        <w:r w:rsidRPr="0006583B" w:rsidDel="0018748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dark places.</w:t>
      </w:r>
    </w:p>
    <w:p w14:paraId="6BD07F36" w14:textId="574B787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Nogueira et al.</w:t>
      </w:r>
      <w:ins w:id="528" w:author="Author" w:date="2020-07-07T11:33:00Z">
        <w:r w:rsidR="00A32AA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2" w:history="1">
        <w:r w:rsidRPr="0006583B">
          <w:rPr>
            <w:rFonts w:ascii="Angsana New" w:eastAsia="Angsana New" w:hAnsi="Angsana New" w:cs="Angsana New"/>
            <w:sz w:val="22"/>
            <w:szCs w:val="22"/>
            <w:lang w:eastAsia="en-US"/>
          </w:rPr>
          <w:t>13</w:t>
        </w:r>
      </w:hyperlink>
      <w:r w:rsidRPr="0006583B">
        <w:rPr>
          <w:rFonts w:ascii="Angsana New" w:eastAsia="Angsana New" w:hAnsi="Angsana New" w:cs="Angsana New"/>
          <w:sz w:val="22"/>
          <w:szCs w:val="22"/>
          <w:lang w:eastAsia="en-US"/>
        </w:rPr>
        <w:t xml:space="preserve">] used </w:t>
      </w:r>
      <w:commentRangeStart w:id="529"/>
      <w:commentRangeStart w:id="530"/>
      <w:r w:rsidRPr="0006583B">
        <w:rPr>
          <w:rFonts w:ascii="Angsana New" w:eastAsia="Angsana New" w:hAnsi="Angsana New" w:cs="Angsana New"/>
          <w:sz w:val="22"/>
          <w:szCs w:val="22"/>
          <w:lang w:eastAsia="en-US"/>
        </w:rPr>
        <w:t xml:space="preserve">convolutional neural networks </w:t>
      </w:r>
      <w:del w:id="531" w:author="Author" w:date="2020-07-07T14:14:00Z">
        <w:r w:rsidRPr="0006583B" w:rsidDel="00632148">
          <w:rPr>
            <w:rFonts w:ascii="Angsana New" w:eastAsia="Angsana New" w:hAnsi="Angsana New" w:cs="Angsana New"/>
            <w:sz w:val="22"/>
            <w:szCs w:val="22"/>
            <w:lang w:eastAsia="en-US"/>
          </w:rPr>
          <w:delText xml:space="preserve">(CNN) </w:delText>
        </w:r>
      </w:del>
      <w:commentRangeEnd w:id="529"/>
      <w:r w:rsidR="008B6E10">
        <w:rPr>
          <w:rStyle w:val="a4"/>
        </w:rPr>
        <w:commentReference w:id="529"/>
      </w:r>
      <w:commentRangeEnd w:id="530"/>
      <w:r w:rsidR="003453A6">
        <w:rPr>
          <w:rStyle w:val="a4"/>
        </w:rPr>
        <w:commentReference w:id="530"/>
      </w:r>
      <w:r w:rsidRPr="0006583B">
        <w:rPr>
          <w:rFonts w:ascii="Angsana New" w:eastAsia="Angsana New" w:hAnsi="Angsana New" w:cs="Angsana New"/>
          <w:sz w:val="22"/>
          <w:szCs w:val="22"/>
          <w:lang w:eastAsia="en-US"/>
        </w:rPr>
        <w:t>for fingerprint authentication</w:t>
      </w:r>
      <w:del w:id="532" w:author="Author" w:date="2020-07-07T11:33:00Z">
        <w:r w:rsidRPr="0006583B" w:rsidDel="00F93E6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achieved </w:t>
      </w:r>
      <w:del w:id="533" w:author="Author" w:date="2020-07-07T14:15:00Z">
        <w:r w:rsidRPr="0006583B" w:rsidDel="009919A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high classification accuracy. However, </w:t>
      </w:r>
      <w:ins w:id="534" w:author="Author" w:date="2020-07-07T14:15:00Z">
        <w:r w:rsidR="00D218B7">
          <w:rPr>
            <w:rFonts w:ascii="Angsana New" w:eastAsia="Angsana New" w:hAnsi="Angsana New" w:cs="Angsana New"/>
            <w:sz w:val="22"/>
            <w:szCs w:val="22"/>
            <w:lang w:eastAsia="en-US"/>
          </w:rPr>
          <w:t xml:space="preserve">the limitation of </w:t>
        </w:r>
      </w:ins>
      <w:r w:rsidRPr="0006583B">
        <w:rPr>
          <w:rFonts w:ascii="Angsana New" w:eastAsia="Angsana New" w:hAnsi="Angsana New" w:cs="Angsana New"/>
          <w:sz w:val="22"/>
          <w:szCs w:val="22"/>
          <w:lang w:eastAsia="en-US"/>
        </w:rPr>
        <w:t xml:space="preserve">fingerprint authentication </w:t>
      </w:r>
      <w:del w:id="535" w:author="Author" w:date="2020-07-07T14:15:00Z">
        <w:r w:rsidRPr="0006583B" w:rsidDel="00D218B7">
          <w:rPr>
            <w:rFonts w:ascii="Angsana New" w:eastAsia="Angsana New" w:hAnsi="Angsana New" w:cs="Angsana New"/>
            <w:sz w:val="22"/>
            <w:szCs w:val="22"/>
            <w:lang w:eastAsia="en-US"/>
          </w:rPr>
          <w:delText xml:space="preserve">has </w:delText>
        </w:r>
      </w:del>
      <w:del w:id="536" w:author="Author" w:date="2020-07-07T11:35:00Z">
        <w:r w:rsidRPr="0006583B" w:rsidDel="00A568A7">
          <w:rPr>
            <w:rFonts w:ascii="Angsana New" w:eastAsia="Angsana New" w:hAnsi="Angsana New" w:cs="Angsana New"/>
            <w:sz w:val="22"/>
            <w:szCs w:val="22"/>
            <w:lang w:eastAsia="en-US"/>
          </w:rPr>
          <w:delText xml:space="preserve">a </w:delText>
        </w:r>
      </w:del>
      <w:del w:id="537" w:author="Author" w:date="2020-07-07T14:15:00Z">
        <w:r w:rsidRPr="0006583B" w:rsidDel="00D218B7">
          <w:rPr>
            <w:rFonts w:ascii="Angsana New" w:eastAsia="Angsana New" w:hAnsi="Angsana New" w:cs="Angsana New"/>
            <w:sz w:val="22"/>
            <w:szCs w:val="22"/>
            <w:lang w:eastAsia="en-US"/>
          </w:rPr>
          <w:delText>risk</w:delText>
        </w:r>
      </w:del>
      <w:ins w:id="538" w:author="Author" w:date="2020-07-07T14:15:00Z">
        <w:r w:rsidR="00D218B7">
          <w:rPr>
            <w:rFonts w:ascii="Angsana New" w:eastAsia="Angsana New" w:hAnsi="Angsana New" w:cs="Angsana New"/>
            <w:sz w:val="22"/>
            <w:szCs w:val="22"/>
            <w:lang w:eastAsia="en-US"/>
          </w:rPr>
          <w:t>is</w:t>
        </w:r>
      </w:ins>
      <w:r w:rsidRPr="0006583B">
        <w:rPr>
          <w:rFonts w:ascii="Angsana New" w:eastAsia="Angsana New" w:hAnsi="Angsana New" w:cs="Angsana New"/>
          <w:sz w:val="22"/>
          <w:szCs w:val="22"/>
          <w:lang w:eastAsia="en-US"/>
        </w:rPr>
        <w:t xml:space="preserve"> that finger</w:t>
      </w:r>
      <w:r w:rsidRPr="0006583B">
        <w:rPr>
          <w:rFonts w:ascii="Angsana New" w:eastAsia="Angsana New" w:hAnsi="Angsana New" w:cs="Angsana New"/>
          <w:sz w:val="22"/>
          <w:szCs w:val="22"/>
          <w:lang w:eastAsia="en-US"/>
        </w:rPr>
        <w:softHyphen/>
        <w:t xml:space="preserve">prints can be easily duplicated from photographs. </w:t>
      </w:r>
      <w:ins w:id="539" w:author="Author" w:date="2020-07-07T11:35:00Z">
        <w:r w:rsidR="00B13FB5">
          <w:rPr>
            <w:rFonts w:ascii="Angsana New" w:eastAsia="Angsana New" w:hAnsi="Angsana New" w:cs="Angsana New"/>
            <w:sz w:val="22"/>
            <w:szCs w:val="22"/>
            <w:lang w:eastAsia="en-US"/>
          </w:rPr>
          <w:t xml:space="preserve">In contrast, </w:t>
        </w:r>
      </w:ins>
      <w:del w:id="540" w:author="Author" w:date="2020-07-07T11:35:00Z">
        <w:r w:rsidRPr="0006583B" w:rsidDel="00B13FB5">
          <w:rPr>
            <w:rFonts w:ascii="Angsana New" w:eastAsia="Angsana New" w:hAnsi="Angsana New" w:cs="Angsana New"/>
            <w:sz w:val="22"/>
            <w:szCs w:val="22"/>
            <w:lang w:eastAsia="en-US"/>
          </w:rPr>
          <w:delText xml:space="preserve">The </w:delText>
        </w:r>
      </w:del>
      <w:ins w:id="541" w:author="Author" w:date="2020-07-07T11:35:00Z">
        <w:r w:rsidR="00B13FB5">
          <w:rPr>
            <w:rFonts w:ascii="Angsana New" w:eastAsia="Angsana New" w:hAnsi="Angsana New" w:cs="Angsana New"/>
            <w:sz w:val="22"/>
            <w:szCs w:val="22"/>
            <w:lang w:eastAsia="en-US"/>
          </w:rPr>
          <w:t>h</w:t>
        </w:r>
      </w:ins>
      <w:del w:id="542" w:author="Author" w:date="2020-07-07T11:35:00Z">
        <w:r w:rsidRPr="0006583B" w:rsidDel="00B13FB5">
          <w:rPr>
            <w:rFonts w:ascii="Angsana New" w:eastAsia="Angsana New" w:hAnsi="Angsana New" w:cs="Angsana New"/>
            <w:sz w:val="22"/>
            <w:szCs w:val="22"/>
            <w:lang w:eastAsia="en-US"/>
          </w:rPr>
          <w:delText>h</w:delText>
        </w:r>
      </w:del>
      <w:r w:rsidRPr="0006583B">
        <w:rPr>
          <w:rFonts w:ascii="Angsana New" w:eastAsia="Angsana New" w:hAnsi="Angsana New" w:cs="Angsana New"/>
          <w:sz w:val="22"/>
          <w:szCs w:val="22"/>
          <w:lang w:eastAsia="en-US"/>
        </w:rPr>
        <w:t>ead shape</w:t>
      </w:r>
      <w:ins w:id="543" w:author="Author" w:date="2020-07-07T11:35:00Z">
        <w:r w:rsidR="00B13FB5">
          <w:rPr>
            <w:rFonts w:ascii="Angsana New" w:eastAsia="Angsana New" w:hAnsi="Angsana New" w:cs="Angsana New"/>
            <w:sz w:val="22"/>
            <w:szCs w:val="22"/>
            <w:lang w:eastAsia="en-US"/>
          </w:rPr>
          <w:t>, which</w:t>
        </w:r>
      </w:ins>
      <w:r w:rsidRPr="0006583B">
        <w:rPr>
          <w:rFonts w:ascii="Angsana New" w:eastAsia="Angsana New" w:hAnsi="Angsana New" w:cs="Angsana New"/>
          <w:sz w:val="22"/>
          <w:szCs w:val="22"/>
          <w:lang w:eastAsia="en-US"/>
        </w:rPr>
        <w:t xml:space="preserve"> </w:t>
      </w:r>
      <w:del w:id="544" w:author="Author" w:date="2020-07-07T14:16:00Z">
        <w:r w:rsidRPr="0006583B" w:rsidDel="00F636F3">
          <w:rPr>
            <w:rFonts w:ascii="Angsana New" w:eastAsia="Angsana New" w:hAnsi="Angsana New" w:cs="Angsana New"/>
            <w:sz w:val="22"/>
            <w:szCs w:val="22"/>
            <w:lang w:eastAsia="en-US"/>
          </w:rPr>
          <w:delText xml:space="preserve">we </w:delText>
        </w:r>
      </w:del>
      <w:ins w:id="545" w:author="Author" w:date="2020-07-07T14:16:00Z">
        <w:r w:rsidR="00F636F3">
          <w:rPr>
            <w:rFonts w:ascii="Angsana New" w:eastAsia="Angsana New" w:hAnsi="Angsana New" w:cs="Angsana New"/>
            <w:sz w:val="22"/>
            <w:szCs w:val="22"/>
            <w:lang w:eastAsia="en-US"/>
          </w:rPr>
          <w:t>is</w:t>
        </w:r>
        <w:r w:rsidR="00F636F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w:t>
      </w:r>
      <w:ins w:id="546" w:author="Author" w:date="2020-07-07T14:16:00Z">
        <w:r w:rsidR="00F636F3">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in this paper</w:t>
      </w:r>
      <w:ins w:id="547" w:author="Author" w:date="2020-07-07T11:35:00Z">
        <w:r w:rsidR="00EB05ED">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a physical characteristic</w:t>
      </w:r>
      <w:del w:id="548" w:author="Author" w:date="2020-07-07T11:35:00Z">
        <w:r w:rsidRPr="0006583B" w:rsidDel="00635FE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549" w:author="Author" w:date="2020-07-07T11:35:00Z">
        <w:r w:rsidRPr="0006583B" w:rsidDel="00635FE6">
          <w:rPr>
            <w:rFonts w:ascii="Angsana New" w:eastAsia="Angsana New" w:hAnsi="Angsana New" w:cs="Angsana New"/>
            <w:sz w:val="22"/>
            <w:szCs w:val="22"/>
            <w:lang w:eastAsia="en-US"/>
          </w:rPr>
          <w:delText xml:space="preserve">and </w:delText>
        </w:r>
      </w:del>
      <w:ins w:id="550" w:author="Author" w:date="2020-07-07T11:35:00Z">
        <w:r w:rsidR="00635FE6">
          <w:rPr>
            <w:rFonts w:ascii="Angsana New" w:eastAsia="Angsana New" w:hAnsi="Angsana New" w:cs="Angsana New"/>
            <w:sz w:val="22"/>
            <w:szCs w:val="22"/>
            <w:lang w:eastAsia="en-US"/>
          </w:rPr>
          <w:t>that</w:t>
        </w:r>
        <w:r w:rsidR="00635FE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difficult to </w:t>
      </w:r>
      <w:del w:id="551" w:author="Author" w:date="2020-07-07T11:35:00Z">
        <w:r w:rsidRPr="0006583B" w:rsidDel="00635FE6">
          <w:rPr>
            <w:rFonts w:ascii="Angsana New" w:eastAsia="Angsana New" w:hAnsi="Angsana New" w:cs="Angsana New"/>
            <w:sz w:val="22"/>
            <w:szCs w:val="22"/>
            <w:lang w:eastAsia="en-US"/>
          </w:rPr>
          <w:delText xml:space="preserve">be </w:delText>
        </w:r>
      </w:del>
      <w:r w:rsidRPr="0006583B">
        <w:rPr>
          <w:rFonts w:ascii="Angsana New" w:eastAsia="Angsana New" w:hAnsi="Angsana New" w:cs="Angsana New"/>
          <w:sz w:val="22"/>
          <w:szCs w:val="22"/>
          <w:lang w:eastAsia="en-US"/>
        </w:rPr>
        <w:t>replicate</w:t>
      </w:r>
      <w:del w:id="552" w:author="Author" w:date="2020-07-07T11:35:00Z">
        <w:r w:rsidRPr="0006583B" w:rsidDel="00635FE6">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 </w:t>
      </w:r>
      <w:del w:id="553" w:author="Author" w:date="2020-07-07T11:35:00Z">
        <w:r w:rsidRPr="0006583B" w:rsidDel="00635FE6">
          <w:rPr>
            <w:rFonts w:ascii="Angsana New" w:eastAsia="Angsana New" w:hAnsi="Angsana New" w:cs="Angsana New"/>
            <w:sz w:val="22"/>
            <w:szCs w:val="22"/>
            <w:lang w:eastAsia="en-US"/>
          </w:rPr>
          <w:delText xml:space="preserve">because </w:delText>
        </w:r>
      </w:del>
      <w:ins w:id="554" w:author="Author" w:date="2020-07-07T11:35:00Z">
        <w:r w:rsidR="00635FE6">
          <w:rPr>
            <w:rFonts w:ascii="Angsana New" w:eastAsia="Angsana New" w:hAnsi="Angsana New" w:cs="Angsana New"/>
            <w:sz w:val="22"/>
            <w:szCs w:val="22"/>
            <w:lang w:eastAsia="en-US"/>
          </w:rPr>
          <w:t>due to</w:t>
        </w:r>
        <w:r w:rsidR="00635FE6" w:rsidRPr="0006583B">
          <w:rPr>
            <w:rFonts w:ascii="Angsana New" w:eastAsia="Angsana New" w:hAnsi="Angsana New" w:cs="Angsana New"/>
            <w:sz w:val="22"/>
            <w:szCs w:val="22"/>
            <w:lang w:eastAsia="en-US"/>
          </w:rPr>
          <w:t xml:space="preserve"> </w:t>
        </w:r>
      </w:ins>
      <w:del w:id="555" w:author="Author" w:date="2020-07-07T11:35:00Z">
        <w:r w:rsidRPr="0006583B" w:rsidDel="0053564E">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its three-dimensional shape.</w:t>
      </w:r>
    </w:p>
    <w:p w14:paraId="38AD27DD" w14:textId="5ACC72CB" w:rsidR="00DA7CAC" w:rsidRPr="0006583B" w:rsidRDefault="00DA7CAC">
      <w:pPr>
        <w:rPr>
          <w:rFonts w:ascii="Angsana New" w:eastAsia="Angsana New" w:hAnsi="Angsana New" w:cs="Angsana New"/>
          <w:sz w:val="22"/>
          <w:szCs w:val="22"/>
        </w:rPr>
      </w:pPr>
      <w:del w:id="556" w:author="Author" w:date="2020-07-07T14:18:00Z">
        <w:r w:rsidRPr="0006583B" w:rsidDel="00D02091">
          <w:rPr>
            <w:rFonts w:ascii="Angsana New" w:eastAsia="Angsana New" w:hAnsi="Angsana New" w:cs="Angsana New"/>
            <w:sz w:val="22"/>
            <w:szCs w:val="22"/>
            <w:lang w:eastAsia="en-US"/>
          </w:rPr>
          <w:delText xml:space="preserve">For </w:delText>
        </w:r>
      </w:del>
      <w:ins w:id="557" w:author="Author" w:date="2020-07-07T14:18:00Z">
        <w:r w:rsidR="008E3271">
          <w:rPr>
            <w:rFonts w:ascii="Angsana New" w:eastAsia="Angsana New" w:hAnsi="Angsana New" w:cs="Angsana New"/>
            <w:sz w:val="22"/>
            <w:szCs w:val="22"/>
            <w:lang w:eastAsia="en-US"/>
          </w:rPr>
          <w:t>With respect to</w:t>
        </w:r>
        <w:r w:rsidR="00D020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behavioral characteristics, </w:t>
      </w:r>
      <w:commentRangeStart w:id="558"/>
      <w:del w:id="559" w:author="藤井 敦寛" w:date="2020-07-19T10:12:00Z">
        <w:r w:rsidRPr="0006583B" w:rsidDel="00030898">
          <w:rPr>
            <w:rFonts w:ascii="Angsana New" w:eastAsia="Angsana New" w:hAnsi="Angsana New" w:cs="Angsana New"/>
            <w:sz w:val="22"/>
            <w:szCs w:val="22"/>
            <w:lang w:eastAsia="en-US"/>
          </w:rPr>
          <w:delText>it may be possible to authenticate the users by focusing on</w:delText>
        </w:r>
      </w:del>
      <w:ins w:id="560" w:author="Author" w:date="2020-07-07T14:17:00Z">
        <w:del w:id="561" w:author="藤井 敦寛" w:date="2020-07-19T10:12:00Z">
          <w:r w:rsidR="00960F5C" w:rsidDel="00030898">
            <w:rPr>
              <w:rFonts w:ascii="Angsana New" w:eastAsia="Angsana New" w:hAnsi="Angsana New" w:cs="Angsana New"/>
              <w:sz w:val="22"/>
              <w:szCs w:val="22"/>
              <w:lang w:eastAsia="en-US"/>
            </w:rPr>
            <w:delText>considering</w:delText>
          </w:r>
        </w:del>
      </w:ins>
      <w:del w:id="562" w:author="藤井 敦寛" w:date="2020-07-19T10:12:00Z">
        <w:r w:rsidRPr="0006583B" w:rsidDel="00030898">
          <w:rPr>
            <w:rFonts w:ascii="Angsana New" w:eastAsia="Angsana New" w:hAnsi="Angsana New" w:cs="Angsana New"/>
            <w:sz w:val="22"/>
            <w:szCs w:val="22"/>
            <w:lang w:eastAsia="en-US"/>
          </w:rPr>
          <w:delText xml:space="preserve"> the action of wearing </w:delText>
        </w:r>
      </w:del>
      <w:ins w:id="563" w:author="Author" w:date="2020-07-07T14:16:00Z">
        <w:del w:id="564" w:author="藤井 敦寛" w:date="2020-07-19T10:12:00Z">
          <w:r w:rsidR="00852B6C" w:rsidDel="00030898">
            <w:rPr>
              <w:rFonts w:ascii="Angsana New" w:eastAsia="Angsana New" w:hAnsi="Angsana New" w:cs="Angsana New"/>
              <w:sz w:val="22"/>
              <w:szCs w:val="22"/>
              <w:lang w:eastAsia="en-US"/>
            </w:rPr>
            <w:delText>putting on</w:delText>
          </w:r>
          <w:r w:rsidR="00852B6C" w:rsidRPr="0006583B" w:rsidDel="00030898">
            <w:rPr>
              <w:rFonts w:ascii="Angsana New" w:eastAsia="Angsana New" w:hAnsi="Angsana New" w:cs="Angsana New"/>
              <w:sz w:val="22"/>
              <w:szCs w:val="22"/>
              <w:lang w:eastAsia="en-US"/>
            </w:rPr>
            <w:delText xml:space="preserve"> </w:delText>
          </w:r>
        </w:del>
      </w:ins>
      <w:del w:id="565" w:author="藤井 敦寛" w:date="2020-07-19T10:12:00Z">
        <w:r w:rsidRPr="0006583B" w:rsidDel="00030898">
          <w:rPr>
            <w:rFonts w:ascii="Angsana New" w:eastAsia="Angsana New" w:hAnsi="Angsana New" w:cs="Angsana New"/>
            <w:sz w:val="22"/>
            <w:szCs w:val="22"/>
            <w:lang w:eastAsia="en-US"/>
          </w:rPr>
          <w:delText xml:space="preserve">a helmet. </w:delText>
        </w:r>
      </w:del>
      <w:commentRangeEnd w:id="558"/>
      <w:r w:rsidR="00030898">
        <w:rPr>
          <w:rStyle w:val="a4"/>
        </w:rPr>
        <w:commentReference w:id="558"/>
      </w:r>
      <w:commentRangeStart w:id="566"/>
      <w:commentRangeStart w:id="567"/>
      <w:del w:id="568" w:author="藤井 敦寛" w:date="2020-07-19T10:12:00Z">
        <w:r w:rsidRPr="0006583B" w:rsidDel="00030898">
          <w:rPr>
            <w:rFonts w:ascii="Angsana New" w:eastAsia="Angsana New" w:hAnsi="Angsana New" w:cs="Angsana New"/>
            <w:sz w:val="22"/>
            <w:szCs w:val="22"/>
            <w:lang w:eastAsia="en-US"/>
          </w:rPr>
          <w:delText>T</w:delText>
        </w:r>
      </w:del>
      <w:ins w:id="569" w:author="藤井 敦寛" w:date="2020-07-19T10:12:00Z">
        <w:r w:rsidR="00030898">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he au</w:t>
      </w:r>
      <w:r w:rsidRPr="0006583B">
        <w:rPr>
          <w:rFonts w:ascii="Angsana New" w:eastAsia="Angsana New" w:hAnsi="Angsana New" w:cs="Angsana New"/>
          <w:sz w:val="22"/>
          <w:szCs w:val="22"/>
          <w:lang w:eastAsia="en-US"/>
        </w:rPr>
        <w:softHyphen/>
        <w:t xml:space="preserve">thors </w:t>
      </w:r>
      <w:del w:id="570" w:author="Author" w:date="2020-07-07T11:36:00Z">
        <w:r w:rsidRPr="0006583B" w:rsidDel="00104E28">
          <w:rPr>
            <w:rFonts w:ascii="Angsana New" w:eastAsia="Angsana New" w:hAnsi="Angsana New" w:cs="Angsana New"/>
            <w:sz w:val="22"/>
            <w:szCs w:val="22"/>
            <w:lang w:eastAsia="en-US"/>
          </w:rPr>
          <w:delText xml:space="preserve">have </w:delText>
        </w:r>
      </w:del>
      <w:r w:rsidRPr="0006583B">
        <w:rPr>
          <w:rFonts w:ascii="Angsana New" w:eastAsia="Angsana New" w:hAnsi="Angsana New" w:cs="Angsana New"/>
          <w:sz w:val="22"/>
          <w:szCs w:val="22"/>
          <w:lang w:eastAsia="en-US"/>
        </w:rPr>
        <w:t xml:space="preserve">proposed a method that authenticates </w:t>
      </w:r>
      <w:del w:id="571" w:author="Author" w:date="2020-07-07T11:36:00Z">
        <w:r w:rsidRPr="0006583B" w:rsidDel="00184AD1">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smartphone user</w:t>
      </w:r>
      <w:ins w:id="572" w:author="Author" w:date="2020-07-07T11:36:00Z">
        <w:r w:rsidR="00184AD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73" w:author="Author" w:date="2020-07-07T14:17:00Z">
        <w:r w:rsidRPr="0006583B" w:rsidDel="00B0357D">
          <w:rPr>
            <w:rFonts w:ascii="Angsana New" w:eastAsia="Angsana New" w:hAnsi="Angsana New" w:cs="Angsana New"/>
            <w:sz w:val="22"/>
            <w:szCs w:val="22"/>
            <w:lang w:eastAsia="en-US"/>
          </w:rPr>
          <w:delText xml:space="preserve">from </w:delText>
        </w:r>
      </w:del>
      <w:ins w:id="574" w:author="Author" w:date="2020-07-07T14:17:00Z">
        <w:r w:rsidR="00B0357D">
          <w:rPr>
            <w:rFonts w:ascii="Angsana New" w:eastAsia="Angsana New" w:hAnsi="Angsana New" w:cs="Angsana New"/>
            <w:sz w:val="22"/>
            <w:szCs w:val="22"/>
            <w:lang w:eastAsia="en-US"/>
          </w:rPr>
          <w:t>using</w:t>
        </w:r>
        <w:r w:rsidR="00B035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acceleration sensor data </w:t>
      </w:r>
      <w:del w:id="575" w:author="Author" w:date="2020-07-07T14:19:00Z">
        <w:r w:rsidRPr="0006583B" w:rsidDel="001B3FE9">
          <w:rPr>
            <w:rFonts w:ascii="Angsana New" w:eastAsia="Angsana New" w:hAnsi="Angsana New" w:cs="Angsana New"/>
            <w:sz w:val="22"/>
            <w:szCs w:val="22"/>
            <w:lang w:eastAsia="en-US"/>
          </w:rPr>
          <w:delText xml:space="preserve">when </w:delText>
        </w:r>
      </w:del>
      <w:ins w:id="576" w:author="Author" w:date="2020-07-07T14:19:00Z">
        <w:r w:rsidR="001B3FE9">
          <w:rPr>
            <w:rFonts w:ascii="Angsana New" w:eastAsia="Angsana New" w:hAnsi="Angsana New" w:cs="Angsana New"/>
            <w:sz w:val="22"/>
            <w:szCs w:val="22"/>
            <w:lang w:eastAsia="en-US"/>
          </w:rPr>
          <w:t>from</w:t>
        </w:r>
        <w:r w:rsidR="001B3FE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taking </w:t>
      </w:r>
      <w:del w:id="577" w:author="Author" w:date="2020-07-07T11:36:00Z">
        <w:r w:rsidRPr="0006583B" w:rsidDel="00184AD1">
          <w:rPr>
            <w:rFonts w:ascii="Angsana New" w:eastAsia="Angsana New" w:hAnsi="Angsana New" w:cs="Angsana New"/>
            <w:sz w:val="22"/>
            <w:szCs w:val="22"/>
            <w:lang w:eastAsia="en-US"/>
          </w:rPr>
          <w:delText xml:space="preserve">it </w:delText>
        </w:r>
      </w:del>
      <w:ins w:id="578" w:author="Author" w:date="2020-07-07T14:17:00Z">
        <w:r w:rsidR="003609F5">
          <w:rPr>
            <w:rFonts w:ascii="Angsana New" w:eastAsia="Angsana New" w:hAnsi="Angsana New" w:cs="Angsana New"/>
            <w:sz w:val="22"/>
            <w:szCs w:val="22"/>
            <w:lang w:eastAsia="en-US"/>
          </w:rPr>
          <w:t>a</w:t>
        </w:r>
      </w:ins>
      <w:ins w:id="579" w:author="Author" w:date="2020-07-07T11:36:00Z">
        <w:r w:rsidR="00184AD1">
          <w:rPr>
            <w:rFonts w:ascii="Angsana New" w:eastAsia="Angsana New" w:hAnsi="Angsana New" w:cs="Angsana New"/>
            <w:sz w:val="22"/>
            <w:szCs w:val="22"/>
            <w:lang w:eastAsia="en-US"/>
          </w:rPr>
          <w:t xml:space="preserve"> smartphone</w:t>
        </w:r>
        <w:r w:rsidR="00184AD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out of the</w:t>
      </w:r>
      <w:ins w:id="580" w:author="Author" w:date="2020-07-07T11:37:00Z">
        <w:r w:rsidR="008D4C87">
          <w:rPr>
            <w:rFonts w:ascii="Angsana New" w:eastAsia="Angsana New" w:hAnsi="Angsana New" w:cs="Angsana New"/>
            <w:sz w:val="22"/>
            <w:szCs w:val="22"/>
            <w:lang w:eastAsia="en-US"/>
          </w:rPr>
          <w:t>ir</w:t>
        </w:r>
      </w:ins>
      <w:r w:rsidRPr="0006583B">
        <w:rPr>
          <w:rFonts w:ascii="Angsana New" w:eastAsia="Angsana New" w:hAnsi="Angsana New" w:cs="Angsana New"/>
          <w:sz w:val="22"/>
          <w:szCs w:val="22"/>
          <w:lang w:eastAsia="en-US"/>
        </w:rPr>
        <w:t xml:space="preserve"> pocket</w:t>
      </w:r>
      <w:ins w:id="581" w:author="Author" w:date="2020-07-07T14:19:00Z">
        <w:r w:rsidR="004E7D0F">
          <w:rPr>
            <w:rFonts w:ascii="Angsana New" w:eastAsia="Angsana New" w:hAnsi="Angsana New" w:cs="Angsana New"/>
            <w:sz w:val="22"/>
            <w:szCs w:val="22"/>
            <w:lang w:eastAsia="en-US"/>
          </w:rPr>
          <w:t>s</w:t>
        </w:r>
      </w:ins>
      <w:ins w:id="582" w:author="Author" w:date="2020-07-07T11:37:00Z">
        <w:r w:rsidR="008D4C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7" w:history="1">
        <w:r w:rsidRPr="0006583B">
          <w:rPr>
            <w:rFonts w:ascii="Angsana New" w:eastAsia="Angsana New" w:hAnsi="Angsana New" w:cs="Angsana New"/>
            <w:sz w:val="22"/>
            <w:szCs w:val="22"/>
            <w:lang w:eastAsia="en-US"/>
          </w:rPr>
          <w:t>8</w:t>
        </w:r>
      </w:hyperlink>
      <w:r w:rsidRPr="0006583B">
        <w:rPr>
          <w:rFonts w:ascii="Angsana New" w:eastAsia="Angsana New" w:hAnsi="Angsana New" w:cs="Angsana New"/>
          <w:sz w:val="22"/>
          <w:szCs w:val="22"/>
          <w:lang w:eastAsia="en-US"/>
        </w:rPr>
        <w:t xml:space="preserve">]. </w:t>
      </w:r>
      <w:commentRangeEnd w:id="566"/>
      <w:r w:rsidR="00D46DA6">
        <w:rPr>
          <w:rStyle w:val="a4"/>
        </w:rPr>
        <w:commentReference w:id="566"/>
      </w:r>
      <w:commentRangeEnd w:id="567"/>
      <w:r w:rsidR="00FE51A0">
        <w:rPr>
          <w:rStyle w:val="a4"/>
        </w:rPr>
        <w:commentReference w:id="567"/>
      </w:r>
      <w:r w:rsidRPr="0006583B">
        <w:rPr>
          <w:rFonts w:ascii="Angsana New" w:eastAsia="Angsana New" w:hAnsi="Angsana New" w:cs="Angsana New"/>
          <w:sz w:val="22"/>
          <w:szCs w:val="22"/>
          <w:lang w:eastAsia="en-US"/>
        </w:rPr>
        <w:t>Guerra-Casanova et al.</w:t>
      </w:r>
      <w:ins w:id="583" w:author="Author" w:date="2020-07-07T11:37:00Z">
        <w:r w:rsidR="009223D2">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5" w:history="1">
        <w:r w:rsidRPr="0006583B">
          <w:rPr>
            <w:rFonts w:ascii="Angsana New" w:eastAsia="Angsana New" w:hAnsi="Angsana New" w:cs="Angsana New"/>
            <w:sz w:val="22"/>
            <w:szCs w:val="22"/>
            <w:lang w:eastAsia="en-US"/>
          </w:rPr>
          <w:t>7</w:t>
        </w:r>
      </w:hyperlink>
      <w:r w:rsidRPr="0006583B">
        <w:rPr>
          <w:rFonts w:ascii="Angsana New" w:eastAsia="Angsana New" w:hAnsi="Angsana New" w:cs="Angsana New"/>
          <w:sz w:val="22"/>
          <w:szCs w:val="22"/>
          <w:lang w:eastAsia="en-US"/>
        </w:rPr>
        <w:t xml:space="preserve">] proposed a method </w:t>
      </w:r>
      <w:del w:id="584" w:author="Author" w:date="2020-07-07T11:37:00Z">
        <w:r w:rsidRPr="0006583B" w:rsidDel="005B2F2D">
          <w:rPr>
            <w:rFonts w:ascii="Angsana New" w:eastAsia="Angsana New" w:hAnsi="Angsana New" w:cs="Angsana New"/>
            <w:sz w:val="22"/>
            <w:szCs w:val="22"/>
            <w:lang w:eastAsia="en-US"/>
          </w:rPr>
          <w:delText xml:space="preserve">to </w:delText>
        </w:r>
      </w:del>
      <w:ins w:id="585" w:author="Author" w:date="2020-07-07T11:37:00Z">
        <w:r w:rsidR="005B2F2D">
          <w:rPr>
            <w:rFonts w:ascii="Angsana New" w:eastAsia="Angsana New" w:hAnsi="Angsana New" w:cs="Angsana New"/>
            <w:sz w:val="22"/>
            <w:szCs w:val="22"/>
            <w:lang w:eastAsia="en-US"/>
          </w:rPr>
          <w:t>for</w:t>
        </w:r>
        <w:r w:rsidR="005B2F2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authenticat</w:t>
      </w:r>
      <w:ins w:id="586" w:author="Author" w:date="2020-07-07T11:37:00Z">
        <w:r w:rsidR="005B2F2D">
          <w:rPr>
            <w:rFonts w:ascii="Angsana New" w:eastAsia="Angsana New" w:hAnsi="Angsana New" w:cs="Angsana New"/>
            <w:sz w:val="22"/>
            <w:szCs w:val="22"/>
            <w:lang w:eastAsia="en-US"/>
          </w:rPr>
          <w:t>ing</w:t>
        </w:r>
      </w:ins>
      <w:del w:id="587" w:author="Author" w:date="2020-07-07T11:37:00Z">
        <w:r w:rsidRPr="0006583B" w:rsidDel="005B2F2D">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users by </w:t>
      </w:r>
      <w:ins w:id="588" w:author="Author" w:date="2020-07-07T11:37:00Z">
        <w:r w:rsidR="002E0EF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gestures of their hands using a mobile device with an embedded accelerometer. For motion-based authentication using accelerom</w:t>
      </w:r>
      <w:del w:id="589" w:author="Author" w:date="2020-07-07T11:37:00Z">
        <w:r w:rsidRPr="0006583B" w:rsidDel="00195D4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eters, </w:t>
      </w:r>
      <w:del w:id="590" w:author="Author" w:date="2020-07-07T11:37:00Z">
        <w:r w:rsidRPr="0006583B" w:rsidDel="002408FC">
          <w:rPr>
            <w:rFonts w:ascii="Angsana New" w:eastAsia="Angsana New" w:hAnsi="Angsana New" w:cs="Angsana New"/>
            <w:sz w:val="22"/>
            <w:szCs w:val="22"/>
            <w:lang w:eastAsia="en-US"/>
          </w:rPr>
          <w:delText>there is a</w:delText>
        </w:r>
      </w:del>
      <w:ins w:id="591" w:author="Author" w:date="2020-07-07T11:37:00Z">
        <w:r w:rsidR="002408FC">
          <w:rPr>
            <w:rFonts w:ascii="Angsana New" w:eastAsia="Angsana New" w:hAnsi="Angsana New" w:cs="Angsana New"/>
            <w:sz w:val="22"/>
            <w:szCs w:val="22"/>
            <w:lang w:eastAsia="en-US"/>
          </w:rPr>
          <w:t>it is</w:t>
        </w:r>
      </w:ins>
      <w:r w:rsidRPr="0006583B">
        <w:rPr>
          <w:rFonts w:ascii="Angsana New" w:eastAsia="Angsana New" w:hAnsi="Angsana New" w:cs="Angsana New"/>
          <w:sz w:val="22"/>
          <w:szCs w:val="22"/>
          <w:lang w:eastAsia="en-US"/>
        </w:rPr>
        <w:t xml:space="preserve"> possib</w:t>
      </w:r>
      <w:ins w:id="592" w:author="Author" w:date="2020-07-07T11:37:00Z">
        <w:r w:rsidR="002408FC">
          <w:rPr>
            <w:rFonts w:ascii="Angsana New" w:eastAsia="Angsana New" w:hAnsi="Angsana New" w:cs="Angsana New"/>
            <w:sz w:val="22"/>
            <w:szCs w:val="22"/>
            <w:lang w:eastAsia="en-US"/>
          </w:rPr>
          <w:t>le to use</w:t>
        </w:r>
      </w:ins>
      <w:del w:id="593" w:author="Author" w:date="2020-07-07T11:37:00Z">
        <w:r w:rsidRPr="0006583B" w:rsidDel="002408FC">
          <w:rPr>
            <w:rFonts w:ascii="Angsana New" w:eastAsia="Angsana New" w:hAnsi="Angsana New" w:cs="Angsana New"/>
            <w:sz w:val="22"/>
            <w:szCs w:val="22"/>
            <w:lang w:eastAsia="en-US"/>
          </w:rPr>
          <w:delText>ility</w:delText>
        </w:r>
      </w:del>
      <w:r w:rsidRPr="0006583B">
        <w:rPr>
          <w:rFonts w:ascii="Angsana New" w:eastAsia="Angsana New" w:hAnsi="Angsana New" w:cs="Angsana New"/>
          <w:sz w:val="22"/>
          <w:szCs w:val="22"/>
          <w:lang w:eastAsia="en-US"/>
        </w:rPr>
        <w:t xml:space="preserve"> </w:t>
      </w:r>
      <w:del w:id="594" w:author="Author" w:date="2020-07-07T11:37:00Z">
        <w:r w:rsidRPr="0006583B" w:rsidDel="002408FC">
          <w:rPr>
            <w:rFonts w:ascii="Angsana New" w:eastAsia="Angsana New" w:hAnsi="Angsana New" w:cs="Angsana New"/>
            <w:sz w:val="22"/>
            <w:szCs w:val="22"/>
            <w:lang w:eastAsia="en-US"/>
          </w:rPr>
          <w:delText xml:space="preserve">that </w:delText>
        </w:r>
      </w:del>
      <w:r w:rsidRPr="0006583B">
        <w:rPr>
          <w:rFonts w:ascii="Angsana New" w:eastAsia="Angsana New" w:hAnsi="Angsana New" w:cs="Angsana New"/>
          <w:sz w:val="22"/>
          <w:szCs w:val="22"/>
          <w:lang w:eastAsia="en-US"/>
        </w:rPr>
        <w:t xml:space="preserve">the acceleration characteristics of </w:t>
      </w:r>
      <w:del w:id="595" w:author="Author" w:date="2020-07-07T14:22:00Z">
        <w:r w:rsidRPr="0006583B" w:rsidDel="0050241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motion</w:t>
      </w:r>
      <w:ins w:id="596" w:author="Author" w:date="2020-07-07T14:21:00Z">
        <w:r w:rsidR="00A7034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597" w:author="Author" w:date="2020-07-07T14:20:00Z">
        <w:r w:rsidRPr="0006583B" w:rsidDel="00343635">
          <w:rPr>
            <w:rFonts w:ascii="Angsana New" w:eastAsia="Angsana New" w:hAnsi="Angsana New" w:cs="Angsana New"/>
            <w:sz w:val="22"/>
            <w:szCs w:val="22"/>
            <w:lang w:eastAsia="en-US"/>
          </w:rPr>
          <w:delText xml:space="preserve">until </w:delText>
        </w:r>
      </w:del>
      <w:ins w:id="598" w:author="Author" w:date="2020-07-07T14:20:00Z">
        <w:r w:rsidR="00343635">
          <w:rPr>
            <w:rFonts w:ascii="Angsana New" w:eastAsia="Angsana New" w:hAnsi="Angsana New" w:cs="Angsana New"/>
            <w:sz w:val="22"/>
            <w:szCs w:val="22"/>
            <w:lang w:eastAsia="en-US"/>
          </w:rPr>
          <w:t>before</w:t>
        </w:r>
        <w:r w:rsidR="003436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is </w:t>
      </w:r>
      <w:del w:id="599" w:author="Author" w:date="2020-07-07T14:20:00Z">
        <w:r w:rsidRPr="0006583B" w:rsidDel="00343635">
          <w:rPr>
            <w:rFonts w:ascii="Angsana New" w:eastAsia="Angsana New" w:hAnsi="Angsana New" w:cs="Angsana New"/>
            <w:sz w:val="22"/>
            <w:szCs w:val="22"/>
            <w:lang w:eastAsia="en-US"/>
          </w:rPr>
          <w:delText xml:space="preserve">worn </w:delText>
        </w:r>
      </w:del>
      <w:ins w:id="600" w:author="Author" w:date="2020-07-07T14:20:00Z">
        <w:r w:rsidR="00343635">
          <w:rPr>
            <w:rFonts w:ascii="Angsana New" w:eastAsia="Angsana New" w:hAnsi="Angsana New" w:cs="Angsana New"/>
            <w:sz w:val="22"/>
            <w:szCs w:val="22"/>
            <w:lang w:eastAsia="en-US"/>
          </w:rPr>
          <w:t>put o</w:t>
        </w:r>
      </w:ins>
      <w:ins w:id="601" w:author="Author" w:date="2020-07-07T14:21:00Z">
        <w:r w:rsidR="00343635">
          <w:rPr>
            <w:rFonts w:ascii="Angsana New" w:eastAsia="Angsana New" w:hAnsi="Angsana New" w:cs="Angsana New"/>
            <w:sz w:val="22"/>
            <w:szCs w:val="22"/>
            <w:lang w:eastAsia="en-US"/>
          </w:rPr>
          <w:t>n</w:t>
        </w:r>
      </w:ins>
      <w:ins w:id="602" w:author="Author" w:date="2020-07-07T14:20:00Z">
        <w:r w:rsidR="00343635" w:rsidRPr="0006583B">
          <w:rPr>
            <w:rFonts w:ascii="Angsana New" w:eastAsia="Angsana New" w:hAnsi="Angsana New" w:cs="Angsana New"/>
            <w:sz w:val="22"/>
            <w:szCs w:val="22"/>
            <w:lang w:eastAsia="en-US"/>
          </w:rPr>
          <w:t xml:space="preserve"> </w:t>
        </w:r>
      </w:ins>
      <w:del w:id="603" w:author="Author" w:date="2020-07-07T11:37:00Z">
        <w:r w:rsidRPr="0006583B" w:rsidDel="00CC0F20">
          <w:rPr>
            <w:rFonts w:ascii="Angsana New" w:eastAsia="Angsana New" w:hAnsi="Angsana New" w:cs="Angsana New"/>
            <w:sz w:val="22"/>
            <w:szCs w:val="22"/>
            <w:lang w:eastAsia="en-US"/>
          </w:rPr>
          <w:delText xml:space="preserve">can be used </w:delText>
        </w:r>
      </w:del>
      <w:r w:rsidRPr="0006583B">
        <w:rPr>
          <w:rFonts w:ascii="Angsana New" w:eastAsia="Angsana New" w:hAnsi="Angsana New" w:cs="Angsana New"/>
          <w:sz w:val="22"/>
          <w:szCs w:val="22"/>
          <w:lang w:eastAsia="en-US"/>
        </w:rPr>
        <w:t xml:space="preserve">for authentication by mounting an accelerometer on the helmet. However, there are various </w:t>
      </w:r>
      <w:del w:id="604" w:author="Author" w:date="2020-07-07T11:38:00Z">
        <w:r w:rsidRPr="0006583B" w:rsidDel="008260A4">
          <w:rPr>
            <w:rFonts w:ascii="Angsana New" w:eastAsia="Angsana New" w:hAnsi="Angsana New" w:cs="Angsana New"/>
            <w:sz w:val="22"/>
            <w:szCs w:val="22"/>
            <w:lang w:eastAsia="en-US"/>
          </w:rPr>
          <w:delText xml:space="preserve">wearing </w:delText>
        </w:r>
      </w:del>
      <w:del w:id="605" w:author="Author" w:date="2020-07-07T14:21:00Z">
        <w:r w:rsidRPr="0006583B" w:rsidDel="006C439B">
          <w:rPr>
            <w:rFonts w:ascii="Angsana New" w:eastAsia="Angsana New" w:hAnsi="Angsana New" w:cs="Angsana New"/>
            <w:sz w:val="22"/>
            <w:szCs w:val="22"/>
            <w:lang w:eastAsia="en-US"/>
          </w:rPr>
          <w:delText>actions</w:delText>
        </w:r>
      </w:del>
      <w:ins w:id="606" w:author="Author" w:date="2020-07-07T14:21:00Z">
        <w:r w:rsidR="006C439B">
          <w:rPr>
            <w:rFonts w:ascii="Angsana New" w:eastAsia="Angsana New" w:hAnsi="Angsana New" w:cs="Angsana New"/>
            <w:sz w:val="22"/>
            <w:szCs w:val="22"/>
            <w:lang w:eastAsia="en-US"/>
          </w:rPr>
          <w:t>ways</w:t>
        </w:r>
      </w:ins>
      <w:ins w:id="607" w:author="Author" w:date="2020-07-07T11:38:00Z">
        <w:r w:rsidR="008260A4">
          <w:rPr>
            <w:rFonts w:ascii="Angsana New" w:eastAsia="Angsana New" w:hAnsi="Angsana New" w:cs="Angsana New"/>
            <w:sz w:val="22"/>
            <w:szCs w:val="22"/>
            <w:lang w:eastAsia="en-US"/>
          </w:rPr>
          <w:t xml:space="preserve"> </w:t>
        </w:r>
      </w:ins>
      <w:ins w:id="608" w:author="Author" w:date="2020-07-07T14:21:00Z">
        <w:r w:rsidR="00050238">
          <w:rPr>
            <w:rFonts w:ascii="Angsana New" w:eastAsia="Angsana New" w:hAnsi="Angsana New" w:cs="Angsana New"/>
            <w:sz w:val="22"/>
            <w:szCs w:val="22"/>
            <w:lang w:eastAsia="en-US"/>
          </w:rPr>
          <w:t>of</w:t>
        </w:r>
      </w:ins>
      <w:ins w:id="609" w:author="Author" w:date="2020-07-07T11:38:00Z">
        <w:r w:rsidR="008260A4">
          <w:rPr>
            <w:rFonts w:ascii="Angsana New" w:eastAsia="Angsana New" w:hAnsi="Angsana New" w:cs="Angsana New"/>
            <w:sz w:val="22"/>
            <w:szCs w:val="22"/>
            <w:lang w:eastAsia="en-US"/>
          </w:rPr>
          <w:t xml:space="preserve"> put</w:t>
        </w:r>
      </w:ins>
      <w:ins w:id="610" w:author="Author" w:date="2020-07-07T14:21:00Z">
        <w:r w:rsidR="00050238">
          <w:rPr>
            <w:rFonts w:ascii="Angsana New" w:eastAsia="Angsana New" w:hAnsi="Angsana New" w:cs="Angsana New"/>
            <w:sz w:val="22"/>
            <w:szCs w:val="22"/>
            <w:lang w:eastAsia="en-US"/>
          </w:rPr>
          <w:t>ting</w:t>
        </w:r>
      </w:ins>
      <w:ins w:id="611" w:author="Author" w:date="2020-07-07T11:38:00Z">
        <w:r w:rsidR="008260A4">
          <w:rPr>
            <w:rFonts w:ascii="Angsana New" w:eastAsia="Angsana New" w:hAnsi="Angsana New" w:cs="Angsana New"/>
            <w:sz w:val="22"/>
            <w:szCs w:val="22"/>
            <w:lang w:eastAsia="en-US"/>
          </w:rPr>
          <w:t xml:space="preserve"> on a helmet</w:t>
        </w:r>
      </w:ins>
      <w:r w:rsidRPr="0006583B">
        <w:rPr>
          <w:rFonts w:ascii="Angsana New" w:eastAsia="Angsana New" w:hAnsi="Angsana New" w:cs="Angsana New"/>
          <w:sz w:val="22"/>
          <w:szCs w:val="22"/>
          <w:lang w:eastAsia="en-US"/>
        </w:rPr>
        <w:t xml:space="preserve">, such as </w:t>
      </w:r>
      <w:del w:id="612" w:author="Author" w:date="2020-07-07T11:38:00Z">
        <w:r w:rsidRPr="0006583B" w:rsidDel="00EF328E">
          <w:rPr>
            <w:rFonts w:ascii="Angsana New" w:eastAsia="Angsana New" w:hAnsi="Angsana New" w:cs="Angsana New"/>
            <w:sz w:val="22"/>
            <w:szCs w:val="22"/>
            <w:lang w:eastAsia="en-US"/>
          </w:rPr>
          <w:delText xml:space="preserve">wearing </w:delText>
        </w:r>
      </w:del>
      <w:ins w:id="613" w:author="Author" w:date="2020-07-07T11:38:00Z">
        <w:r w:rsidR="00EF328E">
          <w:rPr>
            <w:rFonts w:ascii="Angsana New" w:eastAsia="Angsana New" w:hAnsi="Angsana New" w:cs="Angsana New"/>
            <w:sz w:val="22"/>
            <w:szCs w:val="22"/>
            <w:lang w:eastAsia="en-US"/>
          </w:rPr>
          <w:t xml:space="preserve">putting </w:t>
        </w:r>
      </w:ins>
      <w:ins w:id="614" w:author="Author" w:date="2020-07-07T14:21:00Z">
        <w:r w:rsidR="007B0D19">
          <w:rPr>
            <w:rFonts w:ascii="Angsana New" w:eastAsia="Angsana New" w:hAnsi="Angsana New" w:cs="Angsana New"/>
            <w:sz w:val="22"/>
            <w:szCs w:val="22"/>
            <w:lang w:eastAsia="en-US"/>
          </w:rPr>
          <w:t xml:space="preserve">it </w:t>
        </w:r>
      </w:ins>
      <w:ins w:id="615" w:author="Author" w:date="2020-07-07T11:38:00Z">
        <w:r w:rsidR="00EF328E">
          <w:rPr>
            <w:rFonts w:ascii="Angsana New" w:eastAsia="Angsana New" w:hAnsi="Angsana New" w:cs="Angsana New"/>
            <w:sz w:val="22"/>
            <w:szCs w:val="22"/>
            <w:lang w:eastAsia="en-US"/>
          </w:rPr>
          <w:t>on</w:t>
        </w:r>
        <w:r w:rsidR="00EF328E" w:rsidRPr="0006583B">
          <w:rPr>
            <w:rFonts w:ascii="Angsana New" w:eastAsia="Angsana New" w:hAnsi="Angsana New" w:cs="Angsana New"/>
            <w:sz w:val="22"/>
            <w:szCs w:val="22"/>
            <w:lang w:eastAsia="en-US"/>
          </w:rPr>
          <w:t xml:space="preserve"> </w:t>
        </w:r>
      </w:ins>
      <w:del w:id="616" w:author="Author" w:date="2020-07-07T11:38:00Z">
        <w:r w:rsidRPr="0006583B" w:rsidDel="003B375F">
          <w:rPr>
            <w:rFonts w:ascii="Angsana New" w:eastAsia="Angsana New" w:hAnsi="Angsana New" w:cs="Angsana New"/>
            <w:sz w:val="22"/>
            <w:szCs w:val="22"/>
            <w:lang w:eastAsia="en-US"/>
          </w:rPr>
          <w:delText xml:space="preserve">the </w:delText>
        </w:r>
      </w:del>
      <w:del w:id="617" w:author="Author" w:date="2020-07-07T14:21:00Z">
        <w:r w:rsidRPr="0006583B" w:rsidDel="007B0D19">
          <w:rPr>
            <w:rFonts w:ascii="Angsana New" w:eastAsia="Angsana New" w:hAnsi="Angsana New" w:cs="Angsana New"/>
            <w:sz w:val="22"/>
            <w:szCs w:val="22"/>
            <w:lang w:eastAsia="en-US"/>
          </w:rPr>
          <w:delText xml:space="preserve">helmet </w:delText>
        </w:r>
      </w:del>
      <w:r w:rsidRPr="0006583B">
        <w:rPr>
          <w:rFonts w:ascii="Angsana New" w:eastAsia="Angsana New" w:hAnsi="Angsana New" w:cs="Angsana New"/>
          <w:sz w:val="22"/>
          <w:szCs w:val="22"/>
          <w:lang w:eastAsia="en-US"/>
        </w:rPr>
        <w:t xml:space="preserve">in a hurry and taking care not to let the interior of the helmet </w:t>
      </w:r>
      <w:del w:id="618" w:author="Author" w:date="2020-07-07T11:38:00Z">
        <w:r w:rsidRPr="0006583B" w:rsidDel="00A50069">
          <w:rPr>
            <w:rFonts w:ascii="Angsana New" w:eastAsia="Angsana New" w:hAnsi="Angsana New" w:cs="Angsana New"/>
            <w:sz w:val="22"/>
            <w:szCs w:val="22"/>
            <w:lang w:eastAsia="en-US"/>
          </w:rPr>
          <w:delText xml:space="preserve">get </w:delText>
        </w:r>
      </w:del>
      <w:ins w:id="619" w:author="Author" w:date="2020-07-07T11:38:00Z">
        <w:r w:rsidR="00A50069">
          <w:rPr>
            <w:rFonts w:ascii="Angsana New" w:eastAsia="Angsana New" w:hAnsi="Angsana New" w:cs="Angsana New"/>
            <w:sz w:val="22"/>
            <w:szCs w:val="22"/>
            <w:lang w:eastAsia="en-US"/>
          </w:rPr>
          <w:t>become</w:t>
        </w:r>
        <w:r w:rsidR="00A500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wet in the rain. Therefore, it is not practical to collect data from all </w:t>
      </w:r>
      <w:del w:id="620" w:author="Author" w:date="2020-07-07T11:38:00Z">
        <w:r w:rsidRPr="0006583B" w:rsidDel="00F01FE3">
          <w:rPr>
            <w:rFonts w:ascii="Angsana New" w:eastAsia="Angsana New" w:hAnsi="Angsana New" w:cs="Angsana New"/>
            <w:sz w:val="22"/>
            <w:szCs w:val="22"/>
            <w:lang w:eastAsia="en-US"/>
          </w:rPr>
          <w:delText>the people</w:delText>
        </w:r>
      </w:del>
      <w:ins w:id="621" w:author="Author" w:date="2020-07-07T11:38:00Z">
        <w:r w:rsidR="00F01FE3">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w:t>
      </w:r>
      <w:del w:id="622" w:author="Author" w:date="2020-07-07T11:38:00Z">
        <w:r w:rsidRPr="0006583B" w:rsidDel="00F01FE3">
          <w:rPr>
            <w:rFonts w:ascii="Angsana New" w:eastAsia="Angsana New" w:hAnsi="Angsana New" w:cs="Angsana New"/>
            <w:sz w:val="22"/>
            <w:szCs w:val="22"/>
            <w:lang w:eastAsia="en-US"/>
          </w:rPr>
          <w:delText xml:space="preserve">in </w:delText>
        </w:r>
      </w:del>
      <w:ins w:id="623" w:author="Author" w:date="2020-07-07T11:38:00Z">
        <w:r w:rsidR="00F01FE3">
          <w:rPr>
            <w:rFonts w:ascii="Angsana New" w:eastAsia="Angsana New" w:hAnsi="Angsana New" w:cs="Angsana New"/>
            <w:sz w:val="22"/>
            <w:szCs w:val="22"/>
            <w:lang w:eastAsia="en-US"/>
          </w:rPr>
          <w:t>for</w:t>
        </w:r>
        <w:r w:rsidR="00F01FE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various situations.</w:t>
      </w:r>
    </w:p>
    <w:p w14:paraId="65DF1CD4"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2.2 </w:t>
      </w:r>
      <w:del w:id="624" w:author="Author" w:date="2020-07-08T21:45:00Z">
        <w:r w:rsidRPr="0006583B" w:rsidDel="006D15C7">
          <w:rPr>
            <w:rFonts w:ascii="Angsana New" w:eastAsia="Angsana New" w:hAnsi="Angsana New" w:cs="Angsana New"/>
            <w:b/>
            <w:bCs/>
            <w:sz w:val="32"/>
            <w:szCs w:val="32"/>
            <w:lang w:eastAsia="en-US"/>
          </w:rPr>
          <w:delText xml:space="preserve"> </w:delText>
        </w:r>
      </w:del>
      <w:commentRangeStart w:id="625"/>
      <w:commentRangeStart w:id="626"/>
      <w:r w:rsidRPr="0006583B">
        <w:rPr>
          <w:rFonts w:ascii="Angsana New" w:eastAsia="Angsana New" w:hAnsi="Angsana New" w:cs="Angsana New"/>
          <w:b/>
          <w:bCs/>
          <w:sz w:val="32"/>
          <w:szCs w:val="32"/>
          <w:lang w:eastAsia="en-US"/>
        </w:rPr>
        <w:t xml:space="preserve">Head State </w:t>
      </w:r>
      <w:commentRangeEnd w:id="625"/>
      <w:r w:rsidR="00FB1EB2">
        <w:rPr>
          <w:rStyle w:val="a4"/>
        </w:rPr>
        <w:commentReference w:id="625"/>
      </w:r>
      <w:commentRangeEnd w:id="626"/>
      <w:r w:rsidR="009D6B60">
        <w:rPr>
          <w:rStyle w:val="a4"/>
        </w:rPr>
        <w:commentReference w:id="626"/>
      </w:r>
      <w:r w:rsidRPr="0006583B">
        <w:rPr>
          <w:rFonts w:ascii="Angsana New" w:eastAsia="Angsana New" w:hAnsi="Angsana New" w:cs="Angsana New"/>
          <w:b/>
          <w:bCs/>
          <w:sz w:val="32"/>
          <w:szCs w:val="32"/>
          <w:lang w:eastAsia="en-US"/>
        </w:rPr>
        <w:t>Recognition</w:t>
      </w:r>
    </w:p>
    <w:p w14:paraId="194599A2" w14:textId="0C8C1170" w:rsidR="00B01683" w:rsidRDefault="00DA7CAC">
      <w:pPr>
        <w:rPr>
          <w:ins w:id="627" w:author="Author" w:date="2020-07-07T11:44:00Z"/>
          <w:rFonts w:ascii="Angsana New" w:eastAsia="Angsana New" w:hAnsi="Angsana New" w:cs="Angsana New"/>
          <w:sz w:val="22"/>
          <w:szCs w:val="22"/>
          <w:lang w:eastAsia="en-US"/>
        </w:rPr>
      </w:pPr>
      <w:r w:rsidRPr="0006583B">
        <w:rPr>
          <w:rFonts w:ascii="Angsana New" w:eastAsia="Angsana New" w:hAnsi="Angsana New" w:cs="Angsana New"/>
          <w:sz w:val="22"/>
          <w:szCs w:val="22"/>
          <w:lang w:eastAsia="en-US"/>
        </w:rPr>
        <w:t>Toth et al.</w:t>
      </w:r>
      <w:ins w:id="628" w:author="Author" w:date="2020-07-07T11:38:00Z">
        <w:r w:rsidR="00452D8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7" w:history="1">
        <w:r w:rsidRPr="0006583B">
          <w:rPr>
            <w:rFonts w:ascii="Angsana New" w:eastAsia="Angsana New" w:hAnsi="Angsana New" w:cs="Angsana New"/>
            <w:sz w:val="22"/>
            <w:szCs w:val="22"/>
            <w:lang w:eastAsia="en-US"/>
          </w:rPr>
          <w:t>18</w:t>
        </w:r>
      </w:hyperlink>
      <w:r w:rsidRPr="0006583B">
        <w:rPr>
          <w:rFonts w:ascii="Angsana New" w:eastAsia="Angsana New" w:hAnsi="Angsana New" w:cs="Angsana New"/>
          <w:sz w:val="22"/>
          <w:szCs w:val="22"/>
          <w:lang w:eastAsia="en-US"/>
        </w:rPr>
        <w:t xml:space="preserve">] focused on </w:t>
      </w:r>
      <w:del w:id="629" w:author="Author" w:date="2020-07-07T11:39:00Z">
        <w:r w:rsidRPr="0006583B" w:rsidDel="00CD5C9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facial muscle signal</w:t>
      </w:r>
      <w:ins w:id="630" w:author="Author" w:date="2020-07-07T11:39:00Z">
        <w:r w:rsidR="00CD5C9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and six different facial expressions were classified using </w:t>
      </w:r>
      <w:del w:id="631"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and </w:t>
      </w:r>
      <w:del w:id="632" w:author="Author" w:date="2020-07-07T11:39:00Z">
        <w:r w:rsidRPr="0006583B" w:rsidDel="00DC7F6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gyroscope values </w:t>
      </w:r>
      <w:del w:id="633" w:author="Author" w:date="2020-07-07T11:39:00Z">
        <w:r w:rsidRPr="0006583B" w:rsidDel="00DC7F60">
          <w:rPr>
            <w:rFonts w:ascii="Angsana New" w:eastAsia="Angsana New" w:hAnsi="Angsana New" w:cs="Angsana New"/>
            <w:sz w:val="22"/>
            <w:szCs w:val="22"/>
            <w:lang w:eastAsia="en-US"/>
          </w:rPr>
          <w:delText xml:space="preserve">which </w:delText>
        </w:r>
      </w:del>
      <w:ins w:id="634" w:author="Author" w:date="2020-07-07T11:39:00Z">
        <w:r w:rsidR="00DC7F60">
          <w:rPr>
            <w:rFonts w:ascii="Angsana New" w:eastAsia="Angsana New" w:hAnsi="Angsana New" w:cs="Angsana New"/>
            <w:sz w:val="22"/>
            <w:szCs w:val="22"/>
            <w:lang w:eastAsia="en-US"/>
          </w:rPr>
          <w:t>that</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were </w:t>
      </w:r>
      <w:del w:id="635" w:author="Author" w:date="2020-07-07T11:39:00Z">
        <w:r w:rsidRPr="0006583B" w:rsidDel="00DC7F60">
          <w:rPr>
            <w:rFonts w:ascii="Angsana New" w:eastAsia="Angsana New" w:hAnsi="Angsana New" w:cs="Angsana New"/>
            <w:sz w:val="22"/>
            <w:szCs w:val="22"/>
            <w:lang w:eastAsia="en-US"/>
          </w:rPr>
          <w:delText xml:space="preserve">got </w:delText>
        </w:r>
      </w:del>
      <w:ins w:id="636" w:author="Author" w:date="2020-07-07T11:39:00Z">
        <w:r w:rsidR="00DC7F60">
          <w:rPr>
            <w:rFonts w:ascii="Angsana New" w:eastAsia="Angsana New" w:hAnsi="Angsana New" w:cs="Angsana New"/>
            <w:sz w:val="22"/>
            <w:szCs w:val="22"/>
            <w:lang w:eastAsia="en-US"/>
          </w:rPr>
          <w:t>obtained</w:t>
        </w:r>
        <w:r w:rsidR="00DC7F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from a </w:t>
      </w:r>
      <w:del w:id="637" w:author="Author" w:date="2020-07-07T14:22:00Z">
        <w:r w:rsidRPr="0006583B" w:rsidDel="00117A24">
          <w:rPr>
            <w:rFonts w:ascii="Angsana New" w:eastAsia="Angsana New" w:hAnsi="Angsana New" w:cs="Angsana New"/>
            <w:sz w:val="22"/>
            <w:szCs w:val="22"/>
            <w:lang w:eastAsia="en-US"/>
          </w:rPr>
          <w:delText xml:space="preserve">cheap </w:delText>
        </w:r>
      </w:del>
      <w:ins w:id="638" w:author="Author" w:date="2020-07-07T14:22:00Z">
        <w:r w:rsidR="00117A24">
          <w:rPr>
            <w:rFonts w:ascii="Angsana New" w:eastAsia="Angsana New" w:hAnsi="Angsana New" w:cs="Angsana New"/>
            <w:sz w:val="22"/>
            <w:szCs w:val="22"/>
            <w:lang w:eastAsia="en-US"/>
          </w:rPr>
          <w:t>low-cost</w:t>
        </w:r>
        <w:r w:rsidR="00117A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off-the-shelf elec</w:t>
      </w:r>
      <w:r w:rsidRPr="0006583B">
        <w:rPr>
          <w:rFonts w:ascii="Angsana New" w:eastAsia="Angsana New" w:hAnsi="Angsana New" w:cs="Angsana New"/>
          <w:sz w:val="22"/>
          <w:szCs w:val="22"/>
          <w:lang w:eastAsia="en-US"/>
        </w:rPr>
        <w:softHyphen/>
        <w:t>troencephalogram (EEG) headset. EEG headsets are</w:t>
      </w:r>
      <w:ins w:id="639" w:author="Author" w:date="2020-07-07T14:23:00Z">
        <w:r w:rsidR="002F4467">
          <w:rPr>
            <w:rFonts w:ascii="Angsana New" w:eastAsia="Angsana New" w:hAnsi="Angsana New" w:cs="Angsana New"/>
            <w:sz w:val="22"/>
            <w:szCs w:val="22"/>
            <w:lang w:eastAsia="en-US"/>
          </w:rPr>
          <w:t xml:space="preserve"> generally</w:t>
        </w:r>
      </w:ins>
      <w:r w:rsidRPr="0006583B">
        <w:rPr>
          <w:rFonts w:ascii="Angsana New" w:eastAsia="Angsana New" w:hAnsi="Angsana New" w:cs="Angsana New"/>
          <w:sz w:val="22"/>
          <w:szCs w:val="22"/>
          <w:lang w:eastAsia="en-US"/>
        </w:rPr>
        <w:t xml:space="preserve"> </w:t>
      </w:r>
      <w:del w:id="640" w:author="Author" w:date="2020-07-07T11:39:00Z">
        <w:r w:rsidRPr="0006583B" w:rsidDel="00417F7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used to measure brain waves</w:t>
      </w:r>
      <w:ins w:id="641" w:author="Author" w:date="2020-07-07T11:39:00Z">
        <w:r w:rsidR="002A6E41">
          <w:rPr>
            <w:rFonts w:ascii="Angsana New" w:eastAsia="Angsana New" w:hAnsi="Angsana New" w:cs="Angsana New"/>
            <w:sz w:val="22"/>
            <w:szCs w:val="22"/>
            <w:lang w:eastAsia="en-US"/>
          </w:rPr>
          <w:t>;</w:t>
        </w:r>
      </w:ins>
      <w:del w:id="642" w:author="Author" w:date="2020-07-07T11:39:00Z">
        <w:r w:rsidRPr="0006583B" w:rsidDel="002A6E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however, </w:t>
      </w:r>
      <w:del w:id="643" w:author="Author" w:date="2020-07-07T11:39:00Z">
        <w:r w:rsidRPr="0006583B" w:rsidDel="00CC56B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muscle signals are detected locally </w:t>
      </w:r>
      <w:del w:id="644" w:author="Author" w:date="2020-07-07T11:39:00Z">
        <w:r w:rsidRPr="0006583B" w:rsidDel="00035077">
          <w:rPr>
            <w:rFonts w:ascii="Angsana New" w:eastAsia="Angsana New" w:hAnsi="Angsana New" w:cs="Angsana New"/>
            <w:sz w:val="22"/>
            <w:szCs w:val="22"/>
            <w:lang w:eastAsia="en-US"/>
          </w:rPr>
          <w:delText xml:space="preserve">since </w:delText>
        </w:r>
      </w:del>
      <w:ins w:id="645" w:author="Author" w:date="2020-07-07T11:39:00Z">
        <w:r w:rsidR="00035077">
          <w:rPr>
            <w:rFonts w:ascii="Angsana New" w:eastAsia="Angsana New" w:hAnsi="Angsana New" w:cs="Angsana New"/>
            <w:sz w:val="22"/>
            <w:szCs w:val="22"/>
            <w:lang w:eastAsia="en-US"/>
          </w:rPr>
          <w:t>because</w:t>
        </w:r>
        <w:r w:rsidR="0003507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measurement is performed by placing electrodes on the scalp. </w:t>
      </w:r>
      <w:del w:id="646" w:author="Author" w:date="2020-07-07T11:40:00Z">
        <w:r w:rsidRPr="0006583B" w:rsidDel="000A0819">
          <w:rPr>
            <w:rFonts w:ascii="Angsana New" w:eastAsia="Angsana New" w:hAnsi="Angsana New" w:cs="Angsana New"/>
            <w:sz w:val="22"/>
            <w:szCs w:val="22"/>
            <w:lang w:eastAsia="en-US"/>
          </w:rPr>
          <w:delText xml:space="preserve">It </w:delText>
        </w:r>
      </w:del>
      <w:ins w:id="647" w:author="Author" w:date="2020-07-07T11:40:00Z">
        <w:r w:rsidR="000A0819">
          <w:rPr>
            <w:rFonts w:ascii="Angsana New" w:eastAsia="Angsana New" w:hAnsi="Angsana New" w:cs="Angsana New"/>
            <w:sz w:val="22"/>
            <w:szCs w:val="22"/>
            <w:lang w:eastAsia="en-US"/>
          </w:rPr>
          <w:t>This method</w:t>
        </w:r>
        <w:r w:rsidR="000A0819" w:rsidRPr="0006583B">
          <w:rPr>
            <w:rFonts w:ascii="Angsana New" w:eastAsia="Angsana New" w:hAnsi="Angsana New" w:cs="Angsana New"/>
            <w:sz w:val="22"/>
            <w:szCs w:val="22"/>
            <w:lang w:eastAsia="en-US"/>
          </w:rPr>
          <w:t xml:space="preserve"> </w:t>
        </w:r>
        <w:r w:rsidR="00ED047B" w:rsidRPr="0006583B">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 xml:space="preserve">uses </w:t>
      </w:r>
      <w:del w:id="648" w:author="Author" w:date="2020-07-07T11:40:00Z">
        <w:r w:rsidRPr="0006583B" w:rsidDel="00ED047B">
          <w:rPr>
            <w:rFonts w:ascii="Angsana New" w:eastAsia="Angsana New" w:hAnsi="Angsana New" w:cs="Angsana New"/>
            <w:sz w:val="22"/>
            <w:szCs w:val="22"/>
            <w:lang w:eastAsia="en-US"/>
          </w:rPr>
          <w:delText xml:space="preserve">only </w:delText>
        </w:r>
      </w:del>
      <w:r w:rsidRPr="0006583B">
        <w:rPr>
          <w:rFonts w:ascii="Angsana New" w:eastAsia="Angsana New" w:hAnsi="Angsana New" w:cs="Angsana New"/>
          <w:sz w:val="22"/>
          <w:szCs w:val="22"/>
          <w:lang w:eastAsia="en-US"/>
        </w:rPr>
        <w:t xml:space="preserve">existing EEG devices for </w:t>
      </w:r>
      <w:ins w:id="649" w:author="Author" w:date="2020-07-07T14:23:00Z">
        <w:r w:rsidR="00974B82">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classification of facial expressions</w:t>
      </w:r>
      <w:ins w:id="650" w:author="Author" w:date="2020-07-07T11:40:00Z">
        <w:r w:rsidR="004964E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no additional electromyography </w:t>
      </w:r>
      <w:del w:id="651" w:author="Author" w:date="2020-07-07T14:25:00Z">
        <w:r w:rsidRPr="0006583B" w:rsidDel="00A91AC4">
          <w:rPr>
            <w:rFonts w:ascii="Angsana New" w:eastAsia="Angsana New" w:hAnsi="Angsana New" w:cs="Angsana New"/>
            <w:sz w:val="22"/>
            <w:szCs w:val="22"/>
            <w:lang w:eastAsia="en-US"/>
          </w:rPr>
          <w:delText xml:space="preserve">(EMG) </w:delText>
        </w:r>
      </w:del>
      <w:r w:rsidRPr="0006583B">
        <w:rPr>
          <w:rFonts w:ascii="Angsana New" w:eastAsia="Angsana New" w:hAnsi="Angsana New" w:cs="Angsana New"/>
          <w:sz w:val="22"/>
          <w:szCs w:val="22"/>
          <w:lang w:eastAsia="en-US"/>
        </w:rPr>
        <w:t>sen</w:t>
      </w:r>
      <w:r w:rsidRPr="0006583B">
        <w:rPr>
          <w:rFonts w:ascii="Angsana New" w:eastAsia="Angsana New" w:hAnsi="Angsana New" w:cs="Angsana New"/>
          <w:sz w:val="22"/>
          <w:szCs w:val="22"/>
          <w:lang w:eastAsia="en-US"/>
        </w:rPr>
        <w:softHyphen/>
        <w:t>sor</w:t>
      </w:r>
      <w:ins w:id="652" w:author="Author" w:date="2020-07-07T11:40:00Z">
        <w:r w:rsidR="004964EA">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653" w:author="Author" w:date="2020-07-07T11:40:00Z">
        <w:r w:rsidRPr="0006583B" w:rsidDel="004964EA">
          <w:rPr>
            <w:rFonts w:ascii="Angsana New" w:eastAsia="Angsana New" w:hAnsi="Angsana New" w:cs="Angsana New"/>
            <w:sz w:val="22"/>
            <w:szCs w:val="22"/>
            <w:lang w:eastAsia="en-US"/>
          </w:rPr>
          <w:delText xml:space="preserve">is </w:delText>
        </w:r>
      </w:del>
      <w:ins w:id="654" w:author="Author" w:date="2020-07-07T11:40:00Z">
        <w:r w:rsidR="004964EA">
          <w:rPr>
            <w:rFonts w:ascii="Angsana New" w:eastAsia="Angsana New" w:hAnsi="Angsana New" w:cs="Angsana New"/>
            <w:sz w:val="22"/>
            <w:szCs w:val="22"/>
            <w:lang w:eastAsia="en-US"/>
          </w:rPr>
          <w:t>are</w:t>
        </w:r>
        <w:r w:rsidR="004964E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Kwon et al.</w:t>
      </w:r>
      <w:ins w:id="655" w:author="Author" w:date="2020-07-07T11:40:00Z">
        <w:r w:rsidR="0092243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1" w:history="1">
        <w:r w:rsidRPr="0006583B">
          <w:rPr>
            <w:rFonts w:ascii="Angsana New" w:eastAsia="Angsana New" w:hAnsi="Angsana New" w:cs="Angsana New"/>
            <w:sz w:val="22"/>
            <w:szCs w:val="22"/>
            <w:lang w:eastAsia="en-US"/>
          </w:rPr>
          <w:t>11</w:t>
        </w:r>
      </w:hyperlink>
      <w:r w:rsidRPr="0006583B">
        <w:rPr>
          <w:rFonts w:ascii="Angsana New" w:eastAsia="Angsana New" w:hAnsi="Angsana New" w:cs="Angsana New"/>
          <w:sz w:val="22"/>
          <w:szCs w:val="22"/>
          <w:lang w:eastAsia="en-US"/>
        </w:rPr>
        <w:t xml:space="preserve">] designed a </w:t>
      </w:r>
      <w:ins w:id="656" w:author="藤井 敦寛" w:date="2020-07-19T00:09:00Z">
        <w:r w:rsidR="009A600A" w:rsidRPr="009A600A">
          <w:rPr>
            <w:rFonts w:ascii="Angsana New" w:eastAsia="Angsana New" w:hAnsi="Angsana New" w:cs="Angsana New"/>
            <w:sz w:val="22"/>
            <w:szCs w:val="22"/>
            <w:lang w:eastAsia="en-US"/>
          </w:rPr>
          <w:t>glasses</w:t>
        </w:r>
      </w:ins>
      <w:commentRangeStart w:id="657"/>
      <w:commentRangeStart w:id="658"/>
      <w:del w:id="659" w:author="藤井 敦寛" w:date="2020-07-19T00:09:00Z">
        <w:r w:rsidRPr="0006583B" w:rsidDel="009A600A">
          <w:rPr>
            <w:rFonts w:ascii="Angsana New" w:eastAsia="Angsana New" w:hAnsi="Angsana New" w:cs="Angsana New"/>
            <w:sz w:val="22"/>
            <w:szCs w:val="22"/>
            <w:lang w:eastAsia="en-US"/>
          </w:rPr>
          <w:delText>glass</w:delText>
        </w:r>
      </w:del>
      <w:r w:rsidRPr="0006583B">
        <w:rPr>
          <w:rFonts w:ascii="Angsana New" w:eastAsia="Angsana New" w:hAnsi="Angsana New" w:cs="Angsana New"/>
          <w:sz w:val="22"/>
          <w:szCs w:val="22"/>
          <w:lang w:eastAsia="en-US"/>
        </w:rPr>
        <w:t xml:space="preserve">-type </w:t>
      </w:r>
      <w:commentRangeEnd w:id="657"/>
      <w:r w:rsidR="00647D2C">
        <w:rPr>
          <w:rStyle w:val="a4"/>
        </w:rPr>
        <w:commentReference w:id="657"/>
      </w:r>
      <w:commentRangeEnd w:id="658"/>
      <w:r w:rsidR="00960481">
        <w:rPr>
          <w:rStyle w:val="a4"/>
        </w:rPr>
        <w:commentReference w:id="658"/>
      </w:r>
      <w:r w:rsidRPr="0006583B">
        <w:rPr>
          <w:rFonts w:ascii="Angsana New" w:eastAsia="Angsana New" w:hAnsi="Angsana New" w:cs="Angsana New"/>
          <w:sz w:val="22"/>
          <w:szCs w:val="22"/>
          <w:lang w:eastAsia="en-US"/>
        </w:rPr>
        <w:t xml:space="preserve">wearable device to detect </w:t>
      </w:r>
      <w:del w:id="660" w:author="Author" w:date="2020-07-07T11:40:00Z">
        <w:r w:rsidRPr="0006583B" w:rsidDel="0083032C">
          <w:rPr>
            <w:rFonts w:ascii="Angsana New" w:eastAsia="Angsana New" w:hAnsi="Angsana New" w:cs="Angsana New"/>
            <w:sz w:val="22"/>
            <w:szCs w:val="22"/>
            <w:lang w:eastAsia="en-US"/>
          </w:rPr>
          <w:delText xml:space="preserve">the </w:delText>
        </w:r>
      </w:del>
      <w:ins w:id="661" w:author="Author" w:date="2020-07-07T11:40:00Z">
        <w:r w:rsidR="0083032C">
          <w:rPr>
            <w:rFonts w:ascii="Angsana New" w:eastAsia="Angsana New" w:hAnsi="Angsana New" w:cs="Angsana New"/>
            <w:sz w:val="22"/>
            <w:szCs w:val="22"/>
            <w:lang w:eastAsia="en-US"/>
          </w:rPr>
          <w:t>a</w:t>
        </w:r>
        <w:r w:rsidR="00830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user's emotions based on facial expressions and physi</w:t>
      </w:r>
      <w:r w:rsidRPr="0006583B">
        <w:rPr>
          <w:rFonts w:ascii="Angsana New" w:eastAsia="Angsana New" w:hAnsi="Angsana New" w:cs="Angsana New"/>
          <w:sz w:val="22"/>
          <w:szCs w:val="22"/>
          <w:lang w:eastAsia="en-US"/>
        </w:rPr>
        <w:softHyphen/>
        <w:t xml:space="preserve">ological reactions. The device can capture facial expressions with a built-in camera and </w:t>
      </w:r>
      <w:del w:id="662" w:author="Author" w:date="2020-07-07T11:41:00Z">
        <w:r w:rsidRPr="0006583B" w:rsidDel="0027781F">
          <w:rPr>
            <w:rFonts w:ascii="Angsana New" w:eastAsia="Angsana New" w:hAnsi="Angsana New" w:cs="Angsana New"/>
            <w:sz w:val="22"/>
            <w:szCs w:val="22"/>
            <w:lang w:eastAsia="en-US"/>
          </w:rPr>
          <w:delText xml:space="preserve">obtain </w:delText>
        </w:r>
      </w:del>
      <w:ins w:id="663" w:author="Author" w:date="2020-07-07T11:41:00Z">
        <w:r w:rsidR="0027781F">
          <w:rPr>
            <w:rFonts w:ascii="Angsana New" w:eastAsia="Angsana New" w:hAnsi="Angsana New" w:cs="Angsana New"/>
            <w:sz w:val="22"/>
            <w:szCs w:val="22"/>
            <w:lang w:eastAsia="en-US"/>
          </w:rPr>
          <w:t>detect</w:t>
        </w:r>
        <w:r w:rsidR="0027781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physiological responses</w:t>
      </w:r>
      <w:ins w:id="664" w:author="Author" w:date="2020-07-07T11:40:00Z">
        <w:r w:rsidR="00A5453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w:t>
      </w:r>
      <w:proofErr w:type="spellStart"/>
      <w:r w:rsidRPr="0006583B">
        <w:rPr>
          <w:rFonts w:ascii="Angsana New" w:eastAsia="Angsana New" w:hAnsi="Angsana New" w:cs="Angsana New"/>
          <w:sz w:val="22"/>
          <w:szCs w:val="22"/>
          <w:lang w:eastAsia="en-US"/>
        </w:rPr>
        <w:t>photo</w:t>
      </w:r>
      <w:del w:id="665" w:author="Author" w:date="2020-07-07T11:41:00Z">
        <w:r w:rsidRPr="0006583B" w:rsidDel="001D32B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plethysmogram</w:t>
      </w:r>
      <w:proofErr w:type="spellEnd"/>
      <w:r w:rsidRPr="0006583B">
        <w:rPr>
          <w:rFonts w:ascii="Angsana New" w:eastAsia="Angsana New" w:hAnsi="Angsana New" w:cs="Angsana New"/>
          <w:sz w:val="22"/>
          <w:szCs w:val="22"/>
          <w:lang w:eastAsia="en-US"/>
        </w:rPr>
        <w:t xml:space="preserve"> </w:t>
      </w:r>
      <w:del w:id="666" w:author="Author" w:date="2020-07-07T14:24:00Z">
        <w:r w:rsidRPr="0006583B" w:rsidDel="00A91AC4">
          <w:rPr>
            <w:rFonts w:ascii="Angsana New" w:eastAsia="Angsana New" w:hAnsi="Angsana New" w:cs="Angsana New"/>
            <w:sz w:val="22"/>
            <w:szCs w:val="22"/>
            <w:lang w:eastAsia="en-US"/>
          </w:rPr>
          <w:delText>(PPG)</w:delText>
        </w:r>
      </w:del>
      <w:ins w:id="667" w:author="Author" w:date="2020-07-07T11:41:00Z">
        <w:r w:rsidR="0027781F">
          <w:rPr>
            <w:rFonts w:ascii="Angsana New" w:eastAsia="Angsana New" w:hAnsi="Angsana New" w:cs="Angsana New"/>
            <w:sz w:val="22"/>
            <w:szCs w:val="22"/>
            <w:lang w:eastAsia="en-US"/>
          </w:rPr>
          <w:t>signals</w:t>
        </w:r>
      </w:ins>
      <w:r w:rsidRPr="0006583B">
        <w:rPr>
          <w:rFonts w:ascii="Angsana New" w:eastAsia="Angsana New" w:hAnsi="Angsana New" w:cs="Angsana New"/>
          <w:sz w:val="22"/>
          <w:szCs w:val="22"/>
          <w:lang w:eastAsia="en-US"/>
        </w:rPr>
        <w:t xml:space="preserve"> and electrodermal activity</w:t>
      </w:r>
      <w:del w:id="668" w:author="Author" w:date="2020-07-07T14:24:00Z">
        <w:r w:rsidRPr="0006583B" w:rsidDel="00A91AC4">
          <w:rPr>
            <w:rFonts w:ascii="Angsana New" w:eastAsia="Angsana New" w:hAnsi="Angsana New" w:cs="Angsana New"/>
            <w:sz w:val="22"/>
            <w:szCs w:val="22"/>
            <w:lang w:eastAsia="en-US"/>
          </w:rPr>
          <w:delText xml:space="preserve"> (EDA)</w:delText>
        </w:r>
      </w:del>
      <w:r w:rsidRPr="0006583B">
        <w:rPr>
          <w:rFonts w:ascii="Angsana New" w:eastAsia="Angsana New" w:hAnsi="Angsana New" w:cs="Angsana New"/>
          <w:sz w:val="22"/>
          <w:szCs w:val="22"/>
          <w:lang w:eastAsia="en-US"/>
        </w:rPr>
        <w:t>. Fukumoto et al.</w:t>
      </w:r>
      <w:ins w:id="669" w:author="Author" w:date="2020-07-07T11:42:00Z">
        <w:r w:rsidR="00374F2F">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29" w:history="1">
        <w:r w:rsidRPr="0006583B">
          <w:rPr>
            <w:rFonts w:ascii="Angsana New" w:eastAsia="Angsana New" w:hAnsi="Angsana New" w:cs="Angsana New"/>
            <w:sz w:val="22"/>
            <w:szCs w:val="22"/>
            <w:lang w:eastAsia="en-US"/>
          </w:rPr>
          <w:t>9</w:t>
        </w:r>
      </w:hyperlink>
      <w:r w:rsidRPr="0006583B">
        <w:rPr>
          <w:rFonts w:ascii="Angsana New" w:eastAsia="Angsana New" w:hAnsi="Angsana New" w:cs="Angsana New"/>
          <w:sz w:val="22"/>
          <w:szCs w:val="22"/>
          <w:lang w:eastAsia="en-US"/>
        </w:rPr>
        <w:t>] designed a smile-based life-logging system that focuses on smile</w:t>
      </w:r>
      <w:ins w:id="670" w:author="Author" w:date="2020-07-07T11:42:00Z">
        <w:r w:rsidR="00F8314F">
          <w:rPr>
            <w:rFonts w:ascii="Angsana New" w:eastAsia="Angsana New" w:hAnsi="Angsana New" w:cs="Angsana New"/>
            <w:sz w:val="22"/>
            <w:szCs w:val="22"/>
            <w:lang w:eastAsia="en-US"/>
          </w:rPr>
          <w:t xml:space="preserve"> and </w:t>
        </w:r>
      </w:ins>
      <w:del w:id="671" w:author="Author" w:date="2020-07-07T11:42:00Z">
        <w:r w:rsidRPr="0006583B" w:rsidDel="00F8314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laughter </w:t>
      </w:r>
      <w:del w:id="672" w:author="Author" w:date="2020-07-07T11:42:00Z">
        <w:r w:rsidRPr="0006583B" w:rsidDel="00D3167F">
          <w:rPr>
            <w:rFonts w:ascii="Angsana New" w:eastAsia="Angsana New" w:hAnsi="Angsana New" w:cs="Angsana New"/>
            <w:sz w:val="22"/>
            <w:szCs w:val="22"/>
            <w:lang w:eastAsia="en-US"/>
          </w:rPr>
          <w:delText xml:space="preserve">for </w:delText>
        </w:r>
      </w:del>
      <w:ins w:id="673" w:author="Author" w:date="2020-07-07T11:42:00Z">
        <w:r w:rsidR="00D3167F">
          <w:rPr>
            <w:rFonts w:ascii="Angsana New" w:eastAsia="Angsana New" w:hAnsi="Angsana New" w:cs="Angsana New"/>
            <w:sz w:val="22"/>
            <w:szCs w:val="22"/>
            <w:lang w:eastAsia="en-US"/>
          </w:rPr>
          <w:t>to</w:t>
        </w:r>
        <w:r w:rsidR="00D316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index</w:t>
      </w:r>
      <w:ins w:id="674" w:author="Author" w:date="2020-07-07T11:42:00Z">
        <w:r w:rsidR="00D3167F">
          <w:rPr>
            <w:rFonts w:ascii="Angsana New" w:eastAsia="Angsana New" w:hAnsi="Angsana New" w:cs="Angsana New"/>
            <w:sz w:val="22"/>
            <w:szCs w:val="22"/>
            <w:lang w:eastAsia="en-US"/>
          </w:rPr>
          <w:t xml:space="preserve"> </w:t>
        </w:r>
      </w:ins>
      <w:del w:id="675" w:author="Author" w:date="2020-07-07T11:42:00Z">
        <w:r w:rsidRPr="0006583B" w:rsidDel="00D3167F">
          <w:rPr>
            <w:rFonts w:ascii="Angsana New" w:eastAsia="Angsana New" w:hAnsi="Angsana New" w:cs="Angsana New"/>
            <w:sz w:val="22"/>
            <w:szCs w:val="22"/>
            <w:lang w:eastAsia="en-US"/>
          </w:rPr>
          <w:delText xml:space="preserve">ing the </w:delText>
        </w:r>
      </w:del>
      <w:r w:rsidRPr="0006583B">
        <w:rPr>
          <w:rFonts w:ascii="Angsana New" w:eastAsia="Angsana New" w:hAnsi="Angsana New" w:cs="Angsana New"/>
          <w:sz w:val="22"/>
          <w:szCs w:val="22"/>
          <w:lang w:eastAsia="en-US"/>
        </w:rPr>
        <w:t>interesting</w:t>
      </w:r>
      <w:ins w:id="676" w:author="Author" w:date="2020-07-07T11:42:00Z">
        <w:r w:rsidR="005762F8">
          <w:rPr>
            <w:rFonts w:ascii="Angsana New" w:eastAsia="Angsana New" w:hAnsi="Angsana New" w:cs="Angsana New"/>
            <w:sz w:val="22"/>
            <w:szCs w:val="22"/>
            <w:lang w:eastAsia="en-US"/>
          </w:rPr>
          <w:t xml:space="preserve"> or </w:t>
        </w:r>
      </w:ins>
      <w:del w:id="677" w:author="Author" w:date="2020-07-07T11:42:00Z">
        <w:r w:rsidRPr="0006583B" w:rsidDel="005762F8">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enjoyable events on</w:t>
      </w:r>
      <w:del w:id="678" w:author="Author" w:date="2020-07-07T11:44:00Z">
        <w:r w:rsidRPr="0006583B" w:rsidDel="00343B5F">
          <w:rPr>
            <w:rFonts w:ascii="Angsana New" w:eastAsia="Angsana New" w:hAnsi="Angsana New" w:cs="Angsana New"/>
            <w:sz w:val="22"/>
            <w:szCs w:val="22"/>
            <w:lang w:eastAsia="en-US"/>
          </w:rPr>
          <w:delText xml:space="preserve"> a</w:delText>
        </w:r>
      </w:del>
      <w:r w:rsidRPr="0006583B">
        <w:rPr>
          <w:rFonts w:ascii="Angsana New" w:eastAsia="Angsana New" w:hAnsi="Angsana New" w:cs="Angsana New"/>
          <w:sz w:val="22"/>
          <w:szCs w:val="22"/>
          <w:lang w:eastAsia="en-US"/>
        </w:rPr>
        <w:t xml:space="preserve"> recorded video. They use</w:t>
      </w:r>
      <w:ins w:id="679" w:author="Author" w:date="2020-07-07T11:43:00Z">
        <w:r w:rsidR="00DE39E4">
          <w:rPr>
            <w:rFonts w:ascii="Angsana New" w:eastAsia="Angsana New" w:hAnsi="Angsana New" w:cs="Angsana New"/>
            <w:sz w:val="22"/>
            <w:szCs w:val="22"/>
            <w:lang w:eastAsia="en-US"/>
          </w:rPr>
          <w:t>d</w:t>
        </w:r>
      </w:ins>
      <w:r w:rsidRPr="0006583B">
        <w:rPr>
          <w:rFonts w:ascii="Angsana New" w:eastAsia="Angsana New" w:hAnsi="Angsana New" w:cs="Angsana New"/>
          <w:sz w:val="22"/>
          <w:szCs w:val="22"/>
          <w:lang w:eastAsia="en-US"/>
        </w:rPr>
        <w:t xml:space="preserve"> </w:t>
      </w:r>
      <w:proofErr w:type="spellStart"/>
      <w:r w:rsidRPr="0006583B">
        <w:rPr>
          <w:rFonts w:ascii="Angsana New" w:eastAsia="Angsana New" w:hAnsi="Angsana New" w:cs="Angsana New"/>
          <w:sz w:val="22"/>
          <w:szCs w:val="22"/>
          <w:lang w:eastAsia="en-US"/>
        </w:rPr>
        <w:t>photo</w:t>
      </w:r>
      <w:del w:id="680" w:author="Author" w:date="2020-07-07T11:44:00Z">
        <w:r w:rsidRPr="0006583B" w:rsidDel="006662B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interrupters</w:t>
      </w:r>
      <w:proofErr w:type="spellEnd"/>
      <w:ins w:id="681" w:author="Author" w:date="2020-07-07T11:44:00Z">
        <w:r w:rsidR="002F223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smile/laughter </w:t>
      </w:r>
      <w:ins w:id="682" w:author="Author" w:date="2020-07-07T11:44:00Z">
        <w:r w:rsidR="002F2237">
          <w:rPr>
            <w:rFonts w:ascii="Angsana New" w:eastAsia="Angsana New" w:hAnsi="Angsana New" w:cs="Angsana New"/>
            <w:sz w:val="22"/>
            <w:szCs w:val="22"/>
            <w:lang w:eastAsia="en-US"/>
          </w:rPr>
          <w:t>wa</w:t>
        </w:r>
      </w:ins>
      <w:del w:id="683" w:author="Author" w:date="2020-07-07T11:44:00Z">
        <w:r w:rsidRPr="0006583B" w:rsidDel="002F223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detected separately by threshold-based clustering. </w:t>
      </w:r>
      <w:ins w:id="684" w:author="Author" w:date="2020-07-07T11:44:00Z">
        <w:r w:rsidR="00864BE9">
          <w:rPr>
            <w:rFonts w:ascii="Angsana New" w:eastAsia="Angsana New" w:hAnsi="Angsana New" w:cs="Angsana New"/>
            <w:sz w:val="22"/>
            <w:szCs w:val="22"/>
            <w:lang w:eastAsia="en-US"/>
          </w:rPr>
          <w:t>The e</w:t>
        </w:r>
      </w:ins>
      <w:del w:id="685" w:author="Author" w:date="2020-07-07T11:44:00Z">
        <w:r w:rsidRPr="0006583B" w:rsidDel="00864BE9">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valuation results </w:t>
      </w:r>
      <w:del w:id="686" w:author="Author" w:date="2020-07-07T11:44:00Z">
        <w:r w:rsidRPr="0006583B" w:rsidDel="00E7181A">
          <w:rPr>
            <w:rFonts w:ascii="Angsana New" w:eastAsia="Angsana New" w:hAnsi="Angsana New" w:cs="Angsana New"/>
            <w:sz w:val="22"/>
            <w:szCs w:val="22"/>
            <w:lang w:eastAsia="en-US"/>
          </w:rPr>
          <w:delText xml:space="preserve">showed </w:delText>
        </w:r>
      </w:del>
      <w:ins w:id="687" w:author="Author" w:date="2020-07-07T11:44:00Z">
        <w:r w:rsidR="00E7181A">
          <w:rPr>
            <w:rFonts w:ascii="Angsana New" w:eastAsia="Angsana New" w:hAnsi="Angsana New" w:cs="Angsana New"/>
            <w:sz w:val="22"/>
            <w:szCs w:val="22"/>
            <w:lang w:eastAsia="en-US"/>
          </w:rPr>
          <w:t>demonstrated a</w:t>
        </w:r>
        <w:r w:rsidR="00E718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73</w:t>
      </w:r>
      <w:del w:id="688" w:author="Author" w:date="2020-07-07T11:44:00Z">
        <w:r w:rsidRPr="0006583B" w:rsidDel="00E7181A">
          <w:rPr>
            <w:rFonts w:ascii="Angsana New" w:eastAsia="Angsana New" w:hAnsi="Angsana New" w:cs="Angsana New"/>
            <w:sz w:val="22"/>
            <w:szCs w:val="22"/>
            <w:lang w:eastAsia="en-US"/>
          </w:rPr>
          <w:delText>%</w:delText>
        </w:r>
      </w:del>
      <w:ins w:id="689" w:author="Author" w:date="2020-07-07T11:44:00Z">
        <w:r w:rsidR="00E7181A">
          <w:rPr>
            <w:rFonts w:ascii="Angsana New" w:eastAsia="Angsana New" w:hAnsi="Angsana New" w:cs="Angsana New"/>
            <w:sz w:val="22"/>
            <w:szCs w:val="22"/>
            <w:lang w:eastAsia="en-US"/>
          </w:rPr>
          <w:t>–</w:t>
        </w:r>
      </w:ins>
      <w:del w:id="690" w:author="Author" w:date="2020-07-07T11:44:00Z">
        <w:r w:rsidRPr="0006583B" w:rsidDel="00E7181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94% accuracy in detecting smile/laughter </w:t>
      </w:r>
      <w:del w:id="691" w:author="Author" w:date="2020-07-07T11:44:00Z">
        <w:r w:rsidRPr="0006583B" w:rsidDel="00050DDC">
          <w:rPr>
            <w:rFonts w:ascii="Angsana New" w:eastAsia="Angsana New" w:hAnsi="Angsana New" w:cs="Angsana New"/>
            <w:sz w:val="22"/>
            <w:szCs w:val="22"/>
            <w:lang w:eastAsia="en-US"/>
          </w:rPr>
          <w:delText xml:space="preserve">while </w:delText>
        </w:r>
      </w:del>
      <w:ins w:id="692" w:author="Author" w:date="2020-07-07T11:44:00Z">
        <w:r w:rsidR="00050DDC">
          <w:rPr>
            <w:rFonts w:ascii="Angsana New" w:eastAsia="Angsana New" w:hAnsi="Angsana New" w:cs="Angsana New"/>
            <w:sz w:val="22"/>
            <w:szCs w:val="22"/>
            <w:lang w:eastAsia="en-US"/>
          </w:rPr>
          <w:t>during</w:t>
        </w:r>
        <w:r w:rsidR="00050D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actual use of the system. </w:t>
      </w:r>
    </w:p>
    <w:p w14:paraId="3B61DF29" w14:textId="0748C85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These </w:t>
      </w:r>
      <w:del w:id="693" w:author="Author" w:date="2020-07-07T11:44:00Z">
        <w:r w:rsidRPr="0006583B" w:rsidDel="00BA17DD">
          <w:rPr>
            <w:rFonts w:ascii="Angsana New" w:eastAsia="Angsana New" w:hAnsi="Angsana New" w:cs="Angsana New"/>
            <w:sz w:val="22"/>
            <w:szCs w:val="22"/>
            <w:lang w:eastAsia="en-US"/>
          </w:rPr>
          <w:delText xml:space="preserve">researches </w:delText>
        </w:r>
      </w:del>
      <w:ins w:id="694" w:author="Author" w:date="2020-07-07T11:44:00Z">
        <w:r w:rsidR="00BA17DD">
          <w:rPr>
            <w:rFonts w:ascii="Angsana New" w:eastAsia="Angsana New" w:hAnsi="Angsana New" w:cs="Angsana New"/>
            <w:sz w:val="22"/>
            <w:szCs w:val="22"/>
            <w:lang w:eastAsia="en-US"/>
          </w:rPr>
          <w:t>studies</w:t>
        </w:r>
        <w:r w:rsidR="00BA17DD" w:rsidRPr="0006583B">
          <w:rPr>
            <w:rFonts w:ascii="Angsana New" w:eastAsia="Angsana New" w:hAnsi="Angsana New" w:cs="Angsana New"/>
            <w:sz w:val="22"/>
            <w:szCs w:val="22"/>
            <w:lang w:eastAsia="en-US"/>
          </w:rPr>
          <w:t xml:space="preserve"> </w:t>
        </w:r>
      </w:ins>
      <w:ins w:id="695" w:author="Author" w:date="2020-07-07T14:26:00Z">
        <w:r w:rsidR="00034097">
          <w:rPr>
            <w:rFonts w:ascii="Angsana New" w:eastAsia="Angsana New" w:hAnsi="Angsana New" w:cs="Angsana New"/>
            <w:sz w:val="22"/>
            <w:szCs w:val="22"/>
            <w:lang w:eastAsia="en-US"/>
          </w:rPr>
          <w:t xml:space="preserve">all </w:t>
        </w:r>
      </w:ins>
      <w:del w:id="696" w:author="Author" w:date="2020-07-07T14:26:00Z">
        <w:r w:rsidRPr="0006583B" w:rsidDel="00381EDB">
          <w:rPr>
            <w:rFonts w:ascii="Angsana New" w:eastAsia="Angsana New" w:hAnsi="Angsana New" w:cs="Angsana New"/>
            <w:sz w:val="22"/>
            <w:szCs w:val="22"/>
            <w:lang w:eastAsia="en-US"/>
          </w:rPr>
          <w:delText xml:space="preserve">obtain </w:delText>
        </w:r>
      </w:del>
      <w:ins w:id="697" w:author="Author" w:date="2020-07-07T14:26:00Z">
        <w:r w:rsidR="00381EDB">
          <w:rPr>
            <w:rFonts w:ascii="Angsana New" w:eastAsia="Angsana New" w:hAnsi="Angsana New" w:cs="Angsana New"/>
            <w:sz w:val="22"/>
            <w:szCs w:val="22"/>
            <w:lang w:eastAsia="en-US"/>
          </w:rPr>
          <w:t>use</w:t>
        </w:r>
        <w:r w:rsidR="00381ED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dynamic infor</w:t>
      </w:r>
      <w:r w:rsidRPr="0006583B">
        <w:rPr>
          <w:rFonts w:ascii="Angsana New" w:eastAsia="Angsana New" w:hAnsi="Angsana New" w:cs="Angsana New"/>
          <w:sz w:val="22"/>
          <w:szCs w:val="22"/>
          <w:lang w:eastAsia="en-US"/>
        </w:rPr>
        <w:softHyphen/>
        <w:t>mation</w:t>
      </w:r>
      <w:ins w:id="698" w:author="Author" w:date="2020-07-07T11:44:00Z">
        <w:r w:rsidR="0062785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 facial expressions and physical </w:t>
      </w:r>
      <w:del w:id="699" w:author="Author" w:date="2020-07-08T21:39:00Z">
        <w:r w:rsidRPr="0006583B" w:rsidDel="002E3AAE">
          <w:rPr>
            <w:rFonts w:ascii="Angsana New" w:eastAsia="Angsana New" w:hAnsi="Angsana New" w:cs="Angsana New"/>
            <w:sz w:val="22"/>
            <w:szCs w:val="22"/>
            <w:lang w:eastAsia="en-US"/>
          </w:rPr>
          <w:delText xml:space="preserve">responses </w:delText>
        </w:r>
      </w:del>
      <w:ins w:id="700" w:author="Author" w:date="2020-07-08T21:39:00Z">
        <w:r w:rsidR="002E3AAE">
          <w:rPr>
            <w:rFonts w:ascii="Angsana New" w:eastAsia="Angsana New" w:hAnsi="Angsana New" w:cs="Angsana New"/>
            <w:sz w:val="22"/>
            <w:szCs w:val="22"/>
            <w:lang w:eastAsia="en-US"/>
          </w:rPr>
          <w:t>movements</w:t>
        </w:r>
        <w:r w:rsidR="002E3AA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 the fac</w:t>
      </w:r>
      <w:ins w:id="701" w:author="Author" w:date="2020-07-07T11:45:00Z">
        <w:r w:rsidR="005B377E">
          <w:rPr>
            <w:rFonts w:ascii="Angsana New" w:eastAsia="Angsana New" w:hAnsi="Angsana New" w:cs="Angsana New"/>
            <w:sz w:val="22"/>
            <w:szCs w:val="22"/>
            <w:lang w:eastAsia="en-US"/>
          </w:rPr>
          <w:t>ial</w:t>
        </w:r>
      </w:ins>
      <w:del w:id="702" w:author="Author" w:date="2020-07-07T11:45:00Z">
        <w:r w:rsidRPr="0006583B" w:rsidDel="005B377E">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area. </w:t>
      </w:r>
      <w:del w:id="703" w:author="Author" w:date="2020-07-07T11:45:00Z">
        <w:r w:rsidRPr="0006583B" w:rsidDel="00721B5C">
          <w:rPr>
            <w:rFonts w:ascii="Angsana New" w:eastAsia="Angsana New" w:hAnsi="Angsana New" w:cs="Angsana New"/>
            <w:sz w:val="22"/>
            <w:szCs w:val="22"/>
            <w:lang w:eastAsia="en-US"/>
          </w:rPr>
          <w:delText>On the other hand</w:delText>
        </w:r>
      </w:del>
      <w:ins w:id="704" w:author="Author" w:date="2020-07-07T11:45:00Z">
        <w:r w:rsidR="00721B5C">
          <w:rPr>
            <w:rFonts w:ascii="Angsana New" w:eastAsia="Angsana New" w:hAnsi="Angsana New" w:cs="Angsana New"/>
            <w:sz w:val="22"/>
            <w:szCs w:val="22"/>
            <w:lang w:eastAsia="en-US"/>
          </w:rPr>
          <w:t>In contrast</w:t>
        </w:r>
      </w:ins>
      <w:r w:rsidRPr="0006583B">
        <w:rPr>
          <w:rFonts w:ascii="Angsana New" w:eastAsia="Angsana New" w:hAnsi="Angsana New" w:cs="Angsana New"/>
          <w:sz w:val="22"/>
          <w:szCs w:val="22"/>
          <w:lang w:eastAsia="en-US"/>
        </w:rPr>
        <w:t xml:space="preserve">, our study </w:t>
      </w:r>
      <w:del w:id="705" w:author="Author" w:date="2020-07-07T14:25:00Z">
        <w:r w:rsidRPr="0006583B" w:rsidDel="002523EB">
          <w:rPr>
            <w:rFonts w:ascii="Angsana New" w:eastAsia="Angsana New" w:hAnsi="Angsana New" w:cs="Angsana New"/>
            <w:sz w:val="22"/>
            <w:szCs w:val="22"/>
            <w:lang w:eastAsia="en-US"/>
          </w:rPr>
          <w:delText xml:space="preserve">differs </w:delText>
        </w:r>
      </w:del>
      <w:del w:id="706" w:author="Author" w:date="2020-07-07T11:45:00Z">
        <w:r w:rsidRPr="0006583B" w:rsidDel="00176333">
          <w:rPr>
            <w:rFonts w:ascii="Angsana New" w:eastAsia="Angsana New" w:hAnsi="Angsana New" w:cs="Angsana New"/>
            <w:sz w:val="22"/>
            <w:szCs w:val="22"/>
            <w:lang w:eastAsia="en-US"/>
          </w:rPr>
          <w:delText xml:space="preserve">from them </w:delText>
        </w:r>
      </w:del>
      <w:del w:id="707" w:author="Author" w:date="2020-07-07T14:25:00Z">
        <w:r w:rsidRPr="0006583B" w:rsidDel="002523EB">
          <w:rPr>
            <w:rFonts w:ascii="Angsana New" w:eastAsia="Angsana New" w:hAnsi="Angsana New" w:cs="Angsana New"/>
            <w:sz w:val="22"/>
            <w:szCs w:val="22"/>
            <w:lang w:eastAsia="en-US"/>
          </w:rPr>
          <w:delText xml:space="preserve">in that it </w:delText>
        </w:r>
      </w:del>
      <w:del w:id="708" w:author="Author" w:date="2020-07-07T14:26:00Z">
        <w:r w:rsidRPr="0006583B" w:rsidDel="007F2BE0">
          <w:rPr>
            <w:rFonts w:ascii="Angsana New" w:eastAsia="Angsana New" w:hAnsi="Angsana New" w:cs="Angsana New"/>
            <w:sz w:val="22"/>
            <w:szCs w:val="22"/>
            <w:lang w:eastAsia="en-US"/>
          </w:rPr>
          <w:delText>obtains</w:delText>
        </w:r>
      </w:del>
      <w:ins w:id="709" w:author="Author" w:date="2020-07-07T14:26:00Z">
        <w:r w:rsidR="007F2BE0">
          <w:rPr>
            <w:rFonts w:ascii="Angsana New" w:eastAsia="Angsana New" w:hAnsi="Angsana New" w:cs="Angsana New"/>
            <w:sz w:val="22"/>
            <w:szCs w:val="22"/>
            <w:lang w:eastAsia="en-US"/>
          </w:rPr>
          <w:t>uses</w:t>
        </w:r>
      </w:ins>
      <w:r w:rsidRPr="0006583B">
        <w:rPr>
          <w:rFonts w:ascii="Angsana New" w:eastAsia="Angsana New" w:hAnsi="Angsana New" w:cs="Angsana New"/>
          <w:sz w:val="22"/>
          <w:szCs w:val="22"/>
          <w:lang w:eastAsia="en-US"/>
        </w:rPr>
        <w:t xml:space="preserve"> static features of </w:t>
      </w:r>
      <w:del w:id="710" w:author="Author" w:date="2020-07-07T11:45:00Z">
        <w:r w:rsidRPr="0006583B" w:rsidDel="005C1F8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head shape.</w:t>
      </w:r>
    </w:p>
    <w:p w14:paraId="34BB022F" w14:textId="5BA9FE3B" w:rsidR="00DA7CAC" w:rsidRPr="0006583B" w:rsidRDefault="00776D36">
      <w:pPr>
        <w:rPr>
          <w:rFonts w:ascii="Angsana New" w:eastAsia="Angsana New" w:hAnsi="Angsana New" w:cs="Angsana New"/>
          <w:sz w:val="22"/>
          <w:szCs w:val="22"/>
        </w:rPr>
      </w:pPr>
      <w:ins w:id="711" w:author="Author" w:date="2020-07-07T11:45:00Z">
        <w:r>
          <w:rPr>
            <w:rFonts w:ascii="Angsana New" w:eastAsia="Angsana New" w:hAnsi="Angsana New" w:cs="Angsana New"/>
            <w:sz w:val="22"/>
            <w:szCs w:val="22"/>
            <w:lang w:eastAsia="en-US"/>
          </w:rPr>
          <w:lastRenderedPageBreak/>
          <w:t xml:space="preserve">In other research, </w:t>
        </w:r>
      </w:ins>
      <w:proofErr w:type="spellStart"/>
      <w:r w:rsidR="00DA7CAC" w:rsidRPr="0006583B">
        <w:rPr>
          <w:rFonts w:ascii="Angsana New" w:eastAsia="Angsana New" w:hAnsi="Angsana New" w:cs="Angsana New"/>
          <w:sz w:val="22"/>
          <w:szCs w:val="22"/>
          <w:lang w:eastAsia="en-US"/>
        </w:rPr>
        <w:t>Kouno</w:t>
      </w:r>
      <w:proofErr w:type="spellEnd"/>
      <w:r w:rsidR="00DA7CAC" w:rsidRPr="0006583B">
        <w:rPr>
          <w:rFonts w:ascii="Angsana New" w:eastAsia="Angsana New" w:hAnsi="Angsana New" w:cs="Angsana New"/>
          <w:sz w:val="22"/>
          <w:szCs w:val="22"/>
          <w:lang w:eastAsia="en-US"/>
        </w:rPr>
        <w:t xml:space="preserve"> et al.</w:t>
      </w:r>
      <w:ins w:id="712" w:author="Author" w:date="2020-07-07T11:45:00Z">
        <w:r w:rsidR="005C1F82">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w:t>
      </w:r>
      <w:hyperlink w:anchor="bookmark24" w:history="1">
        <w:r w:rsidR="00DA7CAC" w:rsidRPr="0006583B">
          <w:rPr>
            <w:rFonts w:ascii="Angsana New" w:eastAsia="Angsana New" w:hAnsi="Angsana New" w:cs="Angsana New"/>
            <w:sz w:val="22"/>
            <w:szCs w:val="22"/>
            <w:lang w:eastAsia="en-US"/>
          </w:rPr>
          <w:t>6</w:t>
        </w:r>
      </w:hyperlink>
      <w:r w:rsidR="00DA7CAC" w:rsidRPr="0006583B">
        <w:rPr>
          <w:rFonts w:ascii="Angsana New" w:eastAsia="Angsana New" w:hAnsi="Angsana New" w:cs="Angsana New"/>
          <w:sz w:val="22"/>
          <w:szCs w:val="22"/>
          <w:lang w:eastAsia="en-US"/>
        </w:rPr>
        <w:t xml:space="preserve">] proposed an image-based person identification system using </w:t>
      </w:r>
      <w:del w:id="713" w:author="Author" w:date="2020-07-07T11:49:00Z">
        <w:r w:rsidR="00DA7CAC" w:rsidRPr="0006583B" w:rsidDel="00703B0A">
          <w:rPr>
            <w:rFonts w:ascii="Angsana New" w:eastAsia="Angsana New" w:hAnsi="Angsana New" w:cs="Angsana New"/>
            <w:sz w:val="22"/>
            <w:szCs w:val="22"/>
            <w:lang w:eastAsia="en-US"/>
          </w:rPr>
          <w:delText>a</w:delText>
        </w:r>
      </w:del>
      <w:del w:id="714" w:author="Author" w:date="2020-07-07T11:45:00Z">
        <w:r w:rsidR="00DA7CAC" w:rsidRPr="0006583B" w:rsidDel="00575727">
          <w:rPr>
            <w:rFonts w:ascii="Angsana New" w:eastAsia="Angsana New" w:hAnsi="Angsana New" w:cs="Angsana New"/>
            <w:sz w:val="22"/>
            <w:szCs w:val="22"/>
            <w:lang w:eastAsia="en-US"/>
          </w:rPr>
          <w:delText>n</w:delText>
        </w:r>
      </w:del>
      <w:del w:id="715" w:author="Author" w:date="2020-07-07T11:49:00Z">
        <w:r w:rsidR="00DA7CAC" w:rsidRPr="0006583B" w:rsidDel="00703B0A">
          <w:rPr>
            <w:rFonts w:ascii="Angsana New" w:eastAsia="Angsana New" w:hAnsi="Angsana New" w:cs="Angsana New"/>
            <w:sz w:val="22"/>
            <w:szCs w:val="22"/>
            <w:lang w:eastAsia="en-US"/>
          </w:rPr>
          <w:delText xml:space="preserve"> </w:delText>
        </w:r>
      </w:del>
      <w:r w:rsidR="00DA7CAC" w:rsidRPr="0006583B">
        <w:rPr>
          <w:rFonts w:ascii="Angsana New" w:eastAsia="Angsana New" w:hAnsi="Angsana New" w:cs="Angsana New"/>
          <w:sz w:val="22"/>
          <w:szCs w:val="22"/>
          <w:lang w:eastAsia="en-US"/>
        </w:rPr>
        <w:t>depth image</w:t>
      </w:r>
      <w:ins w:id="716" w:author="Author" w:date="2020-07-07T11:49:00Z">
        <w:r w:rsidR="00703B0A">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from an overhead camera. By using depth information, this system captures the precise</w:t>
      </w:r>
      <w:ins w:id="717" w:author="Author" w:date="2020-07-07T11:50:00Z">
        <w:r w:rsidR="009D028A">
          <w:rPr>
            <w:rFonts w:ascii="Angsana New" w:eastAsia="Angsana New" w:hAnsi="Angsana New" w:cs="Angsana New"/>
            <w:sz w:val="22"/>
            <w:szCs w:val="22"/>
            <w:lang w:eastAsia="en-US"/>
          </w:rPr>
          <w:t xml:space="preserve"> </w:t>
        </w:r>
      </w:ins>
      <w:ins w:id="718" w:author="Author" w:date="2020-07-07T14:26:00Z">
        <w:r w:rsidR="00EF546C">
          <w:rPr>
            <w:rFonts w:ascii="Angsana New" w:eastAsia="Angsana New" w:hAnsi="Angsana New" w:cs="Angsana New"/>
            <w:sz w:val="22"/>
            <w:szCs w:val="22"/>
            <w:lang w:eastAsia="en-US"/>
          </w:rPr>
          <w:t>location</w:t>
        </w:r>
      </w:ins>
      <w:ins w:id="719" w:author="Author" w:date="2020-07-07T11:50:00Z">
        <w:r w:rsidR="009D028A">
          <w:rPr>
            <w:rFonts w:ascii="Angsana New" w:eastAsia="Angsana New" w:hAnsi="Angsana New" w:cs="Angsana New"/>
            <w:sz w:val="22"/>
            <w:szCs w:val="22"/>
            <w:lang w:eastAsia="en-US"/>
          </w:rPr>
          <w:t xml:space="preserve"> of the individual,</w:t>
        </w:r>
      </w:ins>
      <w:r w:rsidR="00DA7CAC" w:rsidRPr="0006583B">
        <w:rPr>
          <w:rFonts w:ascii="Angsana New" w:eastAsia="Angsana New" w:hAnsi="Angsana New" w:cs="Angsana New"/>
          <w:sz w:val="22"/>
          <w:szCs w:val="22"/>
          <w:lang w:eastAsia="en-US"/>
        </w:rPr>
        <w:t xml:space="preserve"> </w:t>
      </w:r>
      <w:del w:id="720" w:author="Author" w:date="2020-07-07T11:50:00Z">
        <w:r w:rsidR="00DA7CAC" w:rsidRPr="0006583B" w:rsidDel="009D028A">
          <w:rPr>
            <w:rFonts w:ascii="Angsana New" w:eastAsia="Angsana New" w:hAnsi="Angsana New" w:cs="Angsana New"/>
            <w:sz w:val="22"/>
            <w:szCs w:val="22"/>
            <w:lang w:eastAsia="en-US"/>
          </w:rPr>
          <w:delText xml:space="preserve">person's area </w:delText>
        </w:r>
      </w:del>
      <w:r w:rsidR="00DA7CAC" w:rsidRPr="0006583B">
        <w:rPr>
          <w:rFonts w:ascii="Angsana New" w:eastAsia="Angsana New" w:hAnsi="Angsana New" w:cs="Angsana New"/>
          <w:sz w:val="22"/>
          <w:szCs w:val="22"/>
          <w:lang w:eastAsia="en-US"/>
        </w:rPr>
        <w:t xml:space="preserve">and four features </w:t>
      </w:r>
      <w:ins w:id="721" w:author="Author" w:date="2020-07-07T11:50:00Z">
        <w:r w:rsidR="006F4716">
          <w:rPr>
            <w:rFonts w:ascii="Angsana New" w:eastAsia="Angsana New" w:hAnsi="Angsana New" w:cs="Angsana New"/>
            <w:sz w:val="22"/>
            <w:szCs w:val="22"/>
            <w:lang w:eastAsia="en-US"/>
          </w:rPr>
          <w:t xml:space="preserve">are </w:t>
        </w:r>
      </w:ins>
      <w:r w:rsidR="00DA7CAC" w:rsidRPr="0006583B">
        <w:rPr>
          <w:rFonts w:ascii="Angsana New" w:eastAsia="Angsana New" w:hAnsi="Angsana New" w:cs="Angsana New"/>
          <w:sz w:val="22"/>
          <w:szCs w:val="22"/>
          <w:lang w:eastAsia="en-US"/>
        </w:rPr>
        <w:t>extracted from</w:t>
      </w:r>
      <w:ins w:id="722" w:author="Author" w:date="2020-07-07T11:50:00Z">
        <w:r w:rsidR="005F69B1">
          <w:rPr>
            <w:rFonts w:ascii="Angsana New" w:eastAsia="Angsana New" w:hAnsi="Angsana New" w:cs="Angsana New"/>
            <w:sz w:val="22"/>
            <w:szCs w:val="22"/>
            <w:lang w:eastAsia="en-US"/>
          </w:rPr>
          <w:t xml:space="preserve"> </w:t>
        </w:r>
        <w:r w:rsidR="008770D8">
          <w:rPr>
            <w:rFonts w:ascii="Angsana New" w:eastAsia="Angsana New" w:hAnsi="Angsana New" w:cs="Angsana New"/>
            <w:sz w:val="22"/>
            <w:szCs w:val="22"/>
            <w:lang w:eastAsia="en-US"/>
          </w:rPr>
          <w:t>the</w:t>
        </w:r>
      </w:ins>
      <w:r w:rsidR="00DA7CAC" w:rsidRPr="0006583B">
        <w:rPr>
          <w:rFonts w:ascii="Angsana New" w:eastAsia="Angsana New" w:hAnsi="Angsana New" w:cs="Angsana New"/>
          <w:sz w:val="22"/>
          <w:szCs w:val="22"/>
          <w:lang w:eastAsia="en-US"/>
        </w:rPr>
        <w:t xml:space="preserve"> images</w:t>
      </w:r>
      <w:del w:id="723" w:author="Author" w:date="2020-07-07T11:50:00Z">
        <w:r w:rsidR="00DA7CAC" w:rsidRPr="0006583B" w:rsidDel="005F69B1">
          <w:rPr>
            <w:rFonts w:ascii="Angsana New" w:eastAsia="Angsana New" w:hAnsi="Angsana New" w:cs="Angsana New"/>
            <w:sz w:val="22"/>
            <w:szCs w:val="22"/>
            <w:lang w:eastAsia="en-US"/>
          </w:rPr>
          <w:delText xml:space="preserve"> based on depth information to the identification method;</w:delText>
        </w:r>
      </w:del>
      <w:ins w:id="724" w:author="Author" w:date="2020-07-07T11:50:00Z">
        <w:r w:rsidR="005F69B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body height, body dimensions, body size</w:t>
      </w:r>
      <w:ins w:id="725" w:author="Author" w:date="2020-07-07T11:50:00Z">
        <w:r w:rsidR="00D577C7">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w:t>
      </w:r>
      <w:ins w:id="726" w:author="Author" w:date="2020-07-07T11:50:00Z">
        <w:r w:rsidR="00D577C7">
          <w:rPr>
            <w:rFonts w:ascii="Angsana New" w:eastAsia="Angsana New" w:hAnsi="Angsana New" w:cs="Angsana New"/>
            <w:sz w:val="22"/>
            <w:szCs w:val="22"/>
            <w:lang w:eastAsia="en-US"/>
          </w:rPr>
          <w:t xml:space="preserve"> a</w:t>
        </w:r>
      </w:ins>
      <w:r w:rsidR="00DA7CAC" w:rsidRPr="0006583B">
        <w:rPr>
          <w:rFonts w:ascii="Angsana New" w:eastAsia="Angsana New" w:hAnsi="Angsana New" w:cs="Angsana New"/>
          <w:sz w:val="22"/>
          <w:szCs w:val="22"/>
          <w:lang w:eastAsia="en-US"/>
        </w:rPr>
        <w:t xml:space="preserve"> depth histogram. The identification accuracy </w:t>
      </w:r>
      <w:ins w:id="727" w:author="Author" w:date="2020-07-07T11:51:00Z">
        <w:r w:rsidR="00ED5C81">
          <w:rPr>
            <w:rFonts w:ascii="Angsana New" w:eastAsia="Angsana New" w:hAnsi="Angsana New" w:cs="Angsana New"/>
            <w:sz w:val="22"/>
            <w:szCs w:val="22"/>
            <w:lang w:eastAsia="en-US"/>
          </w:rPr>
          <w:t>wa</w:t>
        </w:r>
      </w:ins>
      <w:del w:id="728" w:author="Author" w:date="2020-07-07T11:51:00Z">
        <w:r w:rsidR="00DA7CAC" w:rsidRPr="0006583B" w:rsidDel="00ED5C81">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94.4% and 91.4% while standing in front of a door and touching a doorknob, respectively.</w:t>
      </w:r>
    </w:p>
    <w:p w14:paraId="054F9A32" w14:textId="2F475F3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paper, we propose a method </w:t>
      </w:r>
      <w:del w:id="729" w:author="Author" w:date="2020-07-07T11:51:00Z">
        <w:r w:rsidRPr="0006583B" w:rsidDel="00A532AC">
          <w:rPr>
            <w:rFonts w:ascii="Angsana New" w:eastAsia="Angsana New" w:hAnsi="Angsana New" w:cs="Angsana New"/>
            <w:sz w:val="22"/>
            <w:szCs w:val="22"/>
            <w:lang w:eastAsia="en-US"/>
          </w:rPr>
          <w:delText xml:space="preserve">to </w:delText>
        </w:r>
      </w:del>
      <w:ins w:id="730" w:author="Author" w:date="2020-07-07T11:51:00Z">
        <w:r w:rsidR="00A532AC">
          <w:rPr>
            <w:rFonts w:ascii="Angsana New" w:eastAsia="Angsana New" w:hAnsi="Angsana New" w:cs="Angsana New"/>
            <w:sz w:val="22"/>
            <w:szCs w:val="22"/>
            <w:lang w:eastAsia="en-US"/>
          </w:rPr>
          <w:t>for</w:t>
        </w:r>
        <w:r w:rsidR="00A532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identify</w:t>
      </w:r>
      <w:ins w:id="731" w:author="Author" w:date="2020-07-07T11:51:00Z">
        <w:r w:rsidR="00A532AC">
          <w:rPr>
            <w:rFonts w:ascii="Angsana New" w:eastAsia="Angsana New" w:hAnsi="Angsana New" w:cs="Angsana New"/>
            <w:sz w:val="22"/>
            <w:szCs w:val="22"/>
            <w:lang w:eastAsia="en-US"/>
          </w:rPr>
          <w:t>ing</w:t>
        </w:r>
      </w:ins>
      <w:r w:rsidRPr="0006583B">
        <w:rPr>
          <w:rFonts w:ascii="Angsana New" w:eastAsia="Angsana New" w:hAnsi="Angsana New" w:cs="Angsana New"/>
          <w:sz w:val="22"/>
          <w:szCs w:val="22"/>
          <w:lang w:eastAsia="en-US"/>
        </w:rPr>
        <w:t xml:space="preserve"> individuals by acquiring their head shape</w:t>
      </w:r>
      <w:ins w:id="732" w:author="Author" w:date="2020-07-07T14:28:00Z">
        <w:r w:rsidR="00736CD3" w:rsidRPr="00736CD3">
          <w:rPr>
            <w:rFonts w:ascii="Angsana New" w:eastAsia="Angsana New" w:hAnsi="Angsana New" w:cs="Angsana New"/>
            <w:sz w:val="22"/>
            <w:szCs w:val="22"/>
            <w:lang w:eastAsia="en-US"/>
          </w:rPr>
          <w:t xml:space="preserve"> </w:t>
        </w:r>
        <w:r w:rsidR="00736CD3" w:rsidRPr="0006583B">
          <w:rPr>
            <w:rFonts w:ascii="Angsana New" w:eastAsia="Angsana New" w:hAnsi="Angsana New" w:cs="Angsana New"/>
            <w:sz w:val="22"/>
            <w:szCs w:val="22"/>
            <w:lang w:eastAsia="en-US"/>
          </w:rPr>
          <w:t>with pressure sensors</w:t>
        </w:r>
      </w:ins>
      <w:r w:rsidRPr="0006583B">
        <w:rPr>
          <w:rFonts w:ascii="Angsana New" w:eastAsia="Angsana New" w:hAnsi="Angsana New" w:cs="Angsana New"/>
          <w:sz w:val="22"/>
          <w:szCs w:val="22"/>
          <w:lang w:eastAsia="en-US"/>
        </w:rPr>
        <w:t xml:space="preserve"> while </w:t>
      </w:r>
      <w:ins w:id="733" w:author="Author" w:date="2020-07-07T14:27:00Z">
        <w:r w:rsidR="00AC52FE">
          <w:rPr>
            <w:rFonts w:ascii="Angsana New" w:eastAsia="Angsana New" w:hAnsi="Angsana New" w:cs="Angsana New"/>
            <w:sz w:val="22"/>
            <w:szCs w:val="22"/>
            <w:lang w:eastAsia="en-US"/>
          </w:rPr>
          <w:t xml:space="preserve">they </w:t>
        </w:r>
      </w:ins>
      <w:r w:rsidRPr="0006583B">
        <w:rPr>
          <w:rFonts w:ascii="Angsana New" w:eastAsia="Angsana New" w:hAnsi="Angsana New" w:cs="Angsana New"/>
          <w:sz w:val="22"/>
          <w:szCs w:val="22"/>
          <w:lang w:eastAsia="en-US"/>
        </w:rPr>
        <w:t>wear</w:t>
      </w:r>
      <w:del w:id="734" w:author="Author" w:date="2020-07-07T14:28:00Z">
        <w:r w:rsidRPr="0006583B" w:rsidDel="00AC52FE">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a helmet</w:t>
      </w:r>
      <w:del w:id="735" w:author="Author" w:date="2020-07-07T14:28:00Z">
        <w:r w:rsidRPr="0006583B" w:rsidDel="00736CD3">
          <w:rPr>
            <w:rFonts w:ascii="Angsana New" w:eastAsia="Angsana New" w:hAnsi="Angsana New" w:cs="Angsana New"/>
            <w:sz w:val="22"/>
            <w:szCs w:val="22"/>
            <w:lang w:eastAsia="en-US"/>
          </w:rPr>
          <w:delText xml:space="preserve"> with pressure sensors</w:delText>
        </w:r>
      </w:del>
      <w:r w:rsidRPr="0006583B">
        <w:rPr>
          <w:rFonts w:ascii="Angsana New" w:eastAsia="Angsana New" w:hAnsi="Angsana New" w:cs="Angsana New"/>
          <w:sz w:val="22"/>
          <w:szCs w:val="22"/>
          <w:lang w:eastAsia="en-US"/>
        </w:rPr>
        <w:t xml:space="preserve">. Our method does not </w:t>
      </w:r>
      <w:del w:id="736" w:author="Author" w:date="2020-07-07T11:51:00Z">
        <w:r w:rsidRPr="0006583B" w:rsidDel="00CB74C4">
          <w:rPr>
            <w:rFonts w:ascii="Angsana New" w:eastAsia="Angsana New" w:hAnsi="Angsana New" w:cs="Angsana New"/>
            <w:sz w:val="22"/>
            <w:szCs w:val="22"/>
            <w:lang w:eastAsia="en-US"/>
          </w:rPr>
          <w:delText xml:space="preserve">force </w:delText>
        </w:r>
      </w:del>
      <w:ins w:id="737" w:author="Author" w:date="2020-07-07T11:51:00Z">
        <w:r w:rsidR="00CB74C4">
          <w:rPr>
            <w:rFonts w:ascii="Angsana New" w:eastAsia="Angsana New" w:hAnsi="Angsana New" w:cs="Angsana New"/>
            <w:sz w:val="22"/>
            <w:szCs w:val="22"/>
            <w:lang w:eastAsia="en-US"/>
          </w:rPr>
          <w:t>require</w:t>
        </w:r>
        <w:r w:rsidR="00CB74C4" w:rsidRPr="0006583B">
          <w:rPr>
            <w:rFonts w:ascii="Angsana New" w:eastAsia="Angsana New" w:hAnsi="Angsana New" w:cs="Angsana New"/>
            <w:sz w:val="22"/>
            <w:szCs w:val="22"/>
            <w:lang w:eastAsia="en-US"/>
          </w:rPr>
          <w:t xml:space="preserve"> </w:t>
        </w:r>
      </w:ins>
      <w:del w:id="738" w:author="Author" w:date="2020-07-07T14:28:00Z">
        <w:r w:rsidRPr="0006583B" w:rsidDel="001206B4">
          <w:rPr>
            <w:rFonts w:ascii="Angsana New" w:eastAsia="Angsana New" w:hAnsi="Angsana New" w:cs="Angsana New"/>
            <w:sz w:val="22"/>
            <w:szCs w:val="22"/>
            <w:lang w:eastAsia="en-US"/>
          </w:rPr>
          <w:delText>the users</w:delText>
        </w:r>
      </w:del>
      <w:ins w:id="739" w:author="Author" w:date="2020-07-07T14:28:00Z">
        <w:r w:rsidR="001206B4">
          <w:rPr>
            <w:rFonts w:ascii="Angsana New" w:eastAsia="Angsana New" w:hAnsi="Angsana New" w:cs="Angsana New"/>
            <w:sz w:val="22"/>
            <w:szCs w:val="22"/>
            <w:lang w:eastAsia="en-US"/>
          </w:rPr>
          <w:t>individuals</w:t>
        </w:r>
      </w:ins>
      <w:r w:rsidRPr="0006583B">
        <w:rPr>
          <w:rFonts w:ascii="Angsana New" w:eastAsia="Angsana New" w:hAnsi="Angsana New" w:cs="Angsana New"/>
          <w:sz w:val="22"/>
          <w:szCs w:val="22"/>
          <w:lang w:eastAsia="en-US"/>
        </w:rPr>
        <w:t xml:space="preserve"> to </w:t>
      </w:r>
      <w:del w:id="740" w:author="Author" w:date="2020-07-07T11:51:00Z">
        <w:r w:rsidRPr="0006583B" w:rsidDel="004958D7">
          <w:rPr>
            <w:rFonts w:ascii="Angsana New" w:eastAsia="Angsana New" w:hAnsi="Angsana New" w:cs="Angsana New"/>
            <w:sz w:val="22"/>
            <w:szCs w:val="22"/>
            <w:lang w:eastAsia="en-US"/>
          </w:rPr>
          <w:delText xml:space="preserve">do </w:delText>
        </w:r>
      </w:del>
      <w:ins w:id="741" w:author="Author" w:date="2020-07-07T11:51:00Z">
        <w:r w:rsidR="004958D7">
          <w:rPr>
            <w:rFonts w:ascii="Angsana New" w:eastAsia="Angsana New" w:hAnsi="Angsana New" w:cs="Angsana New"/>
            <w:sz w:val="22"/>
            <w:szCs w:val="22"/>
            <w:lang w:eastAsia="en-US"/>
          </w:rPr>
          <w:t>perform</w:t>
        </w:r>
        <w:r w:rsidR="004958D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special behav</w:t>
      </w:r>
      <w:r w:rsidRPr="0006583B">
        <w:rPr>
          <w:rFonts w:ascii="Angsana New" w:eastAsia="Angsana New" w:hAnsi="Angsana New" w:cs="Angsana New"/>
          <w:sz w:val="22"/>
          <w:szCs w:val="22"/>
          <w:lang w:eastAsia="en-US"/>
        </w:rPr>
        <w:softHyphen/>
        <w:t>ior</w:t>
      </w:r>
      <w:ins w:id="742" w:author="Author" w:date="2020-07-07T11:51:00Z">
        <w:r w:rsidR="004958D7">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or </w:t>
      </w:r>
      <w:del w:id="743" w:author="Author" w:date="2020-07-07T11:51:00Z">
        <w:r w:rsidRPr="0006583B" w:rsidDel="004958D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remain stationary for identification. </w:t>
      </w:r>
      <w:del w:id="744" w:author="Author" w:date="2020-07-07T11:51:00Z">
        <w:r w:rsidRPr="0006583B" w:rsidDel="00437039">
          <w:rPr>
            <w:rFonts w:ascii="Angsana New" w:eastAsia="Angsana New" w:hAnsi="Angsana New" w:cs="Angsana New"/>
            <w:sz w:val="22"/>
            <w:szCs w:val="22"/>
            <w:lang w:eastAsia="en-US"/>
          </w:rPr>
          <w:delText xml:space="preserve">Taking </w:delText>
        </w:r>
      </w:del>
      <w:ins w:id="745" w:author="Author" w:date="2020-07-07T11:51:00Z">
        <w:r w:rsidR="00437039">
          <w:rPr>
            <w:rFonts w:ascii="Angsana New" w:eastAsia="Angsana New" w:hAnsi="Angsana New" w:cs="Angsana New"/>
            <w:sz w:val="22"/>
            <w:szCs w:val="22"/>
            <w:lang w:eastAsia="en-US"/>
          </w:rPr>
          <w:t>With</w:t>
        </w:r>
        <w:r w:rsidR="004370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 wearable</w:t>
      </w:r>
    </w:p>
    <w:p w14:paraId="59DB30D3"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2 of 1-8.</w:t>
      </w:r>
    </w:p>
    <w:p w14:paraId="48ED057D"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47F86965" w14:textId="6F3EF171" w:rsidR="00DA7CAC" w:rsidRPr="0006583B" w:rsidRDefault="00DA7CAC">
      <w:pPr>
        <w:rPr>
          <w:rFonts w:ascii="Angsana New" w:eastAsia="Angsana New" w:hAnsi="Angsana New" w:cs="Angsana New"/>
          <w:sz w:val="22"/>
          <w:szCs w:val="22"/>
        </w:rPr>
      </w:pPr>
      <w:bookmarkStart w:id="746" w:name="bookmark1"/>
      <w:r w:rsidRPr="0006583B">
        <w:rPr>
          <w:rFonts w:ascii="Angsana New" w:eastAsia="Angsana New" w:hAnsi="Angsana New" w:cs="Angsana New"/>
          <w:sz w:val="22"/>
          <w:szCs w:val="22"/>
          <w:lang w:eastAsia="en-US"/>
        </w:rPr>
        <w:lastRenderedPageBreak/>
        <w:t>a</w:t>
      </w:r>
      <w:bookmarkEnd w:id="746"/>
      <w:r w:rsidRPr="0006583B">
        <w:rPr>
          <w:rFonts w:ascii="Angsana New" w:eastAsia="Angsana New" w:hAnsi="Angsana New" w:cs="Angsana New"/>
          <w:sz w:val="22"/>
          <w:szCs w:val="22"/>
          <w:lang w:eastAsia="en-US"/>
        </w:rPr>
        <w:t xml:space="preserve">pproach, our method can be used </w:t>
      </w:r>
      <w:del w:id="747" w:author="Author" w:date="2020-07-07T11:52:00Z">
        <w:r w:rsidRPr="0006583B" w:rsidDel="000B3243">
          <w:rPr>
            <w:rFonts w:ascii="Angsana New" w:eastAsia="Angsana New" w:hAnsi="Angsana New" w:cs="Angsana New"/>
            <w:sz w:val="22"/>
            <w:szCs w:val="22"/>
            <w:lang w:eastAsia="en-US"/>
          </w:rPr>
          <w:delText xml:space="preserve">in </w:delText>
        </w:r>
      </w:del>
      <w:ins w:id="748" w:author="Author" w:date="2020-07-07T11:52:00Z">
        <w:r w:rsidR="000B3243">
          <w:rPr>
            <w:rFonts w:ascii="Angsana New" w:eastAsia="Angsana New" w:hAnsi="Angsana New" w:cs="Angsana New"/>
            <w:sz w:val="22"/>
            <w:szCs w:val="22"/>
            <w:lang w:eastAsia="en-US"/>
          </w:rPr>
          <w:t>at</w:t>
        </w:r>
        <w:r w:rsidR="000B324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place and </w:t>
      </w:r>
      <w:del w:id="749" w:author="Author" w:date="2020-07-07T11:52:00Z">
        <w:r w:rsidRPr="0006583B" w:rsidDel="000B3243">
          <w:rPr>
            <w:rFonts w:ascii="Angsana New" w:eastAsia="Angsana New" w:hAnsi="Angsana New" w:cs="Angsana New"/>
            <w:sz w:val="22"/>
            <w:szCs w:val="22"/>
            <w:lang w:eastAsia="en-US"/>
          </w:rPr>
          <w:delText xml:space="preserve">any </w:delText>
        </w:r>
      </w:del>
      <w:r w:rsidRPr="0006583B">
        <w:rPr>
          <w:rFonts w:ascii="Angsana New" w:eastAsia="Angsana New" w:hAnsi="Angsana New" w:cs="Angsana New"/>
          <w:sz w:val="22"/>
          <w:szCs w:val="22"/>
          <w:lang w:eastAsia="en-US"/>
        </w:rPr>
        <w:t xml:space="preserve">time. To breach the system, the exact three-dimensional shape of </w:t>
      </w:r>
      <w:del w:id="750" w:author="Author" w:date="2020-07-07T11:52:00Z">
        <w:r w:rsidRPr="0006583B" w:rsidDel="001C193A">
          <w:rPr>
            <w:rFonts w:ascii="Angsana New" w:eastAsia="Angsana New" w:hAnsi="Angsana New" w:cs="Angsana New"/>
            <w:sz w:val="22"/>
            <w:szCs w:val="22"/>
            <w:lang w:eastAsia="en-US"/>
          </w:rPr>
          <w:delText xml:space="preserve">the </w:delText>
        </w:r>
      </w:del>
      <w:ins w:id="751" w:author="Author" w:date="2020-07-07T14:28:00Z">
        <w:r w:rsidR="00962071">
          <w:rPr>
            <w:rFonts w:ascii="Angsana New" w:eastAsia="Angsana New" w:hAnsi="Angsana New" w:cs="Angsana New"/>
            <w:sz w:val="22"/>
            <w:szCs w:val="22"/>
            <w:lang w:eastAsia="en-US"/>
          </w:rPr>
          <w:t>a person's</w:t>
        </w:r>
      </w:ins>
      <w:ins w:id="752" w:author="Author" w:date="2020-07-07T11:52:00Z">
        <w:r w:rsidR="001C193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head is </w:t>
      </w:r>
      <w:del w:id="753" w:author="Author" w:date="2020-07-07T11:52:00Z">
        <w:r w:rsidRPr="0006583B" w:rsidDel="001C193A">
          <w:rPr>
            <w:rFonts w:ascii="Angsana New" w:eastAsia="Angsana New" w:hAnsi="Angsana New" w:cs="Angsana New"/>
            <w:sz w:val="22"/>
            <w:szCs w:val="22"/>
            <w:lang w:eastAsia="en-US"/>
          </w:rPr>
          <w:delText>needed</w:delText>
        </w:r>
      </w:del>
      <w:ins w:id="754" w:author="Author" w:date="2020-07-07T11:52:00Z">
        <w:r w:rsidR="001C193A">
          <w:rPr>
            <w:rFonts w:ascii="Angsana New" w:eastAsia="Angsana New" w:hAnsi="Angsana New" w:cs="Angsana New"/>
            <w:sz w:val="22"/>
            <w:szCs w:val="22"/>
            <w:lang w:eastAsia="en-US"/>
          </w:rPr>
          <w:t>required</w:t>
        </w:r>
      </w:ins>
      <w:ins w:id="755" w:author="Author" w:date="2020-07-07T14:28:00Z">
        <w:r w:rsidR="00B06C70">
          <w:rPr>
            <w:rFonts w:ascii="Angsana New" w:eastAsia="Angsana New" w:hAnsi="Angsana New" w:cs="Angsana New"/>
            <w:sz w:val="22"/>
            <w:szCs w:val="22"/>
            <w:lang w:eastAsia="en-US"/>
          </w:rPr>
          <w:t>,</w:t>
        </w:r>
      </w:ins>
      <w:del w:id="756" w:author="Author" w:date="2020-07-07T11:52:00Z">
        <w:r w:rsidRPr="0006583B" w:rsidDel="001C193A">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757" w:author="Author" w:date="2020-07-07T11:53:00Z">
        <w:r w:rsidRPr="0006583B" w:rsidDel="00BF2A11">
          <w:rPr>
            <w:rFonts w:ascii="Angsana New" w:eastAsia="Angsana New" w:hAnsi="Angsana New" w:cs="Angsana New"/>
            <w:sz w:val="22"/>
            <w:szCs w:val="22"/>
            <w:lang w:eastAsia="en-US"/>
          </w:rPr>
          <w:delText xml:space="preserve">but </w:delText>
        </w:r>
      </w:del>
      <w:ins w:id="758" w:author="Author" w:date="2020-07-07T14:28:00Z">
        <w:r w:rsidR="00B06C70">
          <w:rPr>
            <w:rFonts w:ascii="Angsana New" w:eastAsia="Angsana New" w:hAnsi="Angsana New" w:cs="Angsana New"/>
            <w:sz w:val="22"/>
            <w:szCs w:val="22"/>
            <w:lang w:eastAsia="en-US"/>
          </w:rPr>
          <w:t>which</w:t>
        </w:r>
      </w:ins>
      <w:ins w:id="759" w:author="Author" w:date="2020-07-07T11:53:00Z">
        <w:r w:rsidR="00BF2A11" w:rsidRPr="0006583B">
          <w:rPr>
            <w:rFonts w:ascii="Angsana New" w:eastAsia="Angsana New" w:hAnsi="Angsana New" w:cs="Angsana New"/>
            <w:sz w:val="22"/>
            <w:szCs w:val="22"/>
            <w:lang w:eastAsia="en-US"/>
          </w:rPr>
          <w:t xml:space="preserve"> </w:t>
        </w:r>
      </w:ins>
      <w:del w:id="760" w:author="Author" w:date="2020-07-07T14:29:00Z">
        <w:r w:rsidRPr="0006583B" w:rsidDel="00FA036E">
          <w:rPr>
            <w:rFonts w:ascii="Angsana New" w:eastAsia="Angsana New" w:hAnsi="Angsana New" w:cs="Angsana New"/>
            <w:sz w:val="22"/>
            <w:szCs w:val="22"/>
            <w:lang w:eastAsia="en-US"/>
          </w:rPr>
          <w:delText xml:space="preserve">it </w:delText>
        </w:r>
      </w:del>
      <w:r w:rsidRPr="0006583B">
        <w:rPr>
          <w:rFonts w:ascii="Angsana New" w:eastAsia="Angsana New" w:hAnsi="Angsana New" w:cs="Angsana New"/>
          <w:sz w:val="22"/>
          <w:szCs w:val="22"/>
          <w:lang w:eastAsia="en-US"/>
        </w:rPr>
        <w:t>is difficult to replicate</w:t>
      </w:r>
      <w:del w:id="761" w:author="Author" w:date="2020-07-07T14:29:00Z">
        <w:r w:rsidRPr="0006583B" w:rsidDel="00A9732E">
          <w:rPr>
            <w:rFonts w:ascii="Angsana New" w:eastAsia="Angsana New" w:hAnsi="Angsana New" w:cs="Angsana New"/>
            <w:sz w:val="22"/>
            <w:szCs w:val="22"/>
            <w:lang w:eastAsia="en-US"/>
          </w:rPr>
          <w:delText xml:space="preserve"> </w:delText>
        </w:r>
      </w:del>
      <w:del w:id="762" w:author="Author" w:date="2020-07-07T11:53:00Z">
        <w:r w:rsidRPr="0006583B" w:rsidDel="00B21DD0">
          <w:rPr>
            <w:rFonts w:ascii="Angsana New" w:eastAsia="Angsana New" w:hAnsi="Angsana New" w:cs="Angsana New"/>
            <w:sz w:val="22"/>
            <w:szCs w:val="22"/>
            <w:lang w:eastAsia="en-US"/>
          </w:rPr>
          <w:delText xml:space="preserve">the </w:delText>
        </w:r>
      </w:del>
      <w:del w:id="763" w:author="Author" w:date="2020-07-07T14:29:00Z">
        <w:r w:rsidRPr="0006583B" w:rsidDel="00A9732E">
          <w:rPr>
            <w:rFonts w:ascii="Angsana New" w:eastAsia="Angsana New" w:hAnsi="Angsana New" w:cs="Angsana New"/>
            <w:sz w:val="22"/>
            <w:szCs w:val="22"/>
            <w:lang w:eastAsia="en-US"/>
          </w:rPr>
          <w:delText>head shape</w:delText>
        </w:r>
      </w:del>
      <w:r w:rsidRPr="0006583B">
        <w:rPr>
          <w:rFonts w:ascii="Angsana New" w:eastAsia="Angsana New" w:hAnsi="Angsana New" w:cs="Angsana New"/>
          <w:sz w:val="22"/>
          <w:szCs w:val="22"/>
          <w:lang w:eastAsia="en-US"/>
        </w:rPr>
        <w:t>.</w:t>
      </w:r>
    </w:p>
    <w:p w14:paraId="1FF0317E" w14:textId="77777777" w:rsidR="00DA7CAC" w:rsidRPr="0006583B" w:rsidRDefault="00DA7CAC">
      <w:pPr>
        <w:rPr>
          <w:rFonts w:ascii="Angsana New" w:eastAsia="Angsana New" w:hAnsi="Angsana New" w:cs="Angsana New"/>
          <w:sz w:val="32"/>
          <w:szCs w:val="32"/>
        </w:rPr>
      </w:pPr>
      <w:bookmarkStart w:id="764" w:name="bookmark2"/>
      <w:r w:rsidRPr="0006583B">
        <w:rPr>
          <w:rFonts w:ascii="Angsana New" w:eastAsia="Angsana New" w:hAnsi="Angsana New" w:cs="Angsana New"/>
          <w:b/>
          <w:bCs/>
          <w:sz w:val="32"/>
          <w:szCs w:val="32"/>
          <w:lang w:eastAsia="en-US"/>
        </w:rPr>
        <w:t>3</w:t>
      </w:r>
      <w:bookmarkEnd w:id="764"/>
      <w:del w:id="765" w:author="Author" w:date="2020-07-08T21:45:00Z">
        <w:r w:rsidRPr="0006583B" w:rsidDel="006D15C7">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PROPOSED METHOD</w:t>
      </w:r>
    </w:p>
    <w:p w14:paraId="5CA77488" w14:textId="2C8084D2" w:rsidR="00DA7CAC" w:rsidRPr="0006583B" w:rsidRDefault="0053504A">
      <w:pPr>
        <w:rPr>
          <w:rFonts w:ascii="Angsana New" w:eastAsia="Angsana New" w:hAnsi="Angsana New" w:cs="Angsana New"/>
          <w:sz w:val="22"/>
          <w:szCs w:val="22"/>
        </w:rPr>
      </w:pPr>
      <w:ins w:id="766" w:author="Author" w:date="2020-07-07T14:29:00Z">
        <w:r>
          <w:rPr>
            <w:rFonts w:ascii="Angsana New" w:eastAsia="Angsana New" w:hAnsi="Angsana New" w:cs="Angsana New"/>
            <w:sz w:val="22"/>
            <w:szCs w:val="22"/>
            <w:lang w:eastAsia="en-US"/>
          </w:rPr>
          <w:t>In t</w:t>
        </w:r>
      </w:ins>
      <w:del w:id="767" w:author="Author" w:date="2020-07-07T14:29:00Z">
        <w:r w:rsidR="00DA7CAC" w:rsidRPr="0006583B" w:rsidDel="0053504A">
          <w:rPr>
            <w:rFonts w:ascii="Angsana New" w:eastAsia="Angsana New" w:hAnsi="Angsana New" w:cs="Angsana New"/>
            <w:sz w:val="22"/>
            <w:szCs w:val="22"/>
            <w:lang w:eastAsia="en-US"/>
          </w:rPr>
          <w:delText>T</w:delText>
        </w:r>
      </w:del>
      <w:r w:rsidR="00DA7CAC" w:rsidRPr="0006583B">
        <w:rPr>
          <w:rFonts w:ascii="Angsana New" w:eastAsia="Angsana New" w:hAnsi="Angsana New" w:cs="Angsana New"/>
          <w:sz w:val="22"/>
          <w:szCs w:val="22"/>
          <w:lang w:eastAsia="en-US"/>
        </w:rPr>
        <w:t>his section</w:t>
      </w:r>
      <w:ins w:id="768" w:author="Author" w:date="2020-07-07T14:29:00Z">
        <w:r>
          <w:rPr>
            <w:rFonts w:ascii="Angsana New" w:eastAsia="Angsana New" w:hAnsi="Angsana New" w:cs="Angsana New"/>
            <w:sz w:val="22"/>
            <w:szCs w:val="22"/>
            <w:lang w:eastAsia="en-US"/>
          </w:rPr>
          <w:t>, we</w:t>
        </w:r>
      </w:ins>
      <w:r w:rsidR="00DA7CAC" w:rsidRPr="0006583B">
        <w:rPr>
          <w:rFonts w:ascii="Angsana New" w:eastAsia="Angsana New" w:hAnsi="Angsana New" w:cs="Angsana New"/>
          <w:sz w:val="22"/>
          <w:szCs w:val="22"/>
          <w:lang w:eastAsia="en-US"/>
        </w:rPr>
        <w:t xml:space="preserve"> </w:t>
      </w:r>
      <w:del w:id="769" w:author="Author" w:date="2020-07-07T11:53:00Z">
        <w:r w:rsidR="00DA7CAC" w:rsidRPr="0006583B" w:rsidDel="00BB2B1C">
          <w:rPr>
            <w:rFonts w:ascii="Angsana New" w:eastAsia="Angsana New" w:hAnsi="Angsana New" w:cs="Angsana New"/>
            <w:sz w:val="22"/>
            <w:szCs w:val="22"/>
            <w:lang w:eastAsia="en-US"/>
          </w:rPr>
          <w:delText xml:space="preserve">describes </w:delText>
        </w:r>
      </w:del>
      <w:ins w:id="770" w:author="Author" w:date="2020-07-07T11:53:00Z">
        <w:r w:rsidR="00BB2B1C">
          <w:rPr>
            <w:rFonts w:ascii="Angsana New" w:eastAsia="Angsana New" w:hAnsi="Angsana New" w:cs="Angsana New"/>
            <w:sz w:val="22"/>
            <w:szCs w:val="22"/>
            <w:lang w:eastAsia="en-US"/>
          </w:rPr>
          <w:t>p</w:t>
        </w:r>
      </w:ins>
      <w:ins w:id="771" w:author="Author" w:date="2020-07-07T11:54:00Z">
        <w:r w:rsidR="00BB2B1C">
          <w:rPr>
            <w:rFonts w:ascii="Angsana New" w:eastAsia="Angsana New" w:hAnsi="Angsana New" w:cs="Angsana New"/>
            <w:sz w:val="22"/>
            <w:szCs w:val="22"/>
            <w:lang w:eastAsia="en-US"/>
          </w:rPr>
          <w:t>resent</w:t>
        </w:r>
      </w:ins>
      <w:ins w:id="772" w:author="Author" w:date="2020-07-07T11:53:00Z">
        <w:r w:rsidR="00BB2B1C"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details of the proposed method.</w:t>
      </w:r>
    </w:p>
    <w:p w14:paraId="1F2E635E"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3.1 Overview</w:t>
      </w:r>
    </w:p>
    <w:p w14:paraId="51A6DE72" w14:textId="1B52EB33" w:rsidR="00DA7CAC" w:rsidRPr="0006583B" w:rsidRDefault="00DA7CAC">
      <w:pPr>
        <w:rPr>
          <w:rFonts w:ascii="Angsana New" w:eastAsia="Angsana New" w:hAnsi="Angsana New" w:cs="Angsana New"/>
          <w:sz w:val="22"/>
          <w:szCs w:val="22"/>
        </w:rPr>
      </w:pPr>
      <w:bookmarkStart w:id="773" w:name="bookmark3"/>
      <w:r w:rsidRPr="0006583B">
        <w:rPr>
          <w:rFonts w:ascii="Angsana New" w:eastAsia="Angsana New" w:hAnsi="Angsana New" w:cs="Angsana New"/>
          <w:sz w:val="22"/>
          <w:szCs w:val="22"/>
          <w:lang w:eastAsia="en-US"/>
        </w:rPr>
        <w:t>T</w:t>
      </w:r>
      <w:bookmarkEnd w:id="773"/>
      <w:r w:rsidRPr="0006583B">
        <w:rPr>
          <w:rFonts w:ascii="Angsana New" w:eastAsia="Angsana New" w:hAnsi="Angsana New" w:cs="Angsana New"/>
          <w:sz w:val="22"/>
          <w:szCs w:val="22"/>
          <w:lang w:eastAsia="en-US"/>
        </w:rPr>
        <w:t>he proposed</w:t>
      </w:r>
      <w:ins w:id="774" w:author="Author" w:date="2020-07-07T11:54:00Z">
        <w:r w:rsidR="00373F8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method assumes that </w:t>
      </w:r>
      <w:del w:id="775" w:author="Author" w:date="2020-07-07T14:30:00Z">
        <w:r w:rsidRPr="0006583B" w:rsidDel="006C3245">
          <w:rPr>
            <w:rFonts w:ascii="Angsana New" w:eastAsia="Angsana New" w:hAnsi="Angsana New" w:cs="Angsana New"/>
            <w:sz w:val="22"/>
            <w:szCs w:val="22"/>
            <w:lang w:eastAsia="en-US"/>
          </w:rPr>
          <w:delText xml:space="preserve">the </w:delText>
        </w:r>
      </w:del>
      <w:ins w:id="776" w:author="Author" w:date="2020-07-07T14:30:00Z">
        <w:r w:rsidR="006C3245">
          <w:rPr>
            <w:rFonts w:ascii="Angsana New" w:eastAsia="Angsana New" w:hAnsi="Angsana New" w:cs="Angsana New"/>
            <w:sz w:val="22"/>
            <w:szCs w:val="22"/>
            <w:lang w:eastAsia="en-US"/>
          </w:rPr>
          <w:t>a</w:t>
        </w:r>
        <w:r w:rsidR="006C32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wears a helmet equipped with pressure sensors</w:t>
      </w:r>
      <w:ins w:id="777" w:author="Author" w:date="2020-07-07T11:54:00Z">
        <w:r w:rsidR="007F197E">
          <w:rPr>
            <w:rFonts w:ascii="Angsana New" w:eastAsia="Angsana New" w:hAnsi="Angsana New" w:cs="Angsana New"/>
            <w:sz w:val="22"/>
            <w:szCs w:val="22"/>
            <w:lang w:eastAsia="en-US"/>
          </w:rPr>
          <w:t>. It then</w:t>
        </w:r>
      </w:ins>
      <w:del w:id="778" w:author="Author" w:date="2020-07-07T11:54:00Z">
        <w:r w:rsidRPr="0006583B" w:rsidDel="007F197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acquires the shape of </w:t>
      </w:r>
      <w:ins w:id="779" w:author="Author" w:date="2020-07-07T11:54:00Z">
        <w:r w:rsidR="00C87758">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wearer's head</w:t>
      </w:r>
      <w:del w:id="780" w:author="Author" w:date="2020-07-07T11:54:00Z">
        <w:r w:rsidRPr="0006583B" w:rsidDel="00E90A6B">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w:t>
      </w:r>
      <w:del w:id="781" w:author="Author" w:date="2020-07-07T11:54:00Z">
        <w:r w:rsidRPr="0006583B" w:rsidDel="003E787F">
          <w:rPr>
            <w:rFonts w:ascii="Angsana New" w:eastAsia="Angsana New" w:hAnsi="Angsana New" w:cs="Angsana New"/>
            <w:sz w:val="22"/>
            <w:szCs w:val="22"/>
            <w:lang w:eastAsia="en-US"/>
          </w:rPr>
          <w:delText>iden</w:delText>
        </w:r>
        <w:r w:rsidRPr="0006583B" w:rsidDel="003E787F">
          <w:rPr>
            <w:rFonts w:ascii="Angsana New" w:eastAsia="Angsana New" w:hAnsi="Angsana New" w:cs="Angsana New"/>
            <w:sz w:val="22"/>
            <w:szCs w:val="22"/>
            <w:lang w:eastAsia="en-US"/>
          </w:rPr>
          <w:softHyphen/>
          <w:delText xml:space="preserve">tifies </w:delText>
        </w:r>
      </w:del>
      <w:ins w:id="782" w:author="Author" w:date="2020-07-07T11:54:00Z">
        <w:r w:rsidR="003E787F">
          <w:rPr>
            <w:rFonts w:ascii="Angsana New" w:eastAsia="Angsana New" w:hAnsi="Angsana New" w:cs="Angsana New"/>
            <w:sz w:val="22"/>
            <w:szCs w:val="22"/>
            <w:lang w:eastAsia="en-US"/>
          </w:rPr>
          <w:t>determines</w:t>
        </w:r>
        <w:r w:rsidR="003E78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whether the wearer is </w:t>
      </w:r>
      <w:ins w:id="783" w:author="Author" w:date="2020-07-07T11:54:00Z">
        <w:r w:rsidR="009D0728">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registered </w:t>
      </w:r>
      <w:del w:id="784" w:author="Author" w:date="2020-07-07T11:54:00Z">
        <w:r w:rsidRPr="0006583B" w:rsidDel="009D0728">
          <w:rPr>
            <w:rFonts w:ascii="Angsana New" w:eastAsia="Angsana New" w:hAnsi="Angsana New" w:cs="Angsana New"/>
            <w:sz w:val="22"/>
            <w:szCs w:val="22"/>
            <w:lang w:eastAsia="en-US"/>
          </w:rPr>
          <w:delText>person or not</w:delText>
        </w:r>
      </w:del>
      <w:ins w:id="785" w:author="Author" w:date="2020-07-07T11:54:00Z">
        <w:r w:rsidR="009D0728">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The proposed method has two functions: user identification and </w:t>
      </w:r>
      <w:del w:id="786" w:author="Author" w:date="2020-07-07T11:54:00Z">
        <w:r w:rsidRPr="0006583B" w:rsidDel="001A7CDF">
          <w:rPr>
            <w:rFonts w:ascii="Angsana New" w:eastAsia="Angsana New" w:hAnsi="Angsana New" w:cs="Angsana New"/>
            <w:sz w:val="22"/>
            <w:szCs w:val="22"/>
            <w:lang w:eastAsia="en-US"/>
          </w:rPr>
          <w:delText xml:space="preserve">user </w:delText>
        </w:r>
      </w:del>
      <w:r w:rsidRPr="0006583B">
        <w:rPr>
          <w:rFonts w:ascii="Angsana New" w:eastAsia="Angsana New" w:hAnsi="Angsana New" w:cs="Angsana New"/>
          <w:sz w:val="22"/>
          <w:szCs w:val="22"/>
          <w:lang w:eastAsia="en-US"/>
        </w:rPr>
        <w:t>authentica</w:t>
      </w:r>
      <w:r w:rsidRPr="0006583B">
        <w:rPr>
          <w:rFonts w:ascii="Angsana New" w:eastAsia="Angsana New" w:hAnsi="Angsana New" w:cs="Angsana New"/>
          <w:sz w:val="22"/>
          <w:szCs w:val="22"/>
          <w:lang w:eastAsia="en-US"/>
        </w:rPr>
        <w:softHyphen/>
        <w:t>tion.</w:t>
      </w:r>
    </w:p>
    <w:p w14:paraId="09B09854" w14:textId="027D0BF9"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 User identification </w:t>
      </w:r>
      <w:r w:rsidRPr="0006583B">
        <w:rPr>
          <w:rFonts w:ascii="Angsana New" w:eastAsia="Angsana New" w:hAnsi="Angsana New" w:cs="Angsana New"/>
          <w:sz w:val="22"/>
          <w:szCs w:val="22"/>
          <w:lang w:eastAsia="en-US"/>
        </w:rPr>
        <w:t>assumes that a single helmet is shared by multiple people and</w:t>
      </w:r>
      <w:ins w:id="787" w:author="Author" w:date="2020-07-07T11:55:00Z">
        <w:r w:rsidR="000B5ACD">
          <w:rPr>
            <w:rFonts w:ascii="Angsana New" w:eastAsia="Angsana New" w:hAnsi="Angsana New" w:cs="Angsana New"/>
            <w:sz w:val="22"/>
            <w:szCs w:val="22"/>
            <w:lang w:eastAsia="en-US"/>
          </w:rPr>
          <w:t xml:space="preserve"> that</w:t>
        </w:r>
      </w:ins>
      <w:r w:rsidRPr="0006583B">
        <w:rPr>
          <w:rFonts w:ascii="Angsana New" w:eastAsia="Angsana New" w:hAnsi="Angsana New" w:cs="Angsana New"/>
          <w:sz w:val="22"/>
          <w:szCs w:val="22"/>
          <w:lang w:eastAsia="en-US"/>
        </w:rPr>
        <w:t xml:space="preserve"> </w:t>
      </w:r>
      <w:del w:id="788" w:author="Author" w:date="2020-07-07T11:55:00Z">
        <w:r w:rsidRPr="0006583B" w:rsidDel="00B84278">
          <w:rPr>
            <w:rFonts w:ascii="Angsana New" w:eastAsia="Angsana New" w:hAnsi="Angsana New" w:cs="Angsana New"/>
            <w:sz w:val="22"/>
            <w:szCs w:val="22"/>
            <w:lang w:eastAsia="en-US"/>
          </w:rPr>
          <w:delText xml:space="preserve">any </w:delText>
        </w:r>
      </w:del>
      <w:ins w:id="789" w:author="Author" w:date="2020-07-07T11:55:00Z">
        <w:r w:rsidR="00B84278">
          <w:rPr>
            <w:rFonts w:ascii="Angsana New" w:eastAsia="Angsana New" w:hAnsi="Angsana New" w:cs="Angsana New"/>
            <w:sz w:val="22"/>
            <w:szCs w:val="22"/>
            <w:lang w:eastAsia="en-US"/>
          </w:rPr>
          <w:t>no</w:t>
        </w:r>
        <w:r w:rsidR="00B8427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other information</w:t>
      </w:r>
      <w:ins w:id="790"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such as</w:t>
      </w:r>
      <w:ins w:id="791" w:author="Author" w:date="2020-07-07T11:55:00Z">
        <w:r w:rsidR="009108C3">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w:t>
      </w:r>
      <w:ins w:id="792" w:author="Author" w:date="2020-07-07T11:55:00Z">
        <w:r w:rsidR="00B8427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is </w:t>
      </w:r>
      <w:del w:id="793" w:author="Author" w:date="2020-07-07T11:55:00Z">
        <w:r w:rsidRPr="0006583B" w:rsidDel="00B84278">
          <w:rPr>
            <w:rFonts w:ascii="Angsana New" w:eastAsia="Angsana New" w:hAnsi="Angsana New" w:cs="Angsana New"/>
            <w:sz w:val="22"/>
            <w:szCs w:val="22"/>
            <w:lang w:eastAsia="en-US"/>
          </w:rPr>
          <w:delText xml:space="preserve">not </w:delText>
        </w:r>
        <w:r w:rsidRPr="0006583B" w:rsidDel="00581ACC">
          <w:rPr>
            <w:rFonts w:ascii="Angsana New" w:eastAsia="Angsana New" w:hAnsi="Angsana New" w:cs="Angsana New"/>
            <w:sz w:val="22"/>
            <w:szCs w:val="22"/>
            <w:lang w:eastAsia="en-US"/>
          </w:rPr>
          <w:delText xml:space="preserve">given </w:delText>
        </w:r>
      </w:del>
      <w:ins w:id="794" w:author="Author" w:date="2020-07-07T11:55:00Z">
        <w:r w:rsidR="00581ACC">
          <w:rPr>
            <w:rFonts w:ascii="Angsana New" w:eastAsia="Angsana New" w:hAnsi="Angsana New" w:cs="Angsana New"/>
            <w:sz w:val="22"/>
            <w:szCs w:val="22"/>
            <w:lang w:eastAsia="en-US"/>
          </w:rPr>
          <w:t>provided</w:t>
        </w:r>
        <w:r w:rsidR="00581AC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the system; </w:t>
      </w:r>
      <w:ins w:id="795" w:author="Author" w:date="2020-07-07T11:55:00Z">
        <w:r w:rsidR="0076680F">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user</w:t>
      </w:r>
      <w:del w:id="796" w:author="Author" w:date="2020-07-07T11:55:00Z">
        <w:r w:rsidRPr="0006583B" w:rsidDel="003825F0">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797" w:author="Author" w:date="2020-07-07T11:55:00Z">
        <w:r w:rsidRPr="0006583B" w:rsidDel="0076680F">
          <w:rPr>
            <w:rFonts w:ascii="Angsana New" w:eastAsia="Angsana New" w:hAnsi="Angsana New" w:cs="Angsana New"/>
            <w:sz w:val="22"/>
            <w:szCs w:val="22"/>
            <w:lang w:eastAsia="en-US"/>
          </w:rPr>
          <w:delText xml:space="preserve">just </w:delText>
        </w:r>
      </w:del>
      <w:ins w:id="798" w:author="Author" w:date="2020-07-07T11:55:00Z">
        <w:r w:rsidR="0076680F">
          <w:rPr>
            <w:rFonts w:ascii="Angsana New" w:eastAsia="Angsana New" w:hAnsi="Angsana New" w:cs="Angsana New"/>
            <w:sz w:val="22"/>
            <w:szCs w:val="22"/>
            <w:lang w:eastAsia="en-US"/>
          </w:rPr>
          <w:t>simply</w:t>
        </w:r>
        <w:r w:rsidR="0076680F" w:rsidRPr="0006583B">
          <w:rPr>
            <w:rFonts w:ascii="Angsana New" w:eastAsia="Angsana New" w:hAnsi="Angsana New" w:cs="Angsana New"/>
            <w:sz w:val="22"/>
            <w:szCs w:val="22"/>
            <w:lang w:eastAsia="en-US"/>
          </w:rPr>
          <w:t xml:space="preserve"> </w:t>
        </w:r>
      </w:ins>
      <w:del w:id="799" w:author="Author" w:date="2020-07-07T11:55:00Z">
        <w:r w:rsidRPr="0006583B" w:rsidDel="009E3558">
          <w:rPr>
            <w:rFonts w:ascii="Angsana New" w:eastAsia="Angsana New" w:hAnsi="Angsana New" w:cs="Angsana New"/>
            <w:sz w:val="22"/>
            <w:szCs w:val="22"/>
            <w:lang w:eastAsia="en-US"/>
          </w:rPr>
          <w:delText xml:space="preserve">wear </w:delText>
        </w:r>
      </w:del>
      <w:ins w:id="800" w:author="Author" w:date="2020-07-07T11:55:00Z">
        <w:r w:rsidR="009E3558">
          <w:rPr>
            <w:rFonts w:ascii="Angsana New" w:eastAsia="Angsana New" w:hAnsi="Angsana New" w:cs="Angsana New"/>
            <w:sz w:val="22"/>
            <w:szCs w:val="22"/>
            <w:lang w:eastAsia="en-US"/>
          </w:rPr>
          <w:t>put</w:t>
        </w:r>
        <w:r w:rsidR="003825F0">
          <w:rPr>
            <w:rFonts w:ascii="Angsana New" w:eastAsia="Angsana New" w:hAnsi="Angsana New" w:cs="Angsana New"/>
            <w:sz w:val="22"/>
            <w:szCs w:val="22"/>
            <w:lang w:eastAsia="en-US"/>
          </w:rPr>
          <w:t>s</w:t>
        </w:r>
        <w:r w:rsidR="009E3558">
          <w:rPr>
            <w:rFonts w:ascii="Angsana New" w:eastAsia="Angsana New" w:hAnsi="Angsana New" w:cs="Angsana New"/>
            <w:sz w:val="22"/>
            <w:szCs w:val="22"/>
            <w:lang w:eastAsia="en-US"/>
          </w:rPr>
          <w:t xml:space="preserve"> on</w:t>
        </w:r>
        <w:r w:rsidR="009E3558" w:rsidRPr="0006583B">
          <w:rPr>
            <w:rFonts w:ascii="Angsana New" w:eastAsia="Angsana New" w:hAnsi="Angsana New" w:cs="Angsana New"/>
            <w:sz w:val="22"/>
            <w:szCs w:val="22"/>
            <w:lang w:eastAsia="en-US"/>
          </w:rPr>
          <w:t xml:space="preserve"> </w:t>
        </w:r>
      </w:ins>
      <w:del w:id="801" w:author="Author" w:date="2020-07-07T11:55:00Z">
        <w:r w:rsidRPr="0006583B" w:rsidDel="000663A7">
          <w:rPr>
            <w:rFonts w:ascii="Angsana New" w:eastAsia="Angsana New" w:hAnsi="Angsana New" w:cs="Angsana New"/>
            <w:sz w:val="22"/>
            <w:szCs w:val="22"/>
            <w:lang w:eastAsia="en-US"/>
          </w:rPr>
          <w:delText xml:space="preserve">the </w:delText>
        </w:r>
      </w:del>
      <w:ins w:id="802" w:author="Author" w:date="2020-07-07T11:55:00Z">
        <w:r w:rsidR="00AB62C9">
          <w:rPr>
            <w:rFonts w:ascii="Angsana New" w:eastAsia="Angsana New" w:hAnsi="Angsana New" w:cs="Angsana New"/>
            <w:sz w:val="22"/>
            <w:szCs w:val="22"/>
            <w:lang w:eastAsia="en-US"/>
          </w:rPr>
          <w:t>the</w:t>
        </w:r>
        <w:r w:rsidR="000663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w:t>
      </w:r>
      <w:del w:id="803" w:author="Author" w:date="2020-07-07T11:55:00Z">
        <w:r w:rsidRPr="0006583B" w:rsidDel="00551969">
          <w:rPr>
            <w:rFonts w:ascii="Angsana New" w:eastAsia="Angsana New" w:hAnsi="Angsana New" w:cs="Angsana New"/>
            <w:sz w:val="22"/>
            <w:szCs w:val="22"/>
            <w:lang w:eastAsia="en-US"/>
          </w:rPr>
          <w:delText>The</w:delText>
        </w:r>
        <w:r w:rsidRPr="0006583B" w:rsidDel="00B01DFF">
          <w:rPr>
            <w:rFonts w:ascii="Angsana New" w:eastAsia="Angsana New" w:hAnsi="Angsana New" w:cs="Angsana New"/>
            <w:sz w:val="22"/>
            <w:szCs w:val="22"/>
            <w:lang w:eastAsia="en-US"/>
          </w:rPr>
          <w:delText>ir</w:delText>
        </w:r>
      </w:del>
      <w:ins w:id="804" w:author="Author" w:date="2020-07-07T11:55:00Z">
        <w:r w:rsidR="00551969">
          <w:rPr>
            <w:rFonts w:ascii="Angsana New" w:eastAsia="Angsana New" w:hAnsi="Angsana New" w:cs="Angsana New"/>
            <w:sz w:val="22"/>
            <w:szCs w:val="22"/>
            <w:lang w:eastAsia="en-US"/>
          </w:rPr>
          <w:t>Users'</w:t>
        </w:r>
      </w:ins>
      <w:r w:rsidRPr="0006583B">
        <w:rPr>
          <w:rFonts w:ascii="Angsana New" w:eastAsia="Angsana New" w:hAnsi="Angsana New" w:cs="Angsana New"/>
          <w:sz w:val="22"/>
          <w:szCs w:val="22"/>
          <w:lang w:eastAsia="en-US"/>
        </w:rPr>
        <w:t xml:space="preserve"> pressure sensor data are registered in advance</w:t>
      </w:r>
      <w:ins w:id="805" w:author="Author" w:date="2020-07-07T11:55:00Z">
        <w:r w:rsidR="00761F1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806" w:author="Author" w:date="2020-07-07T14:31:00Z">
        <w:r w:rsidRPr="0006583B" w:rsidDel="008A4F70">
          <w:rPr>
            <w:rFonts w:ascii="Angsana New" w:eastAsia="Angsana New" w:hAnsi="Angsana New" w:cs="Angsana New"/>
            <w:sz w:val="22"/>
            <w:szCs w:val="22"/>
            <w:lang w:eastAsia="en-US"/>
          </w:rPr>
          <w:delText xml:space="preserve">the </w:delText>
        </w:r>
      </w:del>
      <w:ins w:id="807" w:author="Author" w:date="2020-07-07T14:31:00Z">
        <w:r w:rsidR="008A4F70">
          <w:rPr>
            <w:rFonts w:ascii="Angsana New" w:eastAsia="Angsana New" w:hAnsi="Angsana New" w:cs="Angsana New"/>
            <w:sz w:val="22"/>
            <w:szCs w:val="22"/>
            <w:lang w:eastAsia="en-US"/>
          </w:rPr>
          <w:t>a</w:t>
        </w:r>
        <w:r w:rsidR="008A4F70" w:rsidRPr="0006583B">
          <w:rPr>
            <w:rFonts w:ascii="Angsana New" w:eastAsia="Angsana New" w:hAnsi="Angsana New" w:cs="Angsana New"/>
            <w:sz w:val="22"/>
            <w:szCs w:val="22"/>
            <w:lang w:eastAsia="en-US"/>
          </w:rPr>
          <w:t xml:space="preserve"> </w:t>
        </w:r>
      </w:ins>
      <w:del w:id="808" w:author="Author" w:date="2020-07-07T11:55:00Z">
        <w:r w:rsidRPr="0006583B" w:rsidDel="00CF6D45">
          <w:rPr>
            <w:rFonts w:ascii="Angsana New" w:eastAsia="Angsana New" w:hAnsi="Angsana New" w:cs="Angsana New"/>
            <w:sz w:val="22"/>
            <w:szCs w:val="22"/>
            <w:lang w:eastAsia="en-US"/>
          </w:rPr>
          <w:delText xml:space="preserve">person </w:delText>
        </w:r>
      </w:del>
      <w:ins w:id="809" w:author="Author" w:date="2020-07-07T14:31:00Z">
        <w:r w:rsidR="00F04316">
          <w:rPr>
            <w:rFonts w:ascii="Angsana New" w:eastAsia="Angsana New" w:hAnsi="Angsana New" w:cs="Angsana New"/>
            <w:sz w:val="22"/>
            <w:szCs w:val="22"/>
            <w:lang w:eastAsia="en-US"/>
          </w:rPr>
          <w:t>user</w:t>
        </w:r>
      </w:ins>
      <w:ins w:id="810" w:author="Author" w:date="2020-07-07T11:55:00Z">
        <w:r w:rsidR="00CF6D4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who put</w:t>
      </w:r>
      <w:ins w:id="811" w:author="Author" w:date="2020-07-07T11:55:00Z">
        <w:r w:rsidR="008F4129">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w:t>
      </w:r>
      <w:del w:id="812" w:author="Author" w:date="2020-07-07T14:31:00Z">
        <w:r w:rsidRPr="0006583B" w:rsidDel="00E85E10">
          <w:rPr>
            <w:rFonts w:ascii="Angsana New" w:eastAsia="Angsana New" w:hAnsi="Angsana New" w:cs="Angsana New"/>
            <w:sz w:val="22"/>
            <w:szCs w:val="22"/>
            <w:lang w:eastAsia="en-US"/>
          </w:rPr>
          <w:delText xml:space="preserve">the </w:delText>
        </w:r>
      </w:del>
      <w:ins w:id="813" w:author="Author" w:date="2020-07-07T14:31:00Z">
        <w:r w:rsidR="00E85E10">
          <w:rPr>
            <w:rFonts w:ascii="Angsana New" w:eastAsia="Angsana New" w:hAnsi="Angsana New" w:cs="Angsana New"/>
            <w:sz w:val="22"/>
            <w:szCs w:val="22"/>
            <w:lang w:eastAsia="en-US"/>
          </w:rPr>
          <w:t>a</w:t>
        </w:r>
        <w:r w:rsidR="00E85E1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helmet is identified as one of the registered </w:t>
      </w:r>
      <w:del w:id="814" w:author="Author" w:date="2020-07-07T11:56:00Z">
        <w:r w:rsidRPr="0006583B" w:rsidDel="007F2512">
          <w:rPr>
            <w:rFonts w:ascii="Angsana New" w:eastAsia="Angsana New" w:hAnsi="Angsana New" w:cs="Angsana New"/>
            <w:sz w:val="22"/>
            <w:szCs w:val="22"/>
            <w:lang w:eastAsia="en-US"/>
          </w:rPr>
          <w:delText>persons</w:delText>
        </w:r>
      </w:del>
      <w:ins w:id="815" w:author="Author" w:date="2020-07-07T14:31:00Z">
        <w:r w:rsidR="00394F1A">
          <w:rPr>
            <w:rFonts w:ascii="Angsana New" w:eastAsia="Angsana New" w:hAnsi="Angsana New" w:cs="Angsana New"/>
            <w:sz w:val="22"/>
            <w:szCs w:val="22"/>
            <w:lang w:eastAsia="en-US"/>
          </w:rPr>
          <w:t>users</w:t>
        </w:r>
      </w:ins>
      <w:ins w:id="816" w:author="Author" w:date="2020-07-07T11:56:00Z">
        <w:r w:rsidR="007F251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817" w:author="Author" w:date="2020-07-07T11:56:00Z">
        <w:r w:rsidRPr="0006583B" w:rsidDel="007F2512">
          <w:rPr>
            <w:rFonts w:ascii="Angsana New" w:eastAsia="Angsana New" w:hAnsi="Angsana New" w:cs="Angsana New"/>
            <w:sz w:val="22"/>
            <w:szCs w:val="22"/>
            <w:lang w:eastAsia="en-US"/>
          </w:rPr>
          <w:delText xml:space="preserve">shown </w:delText>
        </w:r>
      </w:del>
      <w:ins w:id="818" w:author="Author" w:date="2020-07-07T11:56:00Z">
        <w:r w:rsidR="007F2512">
          <w:rPr>
            <w:rFonts w:ascii="Angsana New" w:eastAsia="Angsana New" w:hAnsi="Angsana New" w:cs="Angsana New"/>
            <w:sz w:val="22"/>
            <w:szCs w:val="22"/>
            <w:lang w:eastAsia="en-US"/>
          </w:rPr>
          <w:t>illustrated</w:t>
        </w:r>
        <w:r w:rsidR="007F251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 w:history="1">
        <w:r w:rsidRPr="000D648D">
          <w:rPr>
            <w:rFonts w:ascii="Angsana New" w:eastAsia="Angsana New" w:hAnsi="Angsana New" w:cs="Angsana New"/>
            <w:bCs/>
            <w:sz w:val="22"/>
            <w:szCs w:val="22"/>
            <w:lang w:eastAsia="en-US"/>
          </w:rPr>
          <w:t xml:space="preserve"> 1.</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User identification does not </w:t>
      </w:r>
      <w:del w:id="819" w:author="Author" w:date="2020-07-07T11:56:00Z">
        <w:r w:rsidRPr="0006583B" w:rsidDel="008516EB">
          <w:rPr>
            <w:rFonts w:ascii="Angsana New" w:eastAsia="Angsana New" w:hAnsi="Angsana New" w:cs="Angsana New"/>
            <w:sz w:val="22"/>
            <w:szCs w:val="22"/>
            <w:lang w:eastAsia="en-US"/>
          </w:rPr>
          <w:delText xml:space="preserve">assume </w:delText>
        </w:r>
      </w:del>
      <w:ins w:id="820" w:author="Author" w:date="2020-07-07T11:56:00Z">
        <w:r w:rsidR="008516EB">
          <w:rPr>
            <w:rFonts w:ascii="Angsana New" w:eastAsia="Angsana New" w:hAnsi="Angsana New" w:cs="Angsana New"/>
            <w:sz w:val="22"/>
            <w:szCs w:val="22"/>
            <w:lang w:eastAsia="en-US"/>
          </w:rPr>
          <w:t>consider</w:t>
        </w:r>
        <w:r w:rsidR="008516E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a non-registered person </w:t>
      </w:r>
      <w:del w:id="821" w:author="Author" w:date="2020-07-07T11:56:00Z">
        <w:r w:rsidRPr="0006583B" w:rsidDel="008516EB">
          <w:rPr>
            <w:rFonts w:ascii="Angsana New" w:eastAsia="Angsana New" w:hAnsi="Angsana New" w:cs="Angsana New"/>
            <w:sz w:val="22"/>
            <w:szCs w:val="22"/>
            <w:lang w:eastAsia="en-US"/>
          </w:rPr>
          <w:delText xml:space="preserve">will </w:delText>
        </w:r>
      </w:del>
      <w:ins w:id="822" w:author="Author" w:date="2020-07-07T11:56:00Z">
        <w:r w:rsidR="008516EB">
          <w:rPr>
            <w:rFonts w:ascii="Angsana New" w:eastAsia="Angsana New" w:hAnsi="Angsana New" w:cs="Angsana New"/>
            <w:sz w:val="22"/>
            <w:szCs w:val="22"/>
            <w:lang w:eastAsia="en-US"/>
          </w:rPr>
          <w:t>may</w:t>
        </w:r>
        <w:r w:rsidR="008516EB" w:rsidRPr="0006583B">
          <w:rPr>
            <w:rFonts w:ascii="Angsana New" w:eastAsia="Angsana New" w:hAnsi="Angsana New" w:cs="Angsana New"/>
            <w:sz w:val="22"/>
            <w:szCs w:val="22"/>
            <w:lang w:eastAsia="en-US"/>
          </w:rPr>
          <w:t xml:space="preserve"> </w:t>
        </w:r>
      </w:ins>
      <w:del w:id="823" w:author="Author" w:date="2020-07-07T11:56:00Z">
        <w:r w:rsidRPr="0006583B" w:rsidDel="008F30C8">
          <w:rPr>
            <w:rFonts w:ascii="Angsana New" w:eastAsia="Angsana New" w:hAnsi="Angsana New" w:cs="Angsana New"/>
            <w:sz w:val="22"/>
            <w:szCs w:val="22"/>
            <w:lang w:eastAsia="en-US"/>
          </w:rPr>
          <w:delText xml:space="preserve">wear </w:delText>
        </w:r>
      </w:del>
      <w:ins w:id="824" w:author="Author" w:date="2020-07-07T11:56:00Z">
        <w:r w:rsidR="008F30C8">
          <w:rPr>
            <w:rFonts w:ascii="Angsana New" w:eastAsia="Angsana New" w:hAnsi="Angsana New" w:cs="Angsana New"/>
            <w:sz w:val="22"/>
            <w:szCs w:val="22"/>
            <w:lang w:eastAsia="en-US"/>
          </w:rPr>
          <w:t>put on</w:t>
        </w:r>
        <w:r w:rsidR="008F30C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 If a non-registered person </w:t>
      </w:r>
      <w:del w:id="825" w:author="Author" w:date="2020-07-07T11:56:00Z">
        <w:r w:rsidRPr="0006583B" w:rsidDel="00656D26">
          <w:rPr>
            <w:rFonts w:ascii="Angsana New" w:eastAsia="Angsana New" w:hAnsi="Angsana New" w:cs="Angsana New"/>
            <w:sz w:val="22"/>
            <w:szCs w:val="22"/>
            <w:lang w:eastAsia="en-US"/>
          </w:rPr>
          <w:delText xml:space="preserve">wears </w:delText>
        </w:r>
      </w:del>
      <w:ins w:id="826" w:author="Author" w:date="2020-07-07T11:56:00Z">
        <w:r w:rsidR="00656D26">
          <w:rPr>
            <w:rFonts w:ascii="Angsana New" w:eastAsia="Angsana New" w:hAnsi="Angsana New" w:cs="Angsana New"/>
            <w:sz w:val="22"/>
            <w:szCs w:val="22"/>
            <w:lang w:eastAsia="en-US"/>
          </w:rPr>
          <w:t>puts on</w:t>
        </w:r>
        <w:r w:rsidR="00656D2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device, the identifica</w:t>
      </w:r>
      <w:r w:rsidRPr="0006583B">
        <w:rPr>
          <w:rFonts w:ascii="Angsana New" w:eastAsia="Angsana New" w:hAnsi="Angsana New" w:cs="Angsana New"/>
          <w:sz w:val="22"/>
          <w:szCs w:val="22"/>
          <w:lang w:eastAsia="en-US"/>
        </w:rPr>
        <w:softHyphen/>
        <w:t xml:space="preserve">tion result will be </w:t>
      </w:r>
      <w:del w:id="827" w:author="Author" w:date="2020-07-07T14:32:00Z">
        <w:r w:rsidRPr="0006583B" w:rsidDel="008F49BB">
          <w:rPr>
            <w:rFonts w:ascii="Angsana New" w:eastAsia="Angsana New" w:hAnsi="Angsana New" w:cs="Angsana New"/>
            <w:sz w:val="22"/>
            <w:szCs w:val="22"/>
            <w:lang w:eastAsia="en-US"/>
          </w:rPr>
          <w:delText xml:space="preserve">the </w:delText>
        </w:r>
      </w:del>
      <w:ins w:id="828" w:author="Author" w:date="2020-07-07T14:32:00Z">
        <w:r w:rsidR="008F49BB">
          <w:rPr>
            <w:rFonts w:ascii="Angsana New" w:eastAsia="Angsana New" w:hAnsi="Angsana New" w:cs="Angsana New"/>
            <w:sz w:val="22"/>
            <w:szCs w:val="22"/>
            <w:lang w:eastAsia="en-US"/>
          </w:rPr>
          <w:t>an</w:t>
        </w:r>
        <w:r w:rsidR="008F49BB" w:rsidRPr="0006583B">
          <w:rPr>
            <w:rFonts w:ascii="Angsana New" w:eastAsia="Angsana New" w:hAnsi="Angsana New" w:cs="Angsana New"/>
            <w:sz w:val="22"/>
            <w:szCs w:val="22"/>
            <w:lang w:eastAsia="en-US"/>
          </w:rPr>
          <w:t xml:space="preserve"> </w:t>
        </w:r>
      </w:ins>
      <w:del w:id="829" w:author="Author" w:date="2020-07-07T11:56:00Z">
        <w:r w:rsidRPr="0006583B" w:rsidDel="00267035">
          <w:rPr>
            <w:rFonts w:ascii="Angsana New" w:eastAsia="Angsana New" w:hAnsi="Angsana New" w:cs="Angsana New"/>
            <w:sz w:val="22"/>
            <w:szCs w:val="22"/>
            <w:lang w:eastAsia="en-US"/>
          </w:rPr>
          <w:delText xml:space="preserve">one </w:delText>
        </w:r>
      </w:del>
      <w:ins w:id="830" w:author="Author" w:date="2020-07-07T11:56:00Z">
        <w:r w:rsidR="00267035">
          <w:rPr>
            <w:rFonts w:ascii="Angsana New" w:eastAsia="Angsana New" w:hAnsi="Angsana New" w:cs="Angsana New"/>
            <w:sz w:val="22"/>
            <w:szCs w:val="22"/>
            <w:lang w:eastAsia="en-US"/>
          </w:rPr>
          <w:t>individual</w:t>
        </w:r>
        <w:r w:rsidR="0026703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with the closest data among the registered users.</w:t>
      </w:r>
    </w:p>
    <w:p w14:paraId="56D08AFB" w14:textId="74D87C66" w:rsidR="00DA7CAC" w:rsidRPr="0006583B" w:rsidRDefault="00DA7CAC">
      <w:pPr>
        <w:rPr>
          <w:rFonts w:ascii="Book Antiqua" w:eastAsia="Book Antiqua" w:hAnsi="Book Antiqua" w:cs="Book Antiqua"/>
          <w:sz w:val="16"/>
          <w:szCs w:val="16"/>
        </w:rPr>
      </w:pPr>
      <w:r w:rsidRPr="0006583B">
        <w:rPr>
          <w:rFonts w:ascii="Angsana New" w:eastAsia="Angsana New" w:hAnsi="Angsana New" w:cs="Angsana New"/>
          <w:b/>
          <w:bCs/>
          <w:sz w:val="22"/>
          <w:szCs w:val="22"/>
          <w:lang w:eastAsia="en-US"/>
        </w:rPr>
        <w:t xml:space="preserve">• User authentication </w:t>
      </w:r>
      <w:r w:rsidRPr="0006583B">
        <w:rPr>
          <w:rFonts w:ascii="Angsana New" w:eastAsia="Angsana New" w:hAnsi="Angsana New" w:cs="Angsana New"/>
          <w:sz w:val="22"/>
          <w:szCs w:val="22"/>
          <w:lang w:eastAsia="en-US"/>
        </w:rPr>
        <w:t xml:space="preserve">determines whether the </w:t>
      </w:r>
      <w:del w:id="831" w:author="Author" w:date="2020-07-07T11:57:00Z">
        <w:r w:rsidRPr="0006583B" w:rsidDel="00E13E46">
          <w:rPr>
            <w:rFonts w:ascii="Angsana New" w:eastAsia="Angsana New" w:hAnsi="Angsana New" w:cs="Angsana New"/>
            <w:sz w:val="22"/>
            <w:szCs w:val="22"/>
            <w:lang w:eastAsia="en-US"/>
          </w:rPr>
          <w:delText xml:space="preserve">person </w:delText>
        </w:r>
      </w:del>
      <w:ins w:id="832" w:author="Author" w:date="2020-07-07T11:57:00Z">
        <w:r w:rsidR="00E13E46">
          <w:rPr>
            <w:rFonts w:ascii="Angsana New" w:eastAsia="Angsana New" w:hAnsi="Angsana New" w:cs="Angsana New"/>
            <w:sz w:val="22"/>
            <w:szCs w:val="22"/>
            <w:lang w:eastAsia="en-US"/>
          </w:rPr>
          <w:t>individual</w:t>
        </w:r>
        <w:r w:rsidR="00E13E4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wear</w:t>
      </w:r>
      <w:r w:rsidRPr="0006583B">
        <w:rPr>
          <w:rFonts w:ascii="Angsana New" w:eastAsia="Angsana New" w:hAnsi="Angsana New" w:cs="Angsana New"/>
          <w:sz w:val="22"/>
          <w:szCs w:val="22"/>
          <w:lang w:eastAsia="en-US"/>
        </w:rPr>
        <w:softHyphen/>
        <w:t xml:space="preserve">ing the helmet is </w:t>
      </w:r>
      <w:del w:id="833" w:author="Author" w:date="2020-07-07T11:57:00Z">
        <w:r w:rsidRPr="0006583B" w:rsidDel="004404E6">
          <w:rPr>
            <w:rFonts w:ascii="Angsana New" w:eastAsia="Angsana New" w:hAnsi="Angsana New" w:cs="Angsana New"/>
            <w:sz w:val="22"/>
            <w:szCs w:val="22"/>
            <w:lang w:eastAsia="en-US"/>
          </w:rPr>
          <w:delText xml:space="preserve">actually </w:delText>
        </w:r>
      </w:del>
      <w:r w:rsidRPr="0006583B">
        <w:rPr>
          <w:rFonts w:ascii="Angsana New" w:eastAsia="Angsana New" w:hAnsi="Angsana New" w:cs="Angsana New"/>
          <w:sz w:val="22"/>
          <w:szCs w:val="22"/>
          <w:lang w:eastAsia="en-US"/>
        </w:rPr>
        <w:t>the</w:t>
      </w:r>
      <w:ins w:id="834" w:author="Author" w:date="2020-07-07T11:57:00Z">
        <w:r w:rsidR="00FD27C2">
          <w:rPr>
            <w:rFonts w:ascii="Angsana New" w:eastAsia="Angsana New" w:hAnsi="Angsana New" w:cs="Angsana New"/>
            <w:sz w:val="22"/>
            <w:szCs w:val="22"/>
            <w:lang w:eastAsia="en-US"/>
          </w:rPr>
          <w:t xml:space="preserve"> correct</w:t>
        </w:r>
      </w:ins>
      <w:r w:rsidRPr="0006583B">
        <w:rPr>
          <w:rFonts w:ascii="Angsana New" w:eastAsia="Angsana New" w:hAnsi="Angsana New" w:cs="Angsana New"/>
          <w:sz w:val="22"/>
          <w:szCs w:val="22"/>
          <w:lang w:eastAsia="en-US"/>
        </w:rPr>
        <w:t xml:space="preserve"> </w:t>
      </w:r>
      <w:del w:id="835" w:author="Author" w:date="2020-07-07T11:57:00Z">
        <w:r w:rsidRPr="0006583B" w:rsidDel="009075C4">
          <w:rPr>
            <w:rFonts w:ascii="Angsana New" w:eastAsia="Angsana New" w:hAnsi="Angsana New" w:cs="Angsana New"/>
            <w:sz w:val="22"/>
            <w:szCs w:val="22"/>
            <w:lang w:eastAsia="en-US"/>
          </w:rPr>
          <w:delText xml:space="preserve">person </w:delText>
        </w:r>
      </w:del>
      <w:ins w:id="836" w:author="Author" w:date="2020-07-07T11:57:00Z">
        <w:r w:rsidR="009075C4">
          <w:rPr>
            <w:rFonts w:ascii="Angsana New" w:eastAsia="Angsana New" w:hAnsi="Angsana New" w:cs="Angsana New"/>
            <w:sz w:val="22"/>
            <w:szCs w:val="22"/>
            <w:lang w:eastAsia="en-US"/>
          </w:rPr>
          <w:t>individual</w:t>
        </w:r>
        <w:r w:rsidR="009075C4" w:rsidRPr="0006583B">
          <w:rPr>
            <w:rFonts w:ascii="Angsana New" w:eastAsia="Angsana New" w:hAnsi="Angsana New" w:cs="Angsana New"/>
            <w:sz w:val="22"/>
            <w:szCs w:val="22"/>
            <w:lang w:eastAsia="en-US"/>
          </w:rPr>
          <w:t xml:space="preserve"> </w:t>
        </w:r>
      </w:ins>
      <w:del w:id="837" w:author="Author" w:date="2020-07-07T11:57:00Z">
        <w:r w:rsidRPr="0006583B" w:rsidDel="00371946">
          <w:rPr>
            <w:rFonts w:ascii="Angsana New" w:eastAsia="Angsana New" w:hAnsi="Angsana New" w:cs="Angsana New"/>
            <w:sz w:val="22"/>
            <w:szCs w:val="22"/>
            <w:lang w:eastAsia="en-US"/>
          </w:rPr>
          <w:delText xml:space="preserve">or not </w:delText>
        </w:r>
      </w:del>
      <w:r w:rsidRPr="0006583B">
        <w:rPr>
          <w:rFonts w:ascii="Angsana New" w:eastAsia="Angsana New" w:hAnsi="Angsana New" w:cs="Angsana New"/>
          <w:sz w:val="22"/>
          <w:szCs w:val="22"/>
          <w:lang w:eastAsia="en-US"/>
        </w:rPr>
        <w:t xml:space="preserve">when his/her ID or username is </w:t>
      </w:r>
      <w:del w:id="838" w:author="Author" w:date="2020-07-07T11:57:00Z">
        <w:r w:rsidRPr="0006583B" w:rsidDel="00337C22">
          <w:rPr>
            <w:rFonts w:ascii="Angsana New" w:eastAsia="Angsana New" w:hAnsi="Angsana New" w:cs="Angsana New"/>
            <w:sz w:val="22"/>
            <w:szCs w:val="22"/>
            <w:lang w:eastAsia="en-US"/>
          </w:rPr>
          <w:delText>given</w:delText>
        </w:r>
      </w:del>
      <w:ins w:id="839" w:author="Author" w:date="2020-07-07T11:57:00Z">
        <w:r w:rsidR="00337C22">
          <w:rPr>
            <w:rFonts w:ascii="Angsana New" w:eastAsia="Angsana New" w:hAnsi="Angsana New" w:cs="Angsana New"/>
            <w:sz w:val="22"/>
            <w:szCs w:val="22"/>
            <w:lang w:eastAsia="en-US"/>
          </w:rPr>
          <w:t>provided</w:t>
        </w:r>
      </w:ins>
      <w:r w:rsidRPr="0006583B">
        <w:rPr>
          <w:rFonts w:ascii="Angsana New" w:eastAsia="Angsana New" w:hAnsi="Angsana New" w:cs="Angsana New"/>
          <w:sz w:val="22"/>
          <w:szCs w:val="22"/>
          <w:lang w:eastAsia="en-US"/>
        </w:rPr>
        <w:t xml:space="preserve">. We assume two cases </w:t>
      </w:r>
      <w:del w:id="840" w:author="Author" w:date="2020-07-07T11:57:00Z">
        <w:r w:rsidRPr="0006583B" w:rsidDel="00F43AE6">
          <w:rPr>
            <w:rFonts w:ascii="Angsana New" w:eastAsia="Angsana New" w:hAnsi="Angsana New" w:cs="Angsana New"/>
            <w:sz w:val="22"/>
            <w:szCs w:val="22"/>
            <w:lang w:eastAsia="en-US"/>
          </w:rPr>
          <w:delText xml:space="preserve">where </w:delText>
        </w:r>
      </w:del>
      <w:ins w:id="841" w:author="Author" w:date="2020-07-07T11:57:00Z">
        <w:r w:rsidR="00F43AE6">
          <w:rPr>
            <w:rFonts w:ascii="Angsana New" w:eastAsia="Angsana New" w:hAnsi="Angsana New" w:cs="Angsana New"/>
            <w:sz w:val="22"/>
            <w:szCs w:val="22"/>
            <w:lang w:eastAsia="en-US"/>
          </w:rPr>
          <w:t>in which</w:t>
        </w:r>
        <w:r w:rsidR="00F43AE6" w:rsidRPr="0006583B">
          <w:rPr>
            <w:rFonts w:ascii="Angsana New" w:eastAsia="Angsana New" w:hAnsi="Angsana New" w:cs="Angsana New"/>
            <w:sz w:val="22"/>
            <w:szCs w:val="22"/>
            <w:lang w:eastAsia="en-US"/>
          </w:rPr>
          <w:t xml:space="preserve"> </w:t>
        </w:r>
      </w:ins>
      <w:del w:id="842" w:author="Author" w:date="2020-07-07T11:57:00Z">
        <w:r w:rsidRPr="0006583B" w:rsidDel="00F43AE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authentication is used: </w:t>
      </w:r>
      <w:ins w:id="843" w:author="Author" w:date="2020-07-07T11:57:00Z">
        <w:r w:rsidR="00580F8C">
          <w:rPr>
            <w:rFonts w:ascii="Angsana New" w:eastAsia="Angsana New" w:hAnsi="Angsana New" w:cs="Angsana New"/>
            <w:sz w:val="22"/>
            <w:szCs w:val="22"/>
            <w:lang w:eastAsia="en-US"/>
          </w:rPr>
          <w:t>(</w:t>
        </w:r>
        <w:proofErr w:type="spellStart"/>
        <w:r w:rsidR="00580F8C">
          <w:rPr>
            <w:rFonts w:ascii="Angsana New" w:eastAsia="Angsana New" w:hAnsi="Angsana New" w:cs="Angsana New"/>
            <w:sz w:val="22"/>
            <w:szCs w:val="22"/>
            <w:lang w:eastAsia="en-US"/>
          </w:rPr>
          <w:t>i</w:t>
        </w:r>
        <w:proofErr w:type="spellEnd"/>
        <w:r w:rsidR="00580F8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each individual has </w:t>
      </w:r>
      <w:ins w:id="844" w:author="Author" w:date="2020-07-07T11:57:00Z">
        <w:r w:rsidR="00E42B94">
          <w:rPr>
            <w:rFonts w:ascii="Angsana New" w:eastAsia="Angsana New" w:hAnsi="Angsana New" w:cs="Angsana New"/>
            <w:sz w:val="22"/>
            <w:szCs w:val="22"/>
            <w:lang w:eastAsia="en-US"/>
          </w:rPr>
          <w:t xml:space="preserve">his/her </w:t>
        </w:r>
      </w:ins>
      <w:r w:rsidRPr="0006583B">
        <w:rPr>
          <w:rFonts w:ascii="Angsana New" w:eastAsia="Angsana New" w:hAnsi="Angsana New" w:cs="Angsana New"/>
          <w:sz w:val="22"/>
          <w:szCs w:val="22"/>
          <w:lang w:eastAsia="en-US"/>
        </w:rPr>
        <w:t xml:space="preserve">own helmet and only the </w:t>
      </w:r>
      <w:del w:id="845" w:author="Author" w:date="2020-07-07T11:57:00Z">
        <w:r w:rsidRPr="0006583B" w:rsidDel="00632CFA">
          <w:rPr>
            <w:rFonts w:ascii="Angsana New" w:eastAsia="Angsana New" w:hAnsi="Angsana New" w:cs="Angsana New"/>
            <w:sz w:val="22"/>
            <w:szCs w:val="22"/>
            <w:lang w:eastAsia="en-US"/>
          </w:rPr>
          <w:delText xml:space="preserve">person's </w:delText>
        </w:r>
      </w:del>
      <w:ins w:id="846" w:author="Author" w:date="2020-07-07T11:57:00Z">
        <w:r w:rsidR="00632CFA">
          <w:rPr>
            <w:rFonts w:ascii="Angsana New" w:eastAsia="Angsana New" w:hAnsi="Angsana New" w:cs="Angsana New"/>
            <w:sz w:val="22"/>
            <w:szCs w:val="22"/>
            <w:lang w:eastAsia="en-US"/>
          </w:rPr>
          <w:t>individual's</w:t>
        </w:r>
        <w:r w:rsidR="00632CF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pressure sensor data ha</w:t>
      </w:r>
      <w:ins w:id="847" w:author="Author" w:date="2020-07-07T14:32:00Z">
        <w:r w:rsidR="004A4B52">
          <w:rPr>
            <w:rFonts w:ascii="Angsana New" w:eastAsia="Angsana New" w:hAnsi="Angsana New" w:cs="Angsana New"/>
            <w:sz w:val="22"/>
            <w:szCs w:val="22"/>
            <w:lang w:eastAsia="en-US"/>
          </w:rPr>
          <w:t>ve</w:t>
        </w:r>
      </w:ins>
      <w:del w:id="848" w:author="Author" w:date="2020-07-07T14:32:00Z">
        <w:r w:rsidRPr="0006583B" w:rsidDel="004A4B5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been registered (single user</w:t>
      </w:r>
      <w:ins w:id="849" w:author="Author" w:date="2020-07-07T14:34:00Z">
        <w:r w:rsidR="00A73734">
          <w:rPr>
            <w:rFonts w:ascii="Angsana New" w:eastAsia="Angsana New" w:hAnsi="Angsana New" w:cs="Angsana New"/>
            <w:sz w:val="22"/>
            <w:szCs w:val="22"/>
            <w:lang w:eastAsia="en-US"/>
          </w:rPr>
          <w:t>;</w:t>
        </w:r>
      </w:ins>
      <w:ins w:id="850" w:author="Author" w:date="2020-07-07T11:58:00Z">
        <w:r w:rsidR="008453BF">
          <w:rPr>
            <w:rFonts w:ascii="Angsana New" w:eastAsia="Angsana New" w:hAnsi="Angsana New" w:cs="Angsana New"/>
            <w:sz w:val="22"/>
            <w:szCs w:val="22"/>
            <w:lang w:eastAsia="en-US"/>
          </w:rPr>
          <w:t xml:space="preserve"> </w:t>
        </w:r>
      </w:ins>
      <w:del w:id="851" w:author="Author" w:date="2020-07-07T11:58:00Z">
        <w:r w:rsidRPr="0006583B" w:rsidDel="008453BF">
          <w:rPr>
            <w:rFonts w:ascii="Angsana New" w:eastAsia="Angsana New" w:hAnsi="Angsana New" w:cs="Angsana New"/>
            <w:sz w:val="22"/>
            <w:szCs w:val="22"/>
            <w:lang w:eastAsia="en-US"/>
          </w:rPr>
          <w:delText>;</w:delText>
        </w:r>
      </w:del>
      <w:del w:id="852"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username </w:t>
      </w:r>
      <w:ins w:id="853" w:author="Author" w:date="2020-07-07T11:58:00Z">
        <w:r w:rsidR="008453BF">
          <w:rPr>
            <w:rFonts w:ascii="Angsana New" w:eastAsia="Angsana New" w:hAnsi="Angsana New" w:cs="Angsana New"/>
            <w:sz w:val="22"/>
            <w:szCs w:val="22"/>
            <w:lang w:eastAsia="en-US"/>
          </w:rPr>
          <w:t xml:space="preserve">is </w:t>
        </w:r>
      </w:ins>
      <w:r w:rsidRPr="0006583B">
        <w:rPr>
          <w:rFonts w:ascii="Angsana New" w:eastAsia="Angsana New" w:hAnsi="Angsana New" w:cs="Angsana New"/>
          <w:sz w:val="22"/>
          <w:szCs w:val="22"/>
          <w:lang w:eastAsia="en-US"/>
        </w:rPr>
        <w:t xml:space="preserve">preset </w:t>
      </w:r>
      <w:ins w:id="854" w:author="Author" w:date="2020-07-07T11:58:00Z">
        <w:r w:rsidR="00200426">
          <w:rPr>
            <w:rFonts w:ascii="Angsana New" w:eastAsia="Angsana New" w:hAnsi="Angsana New" w:cs="Angsana New"/>
            <w:sz w:val="22"/>
            <w:szCs w:val="22"/>
            <w:lang w:eastAsia="en-US"/>
          </w:rPr>
          <w:t>o</w:t>
        </w:r>
      </w:ins>
      <w:del w:id="855" w:author="Author" w:date="2020-07-07T11:58:00Z">
        <w:r w:rsidRPr="0006583B" w:rsidDel="00200426">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n </w:t>
      </w:r>
      <w:del w:id="856" w:author="Author" w:date="2020-07-07T14:34:00Z">
        <w:r w:rsidRPr="0006583B" w:rsidDel="00A73734">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device</w:t>
      </w:r>
      <w:ins w:id="857" w:author="Author" w:date="2020-07-07T11:58:00Z">
        <w:r w:rsidR="008453BF">
          <w:rPr>
            <w:rFonts w:ascii="Angsana New" w:eastAsia="Angsana New" w:hAnsi="Angsana New" w:cs="Angsana New"/>
            <w:sz w:val="22"/>
            <w:szCs w:val="22"/>
            <w:lang w:eastAsia="en-US"/>
          </w:rPr>
          <w:t>,</w:t>
        </w:r>
      </w:ins>
      <w:del w:id="858" w:author="Author" w:date="2020-07-07T11:58:00Z">
        <w:r w:rsidRPr="0006583B" w:rsidDel="008453B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59" w:author="Author" w:date="2020-07-07T11:58:00Z">
        <w:r w:rsidRPr="0006583B" w:rsidDel="009A00ED">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60" w:author="Author" w:date="2020-07-07T14:33:00Z">
        <w:r w:rsidRPr="0006583B" w:rsidDel="00C35263">
          <w:rPr>
            <w:rFonts w:ascii="Angsana New" w:eastAsia="Angsana New" w:hAnsi="Angsana New" w:cs="Angsana New"/>
            <w:sz w:val="22"/>
            <w:szCs w:val="22"/>
            <w:lang w:eastAsia="en-US"/>
          </w:rPr>
          <w:delText xml:space="preserve">for </w:delText>
        </w:r>
      </w:del>
      <w:ins w:id="861" w:author="Author" w:date="2020-07-07T14:33:00Z">
        <w:r w:rsidR="00C35263">
          <w:rPr>
            <w:rFonts w:ascii="Angsana New" w:eastAsia="Angsana New" w:hAnsi="Angsana New" w:cs="Angsana New"/>
            <w:sz w:val="22"/>
            <w:szCs w:val="22"/>
            <w:lang w:eastAsia="en-US"/>
          </w:rPr>
          <w:t>in</w:t>
        </w:r>
        <w:r w:rsidR="00C352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smartphone authentication); and</w:t>
      </w:r>
      <w:ins w:id="862" w:author="Author" w:date="2020-07-07T11:58:00Z">
        <w:r w:rsidR="00D20BDA">
          <w:rPr>
            <w:rFonts w:ascii="Angsana New" w:eastAsia="Angsana New" w:hAnsi="Angsana New" w:cs="Angsana New"/>
            <w:sz w:val="22"/>
            <w:szCs w:val="22"/>
            <w:lang w:eastAsia="en-US"/>
          </w:rPr>
          <w:t xml:space="preserve"> (ii)</w:t>
        </w:r>
      </w:ins>
      <w:r w:rsidRPr="0006583B">
        <w:rPr>
          <w:rFonts w:ascii="Angsana New" w:eastAsia="Angsana New" w:hAnsi="Angsana New" w:cs="Angsana New"/>
          <w:sz w:val="22"/>
          <w:szCs w:val="22"/>
          <w:lang w:eastAsia="en-US"/>
        </w:rPr>
        <w:t xml:space="preserve"> a helmet is shared </w:t>
      </w:r>
      <w:del w:id="863" w:author="Author" w:date="2020-07-07T14:33:00Z">
        <w:r w:rsidRPr="0006583B" w:rsidDel="00EE4A29">
          <w:rPr>
            <w:rFonts w:ascii="Angsana New" w:eastAsia="Angsana New" w:hAnsi="Angsana New" w:cs="Angsana New"/>
            <w:sz w:val="22"/>
            <w:szCs w:val="22"/>
            <w:lang w:eastAsia="en-US"/>
          </w:rPr>
          <w:delText xml:space="preserve">with </w:delText>
        </w:r>
      </w:del>
      <w:ins w:id="864" w:author="Author" w:date="2020-07-07T14:33:00Z">
        <w:r w:rsidR="00EE4A29">
          <w:rPr>
            <w:rFonts w:ascii="Angsana New" w:eastAsia="Angsana New" w:hAnsi="Angsana New" w:cs="Angsana New"/>
            <w:sz w:val="22"/>
            <w:szCs w:val="22"/>
            <w:lang w:eastAsia="en-US"/>
          </w:rPr>
          <w:t>among</w:t>
        </w:r>
        <w:r w:rsidR="00EE4A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multiple </w:t>
      </w:r>
      <w:del w:id="865" w:author="Author" w:date="2020-07-07T14:34:00Z">
        <w:r w:rsidRPr="0006583B" w:rsidDel="00E532D7">
          <w:rPr>
            <w:rFonts w:ascii="Angsana New" w:eastAsia="Angsana New" w:hAnsi="Angsana New" w:cs="Angsana New"/>
            <w:sz w:val="22"/>
            <w:szCs w:val="22"/>
            <w:lang w:eastAsia="en-US"/>
          </w:rPr>
          <w:delText>people</w:delText>
        </w:r>
      </w:del>
      <w:ins w:id="866" w:author="Author" w:date="2020-07-07T14:34:00Z">
        <w:r w:rsidR="00E532D7">
          <w:rPr>
            <w:rFonts w:ascii="Angsana New" w:eastAsia="Angsana New" w:hAnsi="Angsana New" w:cs="Angsana New"/>
            <w:sz w:val="22"/>
            <w:szCs w:val="22"/>
            <w:lang w:eastAsia="en-US"/>
          </w:rPr>
          <w:t>users</w:t>
        </w:r>
      </w:ins>
      <w:ins w:id="867" w:author="Author" w:date="2020-07-07T11:58:00Z">
        <w:r w:rsidR="00730B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868" w:author="Author" w:date="2020-07-07T11:58:00Z">
        <w:r w:rsidR="00730BC6">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 xml:space="preserve">username is entered when </w:t>
      </w:r>
      <w:ins w:id="869" w:author="Author" w:date="2020-07-08T21:40:00Z">
        <w:r w:rsidR="002E3AAE" w:rsidRPr="002E3AAE">
          <w:rPr>
            <w:rFonts w:ascii="Angsana New" w:eastAsia="Angsana New" w:hAnsi="Angsana New" w:cs="Angsana New"/>
            <w:sz w:val="22"/>
            <w:szCs w:val="22"/>
            <w:lang w:eastAsia="en-US"/>
          </w:rPr>
          <w:t>putting on</w:t>
        </w:r>
        <w:r w:rsidR="002E3AAE" w:rsidRPr="002E3AAE" w:rsidDel="002E3AAE">
          <w:rPr>
            <w:rFonts w:ascii="Angsana New" w:eastAsia="Angsana New" w:hAnsi="Angsana New" w:cs="Angsana New"/>
            <w:sz w:val="22"/>
            <w:szCs w:val="22"/>
            <w:lang w:eastAsia="en-US"/>
          </w:rPr>
          <w:t xml:space="preserve"> </w:t>
        </w:r>
      </w:ins>
      <w:del w:id="870" w:author="Author" w:date="2020-07-08T21:40:00Z">
        <w:r w:rsidRPr="0006583B" w:rsidDel="002E3AAE">
          <w:rPr>
            <w:rFonts w:ascii="Angsana New" w:eastAsia="Angsana New" w:hAnsi="Angsana New" w:cs="Angsana New"/>
            <w:sz w:val="22"/>
            <w:szCs w:val="22"/>
            <w:lang w:eastAsia="en-US"/>
          </w:rPr>
          <w:delText xml:space="preserve">using </w:delText>
        </w:r>
      </w:del>
      <w:r w:rsidRPr="0006583B">
        <w:rPr>
          <w:rFonts w:ascii="Angsana New" w:eastAsia="Angsana New" w:hAnsi="Angsana New" w:cs="Angsana New"/>
          <w:sz w:val="22"/>
          <w:szCs w:val="22"/>
          <w:lang w:eastAsia="en-US"/>
        </w:rPr>
        <w:t>the hel</w:t>
      </w:r>
      <w:r w:rsidRPr="0006583B">
        <w:rPr>
          <w:rFonts w:ascii="Angsana New" w:eastAsia="Angsana New" w:hAnsi="Angsana New" w:cs="Angsana New"/>
          <w:sz w:val="22"/>
          <w:szCs w:val="22"/>
          <w:lang w:eastAsia="en-US"/>
        </w:rPr>
        <w:softHyphen/>
        <w:t>met (multiple users</w:t>
      </w:r>
      <w:ins w:id="871" w:author="Author" w:date="2020-07-07T14:34:00Z">
        <w:r w:rsidR="00A73734">
          <w:rPr>
            <w:rFonts w:ascii="Angsana New" w:eastAsia="Angsana New" w:hAnsi="Angsana New" w:cs="Angsana New"/>
            <w:sz w:val="22"/>
            <w:szCs w:val="22"/>
            <w:lang w:eastAsia="en-US"/>
          </w:rPr>
          <w:t>;</w:t>
        </w:r>
      </w:ins>
      <w:ins w:id="872" w:author="Author" w:date="2020-07-07T11:58:00Z">
        <w:r w:rsidR="004379E2">
          <w:rPr>
            <w:rFonts w:ascii="Angsana New" w:eastAsia="Angsana New" w:hAnsi="Angsana New" w:cs="Angsana New"/>
            <w:sz w:val="22"/>
            <w:szCs w:val="22"/>
            <w:lang w:eastAsia="en-US"/>
          </w:rPr>
          <w:t xml:space="preserve"> </w:t>
        </w:r>
      </w:ins>
      <w:del w:id="873" w:author="Author" w:date="2020-07-07T11:58:00Z">
        <w:r w:rsidRPr="0006583B" w:rsidDel="004379E2">
          <w:rPr>
            <w:rFonts w:ascii="Angsana New" w:eastAsia="Angsana New" w:hAnsi="Angsana New" w:cs="Angsana New"/>
            <w:sz w:val="22"/>
            <w:szCs w:val="22"/>
            <w:lang w:eastAsia="en-US"/>
          </w:rPr>
          <w:delText>;</w:delText>
        </w:r>
      </w:del>
      <w:del w:id="874" w:author="Author" w:date="2020-07-07T14:34:00Z">
        <w:r w:rsidRPr="0006583B" w:rsidDel="00A73734">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username</w:t>
      </w:r>
      <w:ins w:id="875" w:author="Author" w:date="2020-07-07T11:58:00Z">
        <w:r w:rsidR="004379E2">
          <w:rPr>
            <w:rFonts w:ascii="Angsana New" w:eastAsia="Angsana New" w:hAnsi="Angsana New" w:cs="Angsana New"/>
            <w:sz w:val="22"/>
            <w:szCs w:val="22"/>
            <w:lang w:eastAsia="en-US"/>
          </w:rPr>
          <w:t>s are</w:t>
        </w:r>
      </w:ins>
      <w:r w:rsidRPr="0006583B">
        <w:rPr>
          <w:rFonts w:ascii="Angsana New" w:eastAsia="Angsana New" w:hAnsi="Angsana New" w:cs="Angsana New"/>
          <w:sz w:val="22"/>
          <w:szCs w:val="22"/>
          <w:lang w:eastAsia="en-US"/>
        </w:rPr>
        <w:t xml:space="preserve"> input </w:t>
      </w:r>
      <w:del w:id="876" w:author="Author" w:date="2020-07-07T14:34:00Z">
        <w:r w:rsidRPr="0006583B" w:rsidDel="0054303E">
          <w:rPr>
            <w:rFonts w:ascii="Angsana New" w:eastAsia="Angsana New" w:hAnsi="Angsana New" w:cs="Angsana New"/>
            <w:sz w:val="22"/>
            <w:szCs w:val="22"/>
            <w:lang w:eastAsia="en-US"/>
          </w:rPr>
          <w:delText>accordingly</w:delText>
        </w:r>
      </w:del>
      <w:ins w:id="877" w:author="Author" w:date="2020-07-07T14:34:00Z">
        <w:r w:rsidR="0054303E">
          <w:rPr>
            <w:rFonts w:ascii="Angsana New" w:eastAsia="Angsana New" w:hAnsi="Angsana New" w:cs="Angsana New"/>
            <w:sz w:val="22"/>
            <w:szCs w:val="22"/>
            <w:lang w:eastAsia="en-US"/>
          </w:rPr>
          <w:t>manually</w:t>
        </w:r>
      </w:ins>
      <w:ins w:id="878" w:author="Author" w:date="2020-07-07T11:58:00Z">
        <w:r w:rsidR="004379E2">
          <w:rPr>
            <w:rFonts w:ascii="Angsana New" w:eastAsia="Angsana New" w:hAnsi="Angsana New" w:cs="Angsana New"/>
            <w:sz w:val="22"/>
            <w:szCs w:val="22"/>
            <w:lang w:eastAsia="en-US"/>
          </w:rPr>
          <w:t>,</w:t>
        </w:r>
      </w:ins>
      <w:del w:id="879" w:author="Author" w:date="2020-07-07T11:58:00Z">
        <w:r w:rsidRPr="0006583B" w:rsidDel="004379E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880" w:author="Author" w:date="2020-07-07T11:58:00Z">
        <w:r w:rsidRPr="0006583B" w:rsidDel="004379E2">
          <w:rPr>
            <w:rFonts w:ascii="Angsana New" w:eastAsia="Angsana New" w:hAnsi="Angsana New" w:cs="Angsana New"/>
            <w:sz w:val="22"/>
            <w:szCs w:val="22"/>
            <w:lang w:eastAsia="en-US"/>
          </w:rPr>
          <w:delText xml:space="preserve">the same </w:delText>
        </w:r>
      </w:del>
      <w:r w:rsidRPr="0006583B">
        <w:rPr>
          <w:rFonts w:ascii="Angsana New" w:eastAsia="Angsana New" w:hAnsi="Angsana New" w:cs="Angsana New"/>
          <w:sz w:val="22"/>
          <w:szCs w:val="22"/>
          <w:lang w:eastAsia="en-US"/>
        </w:rPr>
        <w:t xml:space="preserve">as </w:t>
      </w:r>
      <w:del w:id="881" w:author="Author" w:date="2020-07-07T14:33:00Z">
        <w:r w:rsidRPr="0006583B" w:rsidDel="004F35F4">
          <w:rPr>
            <w:rFonts w:ascii="Angsana New" w:eastAsia="Angsana New" w:hAnsi="Angsana New" w:cs="Angsana New"/>
            <w:sz w:val="22"/>
            <w:szCs w:val="22"/>
            <w:lang w:eastAsia="en-US"/>
          </w:rPr>
          <w:delText xml:space="preserve">for </w:delText>
        </w:r>
      </w:del>
      <w:ins w:id="882" w:author="Author" w:date="2020-07-07T14:33:00Z">
        <w:r w:rsidR="004F35F4">
          <w:rPr>
            <w:rFonts w:ascii="Angsana New" w:eastAsia="Angsana New" w:hAnsi="Angsana New" w:cs="Angsana New"/>
            <w:sz w:val="22"/>
            <w:szCs w:val="22"/>
            <w:lang w:eastAsia="en-US"/>
          </w:rPr>
          <w:t>in</w:t>
        </w:r>
        <w:r w:rsidR="004F35F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ATM authentication). The</w:t>
      </w:r>
      <w:del w:id="883" w:author="Author" w:date="2020-07-07T14:35:00Z">
        <w:r w:rsidRPr="0006583B" w:rsidDel="009234E8">
          <w:rPr>
            <w:rFonts w:ascii="Angsana New" w:eastAsia="Angsana New" w:hAnsi="Angsana New" w:cs="Angsana New"/>
            <w:sz w:val="22"/>
            <w:szCs w:val="22"/>
            <w:lang w:eastAsia="en-US"/>
          </w:rPr>
          <w:delText>ir</w:delText>
        </w:r>
      </w:del>
      <w:r w:rsidRPr="0006583B">
        <w:rPr>
          <w:rFonts w:ascii="Angsana New" w:eastAsia="Angsana New" w:hAnsi="Angsana New" w:cs="Angsana New"/>
          <w:sz w:val="22"/>
          <w:szCs w:val="22"/>
          <w:lang w:eastAsia="en-US"/>
        </w:rPr>
        <w:t xml:space="preserve"> pressure sensor data are registered in advance</w:t>
      </w:r>
      <w:ins w:id="884" w:author="Author" w:date="2020-07-07T11:58:00Z">
        <w:r w:rsidR="009007A2">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del w:id="885" w:author="Author" w:date="2020-07-07T14:35:00Z">
        <w:r w:rsidRPr="0006583B" w:rsidDel="00540F75">
          <w:rPr>
            <w:rFonts w:ascii="Angsana New" w:eastAsia="Angsana New" w:hAnsi="Angsana New" w:cs="Angsana New"/>
            <w:sz w:val="22"/>
            <w:szCs w:val="22"/>
            <w:lang w:eastAsia="en-US"/>
          </w:rPr>
          <w:delText xml:space="preserve">the </w:delText>
        </w:r>
      </w:del>
      <w:ins w:id="886" w:author="Author" w:date="2020-07-07T14:35:00Z">
        <w:r w:rsidR="00540F75">
          <w:rPr>
            <w:rFonts w:ascii="Angsana New" w:eastAsia="Angsana New" w:hAnsi="Angsana New" w:cs="Angsana New"/>
            <w:sz w:val="22"/>
            <w:szCs w:val="22"/>
            <w:lang w:eastAsia="en-US"/>
          </w:rPr>
          <w:t>a</w:t>
        </w:r>
        <w:r w:rsidR="005C67FE">
          <w:rPr>
            <w:rFonts w:ascii="Angsana New" w:eastAsia="Angsana New" w:hAnsi="Angsana New" w:cs="Angsana New"/>
            <w:sz w:val="22"/>
            <w:szCs w:val="22"/>
            <w:lang w:eastAsia="en-US"/>
          </w:rPr>
          <w:t xml:space="preserve"> user</w:t>
        </w:r>
        <w:r w:rsidR="00540F75" w:rsidRPr="0006583B">
          <w:rPr>
            <w:rFonts w:ascii="Angsana New" w:eastAsia="Angsana New" w:hAnsi="Angsana New" w:cs="Angsana New"/>
            <w:sz w:val="22"/>
            <w:szCs w:val="22"/>
            <w:lang w:eastAsia="en-US"/>
          </w:rPr>
          <w:t xml:space="preserve"> </w:t>
        </w:r>
      </w:ins>
      <w:del w:id="887" w:author="Author" w:date="2020-07-07T11:58:00Z">
        <w:r w:rsidRPr="0006583B" w:rsidDel="009007A2">
          <w:rPr>
            <w:rFonts w:ascii="Angsana New" w:eastAsia="Angsana New" w:hAnsi="Angsana New" w:cs="Angsana New"/>
            <w:sz w:val="22"/>
            <w:szCs w:val="22"/>
            <w:lang w:eastAsia="en-US"/>
          </w:rPr>
          <w:delText xml:space="preserve">person </w:delText>
        </w:r>
      </w:del>
      <w:r w:rsidRPr="0006583B">
        <w:rPr>
          <w:rFonts w:ascii="Angsana New" w:eastAsia="Angsana New" w:hAnsi="Angsana New" w:cs="Angsana New"/>
          <w:sz w:val="22"/>
          <w:szCs w:val="22"/>
          <w:lang w:eastAsia="en-US"/>
        </w:rPr>
        <w:t>who put</w:t>
      </w:r>
      <w:ins w:id="888" w:author="Author" w:date="2020-07-07T11:58:00Z">
        <w:r w:rsidR="009007A2">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on the hel</w:t>
      </w:r>
      <w:r w:rsidRPr="0006583B">
        <w:rPr>
          <w:rFonts w:ascii="Angsana New" w:eastAsia="Angsana New" w:hAnsi="Angsana New" w:cs="Angsana New"/>
          <w:sz w:val="22"/>
          <w:szCs w:val="22"/>
          <w:lang w:eastAsia="en-US"/>
        </w:rPr>
        <w:softHyphen/>
        <w:t xml:space="preserve">met is </w:t>
      </w:r>
      <w:del w:id="889" w:author="Author" w:date="2020-07-07T11:58:00Z">
        <w:r w:rsidRPr="0006583B" w:rsidDel="009871FD">
          <w:rPr>
            <w:rFonts w:ascii="Angsana New" w:eastAsia="Angsana New" w:hAnsi="Angsana New" w:cs="Angsana New"/>
            <w:sz w:val="22"/>
            <w:szCs w:val="22"/>
            <w:lang w:eastAsia="en-US"/>
          </w:rPr>
          <w:delText xml:space="preserve">judged to be </w:delText>
        </w:r>
      </w:del>
      <w:r w:rsidRPr="0006583B">
        <w:rPr>
          <w:rFonts w:ascii="Angsana New" w:eastAsia="Angsana New" w:hAnsi="Angsana New" w:cs="Angsana New"/>
          <w:sz w:val="22"/>
          <w:szCs w:val="22"/>
          <w:lang w:eastAsia="en-US"/>
        </w:rPr>
        <w:t xml:space="preserve">accepted or rejected by calculating the similarity between the input data and the data </w:t>
      </w:r>
      <w:del w:id="890" w:author="Author" w:date="2020-07-07T11:59:00Z">
        <w:r w:rsidRPr="0006583B" w:rsidDel="007178C6">
          <w:rPr>
            <w:rFonts w:ascii="Angsana New" w:eastAsia="Angsana New" w:hAnsi="Angsana New" w:cs="Angsana New"/>
            <w:sz w:val="22"/>
            <w:szCs w:val="22"/>
            <w:lang w:eastAsia="en-US"/>
          </w:rPr>
          <w:delText xml:space="preserve">of </w:delText>
        </w:r>
      </w:del>
      <w:ins w:id="891" w:author="Author" w:date="2020-07-07T11:59:00Z">
        <w:r w:rsidR="007178C6">
          <w:rPr>
            <w:rFonts w:ascii="Angsana New" w:eastAsia="Angsana New" w:hAnsi="Angsana New" w:cs="Angsana New"/>
            <w:sz w:val="22"/>
            <w:szCs w:val="22"/>
            <w:lang w:eastAsia="en-US"/>
          </w:rPr>
          <w:t>corresponding to</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ins w:id="892" w:author="Author" w:date="2020-07-07T11:59:00Z">
        <w:r w:rsidR="007178C6">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893" w:author="Author" w:date="2020-07-07T11:59:00Z">
        <w:r w:rsidRPr="0006583B" w:rsidDel="007178C6">
          <w:rPr>
            <w:rFonts w:ascii="Angsana New" w:eastAsia="Angsana New" w:hAnsi="Angsana New" w:cs="Angsana New"/>
            <w:sz w:val="22"/>
            <w:szCs w:val="22"/>
            <w:lang w:eastAsia="en-US"/>
          </w:rPr>
          <w:delText xml:space="preserve">shown </w:delText>
        </w:r>
      </w:del>
      <w:ins w:id="894" w:author="Author" w:date="2020-07-07T11:59:00Z">
        <w:r w:rsidR="007178C6">
          <w:rPr>
            <w:rFonts w:ascii="Angsana New" w:eastAsia="Angsana New" w:hAnsi="Angsana New" w:cs="Angsana New"/>
            <w:sz w:val="22"/>
            <w:szCs w:val="22"/>
            <w:lang w:eastAsia="en-US"/>
          </w:rPr>
          <w:t>illustrated</w:t>
        </w:r>
        <w:r w:rsidR="007178C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3"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Even if </w:t>
      </w:r>
      <w:del w:id="895" w:author="Author" w:date="2020-07-07T11:59:00Z">
        <w:r w:rsidRPr="0006583B" w:rsidDel="00D406AB">
          <w:rPr>
            <w:rFonts w:ascii="Angsana New" w:eastAsia="Angsana New" w:hAnsi="Angsana New" w:cs="Angsana New"/>
            <w:sz w:val="22"/>
            <w:szCs w:val="22"/>
            <w:lang w:eastAsia="en-US"/>
          </w:rPr>
          <w:delText xml:space="preserve">an </w:delText>
        </w:r>
      </w:del>
      <w:ins w:id="896" w:author="Author" w:date="2020-07-07T11:59:00Z">
        <w:r w:rsidR="00D406AB">
          <w:rPr>
            <w:rFonts w:ascii="Angsana New" w:eastAsia="Angsana New" w:hAnsi="Angsana New" w:cs="Angsana New"/>
            <w:sz w:val="22"/>
            <w:szCs w:val="22"/>
            <w:lang w:eastAsia="en-US"/>
          </w:rPr>
          <w:t>the</w:t>
        </w:r>
        <w:r w:rsidR="00D406A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ID is leaked, an </w:t>
      </w:r>
      <w:del w:id="897" w:author="Author" w:date="2020-07-07T11:59:00Z">
        <w:r w:rsidRPr="0006583B" w:rsidDel="00B41340">
          <w:rPr>
            <w:rFonts w:ascii="Angsana New" w:eastAsia="Angsana New" w:hAnsi="Angsana New" w:cs="Angsana New"/>
            <w:sz w:val="22"/>
            <w:szCs w:val="22"/>
            <w:lang w:eastAsia="en-US"/>
          </w:rPr>
          <w:delText xml:space="preserve">outsider </w:delText>
        </w:r>
      </w:del>
      <w:ins w:id="898" w:author="Author" w:date="2020-07-07T11:59:00Z">
        <w:r w:rsidR="00B41340">
          <w:rPr>
            <w:rFonts w:ascii="Angsana New" w:eastAsia="Angsana New" w:hAnsi="Angsana New" w:cs="Angsana New"/>
            <w:sz w:val="22"/>
            <w:szCs w:val="22"/>
            <w:lang w:eastAsia="en-US"/>
          </w:rPr>
          <w:t>intruder</w:t>
        </w:r>
        <w:r w:rsidR="00B4134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rejected </w:t>
      </w:r>
      <w:del w:id="899" w:author="Author" w:date="2020-07-07T11:59:00Z">
        <w:r w:rsidRPr="0006583B" w:rsidDel="001C2088">
          <w:rPr>
            <w:rFonts w:ascii="Angsana New" w:eastAsia="Angsana New" w:hAnsi="Angsana New" w:cs="Angsana New"/>
            <w:sz w:val="22"/>
            <w:szCs w:val="22"/>
            <w:lang w:eastAsia="en-US"/>
          </w:rPr>
          <w:delText xml:space="preserve">because </w:delText>
        </w:r>
      </w:del>
      <w:ins w:id="900" w:author="Author" w:date="2020-07-07T11:59:00Z">
        <w:r w:rsidR="001C2088">
          <w:rPr>
            <w:rFonts w:ascii="Angsana New" w:eastAsia="Angsana New" w:hAnsi="Angsana New" w:cs="Angsana New"/>
            <w:sz w:val="22"/>
            <w:szCs w:val="22"/>
            <w:lang w:eastAsia="en-US"/>
          </w:rPr>
          <w:t>if</w:t>
        </w:r>
        <w:r w:rsidR="001C208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his/her head shape </w:t>
      </w:r>
      <w:del w:id="901" w:author="Author" w:date="2020-07-07T11:59:00Z">
        <w:r w:rsidRPr="0006583B" w:rsidDel="00463E4C">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differ</w:t>
      </w:r>
      <w:ins w:id="902" w:author="Author" w:date="2020-07-07T11:59:00Z">
        <w:r w:rsidR="00463E4C">
          <w:rPr>
            <w:rFonts w:ascii="Angsana New" w:eastAsia="Angsana New" w:hAnsi="Angsana New" w:cs="Angsana New"/>
            <w:sz w:val="22"/>
            <w:szCs w:val="22"/>
            <w:lang w:eastAsia="en-US"/>
          </w:rPr>
          <w:t>s</w:t>
        </w:r>
      </w:ins>
      <w:del w:id="903" w:author="Author" w:date="2020-07-07T11:59:00Z">
        <w:r w:rsidRPr="0006583B" w:rsidDel="00463E4C">
          <w:rPr>
            <w:rFonts w:ascii="Angsana New" w:eastAsia="Angsana New" w:hAnsi="Angsana New" w:cs="Angsana New"/>
            <w:sz w:val="22"/>
            <w:szCs w:val="22"/>
            <w:lang w:eastAsia="en-US"/>
          </w:rPr>
          <w:delText>ent</w:delText>
        </w:r>
      </w:del>
      <w:r w:rsidRPr="0006583B">
        <w:rPr>
          <w:rFonts w:ascii="Angsana New" w:eastAsia="Angsana New" w:hAnsi="Angsana New" w:cs="Angsana New"/>
          <w:sz w:val="22"/>
          <w:szCs w:val="22"/>
          <w:lang w:eastAsia="en-US"/>
        </w:rPr>
        <w:t xml:space="preserve"> from the data </w:t>
      </w:r>
      <w:del w:id="904" w:author="Author" w:date="2020-07-07T11:59:00Z">
        <w:r w:rsidRPr="0006583B" w:rsidDel="00AC6D4B">
          <w:rPr>
            <w:rFonts w:ascii="Angsana New" w:eastAsia="Angsana New" w:hAnsi="Angsana New" w:cs="Angsana New"/>
            <w:sz w:val="22"/>
            <w:szCs w:val="22"/>
            <w:lang w:eastAsia="en-US"/>
          </w:rPr>
          <w:delText xml:space="preserve">of </w:delText>
        </w:r>
      </w:del>
      <w:ins w:id="905" w:author="Author" w:date="2020-07-07T11:59:00Z">
        <w:r w:rsidR="00AC6D4B">
          <w:rPr>
            <w:rFonts w:ascii="Angsana New" w:eastAsia="Angsana New" w:hAnsi="Angsana New" w:cs="Angsana New"/>
            <w:sz w:val="22"/>
            <w:szCs w:val="22"/>
            <w:lang w:eastAsia="en-US"/>
          </w:rPr>
          <w:t>corresponding to</w:t>
        </w:r>
        <w:r w:rsidR="00AC6D4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ID.</w:t>
      </w:r>
      <w:del w:id="906" w:author="Author" w:date="2020-07-07T11:59:00Z">
        <w:r w:rsidRPr="0006583B" w:rsidDel="00866B9B">
          <w:rPr>
            <w:rFonts w:ascii="Angsana New" w:eastAsia="Angsana New" w:hAnsi="Angsana New" w:cs="Angsana New"/>
            <w:sz w:val="22"/>
            <w:szCs w:val="22"/>
            <w:lang w:eastAsia="en-US"/>
          </w:rPr>
          <w:delText xml:space="preserve"> </w:delText>
        </w:r>
        <w:r w:rsidRPr="0006583B" w:rsidDel="00866B9B">
          <w:rPr>
            <w:rFonts w:ascii="Book Antiqua" w:eastAsia="Book Antiqua" w:hAnsi="Book Antiqua" w:cs="Book Antiqua"/>
            <w:b/>
            <w:bCs/>
            <w:sz w:val="16"/>
            <w:szCs w:val="16"/>
            <w:lang w:eastAsia="en-US"/>
          </w:rPr>
          <w:delText>J</w:delText>
        </w:r>
      </w:del>
    </w:p>
    <w:p w14:paraId="1970AF6E" w14:textId="6524EBC9" w:rsidR="00DA7CAC" w:rsidRPr="0006583B" w:rsidRDefault="00282C99">
      <w:pPr>
        <w:rPr>
          <w:rFonts w:ascii="Angsana New" w:eastAsia="Angsana New" w:hAnsi="Angsana New" w:cs="Angsana New"/>
          <w:sz w:val="22"/>
          <w:szCs w:val="22"/>
        </w:rPr>
      </w:pPr>
      <w:ins w:id="907" w:author="Author" w:date="2020-07-07T14:36:00Z">
        <w:r>
          <w:rPr>
            <w:rFonts w:ascii="Angsana New" w:eastAsia="Angsana New" w:hAnsi="Angsana New" w:cs="Angsana New"/>
            <w:sz w:val="22"/>
            <w:szCs w:val="22"/>
            <w:lang w:eastAsia="en-US"/>
          </w:rPr>
          <w:t>In the proposed system, a</w:t>
        </w:r>
      </w:ins>
      <w:ins w:id="908" w:author="Author" w:date="2020-07-07T11:59:00Z">
        <w:r w:rsidR="00991708">
          <w:rPr>
            <w:rFonts w:ascii="Angsana New" w:eastAsia="Angsana New" w:hAnsi="Angsana New" w:cs="Angsana New"/>
            <w:sz w:val="22"/>
            <w:szCs w:val="22"/>
            <w:lang w:eastAsia="en-US"/>
          </w:rPr>
          <w:t xml:space="preserve"> total of </w:t>
        </w:r>
      </w:ins>
      <w:r w:rsidR="00DA7CAC" w:rsidRPr="0006583B">
        <w:rPr>
          <w:rFonts w:ascii="Angsana New" w:eastAsia="Angsana New" w:hAnsi="Angsana New" w:cs="Angsana New"/>
          <w:sz w:val="22"/>
          <w:szCs w:val="22"/>
          <w:lang w:eastAsia="en-US"/>
        </w:rPr>
        <w:t xml:space="preserve">32 pressure sensors are attached to the inner side of the helmet to acquire data, producing </w:t>
      </w:r>
      <w:ins w:id="909" w:author="Author" w:date="2020-07-07T12:00:00Z">
        <w:r w:rsidR="00087120">
          <w:rPr>
            <w:rFonts w:ascii="Angsana New" w:eastAsia="Angsana New" w:hAnsi="Angsana New" w:cs="Angsana New"/>
            <w:sz w:val="22"/>
            <w:szCs w:val="22"/>
            <w:lang w:eastAsia="en-US"/>
          </w:rPr>
          <w:t>one</w:t>
        </w:r>
      </w:ins>
      <w:del w:id="910" w:author="Author" w:date="2020-07-07T12:00:00Z">
        <w:r w:rsidR="00DA7CAC" w:rsidRPr="0006583B" w:rsidDel="00087120">
          <w:rPr>
            <w:rFonts w:ascii="Angsana New" w:eastAsia="Angsana New" w:hAnsi="Angsana New" w:cs="Angsana New"/>
            <w:sz w:val="22"/>
            <w:szCs w:val="22"/>
            <w:lang w:eastAsia="en-US"/>
          </w:rPr>
          <w:delText>1</w:delText>
        </w:r>
      </w:del>
      <w:r w:rsidR="00DA7CAC" w:rsidRPr="0006583B">
        <w:rPr>
          <w:rFonts w:ascii="Angsana New" w:eastAsia="Angsana New" w:hAnsi="Angsana New" w:cs="Angsana New"/>
          <w:sz w:val="22"/>
          <w:szCs w:val="22"/>
          <w:lang w:eastAsia="en-US"/>
        </w:rPr>
        <w:t xml:space="preserve">-dimensional 32-channel pressure data. Pressure data of </w:t>
      </w:r>
      <w:del w:id="911" w:author="Author" w:date="2020-07-07T12:00:00Z">
        <w:r w:rsidR="00DA7CAC" w:rsidRPr="0006583B" w:rsidDel="00E41BAF">
          <w:rPr>
            <w:rFonts w:ascii="Angsana New" w:eastAsia="Angsana New" w:hAnsi="Angsana New" w:cs="Angsana New"/>
            <w:sz w:val="22"/>
            <w:szCs w:val="22"/>
            <w:lang w:eastAsia="en-US"/>
          </w:rPr>
          <w:delText xml:space="preserve">the </w:delText>
        </w:r>
        <w:r w:rsidR="00DA7CAC" w:rsidRPr="0006583B" w:rsidDel="000E3562">
          <w:rPr>
            <w:rFonts w:ascii="Angsana New" w:eastAsia="Angsana New" w:hAnsi="Angsana New" w:cs="Angsana New"/>
            <w:sz w:val="22"/>
            <w:szCs w:val="22"/>
            <w:lang w:eastAsia="en-US"/>
          </w:rPr>
          <w:delText xml:space="preserve">people </w:delText>
        </w:r>
      </w:del>
      <w:ins w:id="912" w:author="Author" w:date="2020-07-07T12:00:00Z">
        <w:r w:rsidR="000E3562">
          <w:rPr>
            <w:rFonts w:ascii="Angsana New" w:eastAsia="Angsana New" w:hAnsi="Angsana New" w:cs="Angsana New"/>
            <w:sz w:val="22"/>
            <w:szCs w:val="22"/>
            <w:lang w:eastAsia="en-US"/>
          </w:rPr>
          <w:t>individuals</w:t>
        </w:r>
        <w:r w:rsidR="000E3562"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who are expected to wear helmets </w:t>
      </w:r>
      <w:del w:id="913" w:author="Author" w:date="2020-07-07T12:00:00Z">
        <w:r w:rsidR="00DA7CAC" w:rsidRPr="0006583B" w:rsidDel="00976739">
          <w:rPr>
            <w:rFonts w:ascii="Angsana New" w:eastAsia="Angsana New" w:hAnsi="Angsana New" w:cs="Angsana New"/>
            <w:sz w:val="22"/>
            <w:szCs w:val="22"/>
            <w:lang w:eastAsia="en-US"/>
          </w:rPr>
          <w:delText>have been</w:delText>
        </w:r>
      </w:del>
      <w:ins w:id="914" w:author="Author" w:date="2020-07-07T12:00:00Z">
        <w:r w:rsidR="00976739">
          <w:rPr>
            <w:rFonts w:ascii="Angsana New" w:eastAsia="Angsana New" w:hAnsi="Angsana New" w:cs="Angsana New"/>
            <w:sz w:val="22"/>
            <w:szCs w:val="22"/>
            <w:lang w:eastAsia="en-US"/>
          </w:rPr>
          <w:t>are</w:t>
        </w:r>
      </w:ins>
      <w:r w:rsidR="00DA7CAC" w:rsidRPr="0006583B">
        <w:rPr>
          <w:rFonts w:ascii="Angsana New" w:eastAsia="Angsana New" w:hAnsi="Angsana New" w:cs="Angsana New"/>
          <w:sz w:val="22"/>
          <w:szCs w:val="22"/>
          <w:lang w:eastAsia="en-US"/>
        </w:rPr>
        <w:t xml:space="preserve"> registered </w:t>
      </w:r>
      <w:del w:id="915" w:author="Author" w:date="2020-07-07T14:36:00Z">
        <w:r w:rsidR="00DA7CAC" w:rsidRPr="0006583B" w:rsidDel="00182CDF">
          <w:rPr>
            <w:rFonts w:ascii="Angsana New" w:eastAsia="Angsana New" w:hAnsi="Angsana New" w:cs="Angsana New"/>
            <w:sz w:val="22"/>
            <w:szCs w:val="22"/>
            <w:lang w:eastAsia="en-US"/>
          </w:rPr>
          <w:delText xml:space="preserve">to </w:delText>
        </w:r>
      </w:del>
      <w:ins w:id="916" w:author="Author" w:date="2020-07-07T14:36:00Z">
        <w:r w:rsidR="00182CDF">
          <w:rPr>
            <w:rFonts w:ascii="Angsana New" w:eastAsia="Angsana New" w:hAnsi="Angsana New" w:cs="Angsana New"/>
            <w:sz w:val="22"/>
            <w:szCs w:val="22"/>
            <w:lang w:eastAsia="en-US"/>
          </w:rPr>
          <w:t>in</w:t>
        </w:r>
        <w:r w:rsidR="00182CDF"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the system in advance and</w:t>
      </w:r>
      <w:ins w:id="917" w:author="Author" w:date="2020-07-07T14:37:00Z">
        <w:r w:rsidR="00064FA1">
          <w:rPr>
            <w:rFonts w:ascii="Angsana New" w:eastAsia="Angsana New" w:hAnsi="Angsana New" w:cs="Angsana New"/>
            <w:sz w:val="22"/>
            <w:szCs w:val="22"/>
            <w:lang w:eastAsia="en-US"/>
          </w:rPr>
          <w:t xml:space="preserve"> are</w:t>
        </w:r>
      </w:ins>
      <w:ins w:id="918" w:author="Author" w:date="2020-07-07T12:00:00Z">
        <w:r w:rsidR="002B32DF">
          <w:rPr>
            <w:rFonts w:ascii="Angsana New" w:eastAsia="Angsana New" w:hAnsi="Angsana New" w:cs="Angsana New"/>
            <w:sz w:val="22"/>
            <w:szCs w:val="22"/>
            <w:lang w:eastAsia="en-US"/>
          </w:rPr>
          <w:t xml:space="preserve"> </w:t>
        </w:r>
      </w:ins>
      <w:del w:id="919" w:author="Author" w:date="2020-07-07T14:36:00Z">
        <w:r w:rsidR="00DA7CAC" w:rsidRPr="0006583B" w:rsidDel="00182CDF">
          <w:rPr>
            <w:rFonts w:ascii="Angsana New" w:eastAsia="Angsana New" w:hAnsi="Angsana New" w:cs="Angsana New"/>
            <w:sz w:val="22"/>
            <w:szCs w:val="22"/>
            <w:lang w:eastAsia="en-US"/>
          </w:rPr>
          <w:delText xml:space="preserve"> the data </w:delText>
        </w:r>
      </w:del>
      <w:del w:id="920" w:author="Author" w:date="2020-07-07T12:00:00Z">
        <w:r w:rsidR="00DA7CAC" w:rsidRPr="0006583B" w:rsidDel="002B32DF">
          <w:rPr>
            <w:rFonts w:ascii="Angsana New" w:eastAsia="Angsana New" w:hAnsi="Angsana New" w:cs="Angsana New"/>
            <w:sz w:val="22"/>
            <w:szCs w:val="22"/>
            <w:lang w:eastAsia="en-US"/>
          </w:rPr>
          <w:delText xml:space="preserve">is </w:delText>
        </w:r>
      </w:del>
      <w:r w:rsidR="00DA7CAC" w:rsidRPr="0006583B">
        <w:rPr>
          <w:rFonts w:ascii="Angsana New" w:eastAsia="Angsana New" w:hAnsi="Angsana New" w:cs="Angsana New"/>
          <w:sz w:val="22"/>
          <w:szCs w:val="22"/>
          <w:lang w:eastAsia="en-US"/>
        </w:rPr>
        <w:t>called training data</w:t>
      </w:r>
      <w:ins w:id="921" w:author="Author" w:date="2020-07-07T14:36:00Z">
        <w:r w:rsidR="00182CDF">
          <w:rPr>
            <w:rFonts w:ascii="Angsana New" w:eastAsia="Angsana New" w:hAnsi="Angsana New" w:cs="Angsana New"/>
            <w:sz w:val="22"/>
            <w:szCs w:val="22"/>
            <w:lang w:eastAsia="en-US"/>
          </w:rPr>
          <w:t xml:space="preserve"> in this paper</w:t>
        </w:r>
      </w:ins>
      <w:del w:id="922" w:author="Author" w:date="2020-07-07T12:00:00Z">
        <w:r w:rsidR="00DA7CAC" w:rsidRPr="0006583B" w:rsidDel="002B32DF">
          <w:rPr>
            <w:rFonts w:ascii="Angsana New" w:eastAsia="Angsana New" w:hAnsi="Angsana New" w:cs="Angsana New"/>
            <w:sz w:val="22"/>
            <w:szCs w:val="22"/>
            <w:lang w:eastAsia="en-US"/>
          </w:rPr>
          <w:delText xml:space="preserve"> in this paper</w:delText>
        </w:r>
      </w:del>
      <w:r w:rsidR="00DA7CAC" w:rsidRPr="0006583B">
        <w:rPr>
          <w:rFonts w:ascii="Angsana New" w:eastAsia="Angsana New" w:hAnsi="Angsana New" w:cs="Angsana New"/>
          <w:sz w:val="22"/>
          <w:szCs w:val="22"/>
          <w:lang w:eastAsia="en-US"/>
        </w:rPr>
        <w:t xml:space="preserve">. </w:t>
      </w:r>
      <w:del w:id="923" w:author="Author" w:date="2020-07-07T14:37:00Z">
        <w:r w:rsidR="00DA7CAC" w:rsidRPr="0006583B" w:rsidDel="00AA63E4">
          <w:rPr>
            <w:rFonts w:ascii="Angsana New" w:eastAsia="Angsana New" w:hAnsi="Angsana New" w:cs="Angsana New"/>
            <w:sz w:val="22"/>
            <w:szCs w:val="22"/>
            <w:lang w:eastAsia="en-US"/>
          </w:rPr>
          <w:delText xml:space="preserve">In </w:delText>
        </w:r>
      </w:del>
      <w:ins w:id="924" w:author="Author" w:date="2020-07-07T14:40:00Z">
        <w:r w:rsidR="00D326EA">
          <w:rPr>
            <w:rFonts w:ascii="Angsana New" w:eastAsia="Angsana New" w:hAnsi="Angsana New" w:cs="Angsana New"/>
            <w:sz w:val="22"/>
            <w:szCs w:val="22"/>
            <w:lang w:eastAsia="en-US"/>
          </w:rPr>
          <w:t>In</w:t>
        </w:r>
      </w:ins>
      <w:ins w:id="925" w:author="Author" w:date="2020-07-07T14:37:00Z">
        <w:r w:rsidR="00AA63E4"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user identification, the </w:t>
      </w:r>
      <w:ins w:id="926" w:author="Author" w:date="2020-07-07T12:00:00Z">
        <w:r w:rsidR="00271D28">
          <w:rPr>
            <w:rFonts w:ascii="Angsana New" w:eastAsia="Angsana New" w:hAnsi="Angsana New" w:cs="Angsana New"/>
            <w:sz w:val="22"/>
            <w:szCs w:val="22"/>
            <w:lang w:eastAsia="en-US"/>
          </w:rPr>
          <w:t xml:space="preserve">proposed </w:t>
        </w:r>
      </w:ins>
      <w:r w:rsidR="00DA7CAC" w:rsidRPr="0006583B">
        <w:rPr>
          <w:rFonts w:ascii="Angsana New" w:eastAsia="Angsana New" w:hAnsi="Angsana New" w:cs="Angsana New"/>
          <w:sz w:val="22"/>
          <w:szCs w:val="22"/>
          <w:lang w:eastAsia="en-US"/>
        </w:rPr>
        <w:t xml:space="preserve">system uses </w:t>
      </w:r>
      <w:del w:id="927" w:author="Author" w:date="2020-07-07T14:38:00Z">
        <w:r w:rsidR="00DA7CAC" w:rsidRPr="0006583B" w:rsidDel="006E0739">
          <w:rPr>
            <w:rFonts w:ascii="Angsana New" w:eastAsia="Angsana New" w:hAnsi="Angsana New" w:cs="Angsana New"/>
            <w:sz w:val="22"/>
            <w:szCs w:val="22"/>
            <w:lang w:eastAsia="en-US"/>
          </w:rPr>
          <w:delText xml:space="preserve">the </w:delText>
        </w:r>
      </w:del>
      <w:ins w:id="928" w:author="Author" w:date="2020-07-07T14:38:00Z">
        <w:r w:rsidR="006E0739">
          <w:rPr>
            <w:rFonts w:ascii="Angsana New" w:eastAsia="Angsana New" w:hAnsi="Angsana New" w:cs="Angsana New"/>
            <w:sz w:val="22"/>
            <w:szCs w:val="22"/>
            <w:lang w:eastAsia="en-US"/>
          </w:rPr>
          <w:t>a</w:t>
        </w:r>
        <w:r w:rsidR="006E0739" w:rsidRPr="0006583B">
          <w:rPr>
            <w:rFonts w:ascii="Angsana New" w:eastAsia="Angsana New" w:hAnsi="Angsana New" w:cs="Angsana New"/>
            <w:sz w:val="22"/>
            <w:szCs w:val="22"/>
            <w:lang w:eastAsia="en-US"/>
          </w:rPr>
          <w:t xml:space="preserve"> </w:t>
        </w:r>
      </w:ins>
      <w:ins w:id="929" w:author="Author" w:date="2020-07-07T12:00:00Z">
        <w:r w:rsidR="003F2A19">
          <w:rPr>
            <w:rFonts w:ascii="Angsana New" w:eastAsia="Angsana New" w:hAnsi="Angsana New" w:cs="Angsana New"/>
            <w:sz w:val="22"/>
            <w:szCs w:val="22"/>
            <w:lang w:eastAsia="en-US"/>
          </w:rPr>
          <w:t>s</w:t>
        </w:r>
      </w:ins>
      <w:del w:id="930" w:author="Author" w:date="2020-07-07T12:00:00Z">
        <w:r w:rsidR="00DA7CAC" w:rsidRPr="0006583B" w:rsidDel="003F2A19">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 xml:space="preserve">upport </w:t>
      </w:r>
      <w:ins w:id="931" w:author="Author" w:date="2020-07-07T12:00:00Z">
        <w:r w:rsidR="003F2A19">
          <w:rPr>
            <w:rFonts w:ascii="Angsana New" w:eastAsia="Angsana New" w:hAnsi="Angsana New" w:cs="Angsana New"/>
            <w:sz w:val="22"/>
            <w:szCs w:val="22"/>
            <w:lang w:eastAsia="en-US"/>
          </w:rPr>
          <w:t>v</w:t>
        </w:r>
      </w:ins>
      <w:del w:id="932" w:author="Author" w:date="2020-07-07T12:00:00Z">
        <w:r w:rsidR="00DA7CAC" w:rsidRPr="0006583B" w:rsidDel="003F2A19">
          <w:rPr>
            <w:rFonts w:ascii="Angsana New" w:eastAsia="Angsana New" w:hAnsi="Angsana New" w:cs="Angsana New"/>
            <w:sz w:val="22"/>
            <w:szCs w:val="22"/>
            <w:lang w:eastAsia="en-US"/>
          </w:rPr>
          <w:delText>V</w:delText>
        </w:r>
      </w:del>
      <w:r w:rsidR="00DA7CAC" w:rsidRPr="0006583B">
        <w:rPr>
          <w:rFonts w:ascii="Angsana New" w:eastAsia="Angsana New" w:hAnsi="Angsana New" w:cs="Angsana New"/>
          <w:sz w:val="22"/>
          <w:szCs w:val="22"/>
          <w:lang w:eastAsia="en-US"/>
        </w:rPr>
        <w:t xml:space="preserve">ector </w:t>
      </w:r>
      <w:ins w:id="933" w:author="Author" w:date="2020-07-07T12:00:00Z">
        <w:r w:rsidR="003F2A19">
          <w:rPr>
            <w:rFonts w:ascii="Angsana New" w:eastAsia="Angsana New" w:hAnsi="Angsana New" w:cs="Angsana New"/>
            <w:sz w:val="22"/>
            <w:szCs w:val="22"/>
            <w:lang w:eastAsia="en-US"/>
          </w:rPr>
          <w:t>m</w:t>
        </w:r>
      </w:ins>
      <w:del w:id="934" w:author="Author" w:date="2020-07-07T12:00:00Z">
        <w:r w:rsidR="00DA7CAC" w:rsidRPr="0006583B" w:rsidDel="003F2A19">
          <w:rPr>
            <w:rFonts w:ascii="Angsana New" w:eastAsia="Angsana New" w:hAnsi="Angsana New" w:cs="Angsana New"/>
            <w:sz w:val="22"/>
            <w:szCs w:val="22"/>
            <w:lang w:eastAsia="en-US"/>
          </w:rPr>
          <w:delText>M</w:delText>
        </w:r>
      </w:del>
      <w:r w:rsidR="00DA7CAC" w:rsidRPr="0006583B">
        <w:rPr>
          <w:rFonts w:ascii="Angsana New" w:eastAsia="Angsana New" w:hAnsi="Angsana New" w:cs="Angsana New"/>
          <w:sz w:val="22"/>
          <w:szCs w:val="22"/>
          <w:lang w:eastAsia="en-US"/>
        </w:rPr>
        <w:t>achine (SVM) to build a recognition model from the feature values extracted from the training data and outputs the identification results from the features of the input data of an unknown registrant</w:t>
      </w:r>
      <w:del w:id="935" w:author="Author" w:date="2020-07-07T14:38:00Z">
        <w:r w:rsidR="00DA7CAC" w:rsidRPr="0006583B" w:rsidDel="006F7EF6">
          <w:rPr>
            <w:rFonts w:ascii="Angsana New" w:eastAsia="Angsana New" w:hAnsi="Angsana New" w:cs="Angsana New"/>
            <w:sz w:val="22"/>
            <w:szCs w:val="22"/>
            <w:lang w:eastAsia="en-US"/>
          </w:rPr>
          <w:delText xml:space="preserve"> in the identification phase</w:delText>
        </w:r>
      </w:del>
      <w:r w:rsidR="00DA7CAC" w:rsidRPr="0006583B">
        <w:rPr>
          <w:rFonts w:ascii="Angsana New" w:eastAsia="Angsana New" w:hAnsi="Angsana New" w:cs="Angsana New"/>
          <w:sz w:val="22"/>
          <w:szCs w:val="22"/>
          <w:lang w:eastAsia="en-US"/>
        </w:rPr>
        <w:t xml:space="preserve">. </w:t>
      </w:r>
      <w:del w:id="936" w:author="Author" w:date="2020-07-07T12:01:00Z">
        <w:r w:rsidR="00DA7CAC" w:rsidRPr="0006583B" w:rsidDel="00223C05">
          <w:rPr>
            <w:rFonts w:ascii="Angsana New" w:eastAsia="Angsana New" w:hAnsi="Angsana New" w:cs="Angsana New"/>
            <w:sz w:val="22"/>
            <w:szCs w:val="22"/>
            <w:lang w:eastAsia="en-US"/>
          </w:rPr>
          <w:delText xml:space="preserve">On the other hand, </w:delText>
        </w:r>
      </w:del>
      <w:ins w:id="937" w:author="Author" w:date="2020-07-07T14:40:00Z">
        <w:r w:rsidR="00D326EA">
          <w:rPr>
            <w:rFonts w:ascii="Angsana New" w:eastAsia="Angsana New" w:hAnsi="Angsana New" w:cs="Angsana New"/>
            <w:sz w:val="22"/>
            <w:szCs w:val="22"/>
            <w:lang w:eastAsia="en-US"/>
          </w:rPr>
          <w:t>In</w:t>
        </w:r>
      </w:ins>
      <w:del w:id="938" w:author="Author" w:date="2020-07-07T12:01:00Z">
        <w:r w:rsidR="00DA7CAC" w:rsidRPr="0006583B" w:rsidDel="00223C05">
          <w:rPr>
            <w:rFonts w:ascii="Angsana New" w:eastAsia="Angsana New" w:hAnsi="Angsana New" w:cs="Angsana New"/>
            <w:sz w:val="22"/>
            <w:szCs w:val="22"/>
            <w:lang w:eastAsia="en-US"/>
          </w:rPr>
          <w:delText>i</w:delText>
        </w:r>
      </w:del>
      <w:del w:id="939" w:author="Author" w:date="2020-07-07T14:38:00Z">
        <w:r w:rsidR="00DA7CAC" w:rsidRPr="0006583B" w:rsidDel="006F7EF6">
          <w:rPr>
            <w:rFonts w:ascii="Angsana New" w:eastAsia="Angsana New" w:hAnsi="Angsana New" w:cs="Angsana New"/>
            <w:sz w:val="22"/>
            <w:szCs w:val="22"/>
            <w:lang w:eastAsia="en-US"/>
          </w:rPr>
          <w:delText>n</w:delText>
        </w:r>
      </w:del>
      <w:r w:rsidR="00DA7CAC" w:rsidRPr="0006583B">
        <w:rPr>
          <w:rFonts w:ascii="Angsana New" w:eastAsia="Angsana New" w:hAnsi="Angsana New" w:cs="Angsana New"/>
          <w:sz w:val="22"/>
          <w:szCs w:val="22"/>
          <w:lang w:eastAsia="en-US"/>
        </w:rPr>
        <w:t xml:space="preserve"> user authentication, the system calculates </w:t>
      </w:r>
      <w:ins w:id="940" w:author="Author" w:date="2020-07-07T12:01:00Z">
        <w:r w:rsidR="00DB3B05">
          <w:rPr>
            <w:rFonts w:ascii="Angsana New" w:eastAsia="Angsana New" w:hAnsi="Angsana New" w:cs="Angsana New"/>
            <w:sz w:val="22"/>
            <w:szCs w:val="22"/>
            <w:lang w:eastAsia="en-US"/>
          </w:rPr>
          <w:t xml:space="preserve">the </w:t>
        </w:r>
      </w:ins>
      <w:proofErr w:type="spellStart"/>
      <w:r w:rsidR="00DA7CAC" w:rsidRPr="0006583B">
        <w:rPr>
          <w:rFonts w:ascii="Angsana New" w:eastAsia="Angsana New" w:hAnsi="Angsana New" w:cs="Angsana New"/>
          <w:sz w:val="22"/>
          <w:szCs w:val="22"/>
          <w:lang w:eastAsia="en-US"/>
        </w:rPr>
        <w:t>Mahalanobis</w:t>
      </w:r>
      <w:proofErr w:type="spellEnd"/>
      <w:del w:id="941" w:author="Author" w:date="2020-07-07T12:01:00Z">
        <w:r w:rsidR="00DA7CAC" w:rsidRPr="0006583B" w:rsidDel="00DB3B05">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distance between the training </w:t>
      </w:r>
      <w:del w:id="942" w:author="Author" w:date="2020-07-07T14:40:00Z">
        <w:r w:rsidR="00DA7CAC" w:rsidRPr="0006583B" w:rsidDel="003D26C3">
          <w:rPr>
            <w:rFonts w:ascii="Angsana New" w:eastAsia="Angsana New" w:hAnsi="Angsana New" w:cs="Angsana New"/>
            <w:sz w:val="22"/>
            <w:szCs w:val="22"/>
            <w:lang w:eastAsia="en-US"/>
          </w:rPr>
          <w:delText xml:space="preserve">data </w:delText>
        </w:r>
      </w:del>
      <w:r w:rsidR="00DA7CAC" w:rsidRPr="0006583B">
        <w:rPr>
          <w:rFonts w:ascii="Angsana New" w:eastAsia="Angsana New" w:hAnsi="Angsana New" w:cs="Angsana New"/>
          <w:sz w:val="22"/>
          <w:szCs w:val="22"/>
          <w:lang w:eastAsia="en-US"/>
        </w:rPr>
        <w:t xml:space="preserve">and </w:t>
      </w:r>
      <w:del w:id="943" w:author="Author" w:date="2020-07-07T14:39:00Z">
        <w:r w:rsidR="00DA7CAC" w:rsidRPr="0006583B" w:rsidDel="00A1534C">
          <w:rPr>
            <w:rFonts w:ascii="Angsana New" w:eastAsia="Angsana New" w:hAnsi="Angsana New" w:cs="Angsana New"/>
            <w:sz w:val="22"/>
            <w:szCs w:val="22"/>
            <w:lang w:eastAsia="en-US"/>
          </w:rPr>
          <w:delText xml:space="preserve">the </w:delText>
        </w:r>
      </w:del>
      <w:r w:rsidR="00DA7CAC" w:rsidRPr="0006583B">
        <w:rPr>
          <w:rFonts w:ascii="Angsana New" w:eastAsia="Angsana New" w:hAnsi="Angsana New" w:cs="Angsana New"/>
          <w:sz w:val="22"/>
          <w:szCs w:val="22"/>
          <w:lang w:eastAsia="en-US"/>
        </w:rPr>
        <w:t xml:space="preserve">input data of the </w:t>
      </w:r>
      <w:del w:id="944" w:author="Author" w:date="2020-07-07T12:01:00Z">
        <w:r w:rsidR="00DA7CAC" w:rsidRPr="0006583B" w:rsidDel="00FB5057">
          <w:rPr>
            <w:rFonts w:ascii="Angsana New" w:eastAsia="Angsana New" w:hAnsi="Angsana New" w:cs="Angsana New"/>
            <w:sz w:val="22"/>
            <w:szCs w:val="22"/>
            <w:lang w:eastAsia="en-US"/>
          </w:rPr>
          <w:delText xml:space="preserve">person </w:delText>
        </w:r>
      </w:del>
      <w:ins w:id="945" w:author="Author" w:date="2020-07-07T14:40:00Z">
        <w:r w:rsidR="00EC70CA">
          <w:rPr>
            <w:rFonts w:ascii="Angsana New" w:eastAsia="Angsana New" w:hAnsi="Angsana New" w:cs="Angsana New"/>
            <w:sz w:val="22"/>
            <w:szCs w:val="22"/>
            <w:lang w:eastAsia="en-US"/>
          </w:rPr>
          <w:t>user</w:t>
        </w:r>
      </w:ins>
      <w:ins w:id="946" w:author="Author" w:date="2020-07-07T12:01:00Z">
        <w:r w:rsidR="00B2229C">
          <w:rPr>
            <w:rFonts w:ascii="Angsana New" w:eastAsia="Angsana New" w:hAnsi="Angsana New" w:cs="Angsana New"/>
            <w:sz w:val="22"/>
            <w:szCs w:val="22"/>
            <w:lang w:eastAsia="en-US"/>
          </w:rPr>
          <w:t>,</w:t>
        </w:r>
        <w:r w:rsidR="00FB5057"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including non-registrant</w:t>
      </w:r>
      <w:ins w:id="947" w:author="Author" w:date="2020-07-07T12:01:00Z">
        <w:r w:rsidR="00B2229C">
          <w:rPr>
            <w:rFonts w:ascii="Angsana New" w:eastAsia="Angsana New" w:hAnsi="Angsana New" w:cs="Angsana New"/>
            <w:sz w:val="22"/>
            <w:szCs w:val="22"/>
            <w:lang w:eastAsia="en-US"/>
          </w:rPr>
          <w:t>s,</w:t>
        </w:r>
      </w:ins>
      <w:r w:rsidR="00DA7CAC" w:rsidRPr="0006583B">
        <w:rPr>
          <w:rFonts w:ascii="Angsana New" w:eastAsia="Angsana New" w:hAnsi="Angsana New" w:cs="Angsana New"/>
          <w:sz w:val="22"/>
          <w:szCs w:val="22"/>
          <w:lang w:eastAsia="en-US"/>
        </w:rPr>
        <w:t xml:space="preserve"> </w:t>
      </w:r>
      <w:del w:id="948" w:author="Author" w:date="2020-07-07T12:01:00Z">
        <w:r w:rsidR="00DA7CAC" w:rsidRPr="0006583B" w:rsidDel="00A167C4">
          <w:rPr>
            <w:rFonts w:ascii="Angsana New" w:eastAsia="Angsana New" w:hAnsi="Angsana New" w:cs="Angsana New"/>
            <w:sz w:val="22"/>
            <w:szCs w:val="22"/>
            <w:lang w:eastAsia="en-US"/>
          </w:rPr>
          <w:delText xml:space="preserve">is calculated </w:delText>
        </w:r>
      </w:del>
      <w:r w:rsidR="00DA7CAC" w:rsidRPr="0006583B">
        <w:rPr>
          <w:rFonts w:ascii="Angsana New" w:eastAsia="Angsana New" w:hAnsi="Angsana New" w:cs="Angsana New"/>
          <w:sz w:val="22"/>
          <w:szCs w:val="22"/>
          <w:lang w:eastAsia="en-US"/>
        </w:rPr>
        <w:t>and authenticates the user if the distance is less than the threshold</w:t>
      </w:r>
      <w:ins w:id="949" w:author="Author" w:date="2020-07-07T12:01:00Z">
        <w:r w:rsidR="00403FB6">
          <w:rPr>
            <w:rFonts w:ascii="Angsana New" w:eastAsia="Angsana New" w:hAnsi="Angsana New" w:cs="Angsana New"/>
            <w:sz w:val="22"/>
            <w:szCs w:val="22"/>
            <w:lang w:eastAsia="en-US"/>
          </w:rPr>
          <w:t>;</w:t>
        </w:r>
      </w:ins>
      <w:del w:id="950" w:author="Author" w:date="2020-07-07T12:01:00Z">
        <w:r w:rsidR="00DA7CAC" w:rsidRPr="0006583B" w:rsidDel="00403FB6">
          <w:rPr>
            <w:rFonts w:ascii="Angsana New" w:eastAsia="Angsana New" w:hAnsi="Angsana New" w:cs="Angsana New"/>
            <w:sz w:val="22"/>
            <w:szCs w:val="22"/>
            <w:lang w:eastAsia="en-US"/>
          </w:rPr>
          <w:delText>,</w:delText>
        </w:r>
      </w:del>
      <w:r w:rsidR="00DA7CAC" w:rsidRPr="0006583B">
        <w:rPr>
          <w:rFonts w:ascii="Angsana New" w:eastAsia="Angsana New" w:hAnsi="Angsana New" w:cs="Angsana New"/>
          <w:sz w:val="22"/>
          <w:szCs w:val="22"/>
          <w:lang w:eastAsia="en-US"/>
        </w:rPr>
        <w:t xml:space="preserve"> otherwise</w:t>
      </w:r>
      <w:ins w:id="951" w:author="Author" w:date="2020-07-07T12:02:00Z">
        <w:r w:rsidR="00403FB6">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the user is rejected.</w:t>
      </w:r>
    </w:p>
    <w:p w14:paraId="1306C630"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3.2 Hardware</w:t>
      </w:r>
    </w:p>
    <w:p w14:paraId="05EDCDE6" w14:textId="2B314E0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ins w:id="952" w:author="藤井 敦寛" w:date="2020-07-19T12:16:00Z">
        <w:r w:rsidR="00FC31C9" w:rsidRPr="00FC31C9">
          <w:rPr>
            <w:rFonts w:ascii="Angsana New" w:eastAsia="Angsana New" w:hAnsi="Angsana New" w:cs="Angsana New"/>
            <w:sz w:val="22"/>
            <w:szCs w:val="22"/>
            <w:lang w:eastAsia="en-US"/>
          </w:rPr>
          <w:t>developed</w:t>
        </w:r>
      </w:ins>
      <w:commentRangeStart w:id="953"/>
      <w:commentRangeStart w:id="954"/>
      <w:del w:id="955" w:author="藤井 敦寛" w:date="2020-07-19T12:16:00Z">
        <w:r w:rsidRPr="0006583B" w:rsidDel="00FC31C9">
          <w:rPr>
            <w:rFonts w:ascii="Angsana New" w:eastAsia="Angsana New" w:hAnsi="Angsana New" w:cs="Angsana New"/>
            <w:sz w:val="22"/>
            <w:szCs w:val="22"/>
            <w:lang w:eastAsia="en-US"/>
          </w:rPr>
          <w:delText>implemented</w:delText>
        </w:r>
      </w:del>
      <w:r w:rsidRPr="0006583B">
        <w:rPr>
          <w:rFonts w:ascii="Angsana New" w:eastAsia="Angsana New" w:hAnsi="Angsana New" w:cs="Angsana New"/>
          <w:sz w:val="22"/>
          <w:szCs w:val="22"/>
          <w:lang w:eastAsia="en-US"/>
        </w:rPr>
        <w:t xml:space="preserve"> </w:t>
      </w:r>
      <w:commentRangeEnd w:id="953"/>
      <w:r w:rsidR="00FB5B81">
        <w:rPr>
          <w:rStyle w:val="a4"/>
        </w:rPr>
        <w:commentReference w:id="953"/>
      </w:r>
      <w:commentRangeEnd w:id="954"/>
      <w:r w:rsidR="00832015">
        <w:rPr>
          <w:rStyle w:val="a4"/>
        </w:rPr>
        <w:commentReference w:id="954"/>
      </w:r>
      <w:r w:rsidRPr="0006583B">
        <w:rPr>
          <w:rFonts w:ascii="Angsana New" w:eastAsia="Angsana New" w:hAnsi="Angsana New" w:cs="Angsana New"/>
          <w:sz w:val="22"/>
          <w:szCs w:val="22"/>
          <w:lang w:eastAsia="en-US"/>
        </w:rPr>
        <w:t xml:space="preserve">a helmet equipped with 32 pressure sensors. </w:t>
      </w:r>
      <w:r w:rsidRPr="000D648D">
        <w:rPr>
          <w:rFonts w:ascii="Angsana New" w:eastAsia="Angsana New" w:hAnsi="Angsana New" w:cs="Angsana New"/>
          <w:bCs/>
          <w:sz w:val="22"/>
          <w:szCs w:val="22"/>
          <w:lang w:eastAsia="en-US"/>
        </w:rPr>
        <w:t>Fig</w:t>
      </w:r>
      <w:r w:rsidRPr="000D648D">
        <w:rPr>
          <w:rFonts w:ascii="Angsana New" w:eastAsia="Angsana New" w:hAnsi="Angsana New" w:cs="Angsana New"/>
          <w:bCs/>
          <w:sz w:val="22"/>
          <w:szCs w:val="22"/>
          <w:lang w:eastAsia="en-US"/>
        </w:rPr>
        <w:softHyphen/>
        <w:t xml:space="preserve">ure </w:t>
      </w:r>
      <w:hyperlink w:anchor="bookmark4" w:history="1">
        <w:r w:rsidRPr="000D648D">
          <w:rPr>
            <w:rFonts w:ascii="Angsana New" w:eastAsia="Angsana New" w:hAnsi="Angsana New" w:cs="Angsana New"/>
            <w:bCs/>
            <w:sz w:val="22"/>
            <w:szCs w:val="22"/>
            <w:lang w:eastAsia="en-US"/>
          </w:rPr>
          <w:t>3</w:t>
        </w:r>
      </w:hyperlink>
      <w:r w:rsidRPr="0006583B">
        <w:rPr>
          <w:rFonts w:ascii="Angsana New" w:eastAsia="Angsana New" w:hAnsi="Angsana New" w:cs="Angsana New"/>
          <w:b/>
          <w:bCs/>
          <w:sz w:val="22"/>
          <w:szCs w:val="22"/>
          <w:lang w:eastAsia="en-US"/>
        </w:rPr>
        <w:t xml:space="preserve"> </w:t>
      </w:r>
      <w:del w:id="956" w:author="Author" w:date="2020-07-07T12:02:00Z">
        <w:r w:rsidRPr="0006583B" w:rsidDel="00463A30">
          <w:rPr>
            <w:rFonts w:ascii="Angsana New" w:eastAsia="Angsana New" w:hAnsi="Angsana New" w:cs="Angsana New"/>
            <w:sz w:val="22"/>
            <w:szCs w:val="22"/>
            <w:lang w:eastAsia="en-US"/>
          </w:rPr>
          <w:delText xml:space="preserve">shows </w:delText>
        </w:r>
      </w:del>
      <w:ins w:id="957" w:author="Author" w:date="2020-07-07T12:02:00Z">
        <w:r w:rsidR="00463A30">
          <w:rPr>
            <w:rFonts w:ascii="Angsana New" w:eastAsia="Angsana New" w:hAnsi="Angsana New" w:cs="Angsana New"/>
            <w:sz w:val="22"/>
            <w:szCs w:val="22"/>
            <w:lang w:eastAsia="en-US"/>
          </w:rPr>
          <w:t>presents</w:t>
        </w:r>
        <w:r w:rsidR="00463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configuration of the device</w:t>
      </w:r>
      <w:ins w:id="958" w:author="Author" w:date="2020-07-07T12:02:00Z">
        <w:r w:rsidR="0027502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959" w:author="Author" w:date="2020-07-07T12:02:00Z">
        <w:r w:rsidRPr="0006583B" w:rsidDel="0027502B">
          <w:rPr>
            <w:rFonts w:ascii="Angsana New" w:eastAsia="Angsana New" w:hAnsi="Angsana New" w:cs="Angsana New"/>
            <w:sz w:val="22"/>
            <w:szCs w:val="22"/>
            <w:lang w:eastAsia="en-US"/>
          </w:rPr>
          <w:delText xml:space="preserve">and </w:delText>
        </w:r>
      </w:del>
      <w:ins w:id="960" w:author="Author" w:date="2020-07-07T14:40:00Z">
        <w:r w:rsidR="00675EDE">
          <w:rPr>
            <w:rFonts w:ascii="Angsana New" w:eastAsia="Angsana New" w:hAnsi="Angsana New" w:cs="Angsana New"/>
            <w:sz w:val="22"/>
            <w:szCs w:val="22"/>
            <w:lang w:eastAsia="en-US"/>
          </w:rPr>
          <w:t>and</w:t>
        </w:r>
      </w:ins>
      <w:ins w:id="961" w:author="Author" w:date="2020-07-07T12:02:00Z">
        <w:r w:rsidR="0027502B" w:rsidRPr="0006583B">
          <w:rPr>
            <w:rFonts w:ascii="Angsana New" w:eastAsia="Angsana New" w:hAnsi="Angsana New" w:cs="Angsana New"/>
            <w:sz w:val="22"/>
            <w:szCs w:val="22"/>
            <w:lang w:eastAsia="en-US"/>
          </w:rPr>
          <w:t xml:space="preserve"> </w:t>
        </w:r>
      </w:ins>
      <w:r w:rsidRPr="000D648D">
        <w:rPr>
          <w:rFonts w:ascii="Angsana New" w:eastAsia="Angsana New" w:hAnsi="Angsana New" w:cs="Angsana New"/>
          <w:bCs/>
          <w:sz w:val="22"/>
          <w:szCs w:val="22"/>
          <w:lang w:eastAsia="en-US"/>
        </w:rPr>
        <w:t xml:space="preserve">Figure </w:t>
      </w:r>
      <w:hyperlink w:anchor="bookmark5" w:history="1">
        <w:r w:rsidRPr="000D648D">
          <w:rPr>
            <w:rFonts w:ascii="Angsana New" w:eastAsia="Angsana New" w:hAnsi="Angsana New" w:cs="Angsana New"/>
            <w:bCs/>
            <w:sz w:val="22"/>
            <w:szCs w:val="22"/>
            <w:lang w:eastAsia="en-US"/>
          </w:rPr>
          <w:t>4</w:t>
        </w:r>
      </w:hyperlink>
      <w:r w:rsidRPr="0006583B">
        <w:rPr>
          <w:rFonts w:ascii="Angsana New" w:eastAsia="Angsana New" w:hAnsi="Angsana New" w:cs="Angsana New"/>
          <w:b/>
          <w:bCs/>
          <w:sz w:val="22"/>
          <w:szCs w:val="22"/>
          <w:lang w:eastAsia="en-US"/>
        </w:rPr>
        <w:t xml:space="preserve"> </w:t>
      </w:r>
      <w:del w:id="962" w:author="Author" w:date="2020-07-07T12:02:00Z">
        <w:r w:rsidRPr="0006583B" w:rsidDel="00B33D2D">
          <w:rPr>
            <w:rFonts w:ascii="Angsana New" w:eastAsia="Angsana New" w:hAnsi="Angsana New" w:cs="Angsana New"/>
            <w:sz w:val="22"/>
            <w:szCs w:val="22"/>
            <w:lang w:eastAsia="en-US"/>
          </w:rPr>
          <w:delText>shows</w:delText>
        </w:r>
      </w:del>
      <w:ins w:id="963" w:author="Author" w:date="2020-07-07T12:02:00Z">
        <w:r w:rsidR="00F55A3B">
          <w:rPr>
            <w:rFonts w:ascii="Angsana New" w:eastAsia="Angsana New" w:hAnsi="Angsana New" w:cs="Angsana New"/>
            <w:sz w:val="22"/>
            <w:szCs w:val="22"/>
            <w:lang w:eastAsia="en-US"/>
          </w:rPr>
          <w:t>provides</w:t>
        </w:r>
      </w:ins>
    </w:p>
    <w:p w14:paraId="0F00955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3 of 1-8.</w:t>
      </w:r>
    </w:p>
    <w:p w14:paraId="246E31E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"http://0"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"http://0"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"http://0"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"http://0"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"http://0"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4A973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0" style="width:251.5pt;height:118.5pt;visibility:visible;mso-wrap-style:square;mso-width-percent:0;mso-height-percent:0;mso-width-percent:0;mso-height-percent:0" filled="t">
            <v:imagedata r:id="rId14" r:href="rId15"/>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27E2C96" w14:textId="37E474B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1: </w:t>
      </w:r>
      <w:del w:id="964" w:author="Author" w:date="2020-07-07T12:02:00Z">
        <w:r w:rsidRPr="0006583B" w:rsidDel="00622024">
          <w:rPr>
            <w:rFonts w:ascii="Angsana New" w:eastAsia="Angsana New" w:hAnsi="Angsana New" w:cs="Angsana New"/>
            <w:b/>
            <w:bCs/>
            <w:sz w:val="22"/>
            <w:szCs w:val="22"/>
            <w:lang w:eastAsia="en-US"/>
          </w:rPr>
          <w:delText xml:space="preserve">Structure </w:delText>
        </w:r>
      </w:del>
      <w:ins w:id="965"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66" w:author="Author" w:date="2020-07-07T12:02:00Z">
        <w:r w:rsidRPr="0006583B" w:rsidDel="00D00DB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identification.</w:t>
      </w:r>
    </w:p>
    <w:p w14:paraId="2D814804"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"http://1"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"http://1"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605116B5">
          <v:shape id="Picture 2" o:spid="_x0000_i1026" type="#_x0000_t75" alt="http://1" style="width:251.5pt;height:96pt;visibility:visible;mso-wrap-style:square;mso-width-percent:0;mso-height-percent:0;mso-width-percent:0;mso-height-percent:0" filled="t">
            <v:imagedata r:id="rId16" r:href="rId17"/>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3B48CE8" w14:textId="39AAA6E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2: </w:t>
      </w:r>
      <w:del w:id="967" w:author="Author" w:date="2020-07-07T12:02:00Z">
        <w:r w:rsidRPr="0006583B" w:rsidDel="00622024">
          <w:rPr>
            <w:rFonts w:ascii="Angsana New" w:eastAsia="Angsana New" w:hAnsi="Angsana New" w:cs="Angsana New"/>
            <w:b/>
            <w:bCs/>
            <w:sz w:val="22"/>
            <w:szCs w:val="22"/>
            <w:lang w:eastAsia="en-US"/>
          </w:rPr>
          <w:delText xml:space="preserve">Structure </w:delText>
        </w:r>
      </w:del>
      <w:ins w:id="968" w:author="Author" w:date="2020-07-07T12:02:00Z">
        <w:r w:rsidR="00622024">
          <w:rPr>
            <w:rFonts w:ascii="Angsana New" w:eastAsia="Angsana New" w:hAnsi="Angsana New" w:cs="Angsana New"/>
            <w:b/>
            <w:bCs/>
            <w:sz w:val="22"/>
            <w:szCs w:val="22"/>
            <w:lang w:eastAsia="en-US"/>
          </w:rPr>
          <w:t>Process</w:t>
        </w:r>
        <w:r w:rsidR="00622024"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969" w:author="Author" w:date="2020-07-07T12:02:00Z">
        <w:r w:rsidRPr="0006583B" w:rsidDel="00DF53F3">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user authentication.</w:t>
      </w:r>
    </w:p>
    <w:p w14:paraId="508E76BF" w14:textId="23F36CDA" w:rsidR="00DA7CAC" w:rsidRPr="00200E0F" w:rsidRDefault="00DA7CAC">
      <w:pPr>
        <w:rPr>
          <w:rFonts w:ascii="Angsana New" w:eastAsia="Angsana New" w:hAnsi="Angsana New" w:cs="Angsana New"/>
          <w:sz w:val="22"/>
          <w:szCs w:val="22"/>
        </w:rPr>
      </w:pPr>
      <w:del w:id="970" w:author="Author" w:date="2020-07-07T12:02:00Z">
        <w:r w:rsidRPr="0006583B" w:rsidDel="009E52C5">
          <w:rPr>
            <w:rFonts w:ascii="Angsana New" w:eastAsia="Angsana New" w:hAnsi="Angsana New" w:cs="Angsana New"/>
            <w:sz w:val="22"/>
            <w:szCs w:val="22"/>
            <w:lang w:eastAsia="en-US"/>
          </w:rPr>
          <w:delText>the appearance</w:delText>
        </w:r>
      </w:del>
      <w:ins w:id="971" w:author="Author" w:date="2020-07-07T12:02:00Z">
        <w:r w:rsidR="009E52C5">
          <w:rPr>
            <w:rFonts w:ascii="Angsana New" w:eastAsia="Angsana New" w:hAnsi="Angsana New" w:cs="Angsana New"/>
            <w:sz w:val="22"/>
            <w:szCs w:val="22"/>
            <w:lang w:eastAsia="en-US"/>
          </w:rPr>
          <w:t>an image</w:t>
        </w:r>
      </w:ins>
      <w:r w:rsidRPr="0006583B">
        <w:rPr>
          <w:rFonts w:ascii="Angsana New" w:eastAsia="Angsana New" w:hAnsi="Angsana New" w:cs="Angsana New"/>
          <w:sz w:val="22"/>
          <w:szCs w:val="22"/>
          <w:lang w:eastAsia="en-US"/>
        </w:rPr>
        <w:t xml:space="preserve"> of the device. The head of the </w:t>
      </w:r>
      <w:del w:id="972" w:author="Author" w:date="2020-07-07T14:41:00Z">
        <w:r w:rsidRPr="0006583B" w:rsidDel="0098042A">
          <w:rPr>
            <w:rFonts w:ascii="Angsana New" w:eastAsia="Angsana New" w:hAnsi="Angsana New" w:cs="Angsana New"/>
            <w:sz w:val="22"/>
            <w:szCs w:val="22"/>
            <w:lang w:eastAsia="en-US"/>
          </w:rPr>
          <w:delText>helmet wearer</w:delText>
        </w:r>
      </w:del>
      <w:ins w:id="973" w:author="Author" w:date="2020-07-07T14:41:00Z">
        <w:r w:rsidR="0098042A">
          <w:rPr>
            <w:rFonts w:ascii="Angsana New" w:eastAsia="Angsana New" w:hAnsi="Angsana New" w:cs="Angsana New"/>
            <w:sz w:val="22"/>
            <w:szCs w:val="22"/>
            <w:lang w:eastAsia="en-US"/>
          </w:rPr>
          <w:t>user</w:t>
        </w:r>
      </w:ins>
      <w:r w:rsidRPr="0006583B">
        <w:rPr>
          <w:rFonts w:ascii="Angsana New" w:eastAsia="Angsana New" w:hAnsi="Angsana New" w:cs="Angsana New"/>
          <w:sz w:val="22"/>
          <w:szCs w:val="22"/>
          <w:lang w:eastAsia="en-US"/>
        </w:rPr>
        <w:t xml:space="preserve"> must be in close contact with the sensors to obtain the correct pressure values</w:t>
      </w:r>
      <w:ins w:id="974" w:author="Author" w:date="2020-07-07T12:03:00Z">
        <w:r w:rsidR="00280957">
          <w:rPr>
            <w:rFonts w:ascii="Angsana New" w:eastAsia="Angsana New" w:hAnsi="Angsana New" w:cs="Angsana New"/>
            <w:sz w:val="22"/>
            <w:szCs w:val="22"/>
            <w:lang w:eastAsia="en-US"/>
          </w:rPr>
          <w:t>;</w:t>
        </w:r>
      </w:ins>
      <w:del w:id="975" w:author="Author" w:date="2020-07-07T12:03:00Z">
        <w:r w:rsidRPr="0006583B" w:rsidDel="00280957">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we used a commercially available full-face helmet with high adhesion. The pressure sensors were FSR402 and FSR402 Short</w:t>
      </w:r>
      <w:ins w:id="976" w:author="Author" w:date="2020-07-07T12:03:00Z">
        <w:r w:rsidR="00A21E7C">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Tail manufactured by Interlink Electronics, Inc. The Arduino MEGA2560 R3 was used as a microcomputer. </w:t>
      </w:r>
      <w:del w:id="977" w:author="Author" w:date="2020-07-07T12:04:00Z">
        <w:r w:rsidRPr="0006583B" w:rsidDel="00040939">
          <w:rPr>
            <w:rFonts w:ascii="Angsana New" w:eastAsia="Angsana New" w:hAnsi="Angsana New" w:cs="Angsana New"/>
            <w:sz w:val="22"/>
            <w:szCs w:val="22"/>
            <w:lang w:eastAsia="en-US"/>
          </w:rPr>
          <w:delText xml:space="preserve">Since </w:delText>
        </w:r>
      </w:del>
      <w:ins w:id="978" w:author="Author" w:date="2020-07-07T12:04:00Z">
        <w:r w:rsidR="00040939">
          <w:rPr>
            <w:rFonts w:ascii="Angsana New" w:eastAsia="Angsana New" w:hAnsi="Angsana New" w:cs="Angsana New"/>
            <w:sz w:val="22"/>
            <w:szCs w:val="22"/>
            <w:lang w:eastAsia="en-US"/>
          </w:rPr>
          <w:t>Because</w:t>
        </w:r>
        <w:r w:rsidR="0004093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helmets </w:t>
      </w:r>
      <w:commentRangeStart w:id="979"/>
      <w:commentRangeStart w:id="980"/>
      <w:commentRangeStart w:id="981"/>
      <w:del w:id="982" w:author="Author" w:date="2020-07-07T12:04:00Z">
        <w:r w:rsidRPr="0006583B" w:rsidDel="00040939">
          <w:rPr>
            <w:rFonts w:ascii="Angsana New" w:eastAsia="Angsana New" w:hAnsi="Angsana New" w:cs="Angsana New"/>
            <w:sz w:val="22"/>
            <w:szCs w:val="22"/>
            <w:lang w:eastAsia="en-US"/>
          </w:rPr>
          <w:delText xml:space="preserve">used </w:delText>
        </w:r>
      </w:del>
      <w:del w:id="983" w:author="藤井 敦寛" w:date="2020-07-19T13:03:00Z">
        <w:r w:rsidRPr="0006583B" w:rsidDel="00F3479B">
          <w:rPr>
            <w:rFonts w:ascii="Angsana New" w:eastAsia="Angsana New" w:hAnsi="Angsana New" w:cs="Angsana New"/>
            <w:sz w:val="22"/>
            <w:szCs w:val="22"/>
            <w:lang w:eastAsia="en-US"/>
          </w:rPr>
          <w:delText xml:space="preserve">were free size </w:delText>
        </w:r>
        <w:commentRangeEnd w:id="979"/>
        <w:r w:rsidR="00F37C70" w:rsidDel="00F3479B">
          <w:rPr>
            <w:rStyle w:val="a4"/>
          </w:rPr>
          <w:commentReference w:id="979"/>
        </w:r>
        <w:commentRangeEnd w:id="980"/>
        <w:r w:rsidR="00F3479B" w:rsidDel="00F3479B">
          <w:rPr>
            <w:rStyle w:val="a4"/>
          </w:rPr>
          <w:commentReference w:id="980"/>
        </w:r>
        <w:r w:rsidRPr="0006583B" w:rsidDel="00F3479B">
          <w:rPr>
            <w:rFonts w:ascii="Angsana New" w:eastAsia="Angsana New" w:hAnsi="Angsana New" w:cs="Angsana New"/>
            <w:sz w:val="22"/>
            <w:szCs w:val="22"/>
            <w:lang w:eastAsia="en-US"/>
          </w:rPr>
          <w:delText>and it</w:delText>
        </w:r>
        <w:commentRangeEnd w:id="981"/>
        <w:r w:rsidR="00F3479B" w:rsidDel="00F3479B">
          <w:rPr>
            <w:rStyle w:val="a4"/>
          </w:rPr>
          <w:commentReference w:id="981"/>
        </w:r>
        <w:r w:rsidRPr="0006583B" w:rsidDel="00F3479B">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was difficult to attach and remove the in</w:t>
      </w:r>
      <w:r w:rsidRPr="0006583B">
        <w:rPr>
          <w:rFonts w:ascii="Angsana New" w:eastAsia="Angsana New" w:hAnsi="Angsana New" w:cs="Angsana New"/>
          <w:sz w:val="22"/>
          <w:szCs w:val="22"/>
          <w:lang w:eastAsia="en-US"/>
        </w:rPr>
        <w:softHyphen/>
        <w:t xml:space="preserve">terior, we </w:t>
      </w:r>
      <w:r w:rsidRPr="0006583B">
        <w:rPr>
          <w:rFonts w:ascii="Angsana New" w:eastAsia="Angsana New" w:hAnsi="Angsana New" w:cs="Angsana New"/>
          <w:sz w:val="22"/>
          <w:szCs w:val="22"/>
          <w:lang w:eastAsia="en-US"/>
        </w:rPr>
        <w:lastRenderedPageBreak/>
        <w:t xml:space="preserve">removed the interior of the top of the </w:t>
      </w:r>
      <w:del w:id="984" w:author="Author" w:date="2020-07-07T12:04:00Z">
        <w:r w:rsidRPr="0006583B" w:rsidDel="00931B60">
          <w:rPr>
            <w:rFonts w:ascii="Angsana New" w:eastAsia="Angsana New" w:hAnsi="Angsana New" w:cs="Angsana New"/>
            <w:sz w:val="22"/>
            <w:szCs w:val="22"/>
            <w:lang w:eastAsia="en-US"/>
          </w:rPr>
          <w:delText xml:space="preserve">head </w:delText>
        </w:r>
      </w:del>
      <w:ins w:id="985" w:author="Author" w:date="2020-07-07T12:04:00Z">
        <w:r w:rsidR="00931B60">
          <w:rPr>
            <w:rFonts w:ascii="Angsana New" w:eastAsia="Angsana New" w:hAnsi="Angsana New" w:cs="Angsana New"/>
            <w:sz w:val="22"/>
            <w:szCs w:val="22"/>
            <w:lang w:eastAsia="en-US"/>
          </w:rPr>
          <w:t>helmet</w:t>
        </w:r>
        <w:r w:rsidR="00931B6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and installed a thick urethane sponge</w:t>
      </w:r>
      <w:ins w:id="986" w:author="Author" w:date="2020-07-07T12:04:00Z">
        <w:r w:rsidR="006777E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87" w:author="Author" w:date="2020-07-07T12:04:00Z">
        <w:r w:rsidRPr="0006583B" w:rsidDel="006777EC">
          <w:rPr>
            <w:rFonts w:ascii="Angsana New" w:eastAsia="Angsana New" w:hAnsi="Angsana New" w:cs="Angsana New"/>
            <w:sz w:val="22"/>
            <w:szCs w:val="22"/>
            <w:lang w:eastAsia="en-US"/>
          </w:rPr>
          <w:delText xml:space="preserve">shown </w:delText>
        </w:r>
      </w:del>
      <w:ins w:id="988" w:author="Author" w:date="2020-07-07T12:04:00Z">
        <w:r w:rsidR="006777EC">
          <w:rPr>
            <w:rFonts w:ascii="Angsana New" w:eastAsia="Angsana New" w:hAnsi="Angsana New" w:cs="Angsana New"/>
            <w:sz w:val="22"/>
            <w:szCs w:val="22"/>
            <w:lang w:eastAsia="en-US"/>
          </w:rPr>
          <w:t>illustrated</w:t>
        </w:r>
        <w:r w:rsidR="006777E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7" w:history="1">
        <w:r w:rsidRPr="000D648D">
          <w:rPr>
            <w:rFonts w:ascii="Angsana New" w:eastAsia="Angsana New" w:hAnsi="Angsana New" w:cs="Angsana New"/>
            <w:bCs/>
            <w:sz w:val="22"/>
            <w:szCs w:val="22"/>
            <w:lang w:eastAsia="en-US"/>
          </w:rPr>
          <w:t xml:space="preserve"> 5.</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urethane sponge </w:t>
      </w:r>
      <w:ins w:id="989" w:author="Author" w:date="2020-07-07T12:04:00Z">
        <w:r w:rsidR="00AF5138">
          <w:rPr>
            <w:rFonts w:ascii="Angsana New" w:eastAsia="Angsana New" w:hAnsi="Angsana New" w:cs="Angsana New"/>
            <w:sz w:val="22"/>
            <w:szCs w:val="22"/>
            <w:lang w:eastAsia="en-US"/>
          </w:rPr>
          <w:t>wa</w:t>
        </w:r>
      </w:ins>
      <w:del w:id="990" w:author="Author" w:date="2020-07-07T12:04:00Z">
        <w:r w:rsidRPr="0006583B" w:rsidDel="00AF5138">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cut and a pressure sensor was inserted into the cut line</w:t>
      </w:r>
      <w:ins w:id="991" w:author="Author" w:date="2020-07-07T12:04:00Z">
        <w:r w:rsidR="00200E0F">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992" w:author="Author" w:date="2020-07-07T12:04:00Z">
        <w:r w:rsidRPr="0006583B" w:rsidDel="00200E0F">
          <w:rPr>
            <w:rFonts w:ascii="Angsana New" w:eastAsia="Angsana New" w:hAnsi="Angsana New" w:cs="Angsana New"/>
            <w:sz w:val="22"/>
            <w:szCs w:val="22"/>
            <w:lang w:eastAsia="en-US"/>
          </w:rPr>
          <w:delText xml:space="preserve">shown </w:delText>
        </w:r>
      </w:del>
      <w:ins w:id="993" w:author="Author" w:date="2020-07-07T12:04:00Z">
        <w:r w:rsidR="00200E0F">
          <w:rPr>
            <w:rFonts w:ascii="Angsana New" w:eastAsia="Angsana New" w:hAnsi="Angsana New" w:cs="Angsana New"/>
            <w:sz w:val="22"/>
            <w:szCs w:val="22"/>
            <w:lang w:eastAsia="en-US"/>
          </w:rPr>
          <w:t>illustrated</w:t>
        </w:r>
        <w:r w:rsidR="00200E0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6" w:history="1">
        <w:r w:rsidRPr="000D648D">
          <w:rPr>
            <w:rFonts w:ascii="Angsana New" w:eastAsia="Angsana New" w:hAnsi="Angsana New" w:cs="Angsana New"/>
            <w:bCs/>
            <w:sz w:val="22"/>
            <w:szCs w:val="22"/>
            <w:lang w:eastAsia="en-US"/>
          </w:rPr>
          <w:t>6.</w:t>
        </w:r>
      </w:hyperlink>
    </w:p>
    <w:p w14:paraId="046E6EC2" w14:textId="5647435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Four pressure sensors were </w:t>
      </w:r>
      <w:del w:id="994" w:author="Author" w:date="2020-07-07T12:05:00Z">
        <w:r w:rsidRPr="0006583B" w:rsidDel="005A6668">
          <w:rPr>
            <w:rFonts w:ascii="Angsana New" w:eastAsia="Angsana New" w:hAnsi="Angsana New" w:cs="Angsana New"/>
            <w:sz w:val="22"/>
            <w:szCs w:val="22"/>
            <w:lang w:eastAsia="en-US"/>
          </w:rPr>
          <w:delText xml:space="preserve">set </w:delText>
        </w:r>
      </w:del>
      <w:ins w:id="995"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top of the head, 16 sensors were </w:t>
      </w:r>
      <w:del w:id="996" w:author="Author" w:date="2020-07-07T12:05:00Z">
        <w:r w:rsidRPr="0006583B" w:rsidDel="005A6668">
          <w:rPr>
            <w:rFonts w:ascii="Angsana New" w:eastAsia="Angsana New" w:hAnsi="Angsana New" w:cs="Angsana New"/>
            <w:sz w:val="22"/>
            <w:szCs w:val="22"/>
            <w:lang w:eastAsia="en-US"/>
          </w:rPr>
          <w:delText xml:space="preserve">set </w:delText>
        </w:r>
      </w:del>
      <w:ins w:id="997" w:author="Author" w:date="2020-07-07T12:05:00Z">
        <w:r w:rsidR="005A6668">
          <w:rPr>
            <w:rFonts w:ascii="Angsana New" w:eastAsia="Angsana New" w:hAnsi="Angsana New" w:cs="Angsana New"/>
            <w:sz w:val="22"/>
            <w:szCs w:val="22"/>
            <w:lang w:eastAsia="en-US"/>
          </w:rPr>
          <w:t>placed</w:t>
        </w:r>
        <w:r w:rsidR="005A66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around the top of the head, six sensors were </w:t>
      </w:r>
      <w:del w:id="998" w:author="Author" w:date="2020-07-07T12:05:00Z">
        <w:r w:rsidRPr="0006583B" w:rsidDel="00720708">
          <w:rPr>
            <w:rFonts w:ascii="Angsana New" w:eastAsia="Angsana New" w:hAnsi="Angsana New" w:cs="Angsana New"/>
            <w:sz w:val="22"/>
            <w:szCs w:val="22"/>
            <w:lang w:eastAsia="en-US"/>
          </w:rPr>
          <w:delText xml:space="preserve">set </w:delText>
        </w:r>
      </w:del>
      <w:ins w:id="999" w:author="Author" w:date="2020-07-07T12:05:00Z">
        <w:r w:rsidR="00720708">
          <w:rPr>
            <w:rFonts w:ascii="Angsana New" w:eastAsia="Angsana New" w:hAnsi="Angsana New" w:cs="Angsana New"/>
            <w:sz w:val="22"/>
            <w:szCs w:val="22"/>
            <w:lang w:eastAsia="en-US"/>
          </w:rPr>
          <w:t>placed</w:t>
        </w:r>
        <w:r w:rsidR="007207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at the back of the head, and six sensors were </w:t>
      </w:r>
      <w:del w:id="1000" w:author="Author" w:date="2020-07-07T12:05:00Z">
        <w:r w:rsidRPr="0006583B" w:rsidDel="0026432C">
          <w:rPr>
            <w:rFonts w:ascii="Angsana New" w:eastAsia="Angsana New" w:hAnsi="Angsana New" w:cs="Angsana New"/>
            <w:sz w:val="22"/>
            <w:szCs w:val="22"/>
            <w:lang w:eastAsia="en-US"/>
          </w:rPr>
          <w:delText xml:space="preserve">set </w:delText>
        </w:r>
      </w:del>
      <w:ins w:id="1001" w:author="Author" w:date="2020-07-07T12:05:00Z">
        <w:r w:rsidR="0026432C">
          <w:rPr>
            <w:rFonts w:ascii="Angsana New" w:eastAsia="Angsana New" w:hAnsi="Angsana New" w:cs="Angsana New"/>
            <w:sz w:val="22"/>
            <w:szCs w:val="22"/>
            <w:lang w:eastAsia="en-US"/>
          </w:rPr>
          <w:t>placed</w:t>
        </w:r>
        <w:r w:rsidR="002643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at the cheek pads on both sides. A total of 32 sensors were installed at the points</w:t>
      </w:r>
      <w:ins w:id="1002" w:author="Author" w:date="2020-07-07T12:05:00Z">
        <w:r w:rsidR="008E042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as </w:t>
      </w:r>
      <w:del w:id="1003" w:author="Author" w:date="2020-07-07T12:05:00Z">
        <w:r w:rsidRPr="0006583B" w:rsidDel="008E0429">
          <w:rPr>
            <w:rFonts w:ascii="Angsana New" w:eastAsia="Angsana New" w:hAnsi="Angsana New" w:cs="Angsana New"/>
            <w:sz w:val="22"/>
            <w:szCs w:val="22"/>
            <w:lang w:eastAsia="en-US"/>
          </w:rPr>
          <w:delText xml:space="preserve">shown </w:delText>
        </w:r>
      </w:del>
      <w:ins w:id="1004" w:author="Author" w:date="2020-07-07T12:05:00Z">
        <w:r w:rsidR="008E0429">
          <w:rPr>
            <w:rFonts w:ascii="Angsana New" w:eastAsia="Angsana New" w:hAnsi="Angsana New" w:cs="Angsana New"/>
            <w:sz w:val="22"/>
            <w:szCs w:val="22"/>
            <w:lang w:eastAsia="en-US"/>
          </w:rPr>
          <w:t>displayed</w:t>
        </w:r>
        <w:r w:rsidR="008E042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wiring for the pressure sensors </w:t>
      </w:r>
      <w:del w:id="1005" w:author="Author" w:date="2020-07-07T12:05:00Z">
        <w:r w:rsidRPr="0006583B" w:rsidDel="00D2309A">
          <w:rPr>
            <w:rFonts w:ascii="Angsana New" w:eastAsia="Angsana New" w:hAnsi="Angsana New" w:cs="Angsana New"/>
            <w:sz w:val="22"/>
            <w:szCs w:val="22"/>
            <w:lang w:eastAsia="en-US"/>
          </w:rPr>
          <w:delText xml:space="preserve">went </w:delText>
        </w:r>
      </w:del>
      <w:ins w:id="1006" w:author="Author" w:date="2020-07-07T12:05:00Z">
        <w:r w:rsidR="00D2309A">
          <w:rPr>
            <w:rFonts w:ascii="Angsana New" w:eastAsia="Angsana New" w:hAnsi="Angsana New" w:cs="Angsana New"/>
            <w:sz w:val="22"/>
            <w:szCs w:val="22"/>
            <w:lang w:eastAsia="en-US"/>
          </w:rPr>
          <w:t>passed</w:t>
        </w:r>
        <w:r w:rsidR="00D2309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through a hole drilled </w:t>
      </w:r>
      <w:del w:id="1007" w:author="Author" w:date="2020-07-07T12:05:00Z">
        <w:r w:rsidRPr="0006583B" w:rsidDel="00AB28F1">
          <w:rPr>
            <w:rFonts w:ascii="Angsana New" w:eastAsia="Angsana New" w:hAnsi="Angsana New" w:cs="Angsana New"/>
            <w:sz w:val="22"/>
            <w:szCs w:val="22"/>
            <w:lang w:eastAsia="en-US"/>
          </w:rPr>
          <w:delText xml:space="preserve">in </w:delText>
        </w:r>
      </w:del>
      <w:ins w:id="1008" w:author="Author" w:date="2020-07-07T12:05:00Z">
        <w:r w:rsidR="00AB28F1">
          <w:rPr>
            <w:rFonts w:ascii="Angsana New" w:eastAsia="Angsana New" w:hAnsi="Angsana New" w:cs="Angsana New"/>
            <w:sz w:val="22"/>
            <w:szCs w:val="22"/>
            <w:lang w:eastAsia="en-US"/>
          </w:rPr>
          <w:t>at</w:t>
        </w:r>
        <w:r w:rsidR="00AB28F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top of the helmet</w:t>
      </w:r>
      <w:ins w:id="1009" w:author="Author" w:date="2020-07-07T12:05:00Z">
        <w:r w:rsidR="00AE08AE">
          <w:rPr>
            <w:rFonts w:ascii="Angsana New" w:eastAsia="Angsana New" w:hAnsi="Angsana New" w:cs="Angsana New"/>
            <w:sz w:val="22"/>
            <w:szCs w:val="22"/>
            <w:lang w:eastAsia="en-US"/>
          </w:rPr>
          <w:t xml:space="preserve"> and was</w:t>
        </w:r>
      </w:ins>
      <w:del w:id="1010" w:author="Author" w:date="2020-07-07T12:05:00Z">
        <w:r w:rsidRPr="0006583B" w:rsidDel="00AE08A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then </w:t>
      </w:r>
      <w:del w:id="1011" w:author="Author" w:date="2020-07-07T12:05:00Z">
        <w:r w:rsidRPr="0006583B" w:rsidDel="00AE08AE">
          <w:rPr>
            <w:rFonts w:ascii="Angsana New" w:eastAsia="Angsana New" w:hAnsi="Angsana New" w:cs="Angsana New"/>
            <w:sz w:val="22"/>
            <w:szCs w:val="22"/>
            <w:lang w:eastAsia="en-US"/>
          </w:rPr>
          <w:delText xml:space="preserve">it is </w:delText>
        </w:r>
      </w:del>
      <w:r w:rsidRPr="0006583B">
        <w:rPr>
          <w:rFonts w:ascii="Angsana New" w:eastAsia="Angsana New" w:hAnsi="Angsana New" w:cs="Angsana New"/>
          <w:sz w:val="22"/>
          <w:szCs w:val="22"/>
          <w:lang w:eastAsia="en-US"/>
        </w:rPr>
        <w:t xml:space="preserve">connected to </w:t>
      </w:r>
      <w:ins w:id="1012" w:author="Author" w:date="2020-07-07T12:05:00Z">
        <w:r w:rsidR="00B52FAD">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5V power supply port, GND, and analog input port</w:t>
      </w:r>
      <w:ins w:id="1013" w:author="Author" w:date="2020-07-07T12:06:00Z">
        <w:r w:rsidR="00F13B1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w:t>
      </w:r>
      <w:ins w:id="1014" w:author="Author" w:date="2020-07-07T12:06:00Z">
        <w:r w:rsidR="00F13B1C">
          <w:rPr>
            <w:rFonts w:ascii="Angsana New" w:eastAsia="Angsana New" w:hAnsi="Angsana New" w:cs="Angsana New"/>
            <w:sz w:val="22"/>
            <w:szCs w:val="22"/>
            <w:lang w:eastAsia="en-US"/>
          </w:rPr>
          <w:t>wa</w:t>
        </w:r>
      </w:ins>
      <w:del w:id="1015" w:author="Author" w:date="2020-07-07T12:06:00Z">
        <w:r w:rsidRPr="0006583B" w:rsidDel="00F13B1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on the Arduino MEGA2560 R3 via a printed circuit board (PCB) with a </w:t>
      </w:r>
      <w:commentRangeStart w:id="1016"/>
      <w:r w:rsidRPr="0006583B">
        <w:rPr>
          <w:rFonts w:ascii="Angsana New" w:eastAsia="Angsana New" w:hAnsi="Angsana New" w:cs="Angsana New"/>
          <w:sz w:val="22"/>
          <w:szCs w:val="22"/>
          <w:lang w:eastAsia="en-US"/>
        </w:rPr>
        <w:t>10</w:t>
      </w:r>
      <w:ins w:id="1017" w:author="Author" w:date="2020-07-07T12:07:00Z">
        <w:r w:rsidR="00CE46DA">
          <w:rPr>
            <w:rFonts w:ascii="Angsana New" w:eastAsia="Angsana New" w:hAnsi="Angsana New" w:cs="Angsana New"/>
            <w:sz w:val="22"/>
            <w:szCs w:val="22"/>
            <w:lang w:eastAsia="en-US"/>
          </w:rPr>
          <w:t>-</w:t>
        </w:r>
      </w:ins>
      <w:del w:id="1018" w:author="Author" w:date="2020-07-07T12:07:00Z">
        <w:r w:rsidRPr="0006583B" w:rsidDel="00CE46DA">
          <w:rPr>
            <w:rFonts w:ascii="Angsana New" w:eastAsia="Angsana New" w:hAnsi="Angsana New" w:cs="Angsana New"/>
            <w:sz w:val="22"/>
            <w:szCs w:val="22"/>
            <w:lang w:eastAsia="en-US"/>
          </w:rPr>
          <w:delText xml:space="preserve"> </w:delText>
        </w:r>
      </w:del>
      <w:ins w:id="1019" w:author="Author" w:date="2020-07-07T12:07:00Z">
        <w:r w:rsidR="00CE46DA">
          <w:rPr>
            <w:rFonts w:ascii="Angsana New" w:eastAsia="Angsana New" w:hAnsi="Angsana New" w:cs="Angsana New"/>
            <w:sz w:val="22"/>
            <w:szCs w:val="22"/>
            <w:lang w:eastAsia="en-US"/>
          </w:rPr>
          <w:t>k</w:t>
        </w:r>
      </w:ins>
      <w:del w:id="1020" w:author="Author" w:date="2020-07-07T12:07:00Z">
        <w:r w:rsidRPr="0006583B" w:rsidDel="00CE46DA">
          <w:rPr>
            <w:rFonts w:ascii="Angsana New" w:eastAsia="Angsana New" w:hAnsi="Angsana New" w:cs="Angsana New"/>
            <w:sz w:val="22"/>
            <w:szCs w:val="22"/>
            <w:lang w:eastAsia="en-US"/>
          </w:rPr>
          <w:delText>K</w:delText>
        </w:r>
      </w:del>
      <w:r w:rsidRPr="0006583B">
        <w:rPr>
          <w:rFonts w:ascii="Angsana New" w:eastAsia="Angsana New" w:hAnsi="Angsana New" w:cs="Angsana New"/>
          <w:sz w:val="22"/>
          <w:szCs w:val="22"/>
          <w:lang w:eastAsia="en-US"/>
        </w:rPr>
        <w:t>Q</w:t>
      </w:r>
      <w:commentRangeEnd w:id="1016"/>
      <w:r w:rsidR="00575069">
        <w:rPr>
          <w:rStyle w:val="a4"/>
        </w:rPr>
        <w:commentReference w:id="1016"/>
      </w:r>
      <w:r w:rsidRPr="0006583B">
        <w:rPr>
          <w:rFonts w:ascii="Angsana New" w:eastAsia="Angsana New" w:hAnsi="Angsana New" w:cs="Angsana New"/>
          <w:sz w:val="22"/>
          <w:szCs w:val="22"/>
          <w:lang w:eastAsia="en-US"/>
        </w:rPr>
        <w:t xml:space="preserve"> resistor </w:t>
      </w:r>
      <w:del w:id="1021" w:author="Author" w:date="2020-07-07T12:07:00Z">
        <w:r w:rsidRPr="0006583B" w:rsidDel="003A6253">
          <w:rPr>
            <w:rFonts w:ascii="Angsana New" w:eastAsia="Angsana New" w:hAnsi="Angsana New" w:cs="Angsana New"/>
            <w:sz w:val="22"/>
            <w:szCs w:val="22"/>
            <w:lang w:eastAsia="en-US"/>
          </w:rPr>
          <w:delText xml:space="preserve">which </w:delText>
        </w:r>
      </w:del>
      <w:ins w:id="1022" w:author="Author" w:date="2020-07-07T12:07:00Z">
        <w:r w:rsidR="003A6253">
          <w:rPr>
            <w:rFonts w:ascii="Angsana New" w:eastAsia="Angsana New" w:hAnsi="Angsana New" w:cs="Angsana New"/>
            <w:sz w:val="22"/>
            <w:szCs w:val="22"/>
            <w:lang w:eastAsia="en-US"/>
          </w:rPr>
          <w:t>that</w:t>
        </w:r>
        <w:r w:rsidR="003A6253" w:rsidRPr="0006583B">
          <w:rPr>
            <w:rFonts w:ascii="Angsana New" w:eastAsia="Angsana New" w:hAnsi="Angsana New" w:cs="Angsana New"/>
            <w:sz w:val="22"/>
            <w:szCs w:val="22"/>
            <w:lang w:eastAsia="en-US"/>
          </w:rPr>
          <w:t xml:space="preserve"> </w:t>
        </w:r>
        <w:r w:rsidR="00FC57D2">
          <w:rPr>
            <w:rFonts w:ascii="Angsana New" w:eastAsia="Angsana New" w:hAnsi="Angsana New" w:cs="Angsana New"/>
            <w:sz w:val="22"/>
            <w:szCs w:val="22"/>
            <w:lang w:eastAsia="en-US"/>
          </w:rPr>
          <w:t>wa</w:t>
        </w:r>
      </w:ins>
      <w:del w:id="1023" w:author="Author" w:date="2020-07-07T12:07:00Z">
        <w:r w:rsidRPr="0006583B" w:rsidDel="00FC57D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mounted outside the helmet. The PCB attached to the </w:t>
      </w:r>
      <w:del w:id="1024" w:author="Author" w:date="2020-07-07T12:07:00Z">
        <w:r w:rsidRPr="0006583B" w:rsidDel="00B81024">
          <w:rPr>
            <w:rFonts w:ascii="Angsana New" w:eastAsia="Angsana New" w:hAnsi="Angsana New" w:cs="Angsana New"/>
            <w:sz w:val="22"/>
            <w:szCs w:val="22"/>
            <w:lang w:eastAsia="en-US"/>
          </w:rPr>
          <w:delText xml:space="preserve">outside </w:delText>
        </w:r>
      </w:del>
      <w:ins w:id="1025" w:author="Author" w:date="2020-07-07T12:07:00Z">
        <w:r w:rsidR="00B81024">
          <w:rPr>
            <w:rFonts w:ascii="Angsana New" w:eastAsia="Angsana New" w:hAnsi="Angsana New" w:cs="Angsana New"/>
            <w:sz w:val="22"/>
            <w:szCs w:val="22"/>
            <w:lang w:eastAsia="en-US"/>
          </w:rPr>
          <w:t>exterior</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of the helmet is </w:t>
      </w:r>
      <w:del w:id="1026" w:author="Author" w:date="2020-07-07T12:07:00Z">
        <w:r w:rsidRPr="0006583B" w:rsidDel="00B81024">
          <w:rPr>
            <w:rFonts w:ascii="Angsana New" w:eastAsia="Angsana New" w:hAnsi="Angsana New" w:cs="Angsana New"/>
            <w:sz w:val="22"/>
            <w:szCs w:val="22"/>
            <w:lang w:eastAsia="en-US"/>
          </w:rPr>
          <w:delText xml:space="preserve">shown </w:delText>
        </w:r>
      </w:del>
      <w:ins w:id="1027" w:author="Author" w:date="2020-07-07T12:07:00Z">
        <w:r w:rsidR="00B81024">
          <w:rPr>
            <w:rFonts w:ascii="Angsana New" w:eastAsia="Angsana New" w:hAnsi="Angsana New" w:cs="Angsana New"/>
            <w:sz w:val="22"/>
            <w:szCs w:val="22"/>
            <w:lang w:eastAsia="en-US"/>
          </w:rPr>
          <w:t>illustrated</w:t>
        </w:r>
        <w:r w:rsidR="00B8102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9" w:history="1">
        <w:r w:rsidRPr="000D648D">
          <w:rPr>
            <w:rFonts w:ascii="Angsana New" w:eastAsia="Angsana New" w:hAnsi="Angsana New" w:cs="Angsana New"/>
            <w:bCs/>
            <w:sz w:val="22"/>
            <w:szCs w:val="22"/>
            <w:lang w:eastAsia="en-US"/>
          </w:rPr>
          <w:t xml:space="preserve"> 8.</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PCB </w:t>
      </w:r>
      <w:ins w:id="1028" w:author="Author" w:date="2020-07-07T12:07:00Z">
        <w:r w:rsidR="00B81024">
          <w:rPr>
            <w:rFonts w:ascii="Angsana New" w:eastAsia="Angsana New" w:hAnsi="Angsana New" w:cs="Angsana New"/>
            <w:sz w:val="22"/>
            <w:szCs w:val="22"/>
            <w:lang w:eastAsia="en-US"/>
          </w:rPr>
          <w:t>wa</w:t>
        </w:r>
      </w:ins>
      <w:del w:id="1029" w:author="Author" w:date="2020-07-07T12:07:00Z">
        <w:r w:rsidRPr="0006583B" w:rsidDel="00B81024">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bolted to the left cheek area using a threaded hole drilled </w:t>
      </w:r>
      <w:del w:id="1030" w:author="Author" w:date="2020-07-07T14:43:00Z">
        <w:r w:rsidRPr="0006583B" w:rsidDel="00C10A1A">
          <w:rPr>
            <w:rFonts w:ascii="Angsana New" w:eastAsia="Angsana New" w:hAnsi="Angsana New" w:cs="Angsana New"/>
            <w:sz w:val="22"/>
            <w:szCs w:val="22"/>
            <w:lang w:eastAsia="en-US"/>
          </w:rPr>
          <w:delText xml:space="preserve">for </w:delText>
        </w:r>
      </w:del>
      <w:ins w:id="1031" w:author="Author" w:date="2020-07-07T14:43:00Z">
        <w:r w:rsidR="00C10A1A">
          <w:rPr>
            <w:rFonts w:ascii="Angsana New" w:eastAsia="Angsana New" w:hAnsi="Angsana New" w:cs="Angsana New"/>
            <w:sz w:val="22"/>
            <w:szCs w:val="22"/>
            <w:lang w:eastAsia="en-US"/>
          </w:rPr>
          <w:t>to</w:t>
        </w:r>
        <w:r w:rsidR="00C10A1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secur</w:t>
      </w:r>
      <w:ins w:id="1032" w:author="Author" w:date="2020-07-07T14:43:00Z">
        <w:r w:rsidR="00C10A1A">
          <w:rPr>
            <w:rFonts w:ascii="Angsana New" w:eastAsia="Angsana New" w:hAnsi="Angsana New" w:cs="Angsana New"/>
            <w:sz w:val="22"/>
            <w:szCs w:val="22"/>
            <w:lang w:eastAsia="en-US"/>
          </w:rPr>
          <w:t>e</w:t>
        </w:r>
      </w:ins>
      <w:del w:id="1033" w:author="Author" w:date="2020-07-07T14:43:00Z">
        <w:r w:rsidRPr="0006583B" w:rsidDel="00C10A1A">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the helmet shield</w:t>
      </w:r>
      <w:ins w:id="1034" w:author="Author" w:date="2020-07-07T14:46:00Z">
        <w:r w:rsidR="00AF6F3C">
          <w:rPr>
            <w:rFonts w:ascii="Angsana New" w:eastAsia="Angsana New" w:hAnsi="Angsana New" w:cs="Angsana New"/>
            <w:sz w:val="22"/>
            <w:szCs w:val="22"/>
            <w:lang w:eastAsia="en-US"/>
          </w:rPr>
          <w:t>, and</w:t>
        </w:r>
      </w:ins>
      <w:del w:id="1035" w:author="Author" w:date="2020-07-07T14:46:00Z">
        <w:r w:rsidRPr="0006583B" w:rsidDel="00AF6F3C">
          <w:rPr>
            <w:rFonts w:ascii="Angsana New" w:eastAsia="Angsana New" w:hAnsi="Angsana New" w:cs="Angsana New"/>
            <w:sz w:val="22"/>
            <w:szCs w:val="22"/>
            <w:lang w:eastAsia="en-US"/>
          </w:rPr>
          <w:delText>. It</w:delText>
        </w:r>
      </w:del>
      <w:r w:rsidRPr="0006583B">
        <w:rPr>
          <w:rFonts w:ascii="Angsana New" w:eastAsia="Angsana New" w:hAnsi="Angsana New" w:cs="Angsana New"/>
          <w:sz w:val="22"/>
          <w:szCs w:val="22"/>
          <w:lang w:eastAsia="en-US"/>
        </w:rPr>
        <w:t xml:space="preserve"> </w:t>
      </w:r>
      <w:ins w:id="1036" w:author="Author" w:date="2020-07-07T14:43:00Z">
        <w:r w:rsidR="00184F35">
          <w:rPr>
            <w:rFonts w:ascii="Angsana New" w:eastAsia="Angsana New" w:hAnsi="Angsana New" w:cs="Angsana New"/>
            <w:sz w:val="22"/>
            <w:szCs w:val="22"/>
            <w:lang w:eastAsia="en-US"/>
          </w:rPr>
          <w:t>wa</w:t>
        </w:r>
      </w:ins>
      <w:del w:id="1037" w:author="Author" w:date="2020-07-07T14:43:00Z">
        <w:r w:rsidRPr="0006583B" w:rsidDel="00184F35">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fixed and removable.</w:t>
      </w:r>
    </w:p>
    <w:p w14:paraId="1B9BB52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3.3</w:t>
      </w:r>
      <w:del w:id="1038"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 xml:space="preserve"> User Identification Method</w:t>
      </w:r>
    </w:p>
    <w:p w14:paraId="3F80BD15" w14:textId="54124CF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3.3.1 Preprocessing. </w:t>
      </w:r>
      <w:del w:id="1039" w:author="Author" w:date="2020-07-07T12:08:00Z">
        <w:r w:rsidRPr="0006583B" w:rsidDel="005E57F5">
          <w:rPr>
            <w:rFonts w:ascii="Angsana New" w:eastAsia="Angsana New" w:hAnsi="Angsana New" w:cs="Angsana New"/>
            <w:sz w:val="22"/>
            <w:szCs w:val="22"/>
            <w:lang w:eastAsia="en-US"/>
          </w:rPr>
          <w:delText xml:space="preserve">The </w:delText>
        </w:r>
      </w:del>
      <w:ins w:id="1040" w:author="Author" w:date="2020-07-07T12:08:00Z">
        <w:r w:rsidR="005E57F5">
          <w:rPr>
            <w:rFonts w:ascii="Angsana New" w:eastAsia="Angsana New" w:hAnsi="Angsana New" w:cs="Angsana New"/>
            <w:sz w:val="22"/>
            <w:szCs w:val="22"/>
            <w:lang w:eastAsia="en-US"/>
          </w:rPr>
          <w:t>D</w:t>
        </w:r>
      </w:ins>
      <w:del w:id="1041" w:author="Author" w:date="2020-07-07T12:08:00Z">
        <w:r w:rsidRPr="0006583B" w:rsidDel="005E57F5">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ata acquisition </w:t>
      </w:r>
      <w:del w:id="1042" w:author="Author" w:date="2020-07-07T12:08:00Z">
        <w:r w:rsidRPr="0006583B" w:rsidDel="007017D4">
          <w:rPr>
            <w:rFonts w:ascii="Angsana New" w:eastAsia="Angsana New" w:hAnsi="Angsana New" w:cs="Angsana New"/>
            <w:sz w:val="22"/>
            <w:szCs w:val="22"/>
            <w:lang w:eastAsia="en-US"/>
          </w:rPr>
          <w:delText xml:space="preserve">starts </w:delText>
        </w:r>
      </w:del>
      <w:ins w:id="1043" w:author="Author" w:date="2020-07-07T12:08:00Z">
        <w:r w:rsidR="007017D4">
          <w:rPr>
            <w:rFonts w:ascii="Angsana New" w:eastAsia="Angsana New" w:hAnsi="Angsana New" w:cs="Angsana New"/>
            <w:sz w:val="22"/>
            <w:szCs w:val="22"/>
            <w:lang w:eastAsia="en-US"/>
          </w:rPr>
          <w:t>begins</w:t>
        </w:r>
        <w:r w:rsidR="007017D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when </w:t>
      </w:r>
      <w:del w:id="1044" w:author="Author" w:date="2020-07-07T14:46:00Z">
        <w:r w:rsidRPr="0006583B" w:rsidDel="00826F8B">
          <w:rPr>
            <w:rFonts w:ascii="Angsana New" w:eastAsia="Angsana New" w:hAnsi="Angsana New" w:cs="Angsana New"/>
            <w:sz w:val="22"/>
            <w:szCs w:val="22"/>
            <w:lang w:eastAsia="en-US"/>
          </w:rPr>
          <w:delText xml:space="preserve">the </w:delText>
        </w:r>
      </w:del>
      <w:ins w:id="1045" w:author="Author" w:date="2020-07-07T14:46:00Z">
        <w:r w:rsidR="00826F8B">
          <w:rPr>
            <w:rFonts w:ascii="Angsana New" w:eastAsia="Angsana New" w:hAnsi="Angsana New" w:cs="Angsana New"/>
            <w:sz w:val="22"/>
            <w:szCs w:val="22"/>
            <w:lang w:eastAsia="en-US"/>
          </w:rPr>
          <w:t>a</w:t>
        </w:r>
        <w:r w:rsidR="00826F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puts on the helmet. The voltage values of all </w:t>
      </w:r>
      <w:del w:id="1046" w:author="Author" w:date="2020-07-07T12:08:00Z">
        <w:r w:rsidRPr="0006583B" w:rsidDel="003A31BE">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pressure sen</w:t>
      </w:r>
      <w:r w:rsidRPr="0006583B">
        <w:rPr>
          <w:rFonts w:ascii="Angsana New" w:eastAsia="Angsana New" w:hAnsi="Angsana New" w:cs="Angsana New"/>
          <w:sz w:val="22"/>
          <w:szCs w:val="22"/>
          <w:lang w:eastAsia="en-US"/>
        </w:rPr>
        <w:softHyphen/>
        <w:t>sors are almost 5V when the helmet is not worn</w:t>
      </w:r>
      <w:ins w:id="1047" w:author="Author" w:date="2020-07-07T12:08:00Z">
        <w:r w:rsidR="00A15027">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the volt</w:t>
      </w:r>
      <w:r w:rsidRPr="0006583B">
        <w:rPr>
          <w:rFonts w:ascii="Angsana New" w:eastAsia="Angsana New" w:hAnsi="Angsana New" w:cs="Angsana New"/>
          <w:sz w:val="22"/>
          <w:szCs w:val="22"/>
          <w:lang w:eastAsia="en-US"/>
        </w:rPr>
        <w:softHyphen/>
        <w:t xml:space="preserve">age decreases when the helmet is worn. </w:t>
      </w:r>
      <w:ins w:id="1048" w:author="Author" w:date="2020-07-07T12:08:00Z">
        <w:r w:rsidR="00C16C5A">
          <w:rPr>
            <w:rFonts w:ascii="Angsana New" w:eastAsia="Angsana New" w:hAnsi="Angsana New" w:cs="Angsana New"/>
            <w:sz w:val="22"/>
            <w:szCs w:val="22"/>
            <w:lang w:eastAsia="en-US"/>
          </w:rPr>
          <w:t>Data from</w:t>
        </w:r>
        <w:r w:rsidR="00A15027">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32 pressure sensors </w:t>
      </w:r>
      <w:del w:id="1049" w:author="Author" w:date="2020-07-07T12:08:00Z">
        <w:r w:rsidRPr="0006583B" w:rsidDel="00C16C5A">
          <w:rPr>
            <w:rFonts w:ascii="Angsana New" w:eastAsia="Angsana New" w:hAnsi="Angsana New" w:cs="Angsana New"/>
            <w:sz w:val="22"/>
            <w:szCs w:val="22"/>
            <w:lang w:eastAsia="en-US"/>
          </w:rPr>
          <w:delText xml:space="preserve">data </w:delText>
        </w:r>
      </w:del>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[p</w:t>
      </w:r>
      <w:r w:rsidRPr="0006583B">
        <w:rPr>
          <w:rFonts w:ascii="Angsana New" w:eastAsia="Angsana New" w:hAnsi="Angsana New" w:cs="Angsana New"/>
          <w:sz w:val="16"/>
          <w:szCs w:val="16"/>
          <w:lang w:eastAsia="en-US"/>
        </w:rPr>
        <w:t>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 • ,p</w:t>
      </w:r>
      <w:r w:rsidRPr="0006583B">
        <w:rPr>
          <w:rFonts w:ascii="Angsana New" w:eastAsia="Angsana New" w:hAnsi="Angsana New" w:cs="Angsana New"/>
          <w:sz w:val="16"/>
          <w:szCs w:val="16"/>
          <w:lang w:eastAsia="en-US"/>
        </w:rPr>
        <w:t>32</w:t>
      </w:r>
      <w:r w:rsidRPr="0006583B">
        <w:rPr>
          <w:rFonts w:ascii="Angsana New" w:eastAsia="Angsana New" w:hAnsi="Angsana New" w:cs="Angsana New"/>
          <w:sz w:val="22"/>
          <w:szCs w:val="22"/>
          <w:lang w:eastAsia="en-US"/>
        </w:rPr>
        <w:t xml:space="preserve">(t)l are acquired at time </w:t>
      </w:r>
      <w:r w:rsidRPr="0006583B">
        <w:rPr>
          <w:rFonts w:ascii="Angsana New" w:eastAsia="Angsana New" w:hAnsi="Angsana New" w:cs="Angsana New"/>
          <w:b/>
          <w:bCs/>
          <w:i/>
          <w:iCs/>
          <w:spacing w:val="30"/>
          <w:sz w:val="22"/>
          <w:szCs w:val="22"/>
          <w:lang w:eastAsia="en-US"/>
        </w:rPr>
        <w:t>t</w:t>
      </w:r>
      <w:ins w:id="1050" w:author="Author" w:date="2020-07-07T12:08:00Z">
        <w:r w:rsidR="00402D90">
          <w:rPr>
            <w:rFonts w:ascii="Angsana New" w:eastAsia="Angsana New" w:hAnsi="Angsana New" w:cs="Angsana New"/>
            <w:bCs/>
            <w:iCs/>
            <w:spacing w:val="30"/>
            <w:sz w:val="22"/>
            <w:szCs w:val="22"/>
            <w:lang w:eastAsia="en-US"/>
          </w:rPr>
          <w:t>,</w:t>
        </w:r>
      </w:ins>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and the system segment</w:t>
      </w:r>
      <w:ins w:id="1051" w:author="Author" w:date="2020-07-07T12:08:00Z">
        <w:r w:rsidR="00FD4531">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the data over </w:t>
      </w:r>
      <w:ins w:id="1052" w:author="Author" w:date="2020-07-07T12:08:00Z">
        <w:r w:rsidR="003E183C">
          <w:rPr>
            <w:rFonts w:ascii="Angsana New" w:eastAsia="Angsana New" w:hAnsi="Angsana New" w:cs="Angsana New"/>
            <w:sz w:val="22"/>
            <w:szCs w:val="22"/>
            <w:lang w:eastAsia="en-US"/>
          </w:rPr>
          <w:t xml:space="preserve">a </w:t>
        </w:r>
      </w:ins>
      <w:r w:rsidRPr="0006583B">
        <w:rPr>
          <w:rFonts w:ascii="Angsana New" w:eastAsia="Angsana New" w:hAnsi="Angsana New" w:cs="Angsana New"/>
          <w:sz w:val="22"/>
          <w:szCs w:val="22"/>
          <w:lang w:eastAsia="en-US"/>
        </w:rPr>
        <w:t>2-</w:t>
      </w:r>
      <w:del w:id="1053" w:author="Author" w:date="2020-07-07T12:08:00Z">
        <w:r w:rsidRPr="0006583B" w:rsidDel="004734C9">
          <w:rPr>
            <w:rFonts w:ascii="Angsana New" w:eastAsia="Angsana New" w:hAnsi="Angsana New" w:cs="Angsana New"/>
            <w:sz w:val="22"/>
            <w:szCs w:val="22"/>
            <w:lang w:eastAsia="en-US"/>
          </w:rPr>
          <w:delText xml:space="preserve">second </w:delText>
        </w:r>
      </w:del>
      <w:ins w:id="1054" w:author="Author" w:date="2020-07-07T12:08:00Z">
        <w:r w:rsidR="004734C9">
          <w:rPr>
            <w:rFonts w:ascii="Angsana New" w:eastAsia="Angsana New" w:hAnsi="Angsana New" w:cs="Angsana New"/>
            <w:sz w:val="22"/>
            <w:szCs w:val="22"/>
            <w:lang w:eastAsia="en-US"/>
          </w:rPr>
          <w:t>s</w:t>
        </w:r>
        <w:r w:rsidR="004734C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window starting from </w:t>
      </w:r>
      <w:del w:id="1055" w:author="Author" w:date="2020-07-07T12:09:00Z">
        <w:r w:rsidRPr="0006583B" w:rsidDel="00BE7CC7">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sz w:val="22"/>
          <w:szCs w:val="22"/>
          <w:lang w:eastAsia="en-US"/>
        </w:rPr>
        <w:t>.</w:t>
      </w:r>
    </w:p>
    <w:p w14:paraId="48E29F67"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390A04E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"http://2"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"http://2"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"http://2"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"http://2"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"http://2"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08FFF317">
          <v:shape id="Picture 3" o:spid="_x0000_i1027" type="#_x0000_t75" alt="http://2" style="width:208.5pt;height:120pt;visibility:visible;mso-wrap-style:square;mso-width-percent:0;mso-height-percent:0;mso-width-percent:0;mso-height-percent:0" filled="t">
            <v:imagedata r:id="rId18" r:href="rId19"/>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506B5E52" w14:textId="23AA67A8" w:rsidR="00DA7CAC" w:rsidRPr="0006583B" w:rsidRDefault="00DA7CAC">
      <w:pPr>
        <w:rPr>
          <w:rFonts w:ascii="Angsana New" w:eastAsia="Angsana New" w:hAnsi="Angsana New" w:cs="Angsana New"/>
          <w:sz w:val="22"/>
          <w:szCs w:val="22"/>
        </w:rPr>
      </w:pPr>
      <w:bookmarkStart w:id="1056" w:name="bookmark4"/>
      <w:r w:rsidRPr="0006583B">
        <w:rPr>
          <w:rFonts w:ascii="Angsana New" w:eastAsia="Angsana New" w:hAnsi="Angsana New" w:cs="Angsana New"/>
          <w:b/>
          <w:bCs/>
          <w:sz w:val="22"/>
          <w:szCs w:val="22"/>
          <w:lang w:eastAsia="en-US"/>
        </w:rPr>
        <w:t>F</w:t>
      </w:r>
      <w:bookmarkStart w:id="1057" w:name="bookmark5"/>
      <w:bookmarkEnd w:id="1056"/>
      <w:r w:rsidRPr="0006583B">
        <w:rPr>
          <w:rFonts w:ascii="Angsana New" w:eastAsia="Angsana New" w:hAnsi="Angsana New" w:cs="Angsana New"/>
          <w:b/>
          <w:bCs/>
          <w:sz w:val="22"/>
          <w:szCs w:val="22"/>
          <w:lang w:eastAsia="en-US"/>
        </w:rPr>
        <w:t>i</w:t>
      </w:r>
      <w:bookmarkStart w:id="1058" w:name="bookmark6"/>
      <w:bookmarkEnd w:id="1057"/>
      <w:r w:rsidRPr="0006583B">
        <w:rPr>
          <w:rFonts w:ascii="Angsana New" w:eastAsia="Angsana New" w:hAnsi="Angsana New" w:cs="Angsana New"/>
          <w:b/>
          <w:bCs/>
          <w:sz w:val="22"/>
          <w:szCs w:val="22"/>
          <w:lang w:eastAsia="en-US"/>
        </w:rPr>
        <w:t>g</w:t>
      </w:r>
      <w:bookmarkEnd w:id="1058"/>
      <w:r w:rsidRPr="0006583B">
        <w:rPr>
          <w:rFonts w:ascii="Angsana New" w:eastAsia="Angsana New" w:hAnsi="Angsana New" w:cs="Angsana New"/>
          <w:b/>
          <w:bCs/>
          <w:sz w:val="22"/>
          <w:szCs w:val="22"/>
          <w:lang w:eastAsia="en-US"/>
        </w:rPr>
        <w:t xml:space="preserve">ure 3: Structure of </w:t>
      </w:r>
      <w:del w:id="1059"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0" w:author="Author" w:date="2020-07-07T12:09:00Z">
        <w:r w:rsidR="00424AF7">
          <w:rPr>
            <w:rFonts w:ascii="Angsana New" w:eastAsia="Angsana New" w:hAnsi="Angsana New" w:cs="Angsana New"/>
            <w:b/>
            <w:bCs/>
            <w:sz w:val="22"/>
            <w:szCs w:val="22"/>
            <w:lang w:eastAsia="en-US"/>
          </w:rPr>
          <w:t>.</w:t>
        </w:r>
      </w:ins>
    </w:p>
    <w:p w14:paraId="420E5D69"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"http://3"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"http://3"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"http://3"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"http://3"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"http://3"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"http://3"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w:instrText>
      </w:r>
      <w:r w:rsidR="00717AE1">
        <w:rPr>
          <w:rFonts w:ascii="Angsana New" w:eastAsia="Angsana New" w:hAnsi="Angsana New" w:cs="Angsana New"/>
          <w:noProof/>
          <w:sz w:val="20"/>
          <w:szCs w:val="20"/>
        </w:rPr>
        <w:instrText>p://3"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10F8CF01">
          <v:shape id="Picture 4" o:spid="_x0000_i1028" type="#_x0000_t75" alt="http://3" style="width:141.5pt;height:107.5pt;visibility:visible;mso-wrap-style:square;mso-width-percent:0;mso-height-percent:0;mso-width-percent:0;mso-height-percent:0" filled="t">
            <v:imagedata r:id="rId20" r:href="rId21"/>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3C225505" w14:textId="434B3A1C" w:rsidR="00DA7CAC" w:rsidRPr="0006583B" w:rsidRDefault="00DA7CAC">
      <w:pPr>
        <w:rPr>
          <w:rFonts w:ascii="Angsana New" w:eastAsia="Angsana New" w:hAnsi="Angsana New" w:cs="Angsana New"/>
          <w:sz w:val="22"/>
          <w:szCs w:val="22"/>
        </w:rPr>
      </w:pPr>
      <w:bookmarkStart w:id="1061" w:name="bookmark7"/>
      <w:r w:rsidRPr="0006583B">
        <w:rPr>
          <w:rFonts w:ascii="Angsana New" w:eastAsia="Angsana New" w:hAnsi="Angsana New" w:cs="Angsana New"/>
          <w:b/>
          <w:bCs/>
          <w:sz w:val="22"/>
          <w:szCs w:val="22"/>
          <w:lang w:eastAsia="en-US"/>
        </w:rPr>
        <w:t>F</w:t>
      </w:r>
      <w:bookmarkEnd w:id="1061"/>
      <w:r w:rsidRPr="0006583B">
        <w:rPr>
          <w:rFonts w:ascii="Angsana New" w:eastAsia="Angsana New" w:hAnsi="Angsana New" w:cs="Angsana New"/>
          <w:b/>
          <w:bCs/>
          <w:sz w:val="22"/>
          <w:szCs w:val="22"/>
          <w:lang w:eastAsia="en-US"/>
        </w:rPr>
        <w:t xml:space="preserve">igure 4: Appearance of </w:t>
      </w:r>
      <w:del w:id="1062" w:author="Author" w:date="2020-07-07T12:09:00Z">
        <w:r w:rsidRPr="0006583B" w:rsidDel="00424AF7">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3" w:author="Author" w:date="2020-07-07T12:09:00Z">
        <w:r w:rsidR="00424AF7">
          <w:rPr>
            <w:rFonts w:ascii="Angsana New" w:eastAsia="Angsana New" w:hAnsi="Angsana New" w:cs="Angsana New"/>
            <w:b/>
            <w:bCs/>
            <w:sz w:val="22"/>
            <w:szCs w:val="22"/>
            <w:lang w:eastAsia="en-US"/>
          </w:rPr>
          <w:t>.</w:t>
        </w:r>
      </w:ins>
    </w:p>
    <w:p w14:paraId="0C246C6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"http://4"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"http://4"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"http://4"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"http://4"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"http://4"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"http://4"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"http://4"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5078D01E">
          <v:shape id="Picture 5" o:spid="_x0000_i1029" type="#_x0000_t75" alt="http://4" style="width:196.5pt;height:148.5pt;visibility:visible;mso-wrap-style:square;mso-width-percent:0;mso-height-percent:0;mso-width-percent:0;mso-height-percent:0" filled="t">
            <v:imagedata r:id="rId22" r:href="rId23"/>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C602946" w14:textId="380057E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5: </w:t>
      </w:r>
      <w:del w:id="1064" w:author="Author" w:date="2020-07-07T12:09:00Z">
        <w:r w:rsidRPr="0006583B" w:rsidDel="00146365">
          <w:rPr>
            <w:rFonts w:ascii="Angsana New" w:eastAsia="Angsana New" w:hAnsi="Angsana New" w:cs="Angsana New"/>
            <w:b/>
            <w:bCs/>
            <w:sz w:val="22"/>
            <w:szCs w:val="22"/>
            <w:lang w:eastAsia="en-US"/>
          </w:rPr>
          <w:delText xml:space="preserve">Inside </w:delText>
        </w:r>
      </w:del>
      <w:ins w:id="1065" w:author="Author" w:date="2020-07-07T12:09:00Z">
        <w:r w:rsidR="00146365">
          <w:rPr>
            <w:rFonts w:ascii="Angsana New" w:eastAsia="Angsana New" w:hAnsi="Angsana New" w:cs="Angsana New"/>
            <w:b/>
            <w:bCs/>
            <w:sz w:val="22"/>
            <w:szCs w:val="22"/>
            <w:lang w:eastAsia="en-US"/>
          </w:rPr>
          <w:t>Interior</w:t>
        </w:r>
        <w:r w:rsidR="00146365"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 xml:space="preserve">of </w:t>
      </w:r>
      <w:del w:id="1066" w:author="Author" w:date="2020-07-07T12:09:00Z">
        <w:r w:rsidRPr="0006583B" w:rsidDel="00146365">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device</w:t>
      </w:r>
      <w:ins w:id="1067" w:author="Author" w:date="2020-07-07T12:09:00Z">
        <w:r w:rsidR="00146365">
          <w:rPr>
            <w:rFonts w:ascii="Angsana New" w:eastAsia="Angsana New" w:hAnsi="Angsana New" w:cs="Angsana New"/>
            <w:b/>
            <w:bCs/>
            <w:sz w:val="22"/>
            <w:szCs w:val="22"/>
            <w:lang w:eastAsia="en-US"/>
          </w:rPr>
          <w:t>.</w:t>
        </w:r>
      </w:ins>
    </w:p>
    <w:p w14:paraId="401C4B8E" w14:textId="0AC4535B"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Time </w:t>
      </w:r>
      <w:r w:rsidRPr="0006583B">
        <w:rPr>
          <w:rFonts w:ascii="Angsana New" w:eastAsia="Angsana New" w:hAnsi="Angsana New" w:cs="Angsana New"/>
          <w:b/>
          <w:bCs/>
          <w:i/>
          <w:iCs/>
          <w:sz w:val="22"/>
          <w:szCs w:val="22"/>
          <w:lang w:eastAsia="en-US"/>
        </w:rPr>
        <w:t>t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time </w:t>
      </w:r>
      <w:del w:id="1068" w:author="Author" w:date="2020-07-07T12:09:00Z">
        <w:r w:rsidRPr="0006583B" w:rsidDel="00171E6E">
          <w:rPr>
            <w:rFonts w:ascii="Angsana New" w:eastAsia="Angsana New" w:hAnsi="Angsana New" w:cs="Angsana New"/>
            <w:sz w:val="22"/>
            <w:szCs w:val="22"/>
            <w:lang w:eastAsia="en-US"/>
          </w:rPr>
          <w:delText xml:space="preserve">when </w:delText>
        </w:r>
      </w:del>
      <w:ins w:id="1069" w:author="Author" w:date="2020-07-07T12:09:00Z">
        <w:r w:rsidR="00171E6E">
          <w:rPr>
            <w:rFonts w:ascii="Angsana New" w:eastAsia="Angsana New" w:hAnsi="Angsana New" w:cs="Angsana New"/>
            <w:sz w:val="22"/>
            <w:szCs w:val="22"/>
            <w:lang w:eastAsia="en-US"/>
          </w:rPr>
          <w:t>at which</w:t>
        </w:r>
        <w:r w:rsidR="00171E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change of the sum of 32 dimen</w:t>
      </w:r>
      <w:r w:rsidRPr="0006583B">
        <w:rPr>
          <w:rFonts w:ascii="Angsana New" w:eastAsia="Angsana New" w:hAnsi="Angsana New" w:cs="Angsana New"/>
          <w:sz w:val="22"/>
          <w:szCs w:val="22"/>
          <w:lang w:eastAsia="en-US"/>
        </w:rPr>
        <w:softHyphen/>
        <w:t xml:space="preserve">sions per sample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16"/>
          <w:szCs w:val="16"/>
          <w:vertAlign w:val="superscript"/>
          <w:lang w:eastAsia="en-US"/>
        </w:rPr>
        <w:t>3</w:t>
      </w:r>
      <w:r w:rsidRPr="0006583B">
        <w:rPr>
          <w:rFonts w:ascii="Angsana New" w:eastAsia="Angsana New" w:hAnsi="Angsana New" w:cs="Angsana New"/>
          <w:sz w:val="16"/>
          <w:szCs w:val="16"/>
          <w:lang w:eastAsia="en-US"/>
        </w:rPr>
        <w:t xml:space="preserve">=1 </w:t>
      </w:r>
      <w:r w:rsidRPr="0006583B">
        <w:rPr>
          <w:rFonts w:ascii="Angsana New" w:eastAsia="Angsana New" w:hAnsi="Angsana New" w:cs="Angsana New"/>
          <w:b/>
          <w:bCs/>
          <w:i/>
          <w:iCs/>
          <w:spacing w:val="30"/>
          <w:sz w:val="22"/>
          <w:szCs w:val="22"/>
          <w:lang w:eastAsia="en-US"/>
        </w:rPr>
        <w:t>(pi</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1)) is </w:t>
      </w:r>
      <w:del w:id="1070" w:author="Author" w:date="2020-07-07T12:09:00Z">
        <w:r w:rsidRPr="0006583B" w:rsidDel="007A66F4">
          <w:rPr>
            <w:rFonts w:ascii="Angsana New" w:eastAsia="Angsana New" w:hAnsi="Angsana New" w:cs="Angsana New"/>
            <w:sz w:val="22"/>
            <w:szCs w:val="22"/>
            <w:lang w:eastAsia="en-US"/>
          </w:rPr>
          <w:delText xml:space="preserve">first </w:delText>
        </w:r>
      </w:del>
      <w:r w:rsidRPr="0006583B">
        <w:rPr>
          <w:rFonts w:ascii="Angsana New" w:eastAsia="Angsana New" w:hAnsi="Angsana New" w:cs="Angsana New"/>
          <w:sz w:val="22"/>
          <w:szCs w:val="22"/>
          <w:lang w:eastAsia="en-US"/>
        </w:rPr>
        <w:t xml:space="preserve">less than 1V for 11 consecutive samples (11/30 </w:t>
      </w:r>
      <w:del w:id="1071" w:author="Author" w:date="2020-07-07T12:10:00Z">
        <w:r w:rsidRPr="0006583B" w:rsidDel="00116A3F">
          <w:rPr>
            <w:rFonts w:ascii="Angsana New" w:eastAsia="Angsana New" w:hAnsi="Angsana New" w:cs="Angsana New"/>
            <w:sz w:val="22"/>
            <w:szCs w:val="22"/>
            <w:lang w:eastAsia="en-US"/>
          </w:rPr>
          <w:delText>second</w:delText>
        </w:r>
      </w:del>
      <w:ins w:id="1072" w:author="Author" w:date="2020-07-07T12:10:00Z">
        <w:r w:rsidR="00116A3F">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073" w:author="Author" w:date="2020-07-07T12:10:00Z">
        <w:r w:rsidRPr="0006583B" w:rsidDel="00767E8D">
          <w:rPr>
            <w:rFonts w:ascii="Angsana New" w:eastAsia="Angsana New" w:hAnsi="Angsana New" w:cs="Angsana New"/>
            <w:sz w:val="22"/>
            <w:szCs w:val="22"/>
            <w:lang w:eastAsia="en-US"/>
          </w:rPr>
          <w:delText>i.e</w:delText>
        </w:r>
      </w:del>
      <w:ins w:id="1074" w:author="Author" w:date="2020-07-07T12:10:00Z">
        <w:r w:rsidR="00767E8D">
          <w:rPr>
            <w:rFonts w:ascii="Angsana New" w:eastAsia="Angsana New" w:hAnsi="Angsana New" w:cs="Angsana New"/>
            <w:sz w:val="22"/>
            <w:szCs w:val="22"/>
            <w:lang w:eastAsia="en-US"/>
          </w:rPr>
          <w:t>that is,</w:t>
        </w:r>
      </w:ins>
      <w:del w:id="1075" w:author="Author" w:date="2020-07-07T12:10:00Z">
        <w:r w:rsidRPr="0006583B" w:rsidDel="00767E8D">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34"/>
          <w:szCs w:val="34"/>
          <w:lang w:eastAsia="en-US"/>
        </w:rPr>
        <w:t>2</w:t>
      </w:r>
      <w:r w:rsidRPr="0006583B">
        <w:rPr>
          <w:rFonts w:ascii="Angsana New" w:eastAsia="Angsana New" w:hAnsi="Angsana New" w:cs="Angsana New"/>
          <w:sz w:val="34"/>
          <w:szCs w:val="34"/>
          <w:vertAlign w:val="superscript"/>
          <w:lang w:eastAsia="en-US"/>
        </w:rPr>
        <w:t>3</w:t>
      </w:r>
      <w:r w:rsidRPr="0006583B">
        <w:rPr>
          <w:rFonts w:ascii="Angsana New" w:eastAsia="Angsana New" w:hAnsi="Angsana New" w:cs="Angsana New"/>
          <w:sz w:val="34"/>
          <w:szCs w:val="34"/>
          <w:lang w:eastAsia="en-US"/>
        </w:rPr>
        <w:t>=;</w:t>
      </w:r>
      <w:r w:rsidRPr="0006583B">
        <w:rPr>
          <w:rFonts w:ascii="Angsana New" w:eastAsia="Angsana New" w:hAnsi="Angsana New" w:cs="Angsana New"/>
          <w:smallCaps/>
          <w:sz w:val="10"/>
          <w:szCs w:val="10"/>
          <w:lang w:eastAsia="en-US"/>
        </w:rPr>
        <w:t xml:space="preserve">l </w:t>
      </w:r>
      <w:r w:rsidRPr="0006583B">
        <w:rPr>
          <w:rFonts w:ascii="Angsana New" w:eastAsia="Angsana New" w:hAnsi="Angsana New" w:cs="Angsana New"/>
          <w:b/>
          <w:bCs/>
          <w:i/>
          <w:iCs/>
          <w:spacing w:val="30"/>
          <w:sz w:val="22"/>
          <w:szCs w:val="22"/>
          <w:lang w:eastAsia="en-US"/>
        </w:rPr>
        <w:t>(pi(t)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pi</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&lt; 1[V]</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i</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 • • ,T</w:t>
      </w:r>
      <w:r w:rsidRPr="0006583B">
        <w:rPr>
          <w:rFonts w:ascii="Angsana New" w:eastAsia="Angsana New" w:hAnsi="Angsana New" w:cs="Angsana New"/>
          <w:b/>
          <w:bCs/>
          <w:i/>
          <w:iCs/>
          <w:sz w:val="22"/>
          <w:szCs w:val="22"/>
          <w:vertAlign w:val="subscript"/>
          <w:lang w:eastAsia="en-US"/>
        </w:rPr>
        <w:t>S</w:t>
      </w:r>
      <w:r w:rsidRPr="0006583B">
        <w:rPr>
          <w:rFonts w:ascii="Angsana New" w:eastAsia="Angsana New" w:hAnsi="Angsana New" w:cs="Angsana New"/>
          <w:b/>
          <w:bCs/>
          <w:i/>
          <w:iCs/>
          <w:sz w:val="22"/>
          <w:szCs w:val="22"/>
          <w:lang w:eastAsia="en-US"/>
        </w:rPr>
        <w:t xml:space="preserve"> - </w:t>
      </w:r>
      <w:r w:rsidRPr="0006583B">
        <w:rPr>
          <w:rFonts w:ascii="Angsana New" w:eastAsia="Angsana New" w:hAnsi="Angsana New" w:cs="Angsana New"/>
          <w:sz w:val="22"/>
          <w:szCs w:val="22"/>
          <w:lang w:eastAsia="en-US"/>
        </w:rPr>
        <w:t>10)</w:t>
      </w:r>
      <w:ins w:id="1076" w:author="Author" w:date="2020-07-07T12:10:00Z">
        <w:r w:rsidR="006914FB">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The average value over the window x;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sz w:val="34"/>
          <w:szCs w:val="34"/>
          <w:lang w:eastAsia="en-US"/>
        </w:rPr>
        <w:t xml:space="preserve">) = </w:t>
      </w:r>
      <w:proofErr w:type="spellStart"/>
      <w:r w:rsidRPr="0006583B">
        <w:rPr>
          <w:rFonts w:ascii="Angsana New" w:eastAsia="Angsana New" w:hAnsi="Angsana New" w:cs="Angsana New"/>
          <w:sz w:val="34"/>
          <w:szCs w:val="34"/>
          <w:lang w:eastAsia="en-US"/>
        </w:rPr>
        <w:t>Ej</w:t>
      </w:r>
      <w:proofErr w:type="spellEnd"/>
      <w:r w:rsidRPr="0006583B">
        <w:rPr>
          <w:rFonts w:ascii="Angsana New" w:eastAsia="Angsana New" w:hAnsi="Angsana New" w:cs="Angsana New"/>
          <w:sz w:val="34"/>
          <w:szCs w:val="34"/>
          <w:lang w:eastAsia="en-US"/>
        </w:rPr>
        <w:t xml:space="preserve">=+^ </w:t>
      </w:r>
      <w:r w:rsidRPr="0006583B">
        <w:rPr>
          <w:rFonts w:ascii="Angsana New" w:eastAsia="Angsana New" w:hAnsi="Angsana New" w:cs="Angsana New"/>
          <w:sz w:val="16"/>
          <w:szCs w:val="16"/>
          <w:vertAlign w:val="superscript"/>
          <w:lang w:eastAsia="en-US"/>
        </w:rPr>
        <w:t>1</w:t>
      </w:r>
      <w:r w:rsidRPr="0006583B">
        <w:rPr>
          <w:rFonts w:ascii="Angsana New" w:eastAsia="Angsana New" w:hAnsi="Angsana New" w:cs="Angsana New"/>
          <w:sz w:val="16"/>
          <w:szCs w:val="16"/>
          <w:lang w:eastAsia="en-US"/>
        </w:rPr>
        <w:t xml:space="preserve"> </w:t>
      </w:r>
      <w:r w:rsidRPr="0006583B">
        <w:rPr>
          <w:rFonts w:ascii="Angsana New" w:eastAsia="Angsana New" w:hAnsi="Angsana New" w:cs="Angsana New"/>
          <w:b/>
          <w:bCs/>
          <w:i/>
          <w:iCs/>
          <w:sz w:val="22"/>
          <w:szCs w:val="22"/>
          <w:lang w:eastAsia="en-US"/>
        </w:rPr>
        <w:t xml:space="preserve">pi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for sensor channel</w:t>
      </w:r>
      <w:r w:rsidRPr="000D648D">
        <w:rPr>
          <w:rFonts w:ascii="Angsana New" w:eastAsia="Angsana New" w:hAnsi="Angsana New" w:cs="Angsana New"/>
          <w:i/>
          <w:sz w:val="22"/>
          <w:szCs w:val="22"/>
          <w:lang w:eastAsia="en-US"/>
        </w:rPr>
        <w:t xml:space="preserve"> </w:t>
      </w:r>
      <w:proofErr w:type="spellStart"/>
      <w:r w:rsidRPr="000D648D">
        <w:rPr>
          <w:rFonts w:ascii="Angsana New" w:eastAsia="Angsana New" w:hAnsi="Angsana New" w:cs="Angsana New"/>
          <w:i/>
          <w:sz w:val="22"/>
          <w:szCs w:val="22"/>
          <w:lang w:eastAsia="en-US"/>
        </w:rPr>
        <w:t>i</w:t>
      </w:r>
      <w:proofErr w:type="spellEnd"/>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i</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1, • • </w:t>
      </w:r>
      <w:proofErr w:type="gramStart"/>
      <w:r w:rsidRPr="0006583B">
        <w:rPr>
          <w:rFonts w:ascii="Angsana New" w:eastAsia="Angsana New" w:hAnsi="Angsana New" w:cs="Angsana New"/>
          <w:b/>
          <w:bCs/>
          <w:i/>
          <w:iCs/>
          <w:sz w:val="22"/>
          <w:szCs w:val="22"/>
          <w:lang w:eastAsia="en-US"/>
        </w:rPr>
        <w:t>• ,</w:t>
      </w:r>
      <w:proofErr w:type="gram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32) is calculated, where </w:t>
      </w:r>
      <w:r w:rsidRPr="0006583B">
        <w:rPr>
          <w:rFonts w:ascii="Angsana New" w:eastAsia="Angsana New" w:hAnsi="Angsana New" w:cs="Angsana New"/>
          <w:b/>
          <w:bCs/>
          <w:i/>
          <w:iCs/>
          <w:spacing w:val="30"/>
          <w:sz w:val="22"/>
          <w:szCs w:val="22"/>
          <w:lang w:eastAsia="en-US"/>
        </w:rPr>
        <w:t>N</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is the number of samples in the window. We then obtain a 32-dimensional vector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proofErr w:type="gramStart"/>
      <w:r w:rsidRPr="0006583B">
        <w:rPr>
          <w:rFonts w:ascii="Angsana New" w:eastAsia="Angsana New" w:hAnsi="Angsana New" w:cs="Angsana New"/>
          <w:b/>
          <w:bCs/>
          <w:i/>
          <w:iCs/>
          <w:sz w:val="22"/>
          <w:szCs w:val="22"/>
          <w:lang w:eastAsia="en-US"/>
        </w:rPr>
        <w:t>),..</w:t>
      </w:r>
      <w:proofErr w:type="gramEnd"/>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pacing w:val="30"/>
          <w:sz w:val="22"/>
          <w:szCs w:val="22"/>
          <w:lang w:eastAsia="en-US"/>
        </w:rPr>
        <w:t>.,p</w:t>
      </w:r>
      <w:proofErr w:type="gramEnd"/>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as a feature.</w:t>
      </w:r>
    </w:p>
    <w:p w14:paraId="188B5A6F" w14:textId="7F32401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3.3.2 </w:t>
      </w:r>
      <w:r w:rsidRPr="0006583B">
        <w:rPr>
          <w:rFonts w:ascii="Angsana New" w:eastAsia="Angsana New" w:hAnsi="Angsana New" w:cs="Angsana New"/>
          <w:b/>
          <w:bCs/>
          <w:i/>
          <w:iCs/>
          <w:sz w:val="22"/>
          <w:szCs w:val="22"/>
          <w:lang w:eastAsia="en-US"/>
        </w:rPr>
        <w:t xml:space="preserve">Identification. </w:t>
      </w:r>
      <w:r w:rsidRPr="0006583B">
        <w:rPr>
          <w:rFonts w:ascii="Angsana New" w:eastAsia="Angsana New" w:hAnsi="Angsana New" w:cs="Angsana New"/>
          <w:sz w:val="22"/>
          <w:szCs w:val="22"/>
          <w:lang w:eastAsia="en-US"/>
        </w:rPr>
        <w:t xml:space="preserve">Given training data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proofErr w:type="spellEnd"/>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from </w:t>
      </w:r>
      <w:del w:id="1077" w:author="Author" w:date="2020-07-07T12:10:00Z">
        <w:r w:rsidRPr="0006583B" w:rsidDel="00192FA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who are expected to use the helmet by wearing the helmet </w:t>
      </w:r>
      <w:ins w:id="1078" w:author="Author" w:date="2020-07-07T12:11:00Z">
        <w:r w:rsidR="007F7B9E">
          <w:rPr>
            <w:rFonts w:ascii="Angsana New" w:eastAsia="Angsana New" w:hAnsi="Angsana New" w:cs="Angsana New"/>
            <w:sz w:val="22"/>
            <w:szCs w:val="22"/>
            <w:lang w:eastAsia="en-US"/>
          </w:rPr>
          <w:t xml:space="preserve">a total of </w:t>
        </w:r>
      </w:ins>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times</w:t>
      </w:r>
      <w:del w:id="1079" w:author="Author" w:date="2020-07-07T12:11:00Z">
        <w:r w:rsidRPr="0006583B" w:rsidDel="007F7B9E">
          <w:rPr>
            <w:rFonts w:ascii="Angsana New" w:eastAsia="Angsana New" w:hAnsi="Angsana New" w:cs="Angsana New"/>
            <w:sz w:val="22"/>
            <w:szCs w:val="22"/>
            <w:lang w:eastAsia="en-US"/>
          </w:rPr>
          <w:delText xml:space="preserve"> in total</w:delText>
        </w:r>
      </w:del>
      <w:r w:rsidRPr="0006583B">
        <w:rPr>
          <w:rFonts w:ascii="Angsana New" w:eastAsia="Angsana New" w:hAnsi="Angsana New" w:cs="Angsana New"/>
          <w:sz w:val="22"/>
          <w:szCs w:val="22"/>
          <w:lang w:eastAsia="en-US"/>
        </w:rPr>
        <w:t xml:space="preserve"> in advance, the SVM is trained with the training data, where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w:t>
      </w:r>
    </w:p>
    <w:p w14:paraId="3519119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"http://5"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"http://5"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"http://5"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"http://5"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"http://5"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"http://5"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"http://5"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14A12040">
          <v:shape id="Picture 6" o:spid="_x0000_i1030" type="#_x0000_t75" alt="http://5" style="width:199.5pt;height:162pt;visibility:visible;mso-wrap-style:square;mso-width-percent:0;mso-height-percent:0;mso-width-percent:0;mso-height-percent:0" filled="t">
            <v:imagedata r:id="rId24" r:href="rId25"/>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DC5A435" w14:textId="5299B3E7" w:rsidR="00DA7CAC" w:rsidRPr="0006583B" w:rsidRDefault="00DA7CAC">
      <w:pPr>
        <w:rPr>
          <w:rFonts w:ascii="Angsana New" w:eastAsia="Angsana New" w:hAnsi="Angsana New" w:cs="Angsana New"/>
          <w:sz w:val="22"/>
          <w:szCs w:val="22"/>
        </w:rPr>
      </w:pPr>
      <w:bookmarkStart w:id="1080" w:name="bookmark8"/>
      <w:r w:rsidRPr="0006583B">
        <w:rPr>
          <w:rFonts w:ascii="Angsana New" w:eastAsia="Angsana New" w:hAnsi="Angsana New" w:cs="Angsana New"/>
          <w:b/>
          <w:bCs/>
          <w:sz w:val="22"/>
          <w:szCs w:val="22"/>
          <w:lang w:eastAsia="en-US"/>
        </w:rPr>
        <w:lastRenderedPageBreak/>
        <w:t>F</w:t>
      </w:r>
      <w:bookmarkEnd w:id="1080"/>
      <w:r w:rsidRPr="0006583B">
        <w:rPr>
          <w:rFonts w:ascii="Angsana New" w:eastAsia="Angsana New" w:hAnsi="Angsana New" w:cs="Angsana New"/>
          <w:b/>
          <w:bCs/>
          <w:sz w:val="22"/>
          <w:szCs w:val="22"/>
          <w:lang w:eastAsia="en-US"/>
        </w:rPr>
        <w:t xml:space="preserve">igure 6: Mounting </w:t>
      </w:r>
      <w:ins w:id="1081" w:author="Author" w:date="2020-07-07T12:11:00Z">
        <w:r w:rsidR="00972DD2">
          <w:rPr>
            <w:rFonts w:ascii="Angsana New" w:eastAsia="Angsana New" w:hAnsi="Angsana New" w:cs="Angsana New"/>
            <w:b/>
            <w:bCs/>
            <w:sz w:val="22"/>
            <w:szCs w:val="22"/>
            <w:lang w:eastAsia="en-US"/>
          </w:rPr>
          <w:t>m</w:t>
        </w:r>
      </w:ins>
      <w:del w:id="1082" w:author="Author" w:date="2020-07-07T12:11:00Z">
        <w:r w:rsidRPr="0006583B" w:rsidDel="00972DD2">
          <w:rPr>
            <w:rFonts w:ascii="Angsana New" w:eastAsia="Angsana New" w:hAnsi="Angsana New" w:cs="Angsana New"/>
            <w:b/>
            <w:bCs/>
            <w:sz w:val="22"/>
            <w:szCs w:val="22"/>
            <w:lang w:eastAsia="en-US"/>
          </w:rPr>
          <w:delText>M</w:delText>
        </w:r>
      </w:del>
      <w:r w:rsidRPr="0006583B">
        <w:rPr>
          <w:rFonts w:ascii="Angsana New" w:eastAsia="Angsana New" w:hAnsi="Angsana New" w:cs="Angsana New"/>
          <w:b/>
          <w:bCs/>
          <w:sz w:val="22"/>
          <w:szCs w:val="22"/>
          <w:lang w:eastAsia="en-US"/>
        </w:rPr>
        <w:t xml:space="preserve">ethod for </w:t>
      </w:r>
      <w:ins w:id="1083" w:author="Author" w:date="2020-07-07T12:11:00Z">
        <w:r w:rsidR="00972DD2">
          <w:rPr>
            <w:rFonts w:ascii="Angsana New" w:eastAsia="Angsana New" w:hAnsi="Angsana New" w:cs="Angsana New"/>
            <w:b/>
            <w:bCs/>
            <w:sz w:val="22"/>
            <w:szCs w:val="22"/>
            <w:lang w:eastAsia="en-US"/>
          </w:rPr>
          <w:t>p</w:t>
        </w:r>
      </w:ins>
      <w:del w:id="1084" w:author="Author" w:date="2020-07-07T12:11:00Z">
        <w:r w:rsidRPr="0006583B" w:rsidDel="00972DD2">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ressure </w:t>
      </w:r>
      <w:ins w:id="1085" w:author="Author" w:date="2020-07-07T12:11:00Z">
        <w:r w:rsidR="00972DD2">
          <w:rPr>
            <w:rFonts w:ascii="Angsana New" w:eastAsia="Angsana New" w:hAnsi="Angsana New" w:cs="Angsana New"/>
            <w:b/>
            <w:bCs/>
            <w:sz w:val="22"/>
            <w:szCs w:val="22"/>
            <w:lang w:eastAsia="en-US"/>
          </w:rPr>
          <w:t>s</w:t>
        </w:r>
      </w:ins>
      <w:del w:id="1086" w:author="Author" w:date="2020-07-07T12:11:00Z">
        <w:r w:rsidRPr="0006583B" w:rsidDel="00972DD2">
          <w:rPr>
            <w:rFonts w:ascii="Angsana New" w:eastAsia="Angsana New" w:hAnsi="Angsana New" w:cs="Angsana New"/>
            <w:b/>
            <w:bCs/>
            <w:sz w:val="22"/>
            <w:szCs w:val="22"/>
            <w:lang w:eastAsia="en-US"/>
          </w:rPr>
          <w:delText>S</w:delText>
        </w:r>
      </w:del>
      <w:r w:rsidRPr="0006583B">
        <w:rPr>
          <w:rFonts w:ascii="Angsana New" w:eastAsia="Angsana New" w:hAnsi="Angsana New" w:cs="Angsana New"/>
          <w:b/>
          <w:bCs/>
          <w:sz w:val="22"/>
          <w:szCs w:val="22"/>
          <w:lang w:eastAsia="en-US"/>
        </w:rPr>
        <w:t>ensors</w:t>
      </w:r>
      <w:ins w:id="1087" w:author="Author" w:date="2020-07-07T12:11:00Z">
        <w:r w:rsidR="00972DD2">
          <w:rPr>
            <w:rFonts w:ascii="Angsana New" w:eastAsia="Angsana New" w:hAnsi="Angsana New" w:cs="Angsana New"/>
            <w:b/>
            <w:bCs/>
            <w:sz w:val="22"/>
            <w:szCs w:val="22"/>
            <w:lang w:eastAsia="en-US"/>
          </w:rPr>
          <w:t>.</w:t>
        </w:r>
      </w:ins>
    </w:p>
    <w:p w14:paraId="42393582"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"http://6"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"http://6"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"http://6"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"http://6"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"http://6"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"http://6"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"http://6"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2B482274">
          <v:shape id="Picture 7" o:spid="_x0000_i1031" type="#_x0000_t75" alt="http://6" style="width:253pt;height:114.5pt;visibility:visible;mso-wrap-style:square;mso-width-percent:0;mso-height-percent:0;mso-width-percent:0;mso-height-percent:0" filled="t">
            <v:imagedata r:id="rId26" r:href="rId27"/>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27C6952B" w14:textId="483D12A0" w:rsidR="00DA7CAC" w:rsidRPr="0006583B" w:rsidRDefault="00DA7CAC">
      <w:pPr>
        <w:rPr>
          <w:rFonts w:ascii="Angsana New" w:eastAsia="Angsana New" w:hAnsi="Angsana New" w:cs="Angsana New"/>
          <w:sz w:val="22"/>
          <w:szCs w:val="22"/>
        </w:rPr>
      </w:pPr>
      <w:bookmarkStart w:id="1088" w:name="bookmark9"/>
      <w:r w:rsidRPr="0006583B">
        <w:rPr>
          <w:rFonts w:ascii="Angsana New" w:eastAsia="Angsana New" w:hAnsi="Angsana New" w:cs="Angsana New"/>
          <w:b/>
          <w:bCs/>
          <w:sz w:val="22"/>
          <w:szCs w:val="22"/>
          <w:lang w:eastAsia="en-US"/>
        </w:rPr>
        <w:t>F</w:t>
      </w:r>
      <w:bookmarkEnd w:id="1088"/>
      <w:r w:rsidRPr="0006583B">
        <w:rPr>
          <w:rFonts w:ascii="Angsana New" w:eastAsia="Angsana New" w:hAnsi="Angsana New" w:cs="Angsana New"/>
          <w:b/>
          <w:bCs/>
          <w:sz w:val="22"/>
          <w:szCs w:val="22"/>
          <w:lang w:eastAsia="en-US"/>
        </w:rPr>
        <w:t xml:space="preserve">igure 7: </w:t>
      </w:r>
      <w:del w:id="1089" w:author="Author" w:date="2020-07-07T12:11:00Z">
        <w:r w:rsidRPr="0006583B" w:rsidDel="004F04DB">
          <w:rPr>
            <w:rFonts w:ascii="Angsana New" w:eastAsia="Angsana New" w:hAnsi="Angsana New" w:cs="Angsana New"/>
            <w:b/>
            <w:bCs/>
            <w:sz w:val="22"/>
            <w:szCs w:val="22"/>
            <w:lang w:eastAsia="en-US"/>
          </w:rPr>
          <w:delText xml:space="preserve">The </w:delText>
        </w:r>
      </w:del>
      <w:ins w:id="1090" w:author="Author" w:date="2020-07-07T12:11:00Z">
        <w:r w:rsidR="004F04DB">
          <w:rPr>
            <w:rFonts w:ascii="Angsana New" w:eastAsia="Angsana New" w:hAnsi="Angsana New" w:cs="Angsana New"/>
            <w:b/>
            <w:bCs/>
            <w:sz w:val="22"/>
            <w:szCs w:val="22"/>
            <w:lang w:eastAsia="en-US"/>
          </w:rPr>
          <w:t>P</w:t>
        </w:r>
      </w:ins>
      <w:del w:id="1091" w:author="Author" w:date="2020-07-07T12:11:00Z">
        <w:r w:rsidRPr="0006583B" w:rsidDel="004F04DB">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 xml:space="preserve">osition of </w:t>
      </w:r>
      <w:del w:id="1092" w:author="Author" w:date="2020-07-07T12:11:00Z">
        <w:r w:rsidRPr="0006583B" w:rsidDel="004F04DB">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pressure sensors</w:t>
      </w:r>
      <w:ins w:id="1093" w:author="Author" w:date="2020-07-07T12:11:00Z">
        <w:r w:rsidR="004F04DB">
          <w:rPr>
            <w:rFonts w:ascii="Angsana New" w:eastAsia="Angsana New" w:hAnsi="Angsana New" w:cs="Angsana New"/>
            <w:b/>
            <w:bCs/>
            <w:sz w:val="22"/>
            <w:szCs w:val="22"/>
            <w:lang w:eastAsia="en-US"/>
          </w:rPr>
          <w:t>.</w:t>
        </w:r>
      </w:ins>
    </w:p>
    <w:p w14:paraId="08555D67"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"http://7"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"http://7"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"http://7"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"http://7"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"http://7"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"http://7"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"http://7"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7F5959AC">
          <v:shape id="Picture 8" o:spid="_x0000_i1032" type="#_x0000_t75" alt="http://7" style="width:183pt;height:156pt;visibility:visible;mso-wrap-style:square;mso-width-percent:0;mso-height-percent:0;mso-width-percent:0;mso-height-percent:0" filled="t">
            <v:imagedata r:id="rId28" r:href="rId29"/>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4DECF688" w14:textId="288BF0C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8: </w:t>
      </w:r>
      <w:del w:id="1094" w:author="Author" w:date="2020-07-07T12:12:00Z">
        <w:r w:rsidRPr="0006583B" w:rsidDel="00C23F08">
          <w:rPr>
            <w:rFonts w:ascii="Angsana New" w:eastAsia="Angsana New" w:hAnsi="Angsana New" w:cs="Angsana New"/>
            <w:b/>
            <w:bCs/>
            <w:sz w:val="22"/>
            <w:szCs w:val="22"/>
            <w:lang w:eastAsia="en-US"/>
          </w:rPr>
          <w:delText xml:space="preserve">A </w:delText>
        </w:r>
      </w:del>
      <w:ins w:id="1095" w:author="Author" w:date="2020-07-07T12:12:00Z">
        <w:r w:rsidR="00C23F08">
          <w:rPr>
            <w:rFonts w:ascii="Angsana New" w:eastAsia="Angsana New" w:hAnsi="Angsana New" w:cs="Angsana New"/>
            <w:b/>
            <w:bCs/>
            <w:sz w:val="22"/>
            <w:szCs w:val="22"/>
            <w:lang w:eastAsia="en-US"/>
          </w:rPr>
          <w:t>P</w:t>
        </w:r>
      </w:ins>
      <w:del w:id="1096" w:author="Author" w:date="2020-07-07T12:12:00Z">
        <w:r w:rsidRPr="0006583B" w:rsidDel="00C23F08">
          <w:rPr>
            <w:rFonts w:ascii="Angsana New" w:eastAsia="Angsana New" w:hAnsi="Angsana New" w:cs="Angsana New"/>
            <w:b/>
            <w:bCs/>
            <w:sz w:val="22"/>
            <w:szCs w:val="22"/>
            <w:lang w:eastAsia="en-US"/>
          </w:rPr>
          <w:delText>p</w:delText>
        </w:r>
      </w:del>
      <w:r w:rsidRPr="0006583B">
        <w:rPr>
          <w:rFonts w:ascii="Angsana New" w:eastAsia="Angsana New" w:hAnsi="Angsana New" w:cs="Angsana New"/>
          <w:b/>
          <w:bCs/>
          <w:sz w:val="22"/>
          <w:szCs w:val="22"/>
          <w:lang w:eastAsia="en-US"/>
        </w:rPr>
        <w:t>rinted circuit board connected to 32 pressure sensors</w:t>
      </w:r>
      <w:ins w:id="1097" w:author="Author" w:date="2020-07-07T12:12:00Z">
        <w:r w:rsidR="007C05A5">
          <w:rPr>
            <w:rFonts w:ascii="Angsana New" w:eastAsia="Angsana New" w:hAnsi="Angsana New" w:cs="Angsana New"/>
            <w:b/>
            <w:bCs/>
            <w:sz w:val="22"/>
            <w:szCs w:val="22"/>
            <w:lang w:eastAsia="en-US"/>
          </w:rPr>
          <w:t>.</w:t>
        </w:r>
      </w:ins>
    </w:p>
    <w:p w14:paraId="16BAAF80" w14:textId="0770A388"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registrant's name and number. The input data </w:t>
      </w:r>
      <w:proofErr w:type="spellStart"/>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 xml:space="preserve">collected by the user to be identified </w:t>
      </w:r>
      <w:del w:id="1098" w:author="Author" w:date="2020-07-07T12:11:00Z">
        <w:r w:rsidRPr="0006583B" w:rsidDel="0025067A">
          <w:rPr>
            <w:rFonts w:ascii="Angsana New" w:eastAsia="Angsana New" w:hAnsi="Angsana New" w:cs="Angsana New"/>
            <w:sz w:val="22"/>
            <w:szCs w:val="22"/>
            <w:lang w:eastAsia="en-US"/>
          </w:rPr>
          <w:delText xml:space="preserve">is </w:delText>
        </w:r>
      </w:del>
      <w:ins w:id="1099" w:author="Author" w:date="2020-07-07T12:11:00Z">
        <w:r w:rsidR="0025067A">
          <w:rPr>
            <w:rFonts w:ascii="Angsana New" w:eastAsia="Angsana New" w:hAnsi="Angsana New" w:cs="Angsana New"/>
            <w:sz w:val="22"/>
            <w:szCs w:val="22"/>
            <w:lang w:eastAsia="en-US"/>
          </w:rPr>
          <w:t>are</w:t>
        </w:r>
        <w:r w:rsidR="0025067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fed into the SVM and the classification result </w:t>
      </w:r>
      <w:proofErr w:type="spellStart"/>
      <w:r w:rsidRPr="0006583B">
        <w:rPr>
          <w:rFonts w:ascii="Angsana New" w:eastAsia="Angsana New" w:hAnsi="Angsana New" w:cs="Angsana New"/>
          <w:b/>
          <w:bCs/>
          <w:i/>
          <w:iCs/>
          <w:spacing w:val="-20"/>
          <w:sz w:val="22"/>
          <w:szCs w:val="22"/>
          <w:lang w:eastAsia="en-US"/>
        </w:rPr>
        <w:t>ij</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proofErr w:type="spellEnd"/>
      <w:r w:rsidRPr="0006583B">
        <w:rPr>
          <w:rFonts w:ascii="Angsana New" w:eastAsia="Angsana New" w:hAnsi="Angsana New" w:cs="Angsana New"/>
          <w:i/>
          <w:iCs/>
          <w:sz w:val="16"/>
          <w:szCs w:val="16"/>
          <w:lang w:eastAsia="en-US"/>
        </w:rPr>
        <w:t xml:space="preserve"> t </w:t>
      </w:r>
      <w:r w:rsidRPr="0006583B">
        <w:rPr>
          <w:rFonts w:ascii="Angsana New" w:eastAsia="Angsana New" w:hAnsi="Angsana New" w:cs="Angsana New"/>
          <w:sz w:val="22"/>
          <w:szCs w:val="22"/>
          <w:lang w:eastAsia="en-US"/>
        </w:rPr>
        <w:t>is obtained.</w:t>
      </w:r>
    </w:p>
    <w:p w14:paraId="12EB9127"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3.4 </w:t>
      </w:r>
      <w:del w:id="1100"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722C3BDD" w14:textId="4F82CDE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3.4.1 Preprocessing. </w:t>
      </w:r>
      <w:r w:rsidRPr="0006583B">
        <w:rPr>
          <w:rFonts w:ascii="Angsana New" w:eastAsia="Angsana New" w:hAnsi="Angsana New" w:cs="Angsana New"/>
          <w:sz w:val="22"/>
          <w:szCs w:val="22"/>
          <w:lang w:eastAsia="en-US"/>
        </w:rPr>
        <w:t xml:space="preserve">In user authentication, </w:t>
      </w:r>
      <w:ins w:id="1101" w:author="Author" w:date="2020-07-07T12:12:00Z">
        <w:r w:rsidR="00B5160D">
          <w:rPr>
            <w:rFonts w:ascii="Angsana New" w:eastAsia="Angsana New" w:hAnsi="Angsana New" w:cs="Angsana New"/>
            <w:sz w:val="22"/>
            <w:szCs w:val="22"/>
            <w:lang w:eastAsia="en-US"/>
          </w:rPr>
          <w:t xml:space="preserve">data from </w:t>
        </w:r>
      </w:ins>
      <w:r w:rsidRPr="0006583B">
        <w:rPr>
          <w:rFonts w:ascii="Angsana New" w:eastAsia="Angsana New" w:hAnsi="Angsana New" w:cs="Angsana New"/>
          <w:sz w:val="22"/>
          <w:szCs w:val="22"/>
          <w:lang w:eastAsia="en-US"/>
        </w:rPr>
        <w:t>32</w:t>
      </w:r>
      <w:del w:id="1102" w:author="Author" w:date="2020-07-07T12:12:00Z">
        <w:r w:rsidRPr="0006583B" w:rsidDel="008F74F0">
          <w:rPr>
            <w:rFonts w:ascii="Angsana New" w:eastAsia="Angsana New" w:hAnsi="Angsana New" w:cs="Angsana New"/>
            <w:sz w:val="22"/>
            <w:szCs w:val="22"/>
            <w:lang w:eastAsia="en-US"/>
          </w:rPr>
          <w:delText>-dimension</w:delText>
        </w:r>
      </w:del>
      <w:r w:rsidRPr="0006583B">
        <w:rPr>
          <w:rFonts w:ascii="Angsana New" w:eastAsia="Angsana New" w:hAnsi="Angsana New" w:cs="Angsana New"/>
          <w:sz w:val="22"/>
          <w:szCs w:val="22"/>
          <w:lang w:eastAsia="en-US"/>
        </w:rPr>
        <w:t xml:space="preserve"> pressure sensor</w:t>
      </w:r>
      <w:del w:id="1103" w:author="Author" w:date="2020-07-08T21:42:00Z">
        <w:r w:rsidRPr="0006583B" w:rsidDel="002E3AA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w:t>
      </w:r>
      <w:r w:rsidRPr="0006583B">
        <w:rPr>
          <w:rFonts w:ascii="Angsana New" w:eastAsia="Angsana New" w:hAnsi="Angsana New" w:cs="Angsana New"/>
          <w:b/>
          <w:bCs/>
          <w:i/>
          <w:iCs/>
          <w:spacing w:val="30"/>
          <w:sz w:val="22"/>
          <w:szCs w:val="22"/>
          <w:lang w:eastAsia="en-US"/>
        </w:rPr>
        <w:t>p(t)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,p</w:t>
      </w:r>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and </w:t>
      </w:r>
      <w:del w:id="1104" w:author="Author" w:date="2020-07-07T12:13:00Z">
        <w:r w:rsidRPr="0006583B" w:rsidDel="00077234">
          <w:rPr>
            <w:rFonts w:ascii="Angsana New" w:eastAsia="Angsana New" w:hAnsi="Angsana New" w:cs="Angsana New"/>
            <w:sz w:val="22"/>
            <w:szCs w:val="22"/>
            <w:lang w:eastAsia="en-US"/>
          </w:rPr>
          <w:delText xml:space="preserve">its </w:delText>
        </w:r>
      </w:del>
      <w:ins w:id="1105" w:author="Author" w:date="2020-07-07T12:13:00Z">
        <w:r w:rsidR="00077234">
          <w:rPr>
            <w:rFonts w:ascii="Angsana New" w:eastAsia="Angsana New" w:hAnsi="Angsana New" w:cs="Angsana New"/>
            <w:sz w:val="22"/>
            <w:szCs w:val="22"/>
            <w:lang w:eastAsia="en-US"/>
          </w:rPr>
          <w:t>the</w:t>
        </w:r>
        <w:r w:rsidR="0007723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average </w:t>
      </w:r>
      <w:r w:rsidRPr="0006583B">
        <w:rPr>
          <w:rFonts w:ascii="Angsana New" w:eastAsia="Angsana New" w:hAnsi="Angsana New" w:cs="Angsana New"/>
          <w:b/>
          <w:bCs/>
          <w:i/>
          <w:iCs/>
          <w:spacing w:val="30"/>
          <w:sz w:val="22"/>
          <w:szCs w:val="22"/>
          <w:lang w:eastAsia="en-US"/>
        </w:rPr>
        <w:t>x(t)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w:t>
      </w:r>
      <w:r w:rsidRPr="0006583B">
        <w:rPr>
          <w:rFonts w:ascii="Angsana New" w:eastAsia="Angsana New" w:hAnsi="Angsana New" w:cs="Angsana New"/>
          <w:b/>
          <w:bCs/>
          <w:i/>
          <w:iCs/>
          <w:spacing w:val="30"/>
          <w:sz w:val="22"/>
          <w:szCs w:val="22"/>
          <w:vertAlign w:val="subscript"/>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pacing w:val="30"/>
          <w:sz w:val="22"/>
          <w:szCs w:val="22"/>
          <w:lang w:eastAsia="en-US"/>
        </w:rPr>
        <w:t>.,p</w:t>
      </w:r>
      <w:proofErr w:type="gramEnd"/>
      <w:r w:rsidRPr="0006583B">
        <w:rPr>
          <w:rFonts w:ascii="Angsana New" w:eastAsia="Angsana New" w:hAnsi="Angsana New" w:cs="Angsana New"/>
          <w:b/>
          <w:bCs/>
          <w:i/>
          <w:iCs/>
          <w:spacing w:val="30"/>
          <w:sz w:val="22"/>
          <w:szCs w:val="22"/>
          <w:vertAlign w:val="subscript"/>
          <w:lang w:eastAsia="en-US"/>
        </w:rPr>
        <w:t>32</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(t)]</w:t>
      </w:r>
      <w:r w:rsidRPr="0006583B">
        <w:rPr>
          <w:rFonts w:ascii="Angsana New" w:eastAsia="Angsana New" w:hAnsi="Angsana New" w:cs="Angsana New"/>
          <w:b/>
          <w:bCs/>
          <w:i/>
          <w:iCs/>
          <w:sz w:val="22"/>
          <w:szCs w:val="22"/>
          <w:lang w:eastAsia="en-US"/>
        </w:rPr>
        <w:t xml:space="preserve"> </w:t>
      </w:r>
      <w:del w:id="1106" w:author="Author" w:date="2020-07-08T21:42:00Z">
        <w:r w:rsidRPr="0006583B" w:rsidDel="002E3AAE">
          <w:rPr>
            <w:rFonts w:ascii="Angsana New" w:eastAsia="Angsana New" w:hAnsi="Angsana New" w:cs="Angsana New"/>
            <w:sz w:val="22"/>
            <w:szCs w:val="22"/>
            <w:lang w:eastAsia="en-US"/>
          </w:rPr>
          <w:delText xml:space="preserve">as a feature </w:delText>
        </w:r>
      </w:del>
      <w:r w:rsidRPr="0006583B">
        <w:rPr>
          <w:rFonts w:ascii="Angsana New" w:eastAsia="Angsana New" w:hAnsi="Angsana New" w:cs="Angsana New"/>
          <w:sz w:val="22"/>
          <w:szCs w:val="22"/>
          <w:lang w:eastAsia="en-US"/>
        </w:rPr>
        <w:t xml:space="preserve">are obtained </w:t>
      </w:r>
      <w:ins w:id="1107" w:author="Author" w:date="2020-07-08T21:42:00Z">
        <w:r w:rsidR="002E3AAE" w:rsidRPr="0006583B">
          <w:rPr>
            <w:rFonts w:ascii="Angsana New" w:eastAsia="Angsana New" w:hAnsi="Angsana New" w:cs="Angsana New"/>
            <w:sz w:val="22"/>
            <w:szCs w:val="22"/>
            <w:lang w:eastAsia="en-US"/>
          </w:rPr>
          <w:t xml:space="preserve">as a feature </w:t>
        </w:r>
      </w:ins>
      <w:r w:rsidRPr="0006583B">
        <w:rPr>
          <w:rFonts w:ascii="Angsana New" w:eastAsia="Angsana New" w:hAnsi="Angsana New" w:cs="Angsana New"/>
          <w:sz w:val="22"/>
          <w:szCs w:val="22"/>
          <w:lang w:eastAsia="en-US"/>
        </w:rPr>
        <w:t xml:space="preserve">in the same manner as </w:t>
      </w:r>
      <w:del w:id="1108" w:author="Author" w:date="2020-07-07T12:13:00Z">
        <w:r w:rsidRPr="0006583B" w:rsidDel="00153D69">
          <w:rPr>
            <w:rFonts w:ascii="Angsana New" w:eastAsia="Angsana New" w:hAnsi="Angsana New" w:cs="Angsana New"/>
            <w:sz w:val="22"/>
            <w:szCs w:val="22"/>
            <w:lang w:eastAsia="en-US"/>
          </w:rPr>
          <w:delText xml:space="preserve">in </w:delText>
        </w:r>
      </w:del>
      <w:ins w:id="1109" w:author="Author" w:date="2020-07-07T12:13:00Z">
        <w:r w:rsidR="00153D69">
          <w:rPr>
            <w:rFonts w:ascii="Angsana New" w:eastAsia="Angsana New" w:hAnsi="Angsana New" w:cs="Angsana New"/>
            <w:sz w:val="22"/>
            <w:szCs w:val="22"/>
            <w:lang w:eastAsia="en-US"/>
          </w:rPr>
          <w:t>for</w:t>
        </w:r>
        <w:r w:rsidR="00153D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user identification.</w:t>
      </w:r>
    </w:p>
    <w:p w14:paraId="26017E0E"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224DA0CD" w14:textId="41A219C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3.4.2 Similarity calculation. </w:t>
      </w:r>
      <w:r w:rsidRPr="0006583B">
        <w:rPr>
          <w:rFonts w:ascii="Angsana New" w:eastAsia="Angsana New" w:hAnsi="Angsana New" w:cs="Angsana New"/>
          <w:sz w:val="22"/>
          <w:szCs w:val="22"/>
          <w:lang w:eastAsia="en-US"/>
        </w:rPr>
        <w:t xml:space="preserve">In user authentication, there are two cases </w:t>
      </w:r>
      <w:del w:id="1110" w:author="Author" w:date="2020-07-07T12:14:00Z">
        <w:r w:rsidRPr="0006583B" w:rsidDel="00C6445D">
          <w:rPr>
            <w:rFonts w:ascii="Angsana New" w:eastAsia="Angsana New" w:hAnsi="Angsana New" w:cs="Angsana New"/>
            <w:sz w:val="22"/>
            <w:szCs w:val="22"/>
            <w:lang w:eastAsia="en-US"/>
          </w:rPr>
          <w:delText xml:space="preserve">of </w:delText>
        </w:r>
      </w:del>
      <w:ins w:id="1111" w:author="Author" w:date="2020-07-07T12:14:00Z">
        <w:r w:rsidR="00C6445D">
          <w:rPr>
            <w:rFonts w:ascii="Angsana New" w:eastAsia="Angsana New" w:hAnsi="Angsana New" w:cs="Angsana New"/>
            <w:sz w:val="22"/>
            <w:szCs w:val="22"/>
            <w:lang w:eastAsia="en-US"/>
          </w:rPr>
          <w:t>for using</w:t>
        </w:r>
        <w:r w:rsidR="00C6445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training data</w:t>
      </w:r>
      <w:del w:id="1112" w:author="Author" w:date="2020-07-07T12:14:00Z">
        <w:r w:rsidRPr="0006583B" w:rsidDel="00C6445D">
          <w:rPr>
            <w:rFonts w:ascii="Angsana New" w:eastAsia="Angsana New" w:hAnsi="Angsana New" w:cs="Angsana New"/>
            <w:sz w:val="22"/>
            <w:szCs w:val="22"/>
            <w:lang w:eastAsia="en-US"/>
          </w:rPr>
          <w:delText xml:space="preserve"> usage</w:delText>
        </w:r>
      </w:del>
      <w:r w:rsidRPr="0006583B">
        <w:rPr>
          <w:rFonts w:ascii="Angsana New" w:eastAsia="Angsana New" w:hAnsi="Angsana New" w:cs="Angsana New"/>
          <w:sz w:val="22"/>
          <w:szCs w:val="22"/>
          <w:lang w:eastAsia="en-US"/>
        </w:rPr>
        <w:t xml:space="preserve">: data of a single user </w:t>
      </w:r>
      <w:del w:id="1113" w:author="Author" w:date="2020-07-07T12:14:00Z">
        <w:r w:rsidRPr="0006583B" w:rsidDel="002371B8">
          <w:rPr>
            <w:rFonts w:ascii="Angsana New" w:eastAsia="Angsana New" w:hAnsi="Angsana New" w:cs="Angsana New"/>
            <w:sz w:val="22"/>
            <w:szCs w:val="22"/>
            <w:lang w:eastAsia="en-US"/>
          </w:rPr>
          <w:delText xml:space="preserve">is </w:delText>
        </w:r>
      </w:del>
      <w:ins w:id="1114" w:author="Author" w:date="2020-07-07T12:14:00Z">
        <w:r w:rsidR="002371B8">
          <w:rPr>
            <w:rFonts w:ascii="Angsana New" w:eastAsia="Angsana New" w:hAnsi="Angsana New" w:cs="Angsana New"/>
            <w:sz w:val="22"/>
            <w:szCs w:val="22"/>
            <w:lang w:eastAsia="en-US"/>
          </w:rPr>
          <w:t>are</w:t>
        </w:r>
        <w:r w:rsidR="002371B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and data of multiple users </w:t>
      </w:r>
      <w:del w:id="1115" w:author="Author" w:date="2020-07-07T12:14:00Z">
        <w:r w:rsidRPr="0006583B" w:rsidDel="00B22991">
          <w:rPr>
            <w:rFonts w:ascii="Angsana New" w:eastAsia="Angsana New" w:hAnsi="Angsana New" w:cs="Angsana New"/>
            <w:sz w:val="22"/>
            <w:szCs w:val="22"/>
            <w:lang w:eastAsia="en-US"/>
          </w:rPr>
          <w:delText xml:space="preserve">is </w:delText>
        </w:r>
      </w:del>
      <w:ins w:id="1116" w:author="Author" w:date="2020-07-07T12:14:00Z">
        <w:r w:rsidR="00B22991">
          <w:rPr>
            <w:rFonts w:ascii="Angsana New" w:eastAsia="Angsana New" w:hAnsi="Angsana New" w:cs="Angsana New"/>
            <w:sz w:val="22"/>
            <w:szCs w:val="22"/>
            <w:lang w:eastAsia="en-US"/>
          </w:rPr>
          <w:t>are</w:t>
        </w:r>
        <w:r w:rsidR="00B2299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single</w:t>
      </w:r>
      <w:ins w:id="1117" w:author="Author" w:date="2020-07-07T14:51:00Z">
        <w:r w:rsidR="00D56E9F">
          <w:rPr>
            <w:rFonts w:ascii="Angsana New" w:eastAsia="Angsana New" w:hAnsi="Angsana New" w:cs="Angsana New"/>
            <w:sz w:val="22"/>
            <w:szCs w:val="22"/>
            <w:lang w:eastAsia="en-US"/>
          </w:rPr>
          <w:t>-</w:t>
        </w:r>
      </w:ins>
      <w:del w:id="1118" w:author="Author" w:date="2020-07-07T14:51:00Z">
        <w:r w:rsidRPr="0006583B" w:rsidDel="00D56E9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user data, data of only a single user</w:t>
      </w:r>
      <w:del w:id="1119" w:author="Author" w:date="2020-07-07T12:14: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120" w:author="Author" w:date="2020-07-07T12:14:00Z">
        <w:r w:rsidR="000B67D0">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e.g., owner of the helmet</w:t>
      </w:r>
      <w:ins w:id="1121" w:author="Author" w:date="2020-07-07T12:15:00Z">
        <w:r w:rsidR="000B67D0">
          <w:rPr>
            <w:rFonts w:ascii="Angsana New" w:eastAsia="Angsana New" w:hAnsi="Angsana New" w:cs="Angsana New"/>
            <w:sz w:val="22"/>
            <w:szCs w:val="22"/>
            <w:lang w:eastAsia="en-US"/>
          </w:rPr>
          <w:t>)</w:t>
        </w:r>
      </w:ins>
      <w:del w:id="1122" w:author="Author" w:date="2020-07-07T12:15:00Z">
        <w:r w:rsidRPr="0006583B" w:rsidDel="000B67D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123" w:author="Author" w:date="2020-07-07T12:14:00Z">
        <w:r w:rsidRPr="0006583B" w:rsidDel="000B67D0">
          <w:rPr>
            <w:rFonts w:ascii="Angsana New" w:eastAsia="Angsana New" w:hAnsi="Angsana New" w:cs="Angsana New"/>
            <w:sz w:val="22"/>
            <w:szCs w:val="22"/>
            <w:lang w:eastAsia="en-US"/>
          </w:rPr>
          <w:delText xml:space="preserve">is </w:delText>
        </w:r>
      </w:del>
      <w:ins w:id="1124" w:author="Author" w:date="2020-07-07T12:14:00Z">
        <w:r w:rsidR="000B67D0">
          <w:rPr>
            <w:rFonts w:ascii="Angsana New" w:eastAsia="Angsana New" w:hAnsi="Angsana New" w:cs="Angsana New"/>
            <w:sz w:val="22"/>
            <w:szCs w:val="22"/>
            <w:lang w:eastAsia="en-US"/>
          </w:rPr>
          <w:t>are</w:t>
        </w:r>
        <w:r w:rsidR="000B67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registered or data of multiple users are registered</w:t>
      </w:r>
      <w:ins w:id="1125" w:author="Author" w:date="2020-07-07T12:15:00Z">
        <w:r w:rsidR="00CE182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126" w:author="Author" w:date="2020-07-07T12:15:00Z">
        <w:r w:rsidRPr="0006583B" w:rsidDel="00CE1823">
          <w:rPr>
            <w:rFonts w:ascii="Angsana New" w:eastAsia="Angsana New" w:hAnsi="Angsana New" w:cs="Angsana New"/>
            <w:sz w:val="22"/>
            <w:szCs w:val="22"/>
            <w:lang w:eastAsia="en-US"/>
          </w:rPr>
          <w:delText xml:space="preserve">but </w:delText>
        </w:r>
      </w:del>
      <w:ins w:id="1127" w:author="Author" w:date="2020-07-07T12:15:00Z">
        <w:r w:rsidR="00CE1823">
          <w:rPr>
            <w:rFonts w:ascii="Angsana New" w:eastAsia="Angsana New" w:hAnsi="Angsana New" w:cs="Angsana New"/>
            <w:sz w:val="22"/>
            <w:szCs w:val="22"/>
            <w:lang w:eastAsia="en-US"/>
          </w:rPr>
          <w:t>however, the</w:t>
        </w:r>
        <w:r w:rsidR="00CE182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of </w:t>
      </w:r>
      <w:ins w:id="1128" w:author="Author" w:date="2020-07-07T12:15:00Z">
        <w:r w:rsidR="00E92D4A">
          <w:rPr>
            <w:rFonts w:ascii="Angsana New" w:eastAsia="Angsana New" w:hAnsi="Angsana New" w:cs="Angsana New"/>
            <w:sz w:val="22"/>
            <w:szCs w:val="22"/>
            <w:lang w:eastAsia="en-US"/>
          </w:rPr>
          <w:t xml:space="preserve">only </w:t>
        </w:r>
      </w:ins>
      <w:r w:rsidRPr="0006583B">
        <w:rPr>
          <w:rFonts w:ascii="Angsana New" w:eastAsia="Angsana New" w:hAnsi="Angsana New" w:cs="Angsana New"/>
          <w:sz w:val="22"/>
          <w:szCs w:val="22"/>
          <w:lang w:eastAsia="en-US"/>
        </w:rPr>
        <w:t>one of the</w:t>
      </w:r>
      <w:ins w:id="1129" w:author="Author" w:date="2020-07-07T12:15:00Z">
        <w:r w:rsidR="0008663E">
          <w:rPr>
            <w:rFonts w:ascii="Angsana New" w:eastAsia="Angsana New" w:hAnsi="Angsana New" w:cs="Angsana New"/>
            <w:sz w:val="22"/>
            <w:szCs w:val="22"/>
            <w:lang w:eastAsia="en-US"/>
          </w:rPr>
          <w:t xml:space="preserve"> users</w:t>
        </w:r>
      </w:ins>
      <w:del w:id="1130" w:author="Author" w:date="2020-07-07T12:15:00Z">
        <w:r w:rsidRPr="0006583B" w:rsidDel="0008663E">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 whose ID is </w:t>
      </w:r>
      <w:del w:id="1131" w:author="Author" w:date="2020-07-07T12:15:00Z">
        <w:r w:rsidRPr="0006583B" w:rsidDel="00320D3E">
          <w:rPr>
            <w:rFonts w:ascii="Angsana New" w:eastAsia="Angsana New" w:hAnsi="Angsana New" w:cs="Angsana New"/>
            <w:sz w:val="22"/>
            <w:szCs w:val="22"/>
            <w:lang w:eastAsia="en-US"/>
          </w:rPr>
          <w:delText xml:space="preserve">given </w:delText>
        </w:r>
      </w:del>
      <w:ins w:id="1132" w:author="Author" w:date="2020-07-07T12:15:00Z">
        <w:r w:rsidR="00320D3E">
          <w:rPr>
            <w:rFonts w:ascii="Angsana New" w:eastAsia="Angsana New" w:hAnsi="Angsana New" w:cs="Angsana New"/>
            <w:sz w:val="22"/>
            <w:szCs w:val="22"/>
            <w:lang w:eastAsia="en-US"/>
          </w:rPr>
          <w:t>provided</w:t>
        </w:r>
        <w:r w:rsidR="00320D3E" w:rsidRPr="0006583B">
          <w:rPr>
            <w:rFonts w:ascii="Angsana New" w:eastAsia="Angsana New" w:hAnsi="Angsana New" w:cs="Angsana New"/>
            <w:sz w:val="22"/>
            <w:szCs w:val="22"/>
            <w:lang w:eastAsia="en-US"/>
          </w:rPr>
          <w:t xml:space="preserve"> </w:t>
        </w:r>
      </w:ins>
      <w:del w:id="1133" w:author="Author" w:date="2020-07-07T12:15:00Z">
        <w:r w:rsidRPr="0006583B" w:rsidDel="00A37B62">
          <w:rPr>
            <w:rFonts w:ascii="Angsana New" w:eastAsia="Angsana New" w:hAnsi="Angsana New" w:cs="Angsana New"/>
            <w:sz w:val="22"/>
            <w:szCs w:val="22"/>
            <w:lang w:eastAsia="en-US"/>
          </w:rPr>
          <w:delText xml:space="preserve">is </w:delText>
        </w:r>
      </w:del>
      <w:ins w:id="1134" w:author="Author" w:date="2020-07-07T12:15:00Z">
        <w:r w:rsidR="00A37B62">
          <w:rPr>
            <w:rFonts w:ascii="Angsana New" w:eastAsia="Angsana New" w:hAnsi="Angsana New" w:cs="Angsana New"/>
            <w:sz w:val="22"/>
            <w:szCs w:val="22"/>
            <w:lang w:eastAsia="en-US"/>
          </w:rPr>
          <w:t>are</w:t>
        </w:r>
        <w:r w:rsidR="00A37B6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For multiple</w:t>
      </w:r>
      <w:ins w:id="1135" w:author="Author" w:date="2020-07-07T14:51:00Z">
        <w:r w:rsidR="00BB7953">
          <w:rPr>
            <w:rFonts w:ascii="Angsana New" w:eastAsia="Angsana New" w:hAnsi="Angsana New" w:cs="Angsana New"/>
            <w:sz w:val="22"/>
            <w:szCs w:val="22"/>
            <w:lang w:eastAsia="en-US"/>
          </w:rPr>
          <w:t>-</w:t>
        </w:r>
      </w:ins>
      <w:del w:id="1136" w:author="Author" w:date="2020-07-07T14:51:00Z">
        <w:r w:rsidRPr="0006583B" w:rsidDel="00BB7953">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user data, data of multiple users who are expected to use the helmet </w:t>
      </w:r>
      <w:del w:id="1137" w:author="Author" w:date="2020-07-07T12:15:00Z">
        <w:r w:rsidRPr="0006583B" w:rsidDel="004A2FA5">
          <w:rPr>
            <w:rFonts w:ascii="Angsana New" w:eastAsia="Angsana New" w:hAnsi="Angsana New" w:cs="Angsana New"/>
            <w:sz w:val="22"/>
            <w:szCs w:val="22"/>
            <w:lang w:eastAsia="en-US"/>
          </w:rPr>
          <w:delText xml:space="preserve">is </w:delText>
        </w:r>
      </w:del>
      <w:ins w:id="1138" w:author="Author" w:date="2020-07-07T12:15:00Z">
        <w:r w:rsidR="004A2FA5">
          <w:rPr>
            <w:rFonts w:ascii="Angsana New" w:eastAsia="Angsana New" w:hAnsi="Angsana New" w:cs="Angsana New"/>
            <w:sz w:val="22"/>
            <w:szCs w:val="22"/>
            <w:lang w:eastAsia="en-US"/>
          </w:rPr>
          <w:t>are</w:t>
        </w:r>
        <w:r w:rsidR="004A2F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used. </w:t>
      </w:r>
      <w:del w:id="1139" w:author="Author" w:date="2020-07-07T12:16:00Z">
        <w:r w:rsidRPr="0006583B" w:rsidDel="00EA4F0C">
          <w:rPr>
            <w:rFonts w:ascii="Angsana New" w:eastAsia="Angsana New" w:hAnsi="Angsana New" w:cs="Angsana New"/>
            <w:sz w:val="22"/>
            <w:szCs w:val="22"/>
            <w:lang w:eastAsia="en-US"/>
          </w:rPr>
          <w:delText xml:space="preserve">Given </w:delText>
        </w:r>
      </w:del>
      <w:ins w:id="1140" w:author="Author" w:date="2020-07-07T12:16:00Z">
        <w:r w:rsidR="00EA4F0C">
          <w:rPr>
            <w:rFonts w:ascii="Angsana New" w:eastAsia="Angsana New" w:hAnsi="Angsana New" w:cs="Angsana New"/>
            <w:sz w:val="22"/>
            <w:szCs w:val="22"/>
            <w:lang w:eastAsia="en-US"/>
          </w:rPr>
          <w:t>With</w:t>
        </w:r>
        <w:r w:rsidR="00EA4F0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training data </w:t>
      </w:r>
      <w:r w:rsidRPr="0006583B">
        <w:rPr>
          <w:rFonts w:ascii="Angsana New" w:eastAsia="Angsana New" w:hAnsi="Angsana New" w:cs="Angsana New"/>
          <w:b/>
          <w:bCs/>
          <w:i/>
          <w:iCs/>
          <w:spacing w:val="30"/>
          <w:sz w:val="22"/>
          <w:szCs w:val="22"/>
          <w:lang w:eastAsia="en-US"/>
        </w:rPr>
        <w:t>[</w:t>
      </w:r>
      <w:proofErr w:type="spellStart"/>
      <w:r w:rsidRPr="0006583B">
        <w:rPr>
          <w:rFonts w:ascii="Angsana New" w:eastAsia="Angsana New" w:hAnsi="Angsana New" w:cs="Angsana New"/>
          <w:b/>
          <w:bCs/>
          <w:i/>
          <w:iCs/>
          <w:spacing w:val="30"/>
          <w:sz w:val="22"/>
          <w:szCs w:val="22"/>
          <w:lang w:eastAsia="en-US"/>
        </w:rPr>
        <w:t>x</w:t>
      </w:r>
      <w:r w:rsidRPr="0006583B">
        <w:rPr>
          <w:rFonts w:ascii="Angsana New" w:eastAsia="Angsana New" w:hAnsi="Angsana New" w:cs="Angsana New"/>
          <w:b/>
          <w:bCs/>
          <w:i/>
          <w:iCs/>
          <w:spacing w:val="30"/>
          <w:sz w:val="22"/>
          <w:szCs w:val="22"/>
          <w:vertAlign w:val="subscript"/>
          <w:lang w:eastAsia="en-US"/>
        </w:rPr>
        <w:t>m</w:t>
      </w:r>
      <w:proofErr w:type="spellEnd"/>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1,...,</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ins w:id="1141" w:author="Author" w:date="2020-07-07T14:51:00Z">
        <w:r w:rsidR="009F5C4D">
          <w:rPr>
            <w:rFonts w:ascii="Angsana New" w:eastAsia="Angsana New" w:hAnsi="Angsana New" w:cs="Angsana New"/>
            <w:sz w:val="22"/>
            <w:szCs w:val="22"/>
            <w:lang w:eastAsia="en-US"/>
          </w:rPr>
          <w:t>o</w:t>
        </w:r>
      </w:ins>
      <w:del w:id="1142" w:author="Author" w:date="2020-07-07T14:51:00Z">
        <w:r w:rsidRPr="0006583B" w:rsidDel="009F5C4D">
          <w:rPr>
            <w:rFonts w:ascii="Angsana New" w:eastAsia="Angsana New" w:hAnsi="Angsana New" w:cs="Angsana New"/>
            <w:sz w:val="22"/>
            <w:szCs w:val="22"/>
            <w:lang w:eastAsia="en-US"/>
          </w:rPr>
          <w:delText>f</w:delText>
        </w:r>
      </w:del>
      <w:ins w:id="1143" w:author="Author" w:date="2020-07-07T12:16:00Z">
        <w:r w:rsidR="00F6252F">
          <w:rPr>
            <w:rFonts w:ascii="Angsana New" w:eastAsia="Angsana New" w:hAnsi="Angsana New" w:cs="Angsana New"/>
            <w:sz w:val="22"/>
            <w:szCs w:val="22"/>
            <w:lang w:eastAsia="en-US"/>
          </w:rPr>
          <w:t>btained f</w:t>
        </w:r>
      </w:ins>
      <w:r w:rsidRPr="0006583B">
        <w:rPr>
          <w:rFonts w:ascii="Angsana New" w:eastAsia="Angsana New" w:hAnsi="Angsana New" w:cs="Angsana New"/>
          <w:sz w:val="22"/>
          <w:szCs w:val="22"/>
          <w:lang w:eastAsia="en-US"/>
        </w:rPr>
        <w:t xml:space="preserve">rom </w:t>
      </w:r>
      <w:del w:id="1144" w:author="Author" w:date="2020-07-07T12:16:00Z">
        <w:r w:rsidRPr="0006583B" w:rsidDel="001D5BA8">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user(s) </w:t>
      </w:r>
      <w:del w:id="1145" w:author="Author" w:date="2020-07-07T12:16:00Z">
        <w:r w:rsidRPr="0006583B" w:rsidDel="00610C3A">
          <w:rPr>
            <w:rFonts w:ascii="Angsana New" w:eastAsia="Angsana New" w:hAnsi="Angsana New" w:cs="Angsana New"/>
            <w:sz w:val="22"/>
            <w:szCs w:val="22"/>
            <w:lang w:eastAsia="en-US"/>
          </w:rPr>
          <w:delText xml:space="preserve">by </w:delText>
        </w:r>
      </w:del>
      <w:r w:rsidRPr="0006583B">
        <w:rPr>
          <w:rFonts w:ascii="Angsana New" w:eastAsia="Angsana New" w:hAnsi="Angsana New" w:cs="Angsana New"/>
          <w:sz w:val="22"/>
          <w:szCs w:val="22"/>
          <w:lang w:eastAsia="en-US"/>
        </w:rPr>
        <w:t xml:space="preserve">wearing the helmet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 xml:space="preserve">times in advance, the proposed method calculates the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where </w:t>
      </w:r>
      <w:proofErr w:type="spellStart"/>
      <w:r w:rsidRPr="0006583B">
        <w:rPr>
          <w:rFonts w:ascii="Angsana New" w:eastAsia="Angsana New" w:hAnsi="Angsana New" w:cs="Angsana New"/>
          <w:b/>
          <w:bCs/>
          <w:i/>
          <w:iCs/>
          <w:sz w:val="22"/>
          <w:szCs w:val="22"/>
          <w:lang w:eastAsia="en-US"/>
        </w:rPr>
        <w:t>y</w:t>
      </w:r>
      <w:r w:rsidRPr="0006583B">
        <w:rPr>
          <w:rFonts w:ascii="Angsana New" w:eastAsia="Angsana New" w:hAnsi="Angsana New" w:cs="Angsana New"/>
          <w:b/>
          <w:bCs/>
          <w:i/>
          <w:iCs/>
          <w:sz w:val="22"/>
          <w:szCs w:val="22"/>
          <w:vertAlign w:val="subscript"/>
          <w:lang w:eastAsia="en-US"/>
        </w:rPr>
        <w:t>m</w:t>
      </w:r>
      <w:proofErr w:type="spell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sz w:val="22"/>
          <w:szCs w:val="22"/>
          <w:lang w:eastAsia="en-US"/>
        </w:rPr>
        <w:t>is the registrant label, such as the registrant's name and number.</w:t>
      </w:r>
    </w:p>
    <w:p w14:paraId="171E976A" w14:textId="48236D14" w:rsidR="00DA7CAC" w:rsidRPr="0006583B" w:rsidRDefault="00DA7CAC">
      <w:pPr>
        <w:rPr>
          <w:rFonts w:ascii="Angsana New" w:eastAsia="Angsana New" w:hAnsi="Angsana New" w:cs="Angsana New"/>
          <w:sz w:val="22"/>
          <w:szCs w:val="22"/>
        </w:rPr>
      </w:pPr>
      <w:bookmarkStart w:id="1146" w:name="bookmark10"/>
      <w:r w:rsidRPr="0006583B">
        <w:rPr>
          <w:rFonts w:ascii="Angsana New" w:eastAsia="Angsana New" w:hAnsi="Angsana New" w:cs="Angsana New"/>
          <w:sz w:val="22"/>
          <w:szCs w:val="22"/>
          <w:lang w:eastAsia="en-US"/>
        </w:rPr>
        <w:t>T</w:t>
      </w:r>
      <w:bookmarkEnd w:id="1146"/>
      <w:r w:rsidRPr="0006583B">
        <w:rPr>
          <w:rFonts w:ascii="Angsana New" w:eastAsia="Angsana New" w:hAnsi="Angsana New" w:cs="Angsana New"/>
          <w:sz w:val="22"/>
          <w:szCs w:val="22"/>
          <w:lang w:eastAsia="en-US"/>
        </w:rPr>
        <w:t xml:space="preserve">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is </w:t>
      </w:r>
      <w:del w:id="1147" w:author="Author" w:date="2020-07-07T12:16:00Z">
        <w:r w:rsidRPr="0006583B" w:rsidDel="00C734A7">
          <w:rPr>
            <w:rFonts w:ascii="Angsana New" w:eastAsia="Angsana New" w:hAnsi="Angsana New" w:cs="Angsana New"/>
            <w:sz w:val="22"/>
            <w:szCs w:val="22"/>
            <w:lang w:eastAsia="en-US"/>
          </w:rPr>
          <w:delText>one of the</w:delText>
        </w:r>
      </w:del>
      <w:ins w:id="1148" w:author="Author" w:date="2020-07-07T12:16:00Z">
        <w:r w:rsidR="00C734A7">
          <w:rPr>
            <w:rFonts w:ascii="Angsana New" w:eastAsia="Angsana New" w:hAnsi="Angsana New" w:cs="Angsana New"/>
            <w:sz w:val="22"/>
            <w:szCs w:val="22"/>
            <w:lang w:eastAsia="en-US"/>
          </w:rPr>
          <w:t>a</w:t>
        </w:r>
      </w:ins>
      <w:r w:rsidRPr="0006583B">
        <w:rPr>
          <w:rFonts w:ascii="Angsana New" w:eastAsia="Angsana New" w:hAnsi="Angsana New" w:cs="Angsana New"/>
          <w:sz w:val="22"/>
          <w:szCs w:val="22"/>
          <w:lang w:eastAsia="en-US"/>
        </w:rPr>
        <w:t xml:space="preserve"> method</w:t>
      </w:r>
      <w:del w:id="1149" w:author="Author" w:date="2020-07-07T12:16:00Z">
        <w:r w:rsidRPr="0006583B" w:rsidDel="00C734A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for calculating the distance between multiple variables, </w:t>
      </w:r>
      <w:del w:id="1150" w:author="Author" w:date="2020-07-07T12:16:00Z">
        <w:r w:rsidRPr="0006583B" w:rsidDel="006F0208">
          <w:rPr>
            <w:rFonts w:ascii="Angsana New" w:eastAsia="Angsana New" w:hAnsi="Angsana New" w:cs="Angsana New"/>
            <w:sz w:val="22"/>
            <w:szCs w:val="22"/>
            <w:lang w:eastAsia="en-US"/>
          </w:rPr>
          <w:delText xml:space="preserve">which </w:delText>
        </w:r>
      </w:del>
      <w:ins w:id="1151" w:author="Author" w:date="2020-07-07T12:16:00Z">
        <w:r w:rsidR="006F0208">
          <w:rPr>
            <w:rFonts w:ascii="Angsana New" w:eastAsia="Angsana New" w:hAnsi="Angsana New" w:cs="Angsana New"/>
            <w:sz w:val="22"/>
            <w:szCs w:val="22"/>
            <w:lang w:eastAsia="en-US"/>
          </w:rPr>
          <w:t>and</w:t>
        </w:r>
        <w:r w:rsidR="006F0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can be normalized considering the distribution of the data. The mean vector // and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22"/>
          <w:szCs w:val="22"/>
          <w:lang w:eastAsia="en-US"/>
        </w:rPr>
        <w:t xml:space="preserve">of the training data are calculated by </w:t>
      </w:r>
      <w:del w:id="1152" w:author="Author" w:date="2020-07-07T12:17:00Z">
        <w:r w:rsidRPr="0006583B" w:rsidDel="00E34F51">
          <w:rPr>
            <w:rFonts w:ascii="Angsana New" w:eastAsia="Angsana New" w:hAnsi="Angsana New" w:cs="Angsana New"/>
            <w:sz w:val="22"/>
            <w:szCs w:val="22"/>
            <w:lang w:eastAsia="en-US"/>
          </w:rPr>
          <w:delText>Eqn</w:delText>
        </w:r>
      </w:del>
      <w:ins w:id="1153" w:author="Author" w:date="2020-07-07T12:17:00Z">
        <w:r w:rsidR="00E34F51">
          <w:rPr>
            <w:rFonts w:ascii="Angsana New" w:eastAsia="Angsana New" w:hAnsi="Angsana New" w:cs="Angsana New"/>
            <w:sz w:val="22"/>
            <w:szCs w:val="22"/>
            <w:lang w:eastAsia="en-US"/>
          </w:rPr>
          <w:t>(</w:t>
        </w:r>
      </w:ins>
      <w:del w:id="1154" w:author="Author" w:date="2020-07-07T12:17:00Z">
        <w:r w:rsidRPr="0006583B" w:rsidDel="00E34F51">
          <w:rPr>
            <w:rFonts w:ascii="Angsana New" w:eastAsia="Angsana New" w:hAnsi="Angsana New" w:cs="Angsana New"/>
            <w:sz w:val="22"/>
            <w:szCs w:val="22"/>
            <w:lang w:eastAsia="en-US"/>
          </w:rPr>
          <w:delText>.</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del w:id="1155" w:author="Author" w:date="2020-07-07T12:17:00Z">
        <w:r w:rsidRPr="0006583B" w:rsidDel="00E34F51">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1</w:t>
      </w:r>
      <w:ins w:id="1156"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sz w:val="20"/>
          <w:szCs w:val="20"/>
        </w:rPr>
        <w:fldChar w:fldCharType="end"/>
      </w:r>
      <w:r w:rsidRPr="0006583B">
        <w:rPr>
          <w:rFonts w:ascii="Angsana New" w:eastAsia="Angsana New" w:hAnsi="Angsana New" w:cs="Angsana New"/>
          <w:sz w:val="22"/>
          <w:szCs w:val="22"/>
          <w:lang w:eastAsia="en-US"/>
        </w:rPr>
        <w:t>and</w:t>
      </w: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"bookmark10"</w:instrText>
      </w:r>
      <w:r w:rsidRPr="0006583B">
        <w:rPr>
          <w:rFonts w:ascii="Angsana New" w:eastAsia="Angsana New" w:hAnsi="Angsana New" w:cs="Angsana New"/>
          <w:sz w:val="20"/>
          <w:szCs w:val="20"/>
        </w:rPr>
        <w:fldChar w:fldCharType="separate"/>
      </w:r>
      <w:r w:rsidRPr="0006583B">
        <w:rPr>
          <w:rFonts w:ascii="Angsana New" w:eastAsia="Angsana New" w:hAnsi="Angsana New" w:cs="Angsana New"/>
          <w:sz w:val="22"/>
          <w:szCs w:val="22"/>
          <w:lang w:eastAsia="en-US"/>
        </w:rPr>
        <w:t xml:space="preserve"> </w:t>
      </w:r>
      <w:ins w:id="1157"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2</w:t>
      </w:r>
      <w:ins w:id="1158" w:author="Author" w:date="2020-07-07T12:17:00Z">
        <w:r w:rsidR="00E34F5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0BA3872A"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"http://8"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"http://8"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"http://8"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"http://8"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"http://8"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"http://8"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"http://8"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1646151A">
          <v:shape id="Picture 9" o:spid="_x0000_i1033" type="#_x0000_t75" alt="http://8" style="width:212.5pt;height:62pt;visibility:visible;mso-wrap-style:square;mso-width-percent:0;mso-height-percent:0;mso-width-percent:0;mso-height-percent:0" filled="t">
            <v:imagedata r:id="rId30" r:href="rId31"/>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1B851EF1" w14:textId="32600CDB" w:rsidR="00DA7CAC" w:rsidRPr="0006583B" w:rsidRDefault="00DA7CAC">
      <w:pPr>
        <w:rPr>
          <w:rFonts w:ascii="Angsana New" w:eastAsia="Angsana New" w:hAnsi="Angsana New" w:cs="Angsana New"/>
          <w:sz w:val="22"/>
          <w:szCs w:val="22"/>
        </w:rPr>
      </w:pPr>
      <w:bookmarkStart w:id="1159" w:name="bookmark11"/>
      <w:r w:rsidRPr="0006583B">
        <w:rPr>
          <w:rFonts w:ascii="Angsana New" w:eastAsia="Angsana New" w:hAnsi="Angsana New" w:cs="Angsana New"/>
          <w:sz w:val="22"/>
          <w:szCs w:val="22"/>
          <w:lang w:eastAsia="en-US"/>
        </w:rPr>
        <w:t>T</w:t>
      </w:r>
      <w:bookmarkEnd w:id="1159"/>
      <w:r w:rsidRPr="0006583B">
        <w:rPr>
          <w:rFonts w:ascii="Angsana New" w:eastAsia="Angsana New" w:hAnsi="Angsana New" w:cs="Angsana New"/>
          <w:sz w:val="22"/>
          <w:szCs w:val="22"/>
          <w:lang w:eastAsia="en-US"/>
        </w:rPr>
        <w:t xml:space="preserve">he </w:t>
      </w:r>
      <w:proofErr w:type="spellStart"/>
      <w:r w:rsidRPr="0006583B">
        <w:rPr>
          <w:rFonts w:ascii="Angsana New" w:eastAsia="Angsana New" w:hAnsi="Angsana New" w:cs="Angsana New"/>
          <w:sz w:val="22"/>
          <w:szCs w:val="22"/>
          <w:lang w:eastAsia="en-US"/>
        </w:rPr>
        <w:t>Mahalanobis</w:t>
      </w:r>
      <w:proofErr w:type="spellEnd"/>
      <w:r w:rsidRPr="0006583B">
        <w:rPr>
          <w:rFonts w:ascii="Angsana New" w:eastAsia="Angsana New" w:hAnsi="Angsana New" w:cs="Angsana New"/>
          <w:sz w:val="22"/>
          <w:szCs w:val="22"/>
          <w:lang w:eastAsia="en-US"/>
        </w:rPr>
        <w:t xml:space="preserve"> distance between </w:t>
      </w:r>
      <w:ins w:id="1160" w:author="Author" w:date="2020-07-07T12:18:00Z">
        <w:r w:rsidR="00DA1DBE">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training data </w:t>
      </w:r>
      <w:proofErr w:type="spellStart"/>
      <w:r w:rsidRPr="0006583B">
        <w:rPr>
          <w:rFonts w:ascii="Angsana New" w:eastAsia="Angsana New" w:hAnsi="Angsana New" w:cs="Angsana New"/>
          <w:b/>
          <w:bCs/>
          <w:sz w:val="22"/>
          <w:szCs w:val="22"/>
          <w:lang w:eastAsia="en-US"/>
        </w:rPr>
        <w:t>x</w:t>
      </w:r>
      <w:r w:rsidRPr="0006583B">
        <w:rPr>
          <w:rFonts w:ascii="Angsana New" w:eastAsia="Angsana New" w:hAnsi="Angsana New" w:cs="Angsana New"/>
          <w:b/>
          <w:bCs/>
          <w:sz w:val="22"/>
          <w:szCs w:val="22"/>
          <w:vertAlign w:val="subscript"/>
          <w:lang w:eastAsia="en-US"/>
        </w:rPr>
        <w:t>m</w:t>
      </w:r>
      <w:proofErr w:type="spellEnd"/>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b/>
          <w:bCs/>
          <w:i/>
          <w:iCs/>
          <w:spacing w:val="30"/>
          <w:sz w:val="22"/>
          <w:szCs w:val="22"/>
          <w:lang w:eastAsia="en-US"/>
        </w:rPr>
        <w:t>(m</w:t>
      </w:r>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w:t>
      </w:r>
      <w:r w:rsidRPr="0006583B">
        <w:rPr>
          <w:rFonts w:ascii="Angsana New" w:eastAsia="Angsana New" w:hAnsi="Angsana New" w:cs="Angsana New"/>
          <w:b/>
          <w:bCs/>
          <w:i/>
          <w:iCs/>
          <w:sz w:val="22"/>
          <w:szCs w:val="22"/>
          <w:lang w:eastAsia="en-US"/>
        </w:rPr>
        <w:t xml:space="preserve"> </w:t>
      </w:r>
      <w:proofErr w:type="gramStart"/>
      <w:r w:rsidRPr="0006583B">
        <w:rPr>
          <w:rFonts w:ascii="Angsana New" w:eastAsia="Angsana New" w:hAnsi="Angsana New" w:cs="Angsana New"/>
          <w:b/>
          <w:bCs/>
          <w:i/>
          <w:iCs/>
          <w:sz w:val="22"/>
          <w:szCs w:val="22"/>
          <w:lang w:eastAsia="en-US"/>
        </w:rPr>
        <w:t>1,</w:t>
      </w:r>
      <w:r w:rsidRPr="0006583B">
        <w:rPr>
          <w:rFonts w:ascii="Angsana New" w:eastAsia="Angsana New" w:hAnsi="Angsana New" w:cs="Angsana New"/>
          <w:b/>
          <w:bCs/>
          <w:i/>
          <w:iCs/>
          <w:spacing w:val="30"/>
          <w:sz w:val="22"/>
          <w:szCs w:val="22"/>
          <w:lang w:eastAsia="en-US"/>
        </w:rPr>
        <w:t>..</w:t>
      </w:r>
      <w:proofErr w:type="gramEnd"/>
      <w:r w:rsidRPr="0006583B">
        <w:rPr>
          <w:rFonts w:ascii="Angsana New" w:eastAsia="Angsana New" w:hAnsi="Angsana New" w:cs="Angsana New"/>
          <w:b/>
          <w:bCs/>
          <w:i/>
          <w:iCs/>
          <w:sz w:val="22"/>
          <w:szCs w:val="22"/>
          <w:lang w:eastAsia="en-US"/>
        </w:rPr>
        <w:t xml:space="preserve"> </w:t>
      </w:r>
      <w:r w:rsidRPr="0006583B">
        <w:rPr>
          <w:rFonts w:ascii="Angsana New" w:eastAsia="Angsana New" w:hAnsi="Angsana New" w:cs="Angsana New"/>
          <w:b/>
          <w:bCs/>
          <w:i/>
          <w:iCs/>
          <w:spacing w:val="30"/>
          <w:sz w:val="22"/>
          <w:szCs w:val="22"/>
          <w:lang w:eastAsia="en-US"/>
        </w:rPr>
        <w:t xml:space="preserve">.,M) </w:t>
      </w:r>
      <w:r w:rsidRPr="0006583B">
        <w:rPr>
          <w:rFonts w:ascii="Angsana New" w:eastAsia="Angsana New" w:hAnsi="Angsana New" w:cs="Angsana New"/>
          <w:sz w:val="22"/>
          <w:szCs w:val="22"/>
          <w:lang w:eastAsia="en-US"/>
        </w:rPr>
        <w:t xml:space="preserve">and input data </w:t>
      </w:r>
      <w:proofErr w:type="spellStart"/>
      <w:r w:rsidRPr="0006583B">
        <w:rPr>
          <w:rFonts w:ascii="Angsana New" w:eastAsia="Angsana New" w:hAnsi="Angsana New" w:cs="Angsana New"/>
          <w:b/>
          <w:bCs/>
          <w:i/>
          <w:iCs/>
          <w:sz w:val="22"/>
          <w:szCs w:val="22"/>
          <w:lang w:eastAsia="en-US"/>
        </w:rPr>
        <w:t>x</w:t>
      </w:r>
      <w:r w:rsidRPr="0006583B">
        <w:rPr>
          <w:rFonts w:ascii="Angsana New" w:eastAsia="Angsana New" w:hAnsi="Angsana New" w:cs="Angsana New"/>
          <w:i/>
          <w:iCs/>
          <w:sz w:val="16"/>
          <w:szCs w:val="16"/>
          <w:lang w:eastAsia="en-US"/>
        </w:rPr>
        <w:t>t</w:t>
      </w:r>
      <w:r w:rsidRPr="0006583B">
        <w:rPr>
          <w:rFonts w:ascii="Angsana New" w:eastAsia="Angsana New" w:hAnsi="Angsana New" w:cs="Angsana New"/>
          <w:i/>
          <w:iCs/>
          <w:sz w:val="16"/>
          <w:szCs w:val="16"/>
          <w:vertAlign w:val="subscript"/>
          <w:lang w:eastAsia="en-US"/>
        </w:rPr>
        <w:t>es</w:t>
      </w:r>
      <w:r w:rsidRPr="0006583B">
        <w:rPr>
          <w:rFonts w:ascii="Angsana New" w:eastAsia="Angsana New" w:hAnsi="Angsana New" w:cs="Angsana New"/>
          <w:i/>
          <w:iCs/>
          <w:sz w:val="16"/>
          <w:szCs w:val="16"/>
          <w:lang w:eastAsia="en-US"/>
        </w:rPr>
        <w:t>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 xml:space="preserve">can be calculated </w:t>
      </w:r>
      <w:del w:id="1161" w:author="Author" w:date="2020-07-07T14:53:00Z">
        <w:r w:rsidRPr="0006583B" w:rsidDel="009A7227">
          <w:rPr>
            <w:rFonts w:ascii="Angsana New" w:eastAsia="Angsana New" w:hAnsi="Angsana New" w:cs="Angsana New"/>
            <w:sz w:val="22"/>
            <w:szCs w:val="22"/>
            <w:lang w:eastAsia="en-US"/>
          </w:rPr>
          <w:delText xml:space="preserve">with </w:delText>
        </w:r>
      </w:del>
      <w:ins w:id="1162" w:author="Author" w:date="2020-07-07T14:53:00Z">
        <w:r w:rsidR="009A7227">
          <w:rPr>
            <w:rFonts w:ascii="Angsana New" w:eastAsia="Angsana New" w:hAnsi="Angsana New" w:cs="Angsana New"/>
            <w:sz w:val="22"/>
            <w:szCs w:val="22"/>
            <w:lang w:eastAsia="en-US"/>
          </w:rPr>
          <w:t>by</w:t>
        </w:r>
        <w:r w:rsidR="009A7227" w:rsidRPr="0006583B">
          <w:rPr>
            <w:rFonts w:ascii="Angsana New" w:eastAsia="Angsana New" w:hAnsi="Angsana New" w:cs="Angsana New"/>
            <w:sz w:val="22"/>
            <w:szCs w:val="22"/>
            <w:lang w:eastAsia="en-US"/>
          </w:rPr>
          <w:t xml:space="preserve"> </w:t>
        </w:r>
      </w:ins>
      <w:ins w:id="1163" w:author="Author" w:date="2020-07-07T12:18:00Z">
        <w:r w:rsidR="00DA1DBE">
          <w:rPr>
            <w:rFonts w:ascii="Angsana New" w:eastAsia="Angsana New" w:hAnsi="Angsana New" w:cs="Angsana New"/>
            <w:sz w:val="22"/>
            <w:szCs w:val="22"/>
            <w:lang w:eastAsia="en-US"/>
          </w:rPr>
          <w:t>(</w:t>
        </w:r>
      </w:ins>
      <w:del w:id="1164" w:author="Author" w:date="2020-07-07T12:18:00Z">
        <w:r w:rsidRPr="0006583B" w:rsidDel="00DA1DBE">
          <w:rPr>
            <w:rFonts w:ascii="Angsana New" w:eastAsia="Angsana New" w:hAnsi="Angsana New" w:cs="Angsana New"/>
            <w:sz w:val="22"/>
            <w:szCs w:val="22"/>
            <w:lang w:eastAsia="en-US"/>
          </w:rPr>
          <w:delText>Equation</w:delText>
        </w:r>
      </w:del>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HYPERLINK  \l "bookmark11"</w:instrText>
      </w:r>
      <w:r w:rsidRPr="0006583B">
        <w:rPr>
          <w:rFonts w:ascii="Angsana New" w:eastAsia="Angsana New" w:hAnsi="Angsana New" w:cs="Angsana New"/>
          <w:sz w:val="20"/>
          <w:szCs w:val="20"/>
        </w:rPr>
        <w:fldChar w:fldCharType="separate"/>
      </w:r>
      <w:del w:id="1165" w:author="Author" w:date="2020-07-07T12:18:00Z">
        <w:r w:rsidRPr="0006583B" w:rsidDel="00DA1DB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3</w:t>
      </w:r>
      <w:ins w:id="1166" w:author="Author" w:date="2020-07-07T12:18:00Z">
        <w:r w:rsidR="00DA1DBE">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0"/>
          <w:szCs w:val="20"/>
        </w:rPr>
        <w:fldChar w:fldCharType="end"/>
      </w:r>
    </w:p>
    <w:p w14:paraId="5D00BE5E"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"http://9"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"http://9"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"http://9"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"http://9"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"http://9"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"http://9"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"http://9"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1FCE6041">
          <v:shape id="Picture 10" o:spid="_x0000_i1034" type="#_x0000_t75" alt="http://9" style="width:225.5pt;height:18pt;visibility:visible;mso-wrap-style:square;mso-width-percent:0;mso-height-percent:0;mso-width-percent:0;mso-height-percent:0" filled="t">
            <v:imagedata r:id="rId32" r:href="rId33"/>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0940C8C" w14:textId="68398EDA"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sz w:val="22"/>
          <w:szCs w:val="22"/>
          <w:lang w:eastAsia="en-US"/>
        </w:rPr>
        <w:t xml:space="preserve">If the input data are collected from </w:t>
      </w:r>
      <w:del w:id="1167" w:author="Author" w:date="2020-07-07T12:18:00Z">
        <w:r w:rsidRPr="0006583B" w:rsidDel="00E2469B">
          <w:rPr>
            <w:rFonts w:ascii="Angsana New" w:eastAsia="Angsana New" w:hAnsi="Angsana New" w:cs="Angsana New"/>
            <w:sz w:val="22"/>
            <w:szCs w:val="22"/>
            <w:lang w:eastAsia="en-US"/>
          </w:rPr>
          <w:delText xml:space="preserve">the </w:delText>
        </w:r>
      </w:del>
      <w:ins w:id="1168" w:author="Author" w:date="2020-07-07T12:18:00Z">
        <w:r w:rsidR="00E2469B">
          <w:rPr>
            <w:rFonts w:ascii="Angsana New" w:eastAsia="Angsana New" w:hAnsi="Angsana New" w:cs="Angsana New"/>
            <w:sz w:val="22"/>
            <w:szCs w:val="22"/>
            <w:lang w:eastAsia="en-US"/>
          </w:rPr>
          <w:t>a</w:t>
        </w:r>
        <w:r w:rsidR="00E2469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pre-registered user, the input data </w:t>
      </w:r>
      <w:r w:rsidRPr="0006583B">
        <w:rPr>
          <w:rFonts w:ascii="Angsana New" w:eastAsia="Angsana New" w:hAnsi="Angsana New" w:cs="Angsana New"/>
          <w:b/>
          <w:bCs/>
          <w:sz w:val="22"/>
          <w:szCs w:val="22"/>
          <w:lang w:eastAsia="en-US"/>
        </w:rPr>
        <w:t xml:space="preserve">x; </w:t>
      </w:r>
      <w:proofErr w:type="spellStart"/>
      <w:r w:rsidRPr="0006583B">
        <w:rPr>
          <w:rFonts w:ascii="Angsana New" w:eastAsia="Angsana New" w:hAnsi="Angsana New" w:cs="Angsana New"/>
          <w:i/>
          <w:iCs/>
          <w:sz w:val="16"/>
          <w:szCs w:val="16"/>
          <w:vertAlign w:val="subscript"/>
          <w:lang w:eastAsia="en-US"/>
        </w:rPr>
        <w:t>n</w:t>
      </w:r>
      <w:r w:rsidRPr="0006583B">
        <w:rPr>
          <w:rFonts w:ascii="Angsana New" w:eastAsia="Angsana New" w:hAnsi="Angsana New" w:cs="Angsana New"/>
          <w:i/>
          <w:iCs/>
          <w:sz w:val="16"/>
          <w:szCs w:val="16"/>
          <w:lang w:eastAsia="en-US"/>
        </w:rPr>
        <w:t>p</w:t>
      </w:r>
      <w:r w:rsidRPr="0006583B">
        <w:rPr>
          <w:rFonts w:ascii="Angsana New" w:eastAsia="Angsana New" w:hAnsi="Angsana New" w:cs="Angsana New"/>
          <w:i/>
          <w:iCs/>
          <w:sz w:val="16"/>
          <w:szCs w:val="16"/>
          <w:vertAlign w:val="subscript"/>
          <w:lang w:eastAsia="en-US"/>
        </w:rPr>
        <w:t>ut</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22"/>
          <w:szCs w:val="22"/>
          <w:lang w:eastAsia="en-US"/>
        </w:rPr>
        <w:t>follow</w:t>
      </w:r>
      <w:del w:id="1169" w:author="Author" w:date="2020-07-07T14:53:00Z">
        <w:r w:rsidRPr="0006583B" w:rsidDel="00E9220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probability distribution of the variance-covariance matrix </w:t>
      </w:r>
      <w:r w:rsidRPr="0006583B">
        <w:rPr>
          <w:rFonts w:ascii="Angsana New" w:eastAsia="Angsana New" w:hAnsi="Angsana New" w:cs="Angsana New"/>
          <w:b/>
          <w:bCs/>
          <w:sz w:val="22"/>
          <w:szCs w:val="22"/>
          <w:lang w:eastAsia="en-US"/>
        </w:rPr>
        <w:t xml:space="preserve">Z. </w:t>
      </w:r>
      <w:r w:rsidRPr="0006583B">
        <w:rPr>
          <w:rFonts w:ascii="Angsana New" w:eastAsia="Angsana New" w:hAnsi="Angsana New" w:cs="Angsana New"/>
          <w:sz w:val="34"/>
          <w:szCs w:val="34"/>
          <w:lang w:eastAsia="en-US"/>
        </w:rPr>
        <w:t>/V</w:t>
      </w:r>
    </w:p>
    <w:p w14:paraId="4AB1F5A8" w14:textId="237EE908" w:rsidR="00DA7CAC" w:rsidRPr="0006583B" w:rsidRDefault="00DA7CAC">
      <w:pPr>
        <w:rPr>
          <w:rFonts w:ascii="Angsana New" w:eastAsia="Angsana New" w:hAnsi="Angsana New" w:cs="Angsana New"/>
          <w:sz w:val="34"/>
          <w:szCs w:val="34"/>
        </w:rPr>
      </w:pPr>
      <w:bookmarkStart w:id="1170" w:name="bookmark12"/>
      <w:r w:rsidRPr="0006583B">
        <w:rPr>
          <w:rFonts w:ascii="Angsana New" w:eastAsia="Angsana New" w:hAnsi="Angsana New" w:cs="Angsana New"/>
          <w:b/>
          <w:bCs/>
          <w:i/>
          <w:iCs/>
          <w:sz w:val="22"/>
          <w:szCs w:val="22"/>
          <w:lang w:eastAsia="en-US"/>
        </w:rPr>
        <w:t>3</w:t>
      </w:r>
      <w:bookmarkEnd w:id="1170"/>
      <w:r w:rsidRPr="0006583B">
        <w:rPr>
          <w:rFonts w:ascii="Angsana New" w:eastAsia="Angsana New" w:hAnsi="Angsana New" w:cs="Angsana New"/>
          <w:b/>
          <w:bCs/>
          <w:i/>
          <w:iCs/>
          <w:sz w:val="22"/>
          <w:szCs w:val="22"/>
          <w:lang w:eastAsia="en-US"/>
        </w:rPr>
        <w:t xml:space="preserve">.4.3 Authentication decision. </w:t>
      </w:r>
      <w:r w:rsidRPr="0006583B">
        <w:rPr>
          <w:rFonts w:ascii="Angsana New" w:eastAsia="Angsana New" w:hAnsi="Angsana New" w:cs="Angsana New"/>
          <w:sz w:val="22"/>
          <w:szCs w:val="22"/>
          <w:lang w:eastAsia="en-US"/>
        </w:rPr>
        <w:t>Let</w:t>
      </w:r>
      <w:ins w:id="1171" w:author="Author" w:date="2020-07-07T12:18:00Z">
        <w:r w:rsidR="00F92A5C">
          <w:rPr>
            <w:rFonts w:ascii="Angsana New" w:eastAsia="Angsana New" w:hAnsi="Angsana New" w:cs="Angsana New"/>
            <w:sz w:val="22"/>
            <w:szCs w:val="22"/>
            <w:lang w:eastAsia="en-US"/>
          </w:rPr>
          <w:t>ting</w:t>
        </w:r>
      </w:ins>
      <w:r w:rsidRPr="0006583B">
        <w:rPr>
          <w:rFonts w:ascii="Angsana New" w:eastAsia="Angsana New" w:hAnsi="Angsana New" w:cs="Angsana New"/>
          <w:sz w:val="22"/>
          <w:szCs w:val="22"/>
          <w:lang w:eastAsia="en-US"/>
        </w:rPr>
        <w:t xml:space="preserv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be the threshold value, </w:t>
      </w:r>
      <w:del w:id="1172" w:author="Author" w:date="2020-07-07T14:53:00Z">
        <w:r w:rsidRPr="0006583B" w:rsidDel="00E92208">
          <w:rPr>
            <w:rFonts w:ascii="Angsana New" w:eastAsia="Angsana New" w:hAnsi="Angsana New" w:cs="Angsana New"/>
            <w:sz w:val="22"/>
            <w:szCs w:val="22"/>
            <w:lang w:eastAsia="en-US"/>
          </w:rPr>
          <w:delText xml:space="preserve">the </w:delText>
        </w:r>
      </w:del>
      <w:ins w:id="1173" w:author="Author" w:date="2020-07-07T14:53:00Z">
        <w:r w:rsidR="00E92208">
          <w:rPr>
            <w:rFonts w:ascii="Angsana New" w:eastAsia="Angsana New" w:hAnsi="Angsana New" w:cs="Angsana New"/>
            <w:sz w:val="22"/>
            <w:szCs w:val="22"/>
            <w:lang w:eastAsia="en-US"/>
          </w:rPr>
          <w:t>a</w:t>
        </w:r>
        <w:r w:rsidR="00E9220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user is authenticated if </w:t>
      </w:r>
      <w:del w:id="1174" w:author="Author" w:date="2020-07-07T12:18:00Z">
        <w:r w:rsidRPr="0006583B" w:rsidDel="00C5129B">
          <w:rPr>
            <w:rFonts w:ascii="Angsana New" w:eastAsia="Angsana New" w:hAnsi="Angsana New" w:cs="Angsana New"/>
            <w:sz w:val="22"/>
            <w:szCs w:val="22"/>
            <w:lang w:eastAsia="en-US"/>
          </w:rPr>
          <w:delText>Eqn.</w:delText>
        </w:r>
      </w:del>
      <w:ins w:id="1175" w:author="Author" w:date="2020-07-07T12:18:00Z">
        <w:r w:rsidR="00C5129B">
          <w:rPr>
            <w:rFonts w:ascii="Angsana New" w:eastAsia="Angsana New" w:hAnsi="Angsana New" w:cs="Angsana New"/>
            <w:sz w:val="22"/>
            <w:szCs w:val="22"/>
            <w:lang w:eastAsia="en-US"/>
          </w:rPr>
          <w:t>(</w:t>
        </w:r>
      </w:ins>
      <w:del w:id="1176" w:author="Author" w:date="2020-07-07T12:18:00Z">
        <w:r w:rsidRPr="0006583B" w:rsidDel="00C5129B">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177" w:author="藤井 敦寛" w:date="2020-07-19T17:55:00Z">
        <w:r w:rsidR="00747704">
          <w:rPr>
            <w:rFonts w:ascii="Angsana New" w:eastAsia="Angsana New" w:hAnsi="Angsana New" w:cs="Angsana New"/>
            <w:sz w:val="20"/>
            <w:szCs w:val="20"/>
          </w:rPr>
          <w:t>)</w:t>
        </w:r>
      </w:ins>
      <w:ins w:id="1178" w:author="Author" w:date="2020-07-07T12:18:00Z">
        <w:del w:id="1179" w:author="藤井 敦寛" w:date="2020-07-19T17:55:00Z">
          <w:r w:rsidR="00C5129B" w:rsidDel="00747704">
            <w:rPr>
              <w:rFonts w:ascii="Angsana New" w:eastAsia="Angsana New" w:hAnsi="Angsana New" w:cs="Angsana New"/>
              <w:sz w:val="20"/>
              <w:szCs w:val="20"/>
            </w:rPr>
            <w:delText>(</w:delText>
          </w:r>
        </w:del>
      </w:ins>
      <w:r w:rsidRPr="0006583B">
        <w:rPr>
          <w:rFonts w:ascii="Angsana New" w:eastAsia="Angsana New" w:hAnsi="Angsana New" w:cs="Angsana New"/>
          <w:sz w:val="22"/>
          <w:szCs w:val="22"/>
          <w:lang w:eastAsia="en-US"/>
        </w:rPr>
        <w:t xml:space="preserve"> is satisfied</w:t>
      </w:r>
      <w:ins w:id="1180" w:author="Author" w:date="2020-07-07T12:18:00Z">
        <w:r w:rsidR="00C5129B">
          <w:rPr>
            <w:rFonts w:ascii="Angsana New" w:eastAsia="Angsana New" w:hAnsi="Angsana New" w:cs="Angsana New"/>
            <w:sz w:val="22"/>
            <w:szCs w:val="22"/>
            <w:lang w:eastAsia="en-US"/>
          </w:rPr>
          <w:t xml:space="preserve"> </w:t>
        </w:r>
      </w:ins>
      <w:del w:id="1181" w:author="Author" w:date="2020-07-07T12:18:00Z">
        <w:r w:rsidRPr="0006583B" w:rsidDel="00C5129B">
          <w:rPr>
            <w:rFonts w:ascii="Angsana New" w:eastAsia="Angsana New" w:hAnsi="Angsana New" w:cs="Angsana New"/>
            <w:sz w:val="22"/>
            <w:szCs w:val="22"/>
            <w:lang w:eastAsia="en-US"/>
          </w:rPr>
          <w:delText>, while the the user</w:delText>
        </w:r>
      </w:del>
      <w:ins w:id="1182" w:author="Author" w:date="2020-07-07T12:18:00Z">
        <w:r w:rsidR="00C5129B">
          <w:rPr>
            <w:rFonts w:ascii="Angsana New" w:eastAsia="Angsana New" w:hAnsi="Angsana New" w:cs="Angsana New"/>
            <w:sz w:val="22"/>
            <w:szCs w:val="22"/>
            <w:lang w:eastAsia="en-US"/>
          </w:rPr>
          <w:t>and</w:t>
        </w:r>
      </w:ins>
      <w:r w:rsidRPr="0006583B">
        <w:rPr>
          <w:rFonts w:ascii="Angsana New" w:eastAsia="Angsana New" w:hAnsi="Angsana New" w:cs="Angsana New"/>
          <w:sz w:val="22"/>
          <w:szCs w:val="22"/>
          <w:lang w:eastAsia="en-US"/>
        </w:rPr>
        <w:t xml:space="preserve"> is re</w:t>
      </w:r>
      <w:del w:id="1183" w:author="Author" w:date="2020-07-07T12:18:00Z">
        <w:r w:rsidRPr="0006583B" w:rsidDel="00C5129B">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j</w:t>
      </w:r>
      <w:ins w:id="1184" w:author="Author" w:date="2020-07-07T12:18:00Z">
        <w:r w:rsidR="00C5129B">
          <w:rPr>
            <w:rFonts w:ascii="Angsana New" w:eastAsia="Angsana New" w:hAnsi="Angsana New" w:cs="Angsana New"/>
            <w:sz w:val="22"/>
            <w:szCs w:val="22"/>
            <w:lang w:eastAsia="en-US"/>
          </w:rPr>
          <w:t>e</w:t>
        </w:r>
      </w:ins>
      <w:r w:rsidRPr="0006583B">
        <w:rPr>
          <w:rFonts w:ascii="Angsana New" w:eastAsia="Angsana New" w:hAnsi="Angsana New" w:cs="Angsana New"/>
          <w:sz w:val="22"/>
          <w:szCs w:val="22"/>
          <w:lang w:eastAsia="en-US"/>
        </w:rPr>
        <w:t xml:space="preserve">cted if </w:t>
      </w:r>
      <w:del w:id="1185" w:author="Author" w:date="2020-07-07T12:18:00Z">
        <w:r w:rsidRPr="0006583B" w:rsidDel="00C5129B">
          <w:rPr>
            <w:rFonts w:ascii="Angsana New" w:eastAsia="Angsana New" w:hAnsi="Angsana New" w:cs="Angsana New"/>
            <w:sz w:val="22"/>
            <w:szCs w:val="22"/>
            <w:lang w:eastAsia="en-US"/>
          </w:rPr>
          <w:delText xml:space="preserve">Eqn. </w:delText>
        </w:r>
      </w:del>
      <w:ins w:id="1186" w:author="Author" w:date="2020-07-07T12:18:00Z">
        <w:r w:rsidR="00C5129B">
          <w:rPr>
            <w:rFonts w:ascii="Angsana New" w:eastAsia="Angsana New" w:hAnsi="Angsana New" w:cs="Angsana New"/>
            <w:sz w:val="22"/>
            <w:szCs w:val="22"/>
            <w:lang w:eastAsia="en-US"/>
          </w:rPr>
          <w:t>(</w:t>
        </w:r>
      </w:ins>
      <w:hyperlink w:anchor="bookmark12" w:history="1">
        <w:r w:rsidRPr="0006583B">
          <w:rPr>
            <w:rFonts w:ascii="Angsana New" w:eastAsia="Angsana New" w:hAnsi="Angsana New" w:cs="Angsana New"/>
            <w:sz w:val="22"/>
            <w:szCs w:val="22"/>
            <w:lang w:eastAsia="en-US"/>
          </w:rPr>
          <w:t>4</w:t>
        </w:r>
      </w:hyperlink>
      <w:ins w:id="1187" w:author="Author" w:date="2020-07-07T12:19:00Z">
        <w:r w:rsidR="00C5129B">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not satisfied. </w:t>
      </w:r>
      <w:r w:rsidRPr="0006583B">
        <w:rPr>
          <w:rFonts w:ascii="Angsana New" w:eastAsia="Angsana New" w:hAnsi="Angsana New" w:cs="Angsana New"/>
          <w:sz w:val="34"/>
          <w:szCs w:val="34"/>
          <w:lang w:eastAsia="en-US"/>
        </w:rPr>
        <w:t>•</w:t>
      </w:r>
      <w:del w:id="1188" w:author="Author" w:date="2020-07-08T21:45:00Z">
        <w:r w:rsidRPr="0006583B" w:rsidDel="00395CD6">
          <w:rPr>
            <w:rFonts w:ascii="Angsana New" w:eastAsia="Angsana New" w:hAnsi="Angsana New" w:cs="Angsana New"/>
            <w:sz w:val="34"/>
            <w:szCs w:val="34"/>
            <w:lang w:eastAsia="en-US"/>
          </w:rPr>
          <w:delText xml:space="preserve">  </w:delText>
        </w:r>
      </w:del>
      <w:r w:rsidRPr="0006583B">
        <w:rPr>
          <w:rFonts w:ascii="Angsana New" w:eastAsia="Angsana New" w:hAnsi="Angsana New" w:cs="Angsana New"/>
          <w:sz w:val="34"/>
          <w:szCs w:val="34"/>
          <w:lang w:eastAsia="en-US"/>
        </w:rPr>
        <w:t xml:space="preserve"> C&lt;%</w:t>
      </w:r>
      <w:proofErr w:type="gramStart"/>
      <w:r w:rsidRPr="0006583B">
        <w:rPr>
          <w:rFonts w:ascii="Angsana New" w:eastAsia="Angsana New" w:hAnsi="Angsana New" w:cs="Angsana New"/>
          <w:sz w:val="34"/>
          <w:szCs w:val="34"/>
          <w:lang w:eastAsia="en-US"/>
        </w:rPr>
        <w:t>' .</w:t>
      </w:r>
      <w:proofErr w:type="gramEnd"/>
    </w:p>
    <w:p w14:paraId="2829FA9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fldChar w:fldCharType="begin"/>
      </w:r>
      <w:r w:rsidRPr="0006583B">
        <w:rPr>
          <w:rFonts w:ascii="Angsana New" w:eastAsia="Angsana New" w:hAnsi="Angsana New" w:cs="Angsana New"/>
          <w:sz w:val="20"/>
          <w:szCs w:val="20"/>
        </w:rPr>
        <w:instrText xml:space="preserve"> INCLUDEPICTURE  \d "http://10"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"http://10"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"http://10"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"http://10"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"http://10"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"http://10"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"http://10"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55CF84AE">
          <v:shape id="Picture 11" o:spid="_x0000_i1035" type="#_x0000_t75" alt="http://10" style="width:210pt;height:19pt;visibility:visible;mso-wrap-style:square;mso-width-percent:0;mso-height-percent:0;mso-width-percent:0;mso-height-percent:0" filled="t">
            <v:imagedata r:id="rId34" r:href="rId35"/>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6D800A09"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3.5 Software</w:t>
      </w:r>
    </w:p>
    <w:p w14:paraId="640DF387" w14:textId="72710ADD"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w:t>
      </w:r>
      <w:del w:id="1189" w:author="Author" w:date="2020-07-07T12:19:00Z">
        <w:r w:rsidRPr="0006583B" w:rsidDel="00F324A2">
          <w:rPr>
            <w:rFonts w:ascii="Angsana New" w:eastAsia="Angsana New" w:hAnsi="Angsana New" w:cs="Angsana New"/>
            <w:sz w:val="22"/>
            <w:szCs w:val="22"/>
            <w:lang w:eastAsia="en-US"/>
          </w:rPr>
          <w:delText xml:space="preserve">program of </w:delText>
        </w:r>
      </w:del>
      <w:r w:rsidRPr="0006583B">
        <w:rPr>
          <w:rFonts w:ascii="Angsana New" w:eastAsia="Angsana New" w:hAnsi="Angsana New" w:cs="Angsana New"/>
          <w:sz w:val="22"/>
          <w:szCs w:val="22"/>
          <w:lang w:eastAsia="en-US"/>
        </w:rPr>
        <w:t xml:space="preserve">Arduino MEGA </w:t>
      </w:r>
      <w:ins w:id="1190" w:author="Author" w:date="2020-07-07T12:19:00Z">
        <w:r w:rsidR="00F324A2">
          <w:rPr>
            <w:rFonts w:ascii="Angsana New" w:eastAsia="Angsana New" w:hAnsi="Angsana New" w:cs="Angsana New"/>
            <w:sz w:val="22"/>
            <w:szCs w:val="22"/>
            <w:lang w:eastAsia="en-US"/>
          </w:rPr>
          <w:t xml:space="preserve">program </w:t>
        </w:r>
      </w:ins>
      <w:r w:rsidRPr="0006583B">
        <w:rPr>
          <w:rFonts w:ascii="Angsana New" w:eastAsia="Angsana New" w:hAnsi="Angsana New" w:cs="Angsana New"/>
          <w:sz w:val="22"/>
          <w:szCs w:val="22"/>
          <w:lang w:eastAsia="en-US"/>
        </w:rPr>
        <w:t>was implemented by Arduino IDE</w:t>
      </w:r>
      <w:ins w:id="1191" w:author="Author" w:date="2020-07-07T12:19:00Z">
        <w:r w:rsidR="00AE1CFE">
          <w:rPr>
            <w:rFonts w:ascii="Angsana New" w:eastAsia="Angsana New" w:hAnsi="Angsana New" w:cs="Angsana New"/>
            <w:sz w:val="22"/>
            <w:szCs w:val="22"/>
            <w:lang w:eastAsia="en-US"/>
          </w:rPr>
          <w:t>, and</w:t>
        </w:r>
      </w:ins>
      <w:del w:id="1192" w:author="Author" w:date="2020-07-07T12:19:00Z">
        <w:r w:rsidRPr="0006583B" w:rsidDel="00AE1CFE">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193" w:author="Author" w:date="2020-07-07T12:19:00Z">
        <w:r w:rsidR="00AE1CFE">
          <w:rPr>
            <w:rFonts w:ascii="Angsana New" w:eastAsia="Angsana New" w:hAnsi="Angsana New" w:cs="Angsana New"/>
            <w:sz w:val="22"/>
            <w:szCs w:val="22"/>
            <w:lang w:eastAsia="en-US"/>
          </w:rPr>
          <w:t>a</w:t>
        </w:r>
      </w:ins>
      <w:del w:id="1194" w:author="Author" w:date="2020-07-07T12:19:00Z">
        <w:r w:rsidRPr="0006583B" w:rsidDel="00AE1CFE">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 computer program that receive</w:t>
      </w:r>
      <w:ins w:id="1195" w:author="Author" w:date="2020-07-07T12:19:00Z">
        <w:r w:rsidR="000F02BD">
          <w:rPr>
            <w:rFonts w:ascii="Angsana New" w:eastAsia="Angsana New" w:hAnsi="Angsana New" w:cs="Angsana New"/>
            <w:sz w:val="22"/>
            <w:szCs w:val="22"/>
            <w:lang w:eastAsia="en-US"/>
          </w:rPr>
          <w:t>d</w:t>
        </w:r>
      </w:ins>
      <w:del w:id="1196" w:author="Author" w:date="2020-07-07T12:19:00Z">
        <w:r w:rsidRPr="0006583B" w:rsidDel="000F02B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from Arduino MEGA and save</w:t>
      </w:r>
      <w:ins w:id="1197" w:author="Author" w:date="2020-07-07T12:19:00Z">
        <w:r w:rsidR="00004D6D">
          <w:rPr>
            <w:rFonts w:ascii="Angsana New" w:eastAsia="Angsana New" w:hAnsi="Angsana New" w:cs="Angsana New"/>
            <w:sz w:val="22"/>
            <w:szCs w:val="22"/>
            <w:lang w:eastAsia="en-US"/>
          </w:rPr>
          <w:t>d</w:t>
        </w:r>
      </w:ins>
      <w:del w:id="1198" w:author="Author" w:date="2020-07-07T12:19:00Z">
        <w:r w:rsidRPr="0006583B" w:rsidDel="00004D6D">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it in </w:t>
      </w:r>
      <w:ins w:id="1199" w:author="Author" w:date="2020-07-07T12:19:00Z">
        <w:r w:rsidR="00004D6D">
          <w:rPr>
            <w:rFonts w:ascii="Angsana New" w:eastAsia="Angsana New" w:hAnsi="Angsana New" w:cs="Angsana New"/>
            <w:sz w:val="22"/>
            <w:szCs w:val="22"/>
            <w:lang w:eastAsia="en-US"/>
          </w:rPr>
          <w:t>comm</w:t>
        </w:r>
      </w:ins>
      <w:ins w:id="1200" w:author="Author" w:date="2020-07-07T12:20:00Z">
        <w:r w:rsidR="00004D6D">
          <w:rPr>
            <w:rFonts w:ascii="Angsana New" w:eastAsia="Angsana New" w:hAnsi="Angsana New" w:cs="Angsana New"/>
            <w:sz w:val="22"/>
            <w:szCs w:val="22"/>
            <w:lang w:eastAsia="en-US"/>
          </w:rPr>
          <w:t>a-separated values</w:t>
        </w:r>
        <w:del w:id="1201" w:author="藤井 敦寛" w:date="2020-07-20T11:13:00Z">
          <w:r w:rsidR="00004D6D" w:rsidDel="00EE3F13">
            <w:rPr>
              <w:rFonts w:ascii="Angsana New" w:eastAsia="Angsana New" w:hAnsi="Angsana New" w:cs="Angsana New"/>
              <w:sz w:val="22"/>
              <w:szCs w:val="22"/>
              <w:lang w:eastAsia="en-US"/>
            </w:rPr>
            <w:delText xml:space="preserve"> (CSV)</w:delText>
          </w:r>
        </w:del>
      </w:ins>
      <w:del w:id="1202" w:author="Author" w:date="2020-07-07T12:20:00Z">
        <w:r w:rsidRPr="0006583B" w:rsidDel="00004D6D">
          <w:rPr>
            <w:rFonts w:ascii="Angsana New" w:eastAsia="Angsana New" w:hAnsi="Angsana New" w:cs="Angsana New"/>
            <w:sz w:val="22"/>
            <w:szCs w:val="22"/>
            <w:lang w:eastAsia="en-US"/>
          </w:rPr>
          <w:delText>csv</w:delText>
        </w:r>
      </w:del>
      <w:r w:rsidRPr="0006583B">
        <w:rPr>
          <w:rFonts w:ascii="Angsana New" w:eastAsia="Angsana New" w:hAnsi="Angsana New" w:cs="Angsana New"/>
          <w:sz w:val="22"/>
          <w:szCs w:val="22"/>
          <w:lang w:eastAsia="en-US"/>
        </w:rPr>
        <w:t xml:space="preserve"> format was implemented </w:t>
      </w:r>
      <w:del w:id="1203" w:author="Author" w:date="2020-07-07T12:20:00Z">
        <w:r w:rsidRPr="0006583B" w:rsidDel="005E5A6E">
          <w:rPr>
            <w:rFonts w:ascii="Angsana New" w:eastAsia="Angsana New" w:hAnsi="Angsana New" w:cs="Angsana New"/>
            <w:sz w:val="22"/>
            <w:szCs w:val="22"/>
            <w:lang w:eastAsia="en-US"/>
          </w:rPr>
          <w:delText xml:space="preserve">by </w:delText>
        </w:r>
      </w:del>
      <w:ins w:id="1204" w:author="Author" w:date="2020-07-07T12:20:00Z">
        <w:r w:rsidR="005E5A6E">
          <w:rPr>
            <w:rFonts w:ascii="Angsana New" w:eastAsia="Angsana New" w:hAnsi="Angsana New" w:cs="Angsana New"/>
            <w:sz w:val="22"/>
            <w:szCs w:val="22"/>
            <w:lang w:eastAsia="en-US"/>
          </w:rPr>
          <w:t>in</w:t>
        </w:r>
        <w:r w:rsidR="005E5A6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 A computer program to analyze the data was</w:t>
      </w:r>
      <w:ins w:id="1205" w:author="Author" w:date="2020-07-07T12:20:00Z">
        <w:r w:rsidR="00246A1E">
          <w:rPr>
            <w:rFonts w:ascii="Angsana New" w:eastAsia="Angsana New" w:hAnsi="Angsana New" w:cs="Angsana New"/>
            <w:sz w:val="22"/>
            <w:szCs w:val="22"/>
            <w:lang w:eastAsia="en-US"/>
          </w:rPr>
          <w:t xml:space="preserve"> also</w:t>
        </w:r>
      </w:ins>
      <w:r w:rsidRPr="0006583B">
        <w:rPr>
          <w:rFonts w:ascii="Angsana New" w:eastAsia="Angsana New" w:hAnsi="Angsana New" w:cs="Angsana New"/>
          <w:sz w:val="22"/>
          <w:szCs w:val="22"/>
          <w:lang w:eastAsia="en-US"/>
        </w:rPr>
        <w:t xml:space="preserve"> implemented </w:t>
      </w:r>
      <w:del w:id="1206" w:author="Author" w:date="2020-07-07T14:54:00Z">
        <w:r w:rsidRPr="0006583B" w:rsidDel="00101DE5">
          <w:rPr>
            <w:rFonts w:ascii="Angsana New" w:eastAsia="Angsana New" w:hAnsi="Angsana New" w:cs="Angsana New"/>
            <w:sz w:val="22"/>
            <w:szCs w:val="22"/>
            <w:lang w:eastAsia="en-US"/>
          </w:rPr>
          <w:delText xml:space="preserve">by </w:delText>
        </w:r>
      </w:del>
      <w:ins w:id="1207" w:author="Author" w:date="2020-07-07T14:54:00Z">
        <w:r w:rsidR="00101DE5">
          <w:rPr>
            <w:rFonts w:ascii="Angsana New" w:eastAsia="Angsana New" w:hAnsi="Angsana New" w:cs="Angsana New"/>
            <w:sz w:val="22"/>
            <w:szCs w:val="22"/>
            <w:lang w:eastAsia="en-US"/>
          </w:rPr>
          <w:t>in</w:t>
        </w:r>
        <w:r w:rsidR="00101D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Python.</w:t>
      </w:r>
    </w:p>
    <w:p w14:paraId="0644706B" w14:textId="3819FE7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w:t>
      </w:r>
      <w:del w:id="1208" w:author="Author" w:date="2020-07-07T12:20:00Z">
        <w:r w:rsidRPr="0006583B" w:rsidDel="00203663">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identification, the system load</w:t>
      </w:r>
      <w:ins w:id="1209" w:author="Author" w:date="2020-07-07T14:54:00Z">
        <w:r w:rsidR="00720242">
          <w:rPr>
            <w:rFonts w:ascii="Angsana New" w:eastAsia="Angsana New" w:hAnsi="Angsana New" w:cs="Angsana New"/>
            <w:sz w:val="22"/>
            <w:szCs w:val="22"/>
            <w:lang w:eastAsia="en-US"/>
          </w:rPr>
          <w:t>ed</w:t>
        </w:r>
      </w:ins>
      <w:del w:id="1210" w:author="Author" w:date="2020-07-07T14:54:00Z">
        <w:r w:rsidRPr="0006583B" w:rsidDel="0072024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w:t>
      </w:r>
      <w:del w:id="1211" w:author="Author" w:date="2020-07-07T14:55:00Z">
        <w:r w:rsidRPr="0006583B" w:rsidDel="00836A28">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collected sensor data</w:t>
      </w:r>
      <w:commentRangeStart w:id="1212"/>
      <w:del w:id="1213" w:author="藤井 敦寛" w:date="2020-07-20T11:13:00Z">
        <w:r w:rsidRPr="0006583B" w:rsidDel="00EE3F13">
          <w:rPr>
            <w:rFonts w:ascii="Angsana New" w:eastAsia="Angsana New" w:hAnsi="Angsana New" w:cs="Angsana New"/>
            <w:sz w:val="22"/>
            <w:szCs w:val="22"/>
            <w:lang w:eastAsia="en-US"/>
          </w:rPr>
          <w:delText xml:space="preserve"> in csv </w:delText>
        </w:r>
      </w:del>
      <w:ins w:id="1214" w:author="Author" w:date="2020-07-07T12:20:00Z">
        <w:del w:id="1215" w:author="藤井 敦寛" w:date="2020-07-20T11:13:00Z">
          <w:r w:rsidR="006850FD" w:rsidDel="00EE3F13">
            <w:rPr>
              <w:rFonts w:ascii="Angsana New" w:eastAsia="Angsana New" w:hAnsi="Angsana New" w:cs="Angsana New"/>
              <w:sz w:val="22"/>
              <w:szCs w:val="22"/>
              <w:lang w:eastAsia="en-US"/>
            </w:rPr>
            <w:delText>CSV</w:delText>
          </w:r>
          <w:r w:rsidR="006850FD" w:rsidRPr="0006583B" w:rsidDel="00EE3F13">
            <w:rPr>
              <w:rFonts w:ascii="Angsana New" w:eastAsia="Angsana New" w:hAnsi="Angsana New" w:cs="Angsana New"/>
              <w:sz w:val="22"/>
              <w:szCs w:val="22"/>
              <w:lang w:eastAsia="en-US"/>
            </w:rPr>
            <w:delText xml:space="preserve"> </w:delText>
          </w:r>
        </w:del>
      </w:ins>
      <w:del w:id="1216" w:author="藤井 敦寛" w:date="2020-07-20T11:13:00Z">
        <w:r w:rsidRPr="0006583B" w:rsidDel="00EE3F13">
          <w:rPr>
            <w:rFonts w:ascii="Angsana New" w:eastAsia="Angsana New" w:hAnsi="Angsana New" w:cs="Angsana New"/>
            <w:sz w:val="22"/>
            <w:szCs w:val="22"/>
            <w:lang w:eastAsia="en-US"/>
          </w:rPr>
          <w:delText>format</w:delText>
        </w:r>
      </w:del>
      <w:commentRangeEnd w:id="1212"/>
      <w:r w:rsidR="00EE3F13">
        <w:rPr>
          <w:rStyle w:val="a4"/>
        </w:rPr>
        <w:commentReference w:id="1212"/>
      </w:r>
      <w:r w:rsidRPr="0006583B">
        <w:rPr>
          <w:rFonts w:ascii="Angsana New" w:eastAsia="Angsana New" w:hAnsi="Angsana New" w:cs="Angsana New"/>
          <w:sz w:val="22"/>
          <w:szCs w:val="22"/>
          <w:lang w:eastAsia="en-US"/>
        </w:rPr>
        <w:t>. For</w:t>
      </w:r>
      <w:ins w:id="1217" w:author="Author" w:date="2020-07-07T12:20:00Z">
        <w:r w:rsidR="009B46B7">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SVM, </w:t>
      </w:r>
      <w:proofErr w:type="spellStart"/>
      <w:r w:rsidRPr="0006583B">
        <w:rPr>
          <w:rFonts w:ascii="Consolas" w:eastAsia="Consolas" w:hAnsi="Consolas" w:cs="Consolas"/>
          <w:sz w:val="14"/>
          <w:szCs w:val="14"/>
          <w:lang w:eastAsia="en-US"/>
        </w:rPr>
        <w:t>sklearn.svm.SVC</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of </w:t>
      </w:r>
      <w:del w:id="1218" w:author="Author" w:date="2020-07-07T12:20:00Z">
        <w:r w:rsidRPr="0006583B" w:rsidDel="007E5016">
          <w:rPr>
            <w:rFonts w:ascii="Angsana New" w:eastAsia="Angsana New" w:hAnsi="Angsana New" w:cs="Angsana New"/>
            <w:sz w:val="22"/>
            <w:szCs w:val="22"/>
            <w:lang w:eastAsia="en-US"/>
          </w:rPr>
          <w:delText xml:space="preserve">a </w:delText>
        </w:r>
      </w:del>
      <w:ins w:id="1219" w:author="Author" w:date="2020-07-07T12:20:00Z">
        <w:r w:rsidR="007E5016">
          <w:rPr>
            <w:rFonts w:ascii="Angsana New" w:eastAsia="Angsana New" w:hAnsi="Angsana New" w:cs="Angsana New"/>
            <w:sz w:val="22"/>
            <w:szCs w:val="22"/>
            <w:lang w:eastAsia="en-US"/>
          </w:rPr>
          <w:t>the</w:t>
        </w:r>
        <w:r w:rsidR="007E50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scikit-learn</w:t>
      </w:r>
      <w:ins w:id="1220" w:author="Author" w:date="2020-07-07T12:20:00Z">
        <w:r w:rsidR="007E5016">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5" w:history="1">
        <w:r w:rsidRPr="0006583B">
          <w:rPr>
            <w:rFonts w:ascii="Angsana New" w:eastAsia="Angsana New" w:hAnsi="Angsana New" w:cs="Angsana New"/>
            <w:sz w:val="22"/>
            <w:szCs w:val="22"/>
            <w:lang w:eastAsia="en-US"/>
          </w:rPr>
          <w:t>16</w:t>
        </w:r>
      </w:hyperlink>
      <w:r w:rsidRPr="0006583B">
        <w:rPr>
          <w:rFonts w:ascii="Angsana New" w:eastAsia="Angsana New" w:hAnsi="Angsana New" w:cs="Angsana New"/>
          <w:sz w:val="22"/>
          <w:szCs w:val="22"/>
          <w:lang w:eastAsia="en-US"/>
        </w:rPr>
        <w:t>] library</w:t>
      </w:r>
      <w:ins w:id="1221"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an implementation of the standard soft margin SVM</w:t>
      </w:r>
      <w:ins w:id="1222" w:author="Author" w:date="2020-07-07T12:20:00Z">
        <w:r w:rsidR="00A479E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223" w:author="Author" w:date="2020-07-07T12:21:00Z">
        <w:r w:rsidR="00AE4AEF">
          <w:rPr>
            <w:rFonts w:ascii="Angsana New" w:eastAsia="Angsana New" w:hAnsi="Angsana New" w:cs="Angsana New"/>
            <w:sz w:val="22"/>
            <w:szCs w:val="22"/>
            <w:lang w:eastAsia="en-US"/>
          </w:rPr>
          <w:t>wa</w:t>
        </w:r>
      </w:ins>
      <w:del w:id="1224" w:author="Author" w:date="2020-07-07T12:21:00Z">
        <w:r w:rsidRPr="0006583B" w:rsidDel="00AE4AE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used. We also used </w:t>
      </w:r>
      <w:proofErr w:type="spellStart"/>
      <w:proofErr w:type="gramStart"/>
      <w:r w:rsidRPr="0006583B">
        <w:rPr>
          <w:rFonts w:ascii="Consolas" w:eastAsia="Consolas" w:hAnsi="Consolas" w:cs="Consolas"/>
          <w:sz w:val="14"/>
          <w:szCs w:val="14"/>
          <w:lang w:eastAsia="en-US"/>
        </w:rPr>
        <w:t>sklearn.model</w:t>
      </w:r>
      <w:proofErr w:type="gramEnd"/>
      <w:r w:rsidRPr="0006583B">
        <w:rPr>
          <w:rFonts w:ascii="Consolas" w:eastAsia="Consolas" w:hAnsi="Consolas" w:cs="Consolas"/>
          <w:sz w:val="14"/>
          <w:szCs w:val="14"/>
          <w:lang w:eastAsia="en-US"/>
        </w:rPr>
        <w:t>_selection.</w:t>
      </w:r>
      <w:del w:id="1225" w:author="Author" w:date="2020-07-07T12:21:00Z">
        <w:r w:rsidRPr="0006583B" w:rsidDel="00E2319E">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cross_val_score</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for cross-validation and </w:t>
      </w:r>
      <w:proofErr w:type="spellStart"/>
      <w:r w:rsidRPr="0006583B">
        <w:rPr>
          <w:rFonts w:ascii="Consolas" w:eastAsia="Consolas" w:hAnsi="Consolas" w:cs="Consolas"/>
          <w:sz w:val="14"/>
          <w:szCs w:val="14"/>
          <w:lang w:eastAsia="en-US"/>
        </w:rPr>
        <w:t>sklearn.model_selec</w:t>
      </w:r>
      <w:del w:id="1226" w:author="Author" w:date="2020-07-07T12:21:00Z">
        <w:r w:rsidRPr="0006583B" w:rsidDel="0026416F">
          <w:rPr>
            <w:rFonts w:ascii="Consolas" w:eastAsia="Consolas" w:hAnsi="Consolas" w:cs="Consolas"/>
            <w:sz w:val="14"/>
            <w:szCs w:val="14"/>
            <w:lang w:eastAsia="en-US"/>
          </w:rPr>
          <w:delText xml:space="preserve"> </w:delText>
        </w:r>
      </w:del>
      <w:r w:rsidRPr="0006583B">
        <w:rPr>
          <w:rFonts w:ascii="Consolas" w:eastAsia="Consolas" w:hAnsi="Consolas" w:cs="Consolas"/>
          <w:sz w:val="14"/>
          <w:szCs w:val="14"/>
          <w:lang w:eastAsia="en-US"/>
        </w:rPr>
        <w:t>tion.GridSearchCV</w:t>
      </w:r>
      <w:proofErr w:type="spellEnd"/>
      <w:r w:rsidRPr="0006583B">
        <w:rPr>
          <w:rFonts w:ascii="Consolas" w:eastAsia="Consolas" w:hAnsi="Consolas" w:cs="Consolas"/>
          <w:sz w:val="14"/>
          <w:szCs w:val="14"/>
          <w:lang w:eastAsia="en-US"/>
        </w:rPr>
        <w:t xml:space="preserve"> </w:t>
      </w:r>
      <w:commentRangeStart w:id="1227"/>
      <w:commentRangeStart w:id="1228"/>
      <w:r w:rsidRPr="0006583B">
        <w:rPr>
          <w:rFonts w:ascii="Angsana New" w:eastAsia="Angsana New" w:hAnsi="Angsana New" w:cs="Angsana New"/>
          <w:sz w:val="22"/>
          <w:szCs w:val="22"/>
          <w:lang w:eastAsia="en-US"/>
        </w:rPr>
        <w:t xml:space="preserve">for grid search </w:t>
      </w:r>
      <w:del w:id="1229" w:author="Author" w:date="2020-07-07T12:22:00Z">
        <w:r w:rsidRPr="0006583B" w:rsidDel="00E123FE">
          <w:rPr>
            <w:rFonts w:ascii="Angsana New" w:eastAsia="Angsana New" w:hAnsi="Angsana New" w:cs="Angsana New"/>
            <w:sz w:val="22"/>
            <w:szCs w:val="22"/>
            <w:lang w:eastAsia="en-US"/>
          </w:rPr>
          <w:delText xml:space="preserve">were used </w:delText>
        </w:r>
      </w:del>
      <w:ins w:id="1230" w:author="藤井 敦寛" w:date="2020-07-20T10:50:00Z">
        <w:r w:rsidR="000F0C18">
          <w:rPr>
            <w:rFonts w:ascii="Angsana New" w:eastAsia="Angsana New" w:hAnsi="Angsana New" w:cs="Angsana New"/>
            <w:sz w:val="22"/>
            <w:szCs w:val="22"/>
            <w:lang w:eastAsia="en-US"/>
          </w:rPr>
          <w:t>and</w:t>
        </w:r>
      </w:ins>
      <w:del w:id="1231" w:author="藤井 敦寛" w:date="2020-07-20T10:50:00Z">
        <w:r w:rsidRPr="0006583B" w:rsidDel="000F0C18">
          <w:rPr>
            <w:rFonts w:ascii="Angsana New" w:eastAsia="Angsana New" w:hAnsi="Angsana New" w:cs="Angsana New"/>
            <w:sz w:val="22"/>
            <w:szCs w:val="22"/>
            <w:lang w:eastAsia="en-US"/>
          </w:rPr>
          <w:delText>for</w:delText>
        </w:r>
      </w:del>
      <w:r w:rsidRPr="0006583B">
        <w:rPr>
          <w:rFonts w:ascii="Angsana New" w:eastAsia="Angsana New" w:hAnsi="Angsana New" w:cs="Angsana New"/>
          <w:sz w:val="22"/>
          <w:szCs w:val="22"/>
          <w:lang w:eastAsia="en-US"/>
        </w:rPr>
        <w:t xml:space="preserve"> evaluation</w:t>
      </w:r>
      <w:commentRangeEnd w:id="1227"/>
      <w:r w:rsidR="00E123FE">
        <w:rPr>
          <w:rStyle w:val="a4"/>
        </w:rPr>
        <w:commentReference w:id="1227"/>
      </w:r>
      <w:commentRangeEnd w:id="1228"/>
      <w:r w:rsidR="00F13E0C">
        <w:rPr>
          <w:rStyle w:val="a4"/>
        </w:rPr>
        <w:commentReference w:id="1228"/>
      </w:r>
      <w:r w:rsidRPr="0006583B">
        <w:rPr>
          <w:rFonts w:ascii="Angsana New" w:eastAsia="Angsana New" w:hAnsi="Angsana New" w:cs="Angsana New"/>
          <w:sz w:val="22"/>
          <w:szCs w:val="22"/>
          <w:lang w:eastAsia="en-US"/>
        </w:rPr>
        <w:t>.</w:t>
      </w:r>
    </w:p>
    <w:p w14:paraId="0A995B57" w14:textId="51F9AD0F" w:rsidR="00DA7CAC" w:rsidRPr="0006583B" w:rsidRDefault="00DA7CAC">
      <w:pPr>
        <w:rPr>
          <w:rFonts w:ascii="Angsana New" w:eastAsia="Angsana New" w:hAnsi="Angsana New" w:cs="Angsana New"/>
          <w:sz w:val="22"/>
          <w:szCs w:val="22"/>
        </w:rPr>
      </w:pPr>
      <w:commentRangeStart w:id="1232"/>
      <w:r w:rsidRPr="0006583B">
        <w:rPr>
          <w:rFonts w:ascii="Angsana New" w:eastAsia="Angsana New" w:hAnsi="Angsana New" w:cs="Angsana New"/>
          <w:sz w:val="22"/>
          <w:szCs w:val="22"/>
          <w:lang w:eastAsia="en-US"/>
        </w:rPr>
        <w:t xml:space="preserve">In </w:t>
      </w:r>
      <w:del w:id="1233" w:author="Author" w:date="2020-07-07T12:22:00Z">
        <w:r w:rsidRPr="0006583B" w:rsidDel="00103A1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authentication, the system load</w:t>
      </w:r>
      <w:ins w:id="1234" w:author="Author" w:date="2020-07-07T14:55:00Z">
        <w:r w:rsidR="0092539E">
          <w:rPr>
            <w:rFonts w:ascii="Angsana New" w:eastAsia="Angsana New" w:hAnsi="Angsana New" w:cs="Angsana New"/>
            <w:sz w:val="22"/>
            <w:szCs w:val="22"/>
            <w:lang w:eastAsia="en-US"/>
          </w:rPr>
          <w:t>ed</w:t>
        </w:r>
      </w:ins>
      <w:del w:id="1235" w:author="Author" w:date="2020-07-07T14:55:00Z">
        <w:r w:rsidRPr="0006583B" w:rsidDel="0092539E">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ins w:id="1236" w:author="Author" w:date="2020-07-07T14:56:00Z">
        <w:r w:rsidR="00B112D3">
          <w:rPr>
            <w:rFonts w:ascii="Angsana New" w:eastAsia="Angsana New" w:hAnsi="Angsana New" w:cs="Angsana New"/>
            <w:sz w:val="22"/>
            <w:szCs w:val="22"/>
            <w:lang w:eastAsia="en-US"/>
          </w:rPr>
          <w:t xml:space="preserve">the </w:t>
        </w:r>
      </w:ins>
      <w:del w:id="1237" w:author="Author" w:date="2020-07-07T14:55:00Z">
        <w:r w:rsidRPr="0006583B" w:rsidDel="00D813A6">
          <w:rPr>
            <w:rFonts w:ascii="Angsana New" w:eastAsia="Angsana New" w:hAnsi="Angsana New" w:cs="Angsana New"/>
            <w:sz w:val="22"/>
            <w:szCs w:val="22"/>
            <w:lang w:eastAsia="en-US"/>
          </w:rPr>
          <w:delText>pre-</w:delText>
        </w:r>
      </w:del>
      <w:r w:rsidRPr="0006583B">
        <w:rPr>
          <w:rFonts w:ascii="Angsana New" w:eastAsia="Angsana New" w:hAnsi="Angsana New" w:cs="Angsana New"/>
          <w:sz w:val="22"/>
          <w:szCs w:val="22"/>
          <w:lang w:eastAsia="en-US"/>
        </w:rPr>
        <w:t>collected sensor data</w:t>
      </w:r>
      <w:commentRangeStart w:id="1238"/>
      <w:del w:id="1239" w:author="藤井 敦寛" w:date="2020-07-20T11:13:00Z">
        <w:r w:rsidRPr="0006583B" w:rsidDel="00EE3F13">
          <w:rPr>
            <w:rFonts w:ascii="Angsana New" w:eastAsia="Angsana New" w:hAnsi="Angsana New" w:cs="Angsana New"/>
            <w:sz w:val="22"/>
            <w:szCs w:val="22"/>
            <w:lang w:eastAsia="en-US"/>
          </w:rPr>
          <w:delText xml:space="preserve"> in </w:delText>
        </w:r>
        <w:r w:rsidR="00EE1784" w:rsidRPr="0006583B" w:rsidDel="00EE3F13">
          <w:rPr>
            <w:rFonts w:ascii="Angsana New" w:eastAsia="Angsana New" w:hAnsi="Angsana New" w:cs="Angsana New"/>
            <w:sz w:val="22"/>
            <w:szCs w:val="22"/>
            <w:lang w:eastAsia="en-US"/>
          </w:rPr>
          <w:delText xml:space="preserve">CSV </w:delText>
        </w:r>
        <w:r w:rsidRPr="0006583B" w:rsidDel="00EE3F13">
          <w:rPr>
            <w:rFonts w:ascii="Angsana New" w:eastAsia="Angsana New" w:hAnsi="Angsana New" w:cs="Angsana New"/>
            <w:sz w:val="22"/>
            <w:szCs w:val="22"/>
            <w:lang w:eastAsia="en-US"/>
          </w:rPr>
          <w:delText>format</w:delText>
        </w:r>
      </w:del>
      <w:commentRangeEnd w:id="1238"/>
      <w:r w:rsidR="00EE3F13">
        <w:rPr>
          <w:rStyle w:val="a4"/>
        </w:rPr>
        <w:commentReference w:id="1238"/>
      </w:r>
      <w:r w:rsidRPr="0006583B">
        <w:rPr>
          <w:rFonts w:ascii="Angsana New" w:eastAsia="Angsana New" w:hAnsi="Angsana New" w:cs="Angsana New"/>
          <w:sz w:val="22"/>
          <w:szCs w:val="22"/>
          <w:lang w:eastAsia="en-US"/>
        </w:rPr>
        <w:t xml:space="preserve"> and compute</w:t>
      </w:r>
      <w:ins w:id="1240" w:author="Author" w:date="2020-07-07T14:56:00Z">
        <w:r w:rsidR="00171537">
          <w:rPr>
            <w:rFonts w:ascii="Angsana New" w:eastAsia="Angsana New" w:hAnsi="Angsana New" w:cs="Angsana New"/>
            <w:sz w:val="22"/>
            <w:szCs w:val="22"/>
            <w:lang w:eastAsia="en-US"/>
          </w:rPr>
          <w:t>d</w:t>
        </w:r>
      </w:ins>
      <w:del w:id="1241" w:author="Author" w:date="2020-07-07T14:56:00Z">
        <w:r w:rsidRPr="0006583B" w:rsidDel="00171537">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the variance-covariance matrix using </w:t>
      </w:r>
      <w:proofErr w:type="spellStart"/>
      <w:ins w:id="1242" w:author="藤井 敦寛" w:date="2020-07-20T11:05:00Z">
        <w:r w:rsidR="00735C57" w:rsidRPr="0006583B">
          <w:rPr>
            <w:rFonts w:ascii="Consolas" w:eastAsia="Consolas" w:hAnsi="Consolas" w:cs="Consolas"/>
            <w:sz w:val="14"/>
            <w:szCs w:val="14"/>
            <w:lang w:eastAsia="en-US"/>
          </w:rPr>
          <w:t>sklearn.covariance.MinCovDet</w:t>
        </w:r>
      </w:ins>
      <w:proofErr w:type="spellEnd"/>
      <w:del w:id="1243" w:author="藤井 敦寛" w:date="2020-07-20T11:05:00Z">
        <w:r w:rsidRPr="0006583B" w:rsidDel="00735C57">
          <w:rPr>
            <w:rFonts w:ascii="Consolas" w:eastAsia="Consolas" w:hAnsi="Consolas" w:cs="Consolas"/>
            <w:sz w:val="14"/>
            <w:szCs w:val="14"/>
            <w:lang w:eastAsia="en-US"/>
          </w:rPr>
          <w:delText>scipy.spatial.distance</w:delText>
        </w:r>
      </w:del>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For </w:t>
      </w:r>
      <w:del w:id="1244" w:author="Author" w:date="2020-07-07T14:56:00Z">
        <w:r w:rsidRPr="0006583B" w:rsidDel="006543D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calculation of the </w:t>
      </w:r>
      <w:proofErr w:type="spellStart"/>
      <w:r w:rsidRPr="0006583B">
        <w:rPr>
          <w:rFonts w:ascii="Angsana New" w:eastAsia="Angsana New" w:hAnsi="Angsana New" w:cs="Angsana New"/>
          <w:sz w:val="22"/>
          <w:szCs w:val="22"/>
          <w:lang w:eastAsia="en-US"/>
        </w:rPr>
        <w:t>Ma</w:t>
      </w:r>
      <w:del w:id="1245" w:author="Author" w:date="2020-07-07T12:22:00Z">
        <w:r w:rsidRPr="0006583B" w:rsidDel="00377C7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halanobis</w:t>
      </w:r>
      <w:proofErr w:type="spellEnd"/>
      <w:r w:rsidRPr="0006583B">
        <w:rPr>
          <w:rFonts w:ascii="Angsana New" w:eastAsia="Angsana New" w:hAnsi="Angsana New" w:cs="Angsana New"/>
          <w:sz w:val="22"/>
          <w:szCs w:val="22"/>
          <w:lang w:eastAsia="en-US"/>
        </w:rPr>
        <w:t xml:space="preserve"> distance, </w:t>
      </w:r>
      <w:proofErr w:type="spellStart"/>
      <w:ins w:id="1246" w:author="藤井 敦寛" w:date="2020-07-20T11:04:00Z">
        <w:r w:rsidR="00735C57" w:rsidRPr="0006583B">
          <w:rPr>
            <w:rFonts w:ascii="Consolas" w:eastAsia="Consolas" w:hAnsi="Consolas" w:cs="Consolas"/>
            <w:sz w:val="14"/>
            <w:szCs w:val="14"/>
            <w:lang w:eastAsia="en-US"/>
          </w:rPr>
          <w:t>scipy.spatial.distance</w:t>
        </w:r>
        <w:proofErr w:type="spellEnd"/>
        <w:r w:rsidR="00735C57" w:rsidRPr="0006583B">
          <w:rPr>
            <w:rFonts w:ascii="Consolas" w:eastAsia="Consolas" w:hAnsi="Consolas" w:cs="Consolas"/>
            <w:sz w:val="14"/>
            <w:szCs w:val="14"/>
            <w:lang w:eastAsia="en-US"/>
          </w:rPr>
          <w:t xml:space="preserve"> </w:t>
        </w:r>
      </w:ins>
      <w:del w:id="1247" w:author="藤井 敦寛" w:date="2020-07-20T11:05:00Z">
        <w:r w:rsidRPr="0006583B" w:rsidDel="00735C57">
          <w:rPr>
            <w:rFonts w:ascii="Consolas" w:eastAsia="Consolas" w:hAnsi="Consolas" w:cs="Consolas"/>
            <w:sz w:val="14"/>
            <w:szCs w:val="14"/>
            <w:lang w:eastAsia="en-US"/>
          </w:rPr>
          <w:delText xml:space="preserve">sklearn.covariance.MinCovDet </w:delText>
        </w:r>
      </w:del>
      <w:ins w:id="1248" w:author="Author" w:date="2020-07-07T12:22:00Z">
        <w:r w:rsidR="00DC5822">
          <w:rPr>
            <w:rFonts w:ascii="Angsana New" w:eastAsia="Angsana New" w:hAnsi="Angsana New" w:cs="Angsana New"/>
            <w:sz w:val="22"/>
            <w:szCs w:val="22"/>
            <w:lang w:eastAsia="en-US"/>
          </w:rPr>
          <w:t>wa</w:t>
        </w:r>
      </w:ins>
      <w:del w:id="1249" w:author="Author" w:date="2020-07-07T12:22:00Z">
        <w:r w:rsidRPr="0006583B" w:rsidDel="00DC582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used</w:t>
      </w:r>
      <w:del w:id="1250" w:author="藤井 敦寛" w:date="2020-07-20T11:05:00Z">
        <w:r w:rsidRPr="0006583B" w:rsidDel="00735C57">
          <w:rPr>
            <w:rFonts w:ascii="Angsana New" w:eastAsia="Angsana New" w:hAnsi="Angsana New" w:cs="Angsana New"/>
            <w:sz w:val="22"/>
            <w:szCs w:val="22"/>
            <w:lang w:eastAsia="en-US"/>
          </w:rPr>
          <w:delText xml:space="preserve"> for</w:delText>
        </w:r>
      </w:del>
      <w:ins w:id="1251" w:author="Author" w:date="2020-07-07T12:22:00Z">
        <w:del w:id="1252" w:author="藤井 敦寛" w:date="2020-07-20T11:05:00Z">
          <w:r w:rsidR="002F192D" w:rsidDel="00735C57">
            <w:rPr>
              <w:rFonts w:ascii="Angsana New" w:eastAsia="Angsana New" w:hAnsi="Angsana New" w:cs="Angsana New"/>
              <w:sz w:val="22"/>
              <w:szCs w:val="22"/>
              <w:lang w:eastAsia="en-US"/>
            </w:rPr>
            <w:delText xml:space="preserve"> the</w:delText>
          </w:r>
        </w:del>
      </w:ins>
      <w:del w:id="1253" w:author="藤井 敦寛" w:date="2020-07-20T11:05:00Z">
        <w:r w:rsidRPr="0006583B" w:rsidDel="00735C57">
          <w:rPr>
            <w:rFonts w:ascii="Angsana New" w:eastAsia="Angsana New" w:hAnsi="Angsana New" w:cs="Angsana New"/>
            <w:sz w:val="22"/>
            <w:szCs w:val="22"/>
            <w:lang w:eastAsia="en-US"/>
          </w:rPr>
          <w:delText xml:space="preserve"> variance-covariance matrix</w:delText>
        </w:r>
      </w:del>
      <w:r w:rsidRPr="0006583B">
        <w:rPr>
          <w:rFonts w:ascii="Angsana New" w:eastAsia="Angsana New" w:hAnsi="Angsana New" w:cs="Angsana New"/>
          <w:sz w:val="22"/>
          <w:szCs w:val="22"/>
          <w:lang w:eastAsia="en-US"/>
        </w:rPr>
        <w:t>.</w:t>
      </w:r>
      <w:commentRangeEnd w:id="1232"/>
      <w:r w:rsidR="00CE1D8C">
        <w:rPr>
          <w:rStyle w:val="a4"/>
        </w:rPr>
        <w:commentReference w:id="1232"/>
      </w:r>
      <w:r w:rsidRPr="0006583B">
        <w:rPr>
          <w:rFonts w:ascii="Angsana New" w:eastAsia="Angsana New" w:hAnsi="Angsana New" w:cs="Angsana New"/>
          <w:sz w:val="22"/>
          <w:szCs w:val="22"/>
          <w:lang w:eastAsia="en-US"/>
        </w:rPr>
        <w:t xml:space="preserve"> </w:t>
      </w:r>
      <w:ins w:id="1254" w:author="Author" w:date="2020-07-07T12:22:00Z">
        <w:r w:rsidR="008B535C">
          <w:rPr>
            <w:rFonts w:ascii="Angsana New" w:eastAsia="Angsana New" w:hAnsi="Angsana New" w:cs="Angsana New"/>
            <w:sz w:val="22"/>
            <w:szCs w:val="22"/>
            <w:lang w:eastAsia="en-US"/>
          </w:rPr>
          <w:t>The m</w:t>
        </w:r>
      </w:ins>
      <w:del w:id="1255" w:author="Author" w:date="2020-07-07T12:22:00Z">
        <w:r w:rsidRPr="0006583B" w:rsidDel="008B535C">
          <w:rPr>
            <w:rFonts w:ascii="Angsana New" w:eastAsia="Angsana New" w:hAnsi="Angsana New" w:cs="Angsana New"/>
            <w:sz w:val="22"/>
            <w:szCs w:val="22"/>
            <w:lang w:eastAsia="en-US"/>
          </w:rPr>
          <w:delText>M</w:delText>
        </w:r>
      </w:del>
      <w:r w:rsidRPr="0006583B">
        <w:rPr>
          <w:rFonts w:ascii="Angsana New" w:eastAsia="Angsana New" w:hAnsi="Angsana New" w:cs="Angsana New"/>
          <w:sz w:val="22"/>
          <w:szCs w:val="22"/>
          <w:lang w:eastAsia="en-US"/>
        </w:rPr>
        <w:t xml:space="preserve">inimum </w:t>
      </w:r>
      <w:ins w:id="1256" w:author="Author" w:date="2020-07-07T12:22:00Z">
        <w:r w:rsidR="008B535C">
          <w:rPr>
            <w:rFonts w:ascii="Angsana New" w:eastAsia="Angsana New" w:hAnsi="Angsana New" w:cs="Angsana New"/>
            <w:sz w:val="22"/>
            <w:szCs w:val="22"/>
            <w:lang w:eastAsia="en-US"/>
          </w:rPr>
          <w:t>c</w:t>
        </w:r>
      </w:ins>
      <w:del w:id="1257" w:author="Author" w:date="2020-07-07T12:22:00Z">
        <w:r w:rsidRPr="0006583B" w:rsidDel="008B535C">
          <w:rPr>
            <w:rFonts w:ascii="Angsana New" w:eastAsia="Angsana New" w:hAnsi="Angsana New" w:cs="Angsana New"/>
            <w:sz w:val="22"/>
            <w:szCs w:val="22"/>
            <w:lang w:eastAsia="en-US"/>
          </w:rPr>
          <w:delText>C</w:delText>
        </w:r>
      </w:del>
      <w:r w:rsidRPr="0006583B">
        <w:rPr>
          <w:rFonts w:ascii="Angsana New" w:eastAsia="Angsana New" w:hAnsi="Angsana New" w:cs="Angsana New"/>
          <w:sz w:val="22"/>
          <w:szCs w:val="22"/>
          <w:lang w:eastAsia="en-US"/>
        </w:rPr>
        <w:t xml:space="preserve">ovariance </w:t>
      </w:r>
      <w:ins w:id="1258" w:author="Author" w:date="2020-07-07T12:23:00Z">
        <w:r w:rsidR="008B535C">
          <w:rPr>
            <w:rFonts w:ascii="Angsana New" w:eastAsia="Angsana New" w:hAnsi="Angsana New" w:cs="Angsana New"/>
            <w:sz w:val="22"/>
            <w:szCs w:val="22"/>
            <w:lang w:eastAsia="en-US"/>
          </w:rPr>
          <w:t>d</w:t>
        </w:r>
      </w:ins>
      <w:del w:id="1259" w:author="Author" w:date="2020-07-07T12:23:00Z">
        <w:r w:rsidRPr="0006583B" w:rsidDel="008B535C">
          <w:rPr>
            <w:rFonts w:ascii="Angsana New" w:eastAsia="Angsana New" w:hAnsi="Angsana New" w:cs="Angsana New"/>
            <w:sz w:val="22"/>
            <w:szCs w:val="22"/>
            <w:lang w:eastAsia="en-US"/>
          </w:rPr>
          <w:delText>D</w:delText>
        </w:r>
      </w:del>
      <w:r w:rsidRPr="0006583B">
        <w:rPr>
          <w:rFonts w:ascii="Angsana New" w:eastAsia="Angsana New" w:hAnsi="Angsana New" w:cs="Angsana New"/>
          <w:sz w:val="22"/>
          <w:szCs w:val="22"/>
          <w:lang w:eastAsia="en-US"/>
        </w:rPr>
        <w:t xml:space="preserve">eterminant (MCD) is an algorithm that is robust to outlier values for estimating a variance-covariance matrix. </w:t>
      </w:r>
      <w:proofErr w:type="spellStart"/>
      <w:r w:rsidRPr="0006583B">
        <w:rPr>
          <w:rFonts w:ascii="Consolas" w:eastAsia="Consolas" w:hAnsi="Consolas" w:cs="Consolas"/>
          <w:sz w:val="14"/>
          <w:szCs w:val="14"/>
          <w:lang w:eastAsia="en-US"/>
        </w:rPr>
        <w:t>sklearn.covariance.MinCovDet</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 xml:space="preserve">is a scikit-learn library that </w:t>
      </w:r>
      <w:del w:id="1260" w:author="Author" w:date="2020-07-07T12:23:00Z">
        <w:r w:rsidRPr="0006583B" w:rsidDel="003254CD">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del w:id="1261" w:author="Author" w:date="2020-07-07T12:23:00Z">
        <w:r w:rsidRPr="0006583B" w:rsidDel="003254CD">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Fast-MCD</w:t>
      </w:r>
      <w:ins w:id="1262" w:author="Author" w:date="2020-07-07T12:23:00Z">
        <w:r w:rsidR="003254CD">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3" w:history="1">
        <w:r w:rsidRPr="0006583B">
          <w:rPr>
            <w:rFonts w:ascii="Angsana New" w:eastAsia="Angsana New" w:hAnsi="Angsana New" w:cs="Angsana New"/>
            <w:sz w:val="22"/>
            <w:szCs w:val="22"/>
            <w:lang w:eastAsia="en-US"/>
          </w:rPr>
          <w:t>14</w:t>
        </w:r>
      </w:hyperlink>
      <w:r w:rsidRPr="0006583B">
        <w:rPr>
          <w:rFonts w:ascii="Angsana New" w:eastAsia="Angsana New" w:hAnsi="Angsana New" w:cs="Angsana New"/>
          <w:sz w:val="22"/>
          <w:szCs w:val="22"/>
          <w:lang w:eastAsia="en-US"/>
        </w:rPr>
        <w:t>]</w:t>
      </w:r>
      <w:ins w:id="1263" w:author="Author" w:date="2020-07-07T12:23:00Z">
        <w:r w:rsidR="00BC5A3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del w:id="1264" w:author="Author" w:date="2020-07-07T14:56:00Z">
        <w:r w:rsidRPr="0006583B" w:rsidDel="00F31EAD">
          <w:rPr>
            <w:rFonts w:ascii="Angsana New" w:eastAsia="Angsana New" w:hAnsi="Angsana New" w:cs="Angsana New"/>
            <w:sz w:val="22"/>
            <w:szCs w:val="22"/>
            <w:lang w:eastAsia="en-US"/>
          </w:rPr>
          <w:delText xml:space="preserve">which is </w:delText>
        </w:r>
      </w:del>
      <w:r w:rsidRPr="0006583B">
        <w:rPr>
          <w:rFonts w:ascii="Angsana New" w:eastAsia="Angsana New" w:hAnsi="Angsana New" w:cs="Angsana New"/>
          <w:sz w:val="22"/>
          <w:szCs w:val="22"/>
          <w:lang w:eastAsia="en-US"/>
        </w:rPr>
        <w:t xml:space="preserve">a faster version of MCD. </w:t>
      </w:r>
      <w:proofErr w:type="spellStart"/>
      <w:r w:rsidRPr="0006583B">
        <w:rPr>
          <w:rFonts w:ascii="Consolas" w:eastAsia="Consolas" w:hAnsi="Consolas" w:cs="Consolas"/>
          <w:sz w:val="14"/>
          <w:szCs w:val="14"/>
          <w:lang w:eastAsia="en-US"/>
        </w:rPr>
        <w:t>scipy.spatial.distance</w:t>
      </w:r>
      <w:proofErr w:type="spellEnd"/>
      <w:r w:rsidRPr="0006583B">
        <w:rPr>
          <w:rFonts w:ascii="Consolas" w:eastAsia="Consolas" w:hAnsi="Consolas" w:cs="Consolas"/>
          <w:sz w:val="14"/>
          <w:szCs w:val="14"/>
          <w:lang w:eastAsia="en-US"/>
        </w:rPr>
        <w:t xml:space="preserve"> </w:t>
      </w:r>
      <w:r w:rsidRPr="0006583B">
        <w:rPr>
          <w:rFonts w:ascii="Angsana New" w:eastAsia="Angsana New" w:hAnsi="Angsana New" w:cs="Angsana New"/>
          <w:sz w:val="22"/>
          <w:szCs w:val="22"/>
          <w:lang w:eastAsia="en-US"/>
        </w:rPr>
        <w:t>is a SciPy</w:t>
      </w:r>
      <w:ins w:id="1265" w:author="Author" w:date="2020-07-07T12:23:00Z">
        <w:r w:rsidR="0023233A">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hyperlink w:anchor="bookmark36" w:history="1">
        <w:r w:rsidRPr="0006583B">
          <w:rPr>
            <w:rFonts w:ascii="Angsana New" w:eastAsia="Angsana New" w:hAnsi="Angsana New" w:cs="Angsana New"/>
            <w:sz w:val="22"/>
            <w:szCs w:val="22"/>
            <w:lang w:eastAsia="en-US"/>
          </w:rPr>
          <w:t>17</w:t>
        </w:r>
      </w:hyperlink>
      <w:r w:rsidRPr="0006583B">
        <w:rPr>
          <w:rFonts w:ascii="Angsana New" w:eastAsia="Angsana New" w:hAnsi="Angsana New" w:cs="Angsana New"/>
          <w:sz w:val="22"/>
          <w:szCs w:val="22"/>
          <w:lang w:eastAsia="en-US"/>
        </w:rPr>
        <w:t xml:space="preserve">] library that </w:t>
      </w:r>
      <w:del w:id="1266" w:author="Author" w:date="2020-07-07T12:23:00Z">
        <w:r w:rsidRPr="0006583B" w:rsidDel="005B62E8">
          <w:rPr>
            <w:rFonts w:ascii="Angsana New" w:eastAsia="Angsana New" w:hAnsi="Angsana New" w:cs="Angsana New"/>
            <w:sz w:val="22"/>
            <w:szCs w:val="22"/>
            <w:lang w:eastAsia="en-US"/>
          </w:rPr>
          <w:delText xml:space="preserve">is </w:delText>
        </w:r>
      </w:del>
      <w:r w:rsidRPr="0006583B">
        <w:rPr>
          <w:rFonts w:ascii="Angsana New" w:eastAsia="Angsana New" w:hAnsi="Angsana New" w:cs="Angsana New"/>
          <w:sz w:val="22"/>
          <w:szCs w:val="22"/>
          <w:lang w:eastAsia="en-US"/>
        </w:rPr>
        <w:t>implement</w:t>
      </w:r>
      <w:ins w:id="1267" w:author="Author" w:date="2020-07-07T12:23:00Z">
        <w:r w:rsidR="005B62E8">
          <w:rPr>
            <w:rFonts w:ascii="Angsana New" w:eastAsia="Angsana New" w:hAnsi="Angsana New" w:cs="Angsana New"/>
            <w:sz w:val="22"/>
            <w:szCs w:val="22"/>
            <w:lang w:eastAsia="en-US"/>
          </w:rPr>
          <w:t>s</w:t>
        </w:r>
      </w:ins>
      <w:del w:id="1268" w:author="Author" w:date="2020-07-07T12:23:00Z">
        <w:r w:rsidRPr="0006583B" w:rsidDel="005B62E8">
          <w:rPr>
            <w:rFonts w:ascii="Angsana New" w:eastAsia="Angsana New" w:hAnsi="Angsana New" w:cs="Angsana New"/>
            <w:sz w:val="22"/>
            <w:szCs w:val="22"/>
            <w:lang w:eastAsia="en-US"/>
          </w:rPr>
          <w:delText>ed</w:delText>
        </w:r>
      </w:del>
      <w:r w:rsidRPr="0006583B">
        <w:rPr>
          <w:rFonts w:ascii="Angsana New" w:eastAsia="Angsana New" w:hAnsi="Angsana New" w:cs="Angsana New"/>
          <w:sz w:val="22"/>
          <w:szCs w:val="22"/>
          <w:lang w:eastAsia="en-US"/>
        </w:rPr>
        <w:t xml:space="preserve"> functions for calculating various dis</w:t>
      </w:r>
      <w:r w:rsidRPr="0006583B">
        <w:rPr>
          <w:rFonts w:ascii="Angsana New" w:eastAsia="Angsana New" w:hAnsi="Angsana New" w:cs="Angsana New"/>
          <w:sz w:val="22"/>
          <w:szCs w:val="22"/>
          <w:lang w:eastAsia="en-US"/>
        </w:rPr>
        <w:softHyphen/>
        <w:t>tance</w:t>
      </w:r>
      <w:ins w:id="1269" w:author="Author" w:date="2020-07-07T12:23:00Z">
        <w:r w:rsidR="007008D6">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w:t>
      </w:r>
    </w:p>
    <w:p w14:paraId="3851E15D" w14:textId="77777777" w:rsidR="00DA7CAC" w:rsidRPr="0006583B" w:rsidRDefault="00DA7CAC">
      <w:pPr>
        <w:rPr>
          <w:rFonts w:ascii="Angsana New" w:eastAsia="Angsana New" w:hAnsi="Angsana New" w:cs="Angsana New"/>
          <w:sz w:val="32"/>
          <w:szCs w:val="32"/>
        </w:rPr>
      </w:pPr>
      <w:bookmarkStart w:id="1270" w:name="bookmark13"/>
      <w:r w:rsidRPr="0006583B">
        <w:rPr>
          <w:rFonts w:ascii="Angsana New" w:eastAsia="Angsana New" w:hAnsi="Angsana New" w:cs="Angsana New"/>
          <w:b/>
          <w:bCs/>
          <w:sz w:val="32"/>
          <w:szCs w:val="32"/>
          <w:lang w:eastAsia="en-US"/>
        </w:rPr>
        <w:t>4</w:t>
      </w:r>
      <w:bookmarkEnd w:id="1270"/>
      <w:r w:rsidRPr="0006583B">
        <w:rPr>
          <w:rFonts w:ascii="Angsana New" w:eastAsia="Angsana New" w:hAnsi="Angsana New" w:cs="Angsana New"/>
          <w:b/>
          <w:bCs/>
          <w:sz w:val="32"/>
          <w:szCs w:val="32"/>
          <w:lang w:eastAsia="en-US"/>
        </w:rPr>
        <w:t xml:space="preserve"> EVALUATION</w:t>
      </w:r>
    </w:p>
    <w:p w14:paraId="383F6E93" w14:textId="1858D66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This section describes the experiments </w:t>
      </w:r>
      <w:del w:id="1271" w:author="Author" w:date="2020-07-07T12:24:00Z">
        <w:r w:rsidRPr="0006583B" w:rsidDel="008B7B86">
          <w:rPr>
            <w:rFonts w:ascii="Angsana New" w:eastAsia="Angsana New" w:hAnsi="Angsana New" w:cs="Angsana New"/>
            <w:sz w:val="22"/>
            <w:szCs w:val="22"/>
            <w:lang w:eastAsia="en-US"/>
          </w:rPr>
          <w:delText xml:space="preserve">we </w:delText>
        </w:r>
      </w:del>
      <w:r w:rsidRPr="0006583B">
        <w:rPr>
          <w:rFonts w:ascii="Angsana New" w:eastAsia="Angsana New" w:hAnsi="Angsana New" w:cs="Angsana New"/>
          <w:sz w:val="22"/>
          <w:szCs w:val="22"/>
          <w:lang w:eastAsia="en-US"/>
        </w:rPr>
        <w:t>conducted to evaluate the effectiveness of the proposed method.</w:t>
      </w:r>
    </w:p>
    <w:p w14:paraId="7481C34F"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4.1 Data Collection</w:t>
      </w:r>
    </w:p>
    <w:p w14:paraId="312E9999" w14:textId="46FF072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272" w:author="Author" w:date="2020-07-07T12:24:00Z">
        <w:r w:rsidRPr="0006583B" w:rsidDel="00574C82">
          <w:rPr>
            <w:rFonts w:ascii="Angsana New" w:eastAsia="Angsana New" w:hAnsi="Angsana New" w:cs="Angsana New"/>
            <w:sz w:val="22"/>
            <w:szCs w:val="22"/>
            <w:lang w:eastAsia="en-US"/>
          </w:rPr>
          <w:delText xml:space="preserve">asked </w:delText>
        </w:r>
      </w:del>
      <w:ins w:id="1273" w:author="Author" w:date="2020-07-07T12:24:00Z">
        <w:r w:rsidR="00574C82">
          <w:rPr>
            <w:rFonts w:ascii="Angsana New" w:eastAsia="Angsana New" w:hAnsi="Angsana New" w:cs="Angsana New"/>
            <w:sz w:val="22"/>
            <w:szCs w:val="22"/>
            <w:lang w:eastAsia="en-US"/>
          </w:rPr>
          <w:t>instructed</w:t>
        </w:r>
        <w:r w:rsidR="00574C8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nine subjects (A</w:t>
      </w:r>
      <w:ins w:id="1274" w:author="Author" w:date="2020-07-07T12:24:00Z">
        <w:r w:rsidR="00574C82">
          <w:rPr>
            <w:rFonts w:ascii="Angsana New" w:eastAsia="Angsana New" w:hAnsi="Angsana New" w:cs="Angsana New"/>
            <w:sz w:val="22"/>
            <w:szCs w:val="22"/>
            <w:lang w:eastAsia="en-US"/>
          </w:rPr>
          <w:t>–</w:t>
        </w:r>
      </w:ins>
      <w:del w:id="1275" w:author="Author" w:date="2020-07-07T12:24:00Z">
        <w:r w:rsidRPr="0006583B" w:rsidDel="00574C8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I, all male</w:t>
      </w:r>
      <w:del w:id="1276" w:author="Author" w:date="2020-07-07T12:24:00Z">
        <w:r w:rsidRPr="0006583B" w:rsidDel="00574C82">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mean age 23 years) to wear the helmet implemented in Section</w:t>
      </w:r>
      <w:hyperlink w:anchor="bookmark2" w:history="1">
        <w:r w:rsidRPr="0006583B">
          <w:rPr>
            <w:rFonts w:ascii="Angsana New" w:eastAsia="Angsana New" w:hAnsi="Angsana New" w:cs="Angsana New"/>
            <w:sz w:val="22"/>
            <w:szCs w:val="22"/>
            <w:lang w:eastAsia="en-US"/>
          </w:rPr>
          <w:t xml:space="preserve"> 3 </w:t>
        </w:r>
      </w:hyperlink>
      <w:r w:rsidRPr="0006583B">
        <w:rPr>
          <w:rFonts w:ascii="Angsana New" w:eastAsia="Angsana New" w:hAnsi="Angsana New" w:cs="Angsana New"/>
          <w:sz w:val="22"/>
          <w:szCs w:val="22"/>
          <w:lang w:eastAsia="en-US"/>
        </w:rPr>
        <w:t xml:space="preserve">and collected sensor data. The sampling rate </w:t>
      </w:r>
      <w:ins w:id="1277" w:author="Author" w:date="2020-07-07T12:24:00Z">
        <w:r w:rsidR="008E22D0">
          <w:rPr>
            <w:rFonts w:ascii="Angsana New" w:eastAsia="Angsana New" w:hAnsi="Angsana New" w:cs="Angsana New"/>
            <w:sz w:val="22"/>
            <w:szCs w:val="22"/>
            <w:lang w:eastAsia="en-US"/>
          </w:rPr>
          <w:t>wa</w:t>
        </w:r>
      </w:ins>
      <w:del w:id="1278" w:author="Author" w:date="2020-07-07T12:24:00Z">
        <w:r w:rsidRPr="0006583B" w:rsidDel="008E22D0">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approximately 30 Hz. The subjects put </w:t>
      </w:r>
      <w:del w:id="1279" w:author="Author" w:date="2020-07-07T12:25:00Z">
        <w:r w:rsidRPr="0006583B" w:rsidDel="001A63BC">
          <w:rPr>
            <w:rFonts w:ascii="Angsana New" w:eastAsia="Angsana New" w:hAnsi="Angsana New" w:cs="Angsana New"/>
            <w:sz w:val="22"/>
            <w:szCs w:val="22"/>
            <w:lang w:eastAsia="en-US"/>
          </w:rPr>
          <w:delText xml:space="preserve">it </w:delText>
        </w:r>
      </w:del>
      <w:ins w:id="1280" w:author="Author" w:date="2020-07-07T12:25:00Z">
        <w:r w:rsidR="001A63BC">
          <w:rPr>
            <w:rFonts w:ascii="Angsana New" w:eastAsia="Angsana New" w:hAnsi="Angsana New" w:cs="Angsana New"/>
            <w:sz w:val="22"/>
            <w:szCs w:val="22"/>
            <w:lang w:eastAsia="en-US"/>
          </w:rPr>
          <w:t>the helmet</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on for </w:t>
      </w:r>
      <w:del w:id="1281" w:author="Author" w:date="2020-07-07T12:25:00Z">
        <w:r w:rsidRPr="0006583B" w:rsidDel="001A63BC">
          <w:rPr>
            <w:rFonts w:ascii="Angsana New" w:eastAsia="Angsana New" w:hAnsi="Angsana New" w:cs="Angsana New"/>
            <w:sz w:val="22"/>
            <w:szCs w:val="22"/>
            <w:lang w:eastAsia="en-US"/>
          </w:rPr>
          <w:delText xml:space="preserve">two </w:delText>
        </w:r>
      </w:del>
      <w:ins w:id="1282" w:author="Author" w:date="2020-07-07T12:25:00Z">
        <w:r w:rsidR="001A63BC">
          <w:rPr>
            <w:rFonts w:ascii="Angsana New" w:eastAsia="Angsana New" w:hAnsi="Angsana New" w:cs="Angsana New"/>
            <w:sz w:val="22"/>
            <w:szCs w:val="22"/>
            <w:lang w:eastAsia="en-US"/>
          </w:rPr>
          <w:t>2</w:t>
        </w:r>
        <w:r w:rsidR="001A63BC" w:rsidRPr="0006583B">
          <w:rPr>
            <w:rFonts w:ascii="Angsana New" w:eastAsia="Angsana New" w:hAnsi="Angsana New" w:cs="Angsana New"/>
            <w:sz w:val="22"/>
            <w:szCs w:val="22"/>
            <w:lang w:eastAsia="en-US"/>
          </w:rPr>
          <w:t xml:space="preserve"> </w:t>
        </w:r>
      </w:ins>
      <w:del w:id="1283" w:author="Author" w:date="2020-07-07T12:25:00Z">
        <w:r w:rsidRPr="0006583B" w:rsidDel="001A63BC">
          <w:rPr>
            <w:rFonts w:ascii="Angsana New" w:eastAsia="Angsana New" w:hAnsi="Angsana New" w:cs="Angsana New"/>
            <w:sz w:val="22"/>
            <w:szCs w:val="22"/>
            <w:lang w:eastAsia="en-US"/>
          </w:rPr>
          <w:delText xml:space="preserve">seconds </w:delText>
        </w:r>
      </w:del>
      <w:ins w:id="1284" w:author="Author" w:date="2020-07-07T12:25:00Z">
        <w:r w:rsidR="001A63BC">
          <w:rPr>
            <w:rFonts w:ascii="Angsana New" w:eastAsia="Angsana New" w:hAnsi="Angsana New" w:cs="Angsana New"/>
            <w:sz w:val="22"/>
            <w:szCs w:val="22"/>
            <w:lang w:eastAsia="en-US"/>
          </w:rPr>
          <w:t>s</w:t>
        </w:r>
        <w:r w:rsidR="001A63B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to collect data, then </w:t>
      </w:r>
      <w:del w:id="1285" w:author="Author" w:date="2020-07-07T12:25:00Z">
        <w:r w:rsidRPr="0006583B" w:rsidDel="00255AC4">
          <w:rPr>
            <w:rFonts w:ascii="Angsana New" w:eastAsia="Angsana New" w:hAnsi="Angsana New" w:cs="Angsana New"/>
            <w:sz w:val="22"/>
            <w:szCs w:val="22"/>
            <w:lang w:eastAsia="en-US"/>
          </w:rPr>
          <w:delText xml:space="preserve">put </w:delText>
        </w:r>
      </w:del>
      <w:ins w:id="1286" w:author="Author" w:date="2020-07-07T12:25:00Z">
        <w:r w:rsidR="00255AC4">
          <w:rPr>
            <w:rFonts w:ascii="Angsana New" w:eastAsia="Angsana New" w:hAnsi="Angsana New" w:cs="Angsana New"/>
            <w:sz w:val="22"/>
            <w:szCs w:val="22"/>
            <w:lang w:eastAsia="en-US"/>
          </w:rPr>
          <w:t>took</w:t>
        </w:r>
        <w:r w:rsidR="00255AC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it off</w:t>
      </w:r>
      <w:del w:id="1287" w:author="Author" w:date="2020-07-07T12:25:00Z">
        <w:r w:rsidRPr="0006583B" w:rsidDel="004E61AF">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put it on again for </w:t>
      </w:r>
      <w:del w:id="1288" w:author="Author" w:date="2020-07-07T12:25:00Z">
        <w:r w:rsidRPr="0006583B" w:rsidDel="004E61AF">
          <w:rPr>
            <w:rFonts w:ascii="Angsana New" w:eastAsia="Angsana New" w:hAnsi="Angsana New" w:cs="Angsana New"/>
            <w:sz w:val="22"/>
            <w:szCs w:val="22"/>
            <w:lang w:eastAsia="en-US"/>
          </w:rPr>
          <w:delText xml:space="preserve">two </w:delText>
        </w:r>
      </w:del>
      <w:ins w:id="1289" w:author="Author" w:date="2020-07-07T12:25:00Z">
        <w:r w:rsidR="004E61AF">
          <w:rPr>
            <w:rFonts w:ascii="Angsana New" w:eastAsia="Angsana New" w:hAnsi="Angsana New" w:cs="Angsana New"/>
            <w:sz w:val="22"/>
            <w:szCs w:val="22"/>
            <w:lang w:eastAsia="en-US"/>
          </w:rPr>
          <w:t>2</w:t>
        </w:r>
        <w:r w:rsidR="004E61AF" w:rsidRPr="0006583B">
          <w:rPr>
            <w:rFonts w:ascii="Angsana New" w:eastAsia="Angsana New" w:hAnsi="Angsana New" w:cs="Angsana New"/>
            <w:sz w:val="22"/>
            <w:szCs w:val="22"/>
            <w:lang w:eastAsia="en-US"/>
          </w:rPr>
          <w:t xml:space="preserve"> </w:t>
        </w:r>
      </w:ins>
      <w:del w:id="1290" w:author="Author" w:date="2020-07-07T12:25:00Z">
        <w:r w:rsidRPr="0006583B" w:rsidDel="004E61AF">
          <w:rPr>
            <w:rFonts w:ascii="Angsana New" w:eastAsia="Angsana New" w:hAnsi="Angsana New" w:cs="Angsana New"/>
            <w:sz w:val="22"/>
            <w:szCs w:val="22"/>
            <w:lang w:eastAsia="en-US"/>
          </w:rPr>
          <w:delText xml:space="preserve">seconds </w:delText>
        </w:r>
      </w:del>
      <w:ins w:id="1291" w:author="Author" w:date="2020-07-07T12:25:00Z">
        <w:r w:rsidR="004E61AF">
          <w:rPr>
            <w:rFonts w:ascii="Angsana New" w:eastAsia="Angsana New" w:hAnsi="Angsana New" w:cs="Angsana New"/>
            <w:sz w:val="22"/>
            <w:szCs w:val="22"/>
            <w:lang w:eastAsia="en-US"/>
          </w:rPr>
          <w:t>s</w:t>
        </w:r>
        <w:r w:rsidR="004E61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to collect data, t</w:t>
      </w:r>
      <w:ins w:id="1292" w:author="Author" w:date="2020-07-07T12:25:00Z">
        <w:r w:rsidR="004F5DBE">
          <w:rPr>
            <w:rFonts w:ascii="Angsana New" w:eastAsia="Angsana New" w:hAnsi="Angsana New" w:cs="Angsana New"/>
            <w:sz w:val="22"/>
            <w:szCs w:val="22"/>
            <w:lang w:eastAsia="en-US"/>
          </w:rPr>
          <w:t>hr</w:t>
        </w:r>
      </w:ins>
      <w:r w:rsidRPr="0006583B">
        <w:rPr>
          <w:rFonts w:ascii="Angsana New" w:eastAsia="Angsana New" w:hAnsi="Angsana New" w:cs="Angsana New"/>
          <w:sz w:val="22"/>
          <w:szCs w:val="22"/>
          <w:lang w:eastAsia="en-US"/>
        </w:rPr>
        <w:t xml:space="preserve">ough which a set of two samples </w:t>
      </w:r>
      <w:ins w:id="1293" w:author="Author" w:date="2020-07-07T12:25:00Z">
        <w:r w:rsidR="00E63C2B">
          <w:rPr>
            <w:rFonts w:ascii="Angsana New" w:eastAsia="Angsana New" w:hAnsi="Angsana New" w:cs="Angsana New"/>
            <w:sz w:val="22"/>
            <w:szCs w:val="22"/>
            <w:lang w:eastAsia="en-US"/>
          </w:rPr>
          <w:t>wa</w:t>
        </w:r>
      </w:ins>
      <w:del w:id="1294" w:author="Author" w:date="2020-07-07T12:25:00Z">
        <w:r w:rsidRPr="0006583B" w:rsidDel="00E63C2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obtained. By collecting data of </w:t>
      </w:r>
      <w:del w:id="1295" w:author="Author" w:date="2020-07-07T12:25:00Z">
        <w:r w:rsidRPr="0006583B" w:rsidDel="00782BD0">
          <w:rPr>
            <w:rFonts w:ascii="Angsana New" w:eastAsia="Angsana New" w:hAnsi="Angsana New" w:cs="Angsana New"/>
            <w:sz w:val="22"/>
            <w:szCs w:val="22"/>
            <w:lang w:eastAsia="en-US"/>
          </w:rPr>
          <w:delText xml:space="preserve">ten </w:delText>
        </w:r>
      </w:del>
      <w:ins w:id="1296" w:author="Author" w:date="2020-07-07T12:25:00Z">
        <w:r w:rsidR="00782BD0">
          <w:rPr>
            <w:rFonts w:ascii="Angsana New" w:eastAsia="Angsana New" w:hAnsi="Angsana New" w:cs="Angsana New"/>
            <w:sz w:val="22"/>
            <w:szCs w:val="22"/>
            <w:lang w:eastAsia="en-US"/>
          </w:rPr>
          <w:t>10</w:t>
        </w:r>
        <w:r w:rsidR="00782BD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sets (20 samples) from each subject, a total of 180 samples (2 </w:t>
      </w:r>
      <w:del w:id="1297" w:author="Author" w:date="2020-07-07T12:25:00Z">
        <w:r w:rsidRPr="0006583B" w:rsidDel="00FC62D1">
          <w:rPr>
            <w:rFonts w:ascii="Angsana New" w:eastAsia="Angsana New" w:hAnsi="Angsana New" w:cs="Angsana New"/>
            <w:sz w:val="22"/>
            <w:szCs w:val="22"/>
            <w:lang w:eastAsia="en-US"/>
          </w:rPr>
          <w:delText>seconds</w:delText>
        </w:r>
      </w:del>
      <w:ins w:id="1298" w:author="Author" w:date="2020-07-07T12:25:00Z">
        <w:r w:rsidR="00FC62D1">
          <w:rPr>
            <w:rFonts w:ascii="Angsana New" w:eastAsia="Angsana New" w:hAnsi="Angsana New" w:cs="Angsana New"/>
            <w:sz w:val="22"/>
            <w:szCs w:val="22"/>
            <w:lang w:eastAsia="en-US"/>
          </w:rPr>
          <w:t xml:space="preserve">s </w:t>
        </w:r>
      </w:ins>
      <w:r w:rsidRPr="0006583B">
        <w:rPr>
          <w:rFonts w:ascii="Angsana New" w:eastAsia="Angsana New" w:hAnsi="Angsana New" w:cs="Angsana New"/>
          <w:sz w:val="22"/>
          <w:szCs w:val="22"/>
          <w:lang w:eastAsia="en-US"/>
        </w:rPr>
        <w:t>x</w:t>
      </w:r>
      <w:ins w:id="1299"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samples</w:t>
      </w:r>
      <w:ins w:id="1300"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x</w:t>
      </w:r>
      <w:ins w:id="1301" w:author="Author" w:date="2020-07-07T12:25:00Z">
        <w:r w:rsidR="00FC62D1">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9 subjects) were collected. Up to four sets of data were collected per person per day. </w:t>
      </w:r>
      <w:del w:id="1302" w:author="Author" w:date="2020-07-07T12:25:00Z">
        <w:r w:rsidRPr="0006583B" w:rsidDel="00BB775C">
          <w:rPr>
            <w:rFonts w:ascii="Angsana New" w:eastAsia="Angsana New" w:hAnsi="Angsana New" w:cs="Angsana New"/>
            <w:sz w:val="22"/>
            <w:szCs w:val="22"/>
            <w:lang w:eastAsia="en-US"/>
          </w:rPr>
          <w:delText>In order to</w:delText>
        </w:r>
      </w:del>
      <w:ins w:id="1303" w:author="Author" w:date="2020-07-07T12:25:00Z">
        <w:r w:rsidR="00BB775C">
          <w:rPr>
            <w:rFonts w:ascii="Angsana New" w:eastAsia="Angsana New" w:hAnsi="Angsana New" w:cs="Angsana New"/>
            <w:sz w:val="22"/>
            <w:szCs w:val="22"/>
            <w:lang w:eastAsia="en-US"/>
          </w:rPr>
          <w:t>To</w:t>
        </w:r>
      </w:ins>
      <w:r w:rsidRPr="0006583B">
        <w:rPr>
          <w:rFonts w:ascii="Angsana New" w:eastAsia="Angsana New" w:hAnsi="Angsana New" w:cs="Angsana New"/>
          <w:sz w:val="22"/>
          <w:szCs w:val="22"/>
          <w:lang w:eastAsia="en-US"/>
        </w:rPr>
        <w:t xml:space="preserve"> collect data </w:t>
      </w:r>
      <w:del w:id="1304" w:author="Author" w:date="2020-07-07T14:57:00Z">
        <w:r w:rsidRPr="0006583B" w:rsidDel="000F581D">
          <w:rPr>
            <w:rFonts w:ascii="Angsana New" w:eastAsia="Angsana New" w:hAnsi="Angsana New" w:cs="Angsana New"/>
            <w:sz w:val="22"/>
            <w:szCs w:val="22"/>
            <w:lang w:eastAsia="en-US"/>
          </w:rPr>
          <w:delText xml:space="preserve">on </w:delText>
        </w:r>
      </w:del>
      <w:ins w:id="1305" w:author="Author" w:date="2020-07-07T14:57:00Z">
        <w:r w:rsidR="000F581D">
          <w:rPr>
            <w:rFonts w:ascii="Angsana New" w:eastAsia="Angsana New" w:hAnsi="Angsana New" w:cs="Angsana New"/>
            <w:sz w:val="22"/>
            <w:szCs w:val="22"/>
            <w:lang w:eastAsia="en-US"/>
          </w:rPr>
          <w:t>for</w:t>
        </w:r>
        <w:r w:rsidR="000F581D" w:rsidRPr="0006583B">
          <w:rPr>
            <w:rFonts w:ascii="Angsana New" w:eastAsia="Angsana New" w:hAnsi="Angsana New" w:cs="Angsana New"/>
            <w:sz w:val="22"/>
            <w:szCs w:val="22"/>
            <w:lang w:eastAsia="en-US"/>
          </w:rPr>
          <w:t xml:space="preserve"> </w:t>
        </w:r>
      </w:ins>
      <w:del w:id="1306" w:author="Author" w:date="2020-07-07T12:25:00Z">
        <w:r w:rsidRPr="0006583B" w:rsidDel="003F0F9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various positions of the sensors and head</w:t>
      </w:r>
      <w:commentRangeStart w:id="1307"/>
      <w:del w:id="1308" w:author="藤井 敦寛" w:date="2020-07-20T13:42:00Z">
        <w:r w:rsidRPr="0006583B" w:rsidDel="00A45AD6">
          <w:rPr>
            <w:rFonts w:ascii="Angsana New" w:eastAsia="Angsana New" w:hAnsi="Angsana New" w:cs="Angsana New"/>
            <w:sz w:val="22"/>
            <w:szCs w:val="22"/>
            <w:lang w:eastAsia="en-US"/>
          </w:rPr>
          <w:delText xml:space="preserve"> as the helmet was worn</w:delText>
        </w:r>
      </w:del>
      <w:commentRangeEnd w:id="1307"/>
      <w:r w:rsidR="00A45AD6">
        <w:rPr>
          <w:rStyle w:val="a4"/>
        </w:rPr>
        <w:commentReference w:id="1307"/>
      </w:r>
      <w:r w:rsidRPr="0006583B">
        <w:rPr>
          <w:rFonts w:ascii="Angsana New" w:eastAsia="Angsana New" w:hAnsi="Angsana New" w:cs="Angsana New"/>
          <w:sz w:val="22"/>
          <w:szCs w:val="22"/>
          <w:lang w:eastAsia="en-US"/>
        </w:rPr>
        <w:t>, a rest period of at least 30 minutes was provided between sets.</w:t>
      </w:r>
    </w:p>
    <w:p w14:paraId="63C74BA3"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4.2 User Identification Method</w:t>
      </w:r>
    </w:p>
    <w:p w14:paraId="6FAD89DF" w14:textId="5DF671A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4.2.1 Evaluation environment. </w:t>
      </w:r>
      <w:r w:rsidRPr="0006583B">
        <w:rPr>
          <w:rFonts w:ascii="Angsana New" w:eastAsia="Angsana New" w:hAnsi="Angsana New" w:cs="Angsana New"/>
          <w:sz w:val="22"/>
          <w:szCs w:val="22"/>
          <w:lang w:eastAsia="en-US"/>
        </w:rPr>
        <w:t xml:space="preserve">We evaluated the proposed method </w:t>
      </w:r>
      <w:del w:id="1309" w:author="Author" w:date="2020-07-07T14:58:00Z">
        <w:r w:rsidRPr="0006583B" w:rsidDel="008B2CFE">
          <w:rPr>
            <w:rFonts w:ascii="Angsana New" w:eastAsia="Angsana New" w:hAnsi="Angsana New" w:cs="Angsana New"/>
            <w:sz w:val="22"/>
            <w:szCs w:val="22"/>
            <w:lang w:eastAsia="en-US"/>
          </w:rPr>
          <w:delText xml:space="preserve">in </w:delText>
        </w:r>
      </w:del>
      <w:ins w:id="1310" w:author="Author" w:date="2020-07-07T14:58:00Z">
        <w:r w:rsidR="008B2CFE">
          <w:rPr>
            <w:rFonts w:ascii="Angsana New" w:eastAsia="Angsana New" w:hAnsi="Angsana New" w:cs="Angsana New"/>
            <w:sz w:val="22"/>
            <w:szCs w:val="22"/>
            <w:lang w:eastAsia="en-US"/>
          </w:rPr>
          <w:t>using</w:t>
        </w:r>
      </w:ins>
      <w:ins w:id="1311" w:author="Author" w:date="2020-07-07T12:25:00Z">
        <w:r w:rsidR="00FB6A70">
          <w:rPr>
            <w:rFonts w:ascii="Angsana New" w:eastAsia="Angsana New" w:hAnsi="Angsana New" w:cs="Angsana New"/>
            <w:sz w:val="22"/>
            <w:szCs w:val="22"/>
            <w:lang w:eastAsia="en-US"/>
          </w:rPr>
          <w:t xml:space="preserve"> </w:t>
        </w:r>
      </w:ins>
      <w:del w:id="1312" w:author="Author" w:date="2020-07-07T12:38:00Z">
        <w:r w:rsidRPr="0006583B" w:rsidDel="006315B5">
          <w:rPr>
            <w:rFonts w:ascii="Angsana New" w:eastAsia="Angsana New" w:hAnsi="Angsana New" w:cs="Angsana New"/>
            <w:sz w:val="22"/>
            <w:szCs w:val="22"/>
            <w:lang w:eastAsia="en-US"/>
          </w:rPr>
          <w:delText>five</w:delText>
        </w:r>
      </w:del>
      <w:ins w:id="1313" w:author="Author" w:date="2020-07-07T12:38:00Z">
        <w:r w:rsidR="006315B5">
          <w:rPr>
            <w:rFonts w:ascii="Angsana New" w:eastAsia="Angsana New" w:hAnsi="Angsana New" w:cs="Angsana New"/>
            <w:sz w:val="22"/>
            <w:szCs w:val="22"/>
            <w:lang w:eastAsia="en-US"/>
          </w:rPr>
          <w:t>5</w:t>
        </w:r>
      </w:ins>
      <w:r w:rsidRPr="0006583B">
        <w:rPr>
          <w:rFonts w:ascii="Angsana New" w:eastAsia="Angsana New" w:hAnsi="Angsana New" w:cs="Angsana New"/>
          <w:sz w:val="22"/>
          <w:szCs w:val="22"/>
          <w:lang w:eastAsia="en-US"/>
        </w:rPr>
        <w:t xml:space="preserve">-fold cross-validation </w:t>
      </w:r>
      <w:del w:id="1314" w:author="Author" w:date="2020-07-07T14:58:00Z">
        <w:r w:rsidRPr="0006583B" w:rsidDel="008B2CFE">
          <w:rPr>
            <w:rFonts w:ascii="Angsana New" w:eastAsia="Angsana New" w:hAnsi="Angsana New" w:cs="Angsana New"/>
            <w:sz w:val="22"/>
            <w:szCs w:val="22"/>
            <w:lang w:eastAsia="en-US"/>
          </w:rPr>
          <w:delText xml:space="preserve">manner </w:delText>
        </w:r>
      </w:del>
      <w:del w:id="1315" w:author="Author" w:date="2020-07-07T12:26:00Z">
        <w:r w:rsidRPr="0006583B" w:rsidDel="00571B8B">
          <w:rPr>
            <w:rFonts w:ascii="Angsana New" w:eastAsia="Angsana New" w:hAnsi="Angsana New" w:cs="Angsana New"/>
            <w:sz w:val="22"/>
            <w:szCs w:val="22"/>
            <w:lang w:eastAsia="en-US"/>
          </w:rPr>
          <w:delText xml:space="preserve">that </w:delText>
        </w:r>
      </w:del>
      <w:ins w:id="1316" w:author="Author" w:date="2020-07-07T12:26:00Z">
        <w:r w:rsidR="00571B8B">
          <w:rPr>
            <w:rFonts w:ascii="Angsana New" w:eastAsia="Angsana New" w:hAnsi="Angsana New" w:cs="Angsana New"/>
            <w:sz w:val="22"/>
            <w:szCs w:val="22"/>
            <w:lang w:eastAsia="en-US"/>
          </w:rPr>
          <w:t>in which</w:t>
        </w:r>
        <w:r w:rsidR="00571B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80% </w:t>
      </w:r>
      <w:del w:id="1317" w:author="Author" w:date="2020-07-07T12:26:00Z">
        <w:r w:rsidRPr="0006583B" w:rsidDel="000F6FC1">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w:t>
      </w:r>
      <w:ins w:id="1318" w:author="Author" w:date="2020-07-07T14:58:00Z">
        <w:r w:rsidR="003C4135">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w:t>
      </w:r>
      <w:ins w:id="1319" w:author="Author" w:date="2020-07-07T12:26:00Z">
        <w:r w:rsidR="000F6FC1"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 xml:space="preserve">collected from each subject were trained and 20% (four samples) were tested. </w:t>
      </w:r>
      <w:del w:id="1320" w:author="Author" w:date="2020-07-07T12:26:00Z">
        <w:r w:rsidRPr="0006583B" w:rsidDel="003E7D2E">
          <w:rPr>
            <w:rFonts w:ascii="Angsana New" w:eastAsia="Angsana New" w:hAnsi="Angsana New" w:cs="Angsana New"/>
            <w:sz w:val="22"/>
            <w:szCs w:val="22"/>
            <w:lang w:eastAsia="en-US"/>
          </w:rPr>
          <w:delText>In order t</w:delText>
        </w:r>
      </w:del>
      <w:ins w:id="1321" w:author="Author" w:date="2020-07-07T12:26:00Z">
        <w:r w:rsidR="003E7D2E">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o investigate the effect of the number of sen</w:t>
      </w:r>
      <w:r w:rsidRPr="0006583B">
        <w:rPr>
          <w:rFonts w:ascii="Angsana New" w:eastAsia="Angsana New" w:hAnsi="Angsana New" w:cs="Angsana New"/>
          <w:sz w:val="22"/>
          <w:szCs w:val="22"/>
          <w:lang w:eastAsia="en-US"/>
        </w:rPr>
        <w:softHyphen/>
        <w:t>sors used,</w:t>
      </w:r>
      <w:ins w:id="1322" w:author="Author" w:date="2020-07-07T12:26:00Z">
        <w:r w:rsidR="009446F1">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identification accurac</w:t>
      </w:r>
      <w:ins w:id="1323" w:author="Author" w:date="2020-07-07T12:26:00Z">
        <w:r w:rsidR="009446F1">
          <w:rPr>
            <w:rFonts w:ascii="Angsana New" w:eastAsia="Angsana New" w:hAnsi="Angsana New" w:cs="Angsana New"/>
            <w:sz w:val="22"/>
            <w:szCs w:val="22"/>
            <w:lang w:eastAsia="en-US"/>
          </w:rPr>
          <w:t>y</w:t>
        </w:r>
      </w:ins>
      <w:del w:id="1324" w:author="Author" w:date="2020-07-07T12:26:00Z">
        <w:r w:rsidRPr="0006583B" w:rsidDel="009446F1">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all combinations of sensors from </w:t>
      </w:r>
      <w:del w:id="1325" w:author="Author" w:date="2020-07-07T12:26:00Z">
        <w:r w:rsidRPr="0006583B" w:rsidDel="00360BBF">
          <w:rPr>
            <w:rFonts w:ascii="Angsana New" w:eastAsia="Angsana New" w:hAnsi="Angsana New" w:cs="Angsana New"/>
            <w:sz w:val="22"/>
            <w:szCs w:val="22"/>
            <w:lang w:eastAsia="en-US"/>
          </w:rPr>
          <w:delText>one sensor to</w:delText>
        </w:r>
      </w:del>
      <w:ins w:id="1326" w:author="Author" w:date="2020-07-07T12:26:00Z">
        <w:r w:rsidR="00360BBF">
          <w:rPr>
            <w:rFonts w:ascii="Angsana New" w:eastAsia="Angsana New" w:hAnsi="Angsana New" w:cs="Angsana New"/>
            <w:sz w:val="22"/>
            <w:szCs w:val="22"/>
            <w:lang w:eastAsia="en-US"/>
          </w:rPr>
          <w:t>1–</w:t>
        </w:r>
      </w:ins>
      <w:del w:id="1327" w:author="Author" w:date="2020-07-07T12:26:00Z">
        <w:r w:rsidRPr="0006583B" w:rsidDel="00360BBF">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 xml:space="preserve">32 sensors </w:t>
      </w:r>
      <w:del w:id="1328" w:author="Author" w:date="2020-07-07T12:26:00Z">
        <w:r w:rsidRPr="0006583B" w:rsidDel="008F1659">
          <w:rPr>
            <w:rFonts w:ascii="Angsana New" w:eastAsia="Angsana New" w:hAnsi="Angsana New" w:cs="Angsana New"/>
            <w:sz w:val="22"/>
            <w:szCs w:val="22"/>
            <w:lang w:eastAsia="en-US"/>
          </w:rPr>
          <w:delText xml:space="preserve">were </w:delText>
        </w:r>
      </w:del>
      <w:ins w:id="1329" w:author="Author" w:date="2020-07-07T12:26:00Z">
        <w:r w:rsidR="008F1659">
          <w:rPr>
            <w:rFonts w:ascii="Angsana New" w:eastAsia="Angsana New" w:hAnsi="Angsana New" w:cs="Angsana New"/>
            <w:sz w:val="22"/>
            <w:szCs w:val="22"/>
            <w:lang w:eastAsia="en-US"/>
          </w:rPr>
          <w:t>was</w:t>
        </w:r>
        <w:r w:rsidR="008F165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w:t>
      </w:r>
    </w:p>
    <w:p w14:paraId="6F8F3229" w14:textId="6CBA6A1F" w:rsidR="00DA7CAC" w:rsidRPr="0006583B" w:rsidRDefault="00DA7CAC">
      <w:pPr>
        <w:rPr>
          <w:rFonts w:ascii="Angsana New" w:eastAsia="Angsana New" w:hAnsi="Angsana New" w:cs="Angsana New"/>
          <w:sz w:val="22"/>
          <w:szCs w:val="22"/>
        </w:rPr>
      </w:pPr>
      <w:commentRangeStart w:id="1330"/>
      <w:del w:id="1331" w:author="藤井 敦寛" w:date="2020-07-20T13:55:00Z">
        <w:r w:rsidRPr="0006583B" w:rsidDel="002B123A">
          <w:rPr>
            <w:rFonts w:ascii="Angsana New" w:eastAsia="Angsana New" w:hAnsi="Angsana New" w:cs="Angsana New"/>
            <w:sz w:val="22"/>
            <w:szCs w:val="22"/>
            <w:lang w:eastAsia="en-US"/>
          </w:rPr>
          <w:delText xml:space="preserve">* </w:delText>
        </w:r>
      </w:del>
      <w:commentRangeEnd w:id="1330"/>
      <w:r w:rsidR="002B123A">
        <w:rPr>
          <w:rStyle w:val="a4"/>
        </w:rPr>
        <w:commentReference w:id="1330"/>
      </w:r>
      <w:r w:rsidRPr="0006583B">
        <w:rPr>
          <w:rFonts w:ascii="Angsana New" w:eastAsia="Angsana New" w:hAnsi="Angsana New" w:cs="Angsana New"/>
          <w:sz w:val="22"/>
          <w:szCs w:val="22"/>
          <w:lang w:eastAsia="en-US"/>
        </w:rPr>
        <w:t>To simulate a half helmet</w:t>
      </w:r>
      <w:ins w:id="1332" w:author="Author" w:date="2020-07-07T12:27:00Z">
        <w:r w:rsidR="00D9232C">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which is commonly used at </w:t>
      </w:r>
      <w:del w:id="1333" w:author="Author" w:date="2020-07-07T14:59:00Z">
        <w:r w:rsidRPr="0006583B" w:rsidDel="00CE490E">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construc</w:t>
      </w:r>
      <w:del w:id="1334" w:author="Author" w:date="2020-07-07T12:27:00Z">
        <w:r w:rsidRPr="0006583B" w:rsidDel="00D9232C">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tion site</w:t>
      </w:r>
      <w:ins w:id="1335" w:author="Author" w:date="2020-07-07T14:59:00Z">
        <w:r w:rsidR="00CE490E">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w:t>
      </w:r>
      <w:ins w:id="1336" w:author="藤井 敦寛" w:date="2020-07-20T14:16:00Z">
        <w:r w:rsidR="00D40BEC">
          <w:rPr>
            <w:rFonts w:ascii="Angsana New" w:eastAsia="Angsana New" w:hAnsi="Angsana New" w:cs="Angsana New"/>
            <w:sz w:val="22"/>
            <w:szCs w:val="22"/>
            <w:lang w:eastAsia="en-US"/>
          </w:rPr>
          <w:t xml:space="preserve"> </w:t>
        </w:r>
        <w:r w:rsidR="00D40BEC" w:rsidRPr="00D40BEC">
          <w:rPr>
            <w:rFonts w:ascii="Angsana New" w:eastAsia="Angsana New" w:hAnsi="Angsana New" w:cs="Angsana New"/>
            <w:sz w:val="22"/>
            <w:szCs w:val="22"/>
            <w:lang w:eastAsia="en-US"/>
          </w:rPr>
          <w:t>the identification accuracy for</w:t>
        </w:r>
      </w:ins>
      <w:r w:rsidRPr="0006583B">
        <w:rPr>
          <w:rFonts w:ascii="Angsana New" w:eastAsia="Angsana New" w:hAnsi="Angsana New" w:cs="Angsana New"/>
          <w:sz w:val="22"/>
          <w:szCs w:val="22"/>
          <w:lang w:eastAsia="en-US"/>
        </w:rPr>
        <w:t xml:space="preserve"> </w:t>
      </w:r>
      <w:commentRangeStart w:id="1337"/>
      <w:r w:rsidRPr="0006583B">
        <w:rPr>
          <w:rFonts w:ascii="Angsana New" w:eastAsia="Angsana New" w:hAnsi="Angsana New" w:cs="Angsana New"/>
          <w:sz w:val="22"/>
          <w:szCs w:val="22"/>
          <w:lang w:eastAsia="en-US"/>
        </w:rPr>
        <w:t>all combinations of sensors from 1 to 20 sensors</w:t>
      </w:r>
      <w:ins w:id="1338" w:author="藤井 敦寛" w:date="2020-07-20T14:16:00Z">
        <w:r w:rsidR="00D40BEC">
          <w:rPr>
            <w:rFonts w:ascii="Angsana New" w:eastAsia="Angsana New" w:hAnsi="Angsana New" w:cs="Angsana New"/>
            <w:sz w:val="22"/>
            <w:szCs w:val="22"/>
            <w:lang w:eastAsia="en-US"/>
          </w:rPr>
          <w:t xml:space="preserve"> limited</w:t>
        </w:r>
      </w:ins>
      <w:ins w:id="1339" w:author="藤井 敦寛" w:date="2020-07-20T14:11:00Z">
        <w:r w:rsidR="0018113E" w:rsidRPr="0018113E">
          <w:rPr>
            <w:rFonts w:ascii="Angsana New" w:eastAsia="Angsana New" w:hAnsi="Angsana New" w:cs="Angsana New"/>
            <w:sz w:val="22"/>
            <w:szCs w:val="22"/>
            <w:lang w:eastAsia="en-US"/>
          </w:rPr>
          <w:t xml:space="preserve"> in the top half out of 32 sensors</w:t>
        </w:r>
      </w:ins>
      <w:r w:rsidRPr="0006583B">
        <w:rPr>
          <w:rFonts w:ascii="Angsana New" w:eastAsia="Angsana New" w:hAnsi="Angsana New" w:cs="Angsana New"/>
          <w:sz w:val="22"/>
          <w:szCs w:val="22"/>
          <w:lang w:eastAsia="en-US"/>
        </w:rPr>
        <w:t xml:space="preserve"> </w:t>
      </w:r>
      <w:ins w:id="1340" w:author="Author" w:date="2020-07-07T14:59:00Z">
        <w:r w:rsidR="00D21F47">
          <w:rPr>
            <w:rFonts w:ascii="Angsana New" w:eastAsia="Angsana New" w:hAnsi="Angsana New" w:cs="Angsana New"/>
            <w:sz w:val="22"/>
            <w:szCs w:val="22"/>
            <w:lang w:eastAsia="en-US"/>
          </w:rPr>
          <w:t xml:space="preserve">were </w:t>
        </w:r>
      </w:ins>
      <w:commentRangeStart w:id="1341"/>
      <w:ins w:id="1342" w:author="藤井 敦寛" w:date="2020-07-20T14:06:00Z">
        <w:r w:rsidR="00BA2F43" w:rsidRPr="00BA2F43">
          <w:rPr>
            <w:rFonts w:ascii="Angsana New" w:eastAsia="Angsana New" w:hAnsi="Angsana New" w:cs="Angsana New"/>
            <w:sz w:val="22"/>
            <w:szCs w:val="22"/>
            <w:lang w:eastAsia="en-US"/>
          </w:rPr>
          <w:t>measured</w:t>
        </w:r>
      </w:ins>
      <w:del w:id="1343" w:author="藤井 敦寛" w:date="2020-07-20T14:06:00Z">
        <w:r w:rsidRPr="0006583B" w:rsidDel="00BA2F43">
          <w:rPr>
            <w:rFonts w:ascii="Angsana New" w:eastAsia="Angsana New" w:hAnsi="Angsana New" w:cs="Angsana New"/>
            <w:sz w:val="22"/>
            <w:szCs w:val="22"/>
            <w:lang w:eastAsia="en-US"/>
          </w:rPr>
          <w:delText>aligned</w:delText>
        </w:r>
      </w:del>
      <w:commentRangeEnd w:id="1341"/>
      <w:r w:rsidR="00BA2F43">
        <w:rPr>
          <w:rStyle w:val="a4"/>
        </w:rPr>
        <w:commentReference w:id="1341"/>
      </w:r>
      <w:del w:id="1344" w:author="藤井 敦寛" w:date="2020-07-20T14:11:00Z">
        <w:r w:rsidRPr="0006583B" w:rsidDel="0018113E">
          <w:rPr>
            <w:rFonts w:ascii="Angsana New" w:eastAsia="Angsana New" w:hAnsi="Angsana New" w:cs="Angsana New"/>
            <w:sz w:val="22"/>
            <w:szCs w:val="22"/>
            <w:lang w:eastAsia="en-US"/>
          </w:rPr>
          <w:delText xml:space="preserve"> in the top half out of 32 sensors</w:delText>
        </w:r>
      </w:del>
      <w:ins w:id="1345" w:author="Author" w:date="2020-07-07T12:27:00Z">
        <w:del w:id="1346" w:author="藤井 敦寛" w:date="2020-07-20T14:11:00Z">
          <w:r w:rsidR="007A0C94" w:rsidDel="0018113E">
            <w:rPr>
              <w:rFonts w:ascii="Angsana New" w:eastAsia="Angsana New" w:hAnsi="Angsana New" w:cs="Angsana New"/>
              <w:sz w:val="22"/>
              <w:szCs w:val="22"/>
              <w:lang w:eastAsia="en-US"/>
            </w:rPr>
            <w:delText>:</w:delText>
          </w:r>
        </w:del>
      </w:ins>
      <w:del w:id="1347" w:author="藤井 敦寛" w:date="2020-07-20T14:11:00Z">
        <w:r w:rsidRPr="0006583B" w:rsidDel="0018113E">
          <w:rPr>
            <w:rFonts w:ascii="Angsana New" w:eastAsia="Angsana New" w:hAnsi="Angsana New" w:cs="Angsana New"/>
            <w:sz w:val="22"/>
            <w:szCs w:val="22"/>
            <w:lang w:eastAsia="en-US"/>
          </w:rPr>
          <w:delText>; four sensors at the top of the head and 16 sensors around the top half of the head</w:delText>
        </w:r>
      </w:del>
      <w:r w:rsidRPr="0006583B">
        <w:rPr>
          <w:rFonts w:ascii="Angsana New" w:eastAsia="Angsana New" w:hAnsi="Angsana New" w:cs="Angsana New"/>
          <w:sz w:val="22"/>
          <w:szCs w:val="22"/>
          <w:lang w:eastAsia="en-US"/>
        </w:rPr>
        <w:t>.</w:t>
      </w:r>
      <w:commentRangeEnd w:id="1337"/>
      <w:r w:rsidR="0018113E">
        <w:rPr>
          <w:rStyle w:val="a4"/>
        </w:rPr>
        <w:commentReference w:id="1337"/>
      </w:r>
      <w:r w:rsidRPr="0006583B">
        <w:rPr>
          <w:rFonts w:ascii="Angsana New" w:eastAsia="Angsana New" w:hAnsi="Angsana New" w:cs="Angsana New"/>
          <w:sz w:val="22"/>
          <w:szCs w:val="22"/>
          <w:lang w:eastAsia="en-US"/>
        </w:rPr>
        <w:t xml:space="preserve"> These 20 sensors are </w:t>
      </w:r>
      <w:del w:id="1348" w:author="Author" w:date="2020-07-07T12:27:00Z">
        <w:r w:rsidRPr="0006583B" w:rsidDel="0067480B">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sensors </w:t>
      </w:r>
      <w:commentRangeStart w:id="1349"/>
      <w:del w:id="1350" w:author="Author" w:date="2020-07-07T12:27:00Z">
        <w:r w:rsidRPr="0006583B" w:rsidDel="0067480B">
          <w:rPr>
            <w:rFonts w:ascii="Angsana New" w:eastAsia="Angsana New" w:hAnsi="Angsana New" w:cs="Angsana New"/>
            <w:sz w:val="22"/>
            <w:szCs w:val="22"/>
            <w:lang w:eastAsia="en-US"/>
          </w:rPr>
          <w:delText>#</w:delText>
        </w:r>
      </w:del>
      <w:ins w:id="1351" w:author="藤井 敦寛" w:date="2020-07-20T15:39:00Z">
        <w:r w:rsidR="00E858A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0</w:t>
      </w:r>
      <w:ins w:id="1352" w:author="Author" w:date="2020-07-07T12:27:00Z">
        <w:r w:rsidR="0067480B">
          <w:rPr>
            <w:rFonts w:ascii="Angsana New" w:eastAsia="Angsana New" w:hAnsi="Angsana New" w:cs="Angsana New"/>
            <w:sz w:val="22"/>
            <w:szCs w:val="22"/>
            <w:lang w:eastAsia="en-US"/>
          </w:rPr>
          <w:t>–</w:t>
        </w:r>
      </w:ins>
      <w:del w:id="1353" w:author="Author" w:date="2020-07-07T12:27:00Z">
        <w:r w:rsidRPr="0006583B" w:rsidDel="0067480B">
          <w:rPr>
            <w:rFonts w:ascii="Angsana New" w:eastAsia="Angsana New" w:hAnsi="Angsana New" w:cs="Angsana New"/>
            <w:sz w:val="22"/>
            <w:szCs w:val="22"/>
            <w:lang w:eastAsia="en-US"/>
          </w:rPr>
          <w:delText>-#</w:delText>
        </w:r>
      </w:del>
      <w:ins w:id="1354" w:author="藤井 敦寛" w:date="2020-07-20T15:39:00Z">
        <w:r w:rsidR="00E858A8">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19</w:t>
      </w:r>
      <w:commentRangeEnd w:id="1349"/>
      <w:r w:rsidR="00E858A8">
        <w:rPr>
          <w:rStyle w:val="a4"/>
        </w:rPr>
        <w:commentReference w:id="1349"/>
      </w:r>
      <w:r w:rsidRPr="0006583B">
        <w:rPr>
          <w:rFonts w:ascii="Angsana New" w:eastAsia="Angsana New" w:hAnsi="Angsana New" w:cs="Angsana New"/>
          <w:sz w:val="22"/>
          <w:szCs w:val="22"/>
          <w:lang w:eastAsia="en-US"/>
        </w:rPr>
        <w:t xml:space="preserve"> in </w:t>
      </w:r>
      <w:r w:rsidRPr="000D648D">
        <w:rPr>
          <w:rFonts w:ascii="Angsana New" w:eastAsia="Angsana New" w:hAnsi="Angsana New" w:cs="Angsana New"/>
          <w:bCs/>
          <w:sz w:val="22"/>
          <w:szCs w:val="22"/>
          <w:lang w:eastAsia="en-US"/>
        </w:rPr>
        <w:t>Figure</w:t>
      </w:r>
      <w:hyperlink w:anchor="bookmark8" w:history="1">
        <w:r w:rsidRPr="000D648D">
          <w:rPr>
            <w:rFonts w:ascii="Angsana New" w:eastAsia="Angsana New" w:hAnsi="Angsana New" w:cs="Angsana New"/>
            <w:bCs/>
            <w:sz w:val="22"/>
            <w:szCs w:val="22"/>
            <w:lang w:eastAsia="en-US"/>
          </w:rPr>
          <w:t xml:space="preserve"> 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In this evaluation, two types of sensor configurations </w:t>
      </w:r>
      <w:ins w:id="1355" w:author="Author" w:date="2020-07-07T12:28:00Z">
        <w:r w:rsidR="00686EED">
          <w:rPr>
            <w:rFonts w:ascii="Angsana New" w:eastAsia="Angsana New" w:hAnsi="Angsana New" w:cs="Angsana New"/>
            <w:sz w:val="22"/>
            <w:szCs w:val="22"/>
            <w:lang w:eastAsia="en-US"/>
          </w:rPr>
          <w:t>we</w:t>
        </w:r>
      </w:ins>
      <w:del w:id="1356" w:author="Author" w:date="2020-07-07T12:28:00Z">
        <w:r w:rsidRPr="0006583B" w:rsidDel="00686EED">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tested: a full-face helmet with 32 sensors and a half helmet </w:t>
      </w:r>
      <w:del w:id="1357" w:author="Author" w:date="2020-07-07T12:28:00Z">
        <w:r w:rsidRPr="0006583B" w:rsidDel="00C04869">
          <w:rPr>
            <w:rFonts w:ascii="Angsana New" w:eastAsia="Angsana New" w:hAnsi="Angsana New" w:cs="Angsana New"/>
            <w:sz w:val="22"/>
            <w:szCs w:val="22"/>
            <w:lang w:eastAsia="en-US"/>
          </w:rPr>
          <w:delText xml:space="preserve">when </w:delText>
        </w:r>
      </w:del>
      <w:ins w:id="1358" w:author="Author" w:date="2020-07-07T12:28:00Z">
        <w:r w:rsidR="00C04869">
          <w:rPr>
            <w:rFonts w:ascii="Angsana New" w:eastAsia="Angsana New" w:hAnsi="Angsana New" w:cs="Angsana New"/>
            <w:sz w:val="22"/>
            <w:szCs w:val="22"/>
            <w:lang w:eastAsia="en-US"/>
          </w:rPr>
          <w:t>with</w:t>
        </w:r>
        <w:r w:rsidR="00C0486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20 sensors.</w:t>
      </w:r>
    </w:p>
    <w:p w14:paraId="63843C5D" w14:textId="7365873F"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lastRenderedPageBreak/>
        <w:t xml:space="preserve">4.2.2 Results and discussion. </w:t>
      </w:r>
      <w:r w:rsidRPr="0006583B">
        <w:rPr>
          <w:rFonts w:ascii="Angsana New" w:eastAsia="Angsana New" w:hAnsi="Angsana New" w:cs="Angsana New"/>
          <w:sz w:val="22"/>
          <w:szCs w:val="22"/>
          <w:lang w:eastAsia="en-US"/>
        </w:rPr>
        <w:t>The accuracy of user identification with a full-face helmet</w:t>
      </w:r>
      <w:del w:id="1359" w:author="Author" w:date="2020-07-07T12:28:00Z">
        <w:r w:rsidRPr="0006583B" w:rsidDel="006F12E8">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and </w:t>
      </w:r>
      <w:del w:id="1360" w:author="Author" w:date="2020-07-07T12:28:00Z">
        <w:r w:rsidRPr="0006583B" w:rsidDel="006F12E8">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 xml:space="preserve">half helmet is </w:t>
      </w:r>
      <w:del w:id="1361" w:author="Author" w:date="2020-07-07T12:28:00Z">
        <w:r w:rsidRPr="0006583B" w:rsidDel="00A02EAF">
          <w:rPr>
            <w:rFonts w:ascii="Angsana New" w:eastAsia="Angsana New" w:hAnsi="Angsana New" w:cs="Angsana New"/>
            <w:sz w:val="22"/>
            <w:szCs w:val="22"/>
            <w:lang w:eastAsia="en-US"/>
          </w:rPr>
          <w:delText xml:space="preserve">shown </w:delText>
        </w:r>
      </w:del>
      <w:ins w:id="1362" w:author="Author" w:date="2020-07-07T12:28:00Z">
        <w:r w:rsidR="00A02EAF">
          <w:rPr>
            <w:rFonts w:ascii="Angsana New" w:eastAsia="Angsana New" w:hAnsi="Angsana New" w:cs="Angsana New"/>
            <w:sz w:val="22"/>
            <w:szCs w:val="22"/>
            <w:lang w:eastAsia="en-US"/>
          </w:rPr>
          <w:t>presented</w:t>
        </w:r>
        <w:r w:rsidR="00A02EA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Table</w:t>
      </w:r>
      <w:ins w:id="1363" w:author="Author" w:date="2020-07-07T12:28:00Z">
        <w:r w:rsidR="00A02EAF" w:rsidRPr="000D648D">
          <w:rPr>
            <w:rFonts w:ascii="Angsana New" w:eastAsia="Angsana New" w:hAnsi="Angsana New" w:cs="Angsana New"/>
            <w:bCs/>
            <w:sz w:val="22"/>
            <w:szCs w:val="22"/>
            <w:lang w:eastAsia="en-US"/>
          </w:rPr>
          <w:t>s</w:t>
        </w:r>
      </w:ins>
      <w:hyperlink w:anchor="bookmark14" w:history="1">
        <w:r w:rsidRPr="000D648D">
          <w:rPr>
            <w:rFonts w:ascii="Angsana New" w:eastAsia="Angsana New" w:hAnsi="Angsana New" w:cs="Angsana New"/>
            <w:bCs/>
            <w:sz w:val="22"/>
            <w:szCs w:val="22"/>
            <w:lang w:eastAsia="en-US"/>
          </w:rPr>
          <w:t xml:space="preserve"> 1 </w:t>
        </w:r>
      </w:hyperlink>
      <w:r w:rsidRPr="00A02EAF">
        <w:rPr>
          <w:rFonts w:ascii="Angsana New" w:eastAsia="Angsana New" w:hAnsi="Angsana New" w:cs="Angsana New"/>
          <w:sz w:val="22"/>
          <w:szCs w:val="22"/>
          <w:lang w:eastAsia="en-US"/>
        </w:rPr>
        <w:t xml:space="preserve">and </w:t>
      </w:r>
      <w:del w:id="1364" w:author="Author" w:date="2020-07-07T12:28:00Z">
        <w:r w:rsidRPr="000D648D" w:rsidDel="00A02EAF">
          <w:rPr>
            <w:rFonts w:ascii="Angsana New" w:eastAsia="Angsana New" w:hAnsi="Angsana New" w:cs="Angsana New"/>
            <w:bCs/>
            <w:sz w:val="22"/>
            <w:szCs w:val="22"/>
            <w:lang w:eastAsia="en-US"/>
          </w:rPr>
          <w:delText xml:space="preserve">Table </w:delText>
        </w:r>
      </w:del>
      <w:hyperlink w:anchor="bookmark14" w:history="1">
        <w:r w:rsidRPr="000D648D">
          <w:rPr>
            <w:rFonts w:ascii="Angsana New" w:eastAsia="Angsana New" w:hAnsi="Angsana New" w:cs="Angsana New"/>
            <w:bCs/>
            <w:sz w:val="22"/>
            <w:szCs w:val="22"/>
            <w:lang w:eastAsia="en-US"/>
          </w:rPr>
          <w:t>2.</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The numbers </w:t>
      </w:r>
      <w:del w:id="1365" w:author="Author" w:date="2020-07-07T12:29:00Z">
        <w:r w:rsidRPr="0006583B" w:rsidDel="00F90118">
          <w:rPr>
            <w:rFonts w:ascii="Angsana New" w:eastAsia="Angsana New" w:hAnsi="Angsana New" w:cs="Angsana New"/>
            <w:sz w:val="22"/>
            <w:szCs w:val="22"/>
            <w:lang w:eastAsia="en-US"/>
          </w:rPr>
          <w:delText xml:space="preserve">shown </w:delText>
        </w:r>
      </w:del>
      <w:ins w:id="1366" w:author="Author" w:date="2020-07-07T12:29:00Z">
        <w:r w:rsidR="00F90118">
          <w:rPr>
            <w:rFonts w:ascii="Angsana New" w:eastAsia="Angsana New" w:hAnsi="Angsana New" w:cs="Angsana New"/>
            <w:sz w:val="22"/>
            <w:szCs w:val="22"/>
            <w:lang w:eastAsia="en-US"/>
          </w:rPr>
          <w:t>listed</w:t>
        </w:r>
        <w:r w:rsidR="00F9011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in</w:t>
      </w:r>
      <w:ins w:id="1367" w:author="Author" w:date="2020-07-07T12:29:00Z">
        <w:r w:rsidR="00F90118">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w:t>
      </w:r>
      <w:del w:id="1368" w:author="Author" w:date="2020-07-07T12:29:00Z">
        <w:r w:rsidRPr="000D648D" w:rsidDel="00F90118">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Sensors used</w:t>
      </w:r>
      <w:ins w:id="1369" w:author="Author" w:date="2020-07-07T12:29:00Z">
        <w:r w:rsidR="00F90118">
          <w:rPr>
            <w:rFonts w:ascii="Angsana New" w:eastAsia="Angsana New" w:hAnsi="Angsana New" w:cs="Angsana New"/>
            <w:sz w:val="22"/>
            <w:szCs w:val="22"/>
            <w:lang w:eastAsia="en-US"/>
          </w:rPr>
          <w:t xml:space="preserve"> column </w:t>
        </w:r>
      </w:ins>
      <w:del w:id="1370" w:author="Author" w:date="2020-07-07T12:29:00Z">
        <w:r w:rsidRPr="0006583B" w:rsidDel="00F90118">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are the</w:t>
      </w:r>
      <w:ins w:id="1371" w:author="Author" w:date="2020-07-07T12:29:00Z">
        <w:r w:rsidR="00F90118">
          <w:rPr>
            <w:rFonts w:ascii="Angsana New" w:eastAsia="Angsana New" w:hAnsi="Angsana New" w:cs="Angsana New"/>
            <w:sz w:val="22"/>
            <w:szCs w:val="22"/>
            <w:lang w:eastAsia="en-US"/>
          </w:rPr>
          <w:t xml:space="preserve"> number of</w:t>
        </w:r>
      </w:ins>
      <w:r w:rsidRPr="0006583B">
        <w:rPr>
          <w:rFonts w:ascii="Angsana New" w:eastAsia="Angsana New" w:hAnsi="Angsana New" w:cs="Angsana New"/>
          <w:sz w:val="22"/>
          <w:szCs w:val="22"/>
          <w:lang w:eastAsia="en-US"/>
        </w:rPr>
        <w:t xml:space="preserve"> sensor</w:t>
      </w:r>
      <w:ins w:id="1372" w:author="Author" w:date="2020-07-07T12:29:00Z">
        <w:r w:rsidR="00F90118">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del w:id="1373" w:author="Author" w:date="2020-07-07T12:29:00Z">
        <w:r w:rsidRPr="0006583B" w:rsidDel="00F90118">
          <w:rPr>
            <w:rFonts w:ascii="Angsana New" w:eastAsia="Angsana New" w:hAnsi="Angsana New" w:cs="Angsana New"/>
            <w:sz w:val="22"/>
            <w:szCs w:val="22"/>
            <w:lang w:eastAsia="en-US"/>
          </w:rPr>
          <w:delText xml:space="preserve">number </w:delText>
        </w:r>
      </w:del>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 xml:space="preserve">Figure </w:t>
      </w:r>
      <w:hyperlink w:anchor="bookmark8" w:history="1">
        <w:r w:rsidRPr="000D648D">
          <w:rPr>
            <w:rFonts w:ascii="Angsana New" w:eastAsia="Angsana New" w:hAnsi="Angsana New" w:cs="Angsana New"/>
            <w:bCs/>
            <w:sz w:val="22"/>
            <w:szCs w:val="22"/>
            <w:lang w:eastAsia="en-US"/>
          </w:rPr>
          <w:t>7.</w:t>
        </w:r>
      </w:hyperlink>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For a full-face helmet, when the number of sensors </w:t>
      </w:r>
      <w:ins w:id="1374" w:author="Author" w:date="2020-07-07T12:30:00Z">
        <w:r w:rsidR="002774D1">
          <w:rPr>
            <w:rFonts w:ascii="Angsana New" w:eastAsia="Angsana New" w:hAnsi="Angsana New" w:cs="Angsana New"/>
            <w:sz w:val="22"/>
            <w:szCs w:val="22"/>
            <w:lang w:eastAsia="en-US"/>
          </w:rPr>
          <w:t>wa</w:t>
        </w:r>
      </w:ins>
      <w:del w:id="1375" w:author="Author" w:date="2020-07-07T12:30:00Z">
        <w:r w:rsidRPr="0006583B" w:rsidDel="002774D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32, the number of sensor combination</w:t>
      </w:r>
      <w:ins w:id="1376" w:author="Author" w:date="2020-07-07T12:29:00Z">
        <w:r w:rsidR="00090463">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77" w:author="Author" w:date="2020-07-07T12:30:00Z">
        <w:r w:rsidR="00A814D3">
          <w:rPr>
            <w:rFonts w:ascii="Angsana New" w:eastAsia="Angsana New" w:hAnsi="Angsana New" w:cs="Angsana New"/>
            <w:sz w:val="22"/>
            <w:szCs w:val="22"/>
            <w:lang w:eastAsia="en-US"/>
          </w:rPr>
          <w:t>wa</w:t>
        </w:r>
      </w:ins>
      <w:del w:id="1378" w:author="Author" w:date="2020-07-07T12:30:00Z">
        <w:r w:rsidRPr="0006583B" w:rsidDel="00A814D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79" w:author="Author" w:date="2020-07-07T12:29:00Z">
        <w:r w:rsidRPr="0006583B" w:rsidDel="00090463">
          <w:rPr>
            <w:rFonts w:ascii="Angsana New" w:eastAsia="Angsana New" w:hAnsi="Angsana New" w:cs="Angsana New"/>
            <w:sz w:val="22"/>
            <w:szCs w:val="22"/>
            <w:lang w:eastAsia="en-US"/>
          </w:rPr>
          <w:delText xml:space="preserve">one </w:delText>
        </w:r>
      </w:del>
      <w:ins w:id="1380" w:author="Author" w:date="2020-07-07T12:29:00Z">
        <w:r w:rsidR="00090463">
          <w:rPr>
            <w:rFonts w:ascii="Angsana New" w:eastAsia="Angsana New" w:hAnsi="Angsana New" w:cs="Angsana New"/>
            <w:sz w:val="22"/>
            <w:szCs w:val="22"/>
            <w:lang w:eastAsia="en-US"/>
          </w:rPr>
          <w:t>1</w:t>
        </w:r>
        <w:r w:rsidR="0009046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C</w:t>
      </w:r>
      <w:r w:rsidRPr="0006583B">
        <w:rPr>
          <w:rFonts w:ascii="Angsana New" w:eastAsia="Angsana New" w:hAnsi="Angsana New" w:cs="Angsana New"/>
          <w:sz w:val="22"/>
          <w:szCs w:val="22"/>
          <w:vertAlign w:val="subscript"/>
          <w:lang w:eastAsia="en-US"/>
        </w:rPr>
        <w:t>32</w:t>
      </w:r>
      <w:r w:rsidRPr="0006583B">
        <w:rPr>
          <w:rFonts w:ascii="Angsana New" w:eastAsia="Angsana New" w:hAnsi="Angsana New" w:cs="Angsana New"/>
          <w:sz w:val="22"/>
          <w:szCs w:val="22"/>
          <w:lang w:eastAsia="en-US"/>
        </w:rPr>
        <w:t xml:space="preserve"> = 1), and when the number of sensors </w:t>
      </w:r>
      <w:ins w:id="1381" w:author="Author" w:date="2020-07-07T12:30:00Z">
        <w:r w:rsidR="00F83A3F">
          <w:rPr>
            <w:rFonts w:ascii="Angsana New" w:eastAsia="Angsana New" w:hAnsi="Angsana New" w:cs="Angsana New"/>
            <w:sz w:val="22"/>
            <w:szCs w:val="22"/>
            <w:lang w:eastAsia="en-US"/>
          </w:rPr>
          <w:t>wa</w:t>
        </w:r>
      </w:ins>
      <w:del w:id="1382" w:author="Author" w:date="2020-07-07T12:30:00Z">
        <w:r w:rsidRPr="0006583B" w:rsidDel="00F83A3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31, the highest accuracy of </w:t>
      </w:r>
      <w:r w:rsidRPr="0006583B">
        <w:rPr>
          <w:rFonts w:ascii="Angsana New" w:eastAsia="Angsana New" w:hAnsi="Angsana New" w:cs="Angsana New"/>
          <w:b/>
          <w:bCs/>
          <w:i/>
          <w:iCs/>
          <w:sz w:val="22"/>
          <w:szCs w:val="22"/>
          <w:vertAlign w:val="subscript"/>
          <w:lang w:eastAsia="en-US"/>
        </w:rPr>
        <w:t>32</w:t>
      </w:r>
      <w:r w:rsidRPr="0006583B">
        <w:rPr>
          <w:rFonts w:ascii="Angsana New" w:eastAsia="Angsana New" w:hAnsi="Angsana New" w:cs="Angsana New"/>
          <w:b/>
          <w:bCs/>
          <w:i/>
          <w:iCs/>
          <w:sz w:val="22"/>
          <w:szCs w:val="22"/>
          <w:lang w:eastAsia="en-US"/>
        </w:rPr>
        <w:t>C</w:t>
      </w:r>
      <w:r w:rsidRPr="0006583B">
        <w:rPr>
          <w:rFonts w:ascii="Angsana New" w:eastAsia="Angsana New" w:hAnsi="Angsana New" w:cs="Angsana New"/>
          <w:b/>
          <w:bCs/>
          <w:i/>
          <w:iCs/>
          <w:sz w:val="22"/>
          <w:szCs w:val="22"/>
          <w:vertAlign w:val="subscript"/>
          <w:lang w:eastAsia="en-US"/>
        </w:rPr>
        <w:t>31</w:t>
      </w:r>
      <w:r w:rsidRPr="0006583B">
        <w:rPr>
          <w:rFonts w:ascii="Angsana New" w:eastAsia="Angsana New" w:hAnsi="Angsana New" w:cs="Angsana New"/>
          <w:b/>
          <w:bCs/>
          <w:i/>
          <w:iCs/>
          <w:sz w:val="22"/>
          <w:szCs w:val="22"/>
          <w:lang w:eastAsia="en-US"/>
        </w:rPr>
        <w:t xml:space="preserve"> = 32 </w:t>
      </w:r>
      <w:r w:rsidRPr="0006583B">
        <w:rPr>
          <w:rFonts w:ascii="Angsana New" w:eastAsia="Angsana New" w:hAnsi="Angsana New" w:cs="Angsana New"/>
          <w:sz w:val="22"/>
          <w:szCs w:val="22"/>
          <w:lang w:eastAsia="en-US"/>
        </w:rPr>
        <w:t xml:space="preserve">combinations is </w:t>
      </w:r>
      <w:del w:id="1383" w:author="Author" w:date="2020-07-07T12:29:00Z">
        <w:r w:rsidRPr="0006583B" w:rsidDel="00CB3E49">
          <w:rPr>
            <w:rFonts w:ascii="Angsana New" w:eastAsia="Angsana New" w:hAnsi="Angsana New" w:cs="Angsana New"/>
            <w:sz w:val="22"/>
            <w:szCs w:val="22"/>
            <w:lang w:eastAsia="en-US"/>
          </w:rPr>
          <w:delText xml:space="preserve">shown </w:delText>
        </w:r>
      </w:del>
      <w:ins w:id="1384" w:author="Author" w:date="2020-07-07T12:29:00Z">
        <w:r w:rsidR="00CB3E49">
          <w:rPr>
            <w:rFonts w:ascii="Angsana New" w:eastAsia="Angsana New" w:hAnsi="Angsana New" w:cs="Angsana New"/>
            <w:sz w:val="22"/>
            <w:szCs w:val="22"/>
            <w:lang w:eastAsia="en-US"/>
          </w:rPr>
          <w:t>presented</w:t>
        </w:r>
        <w:r w:rsidR="00CB3E4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a half helmet, when the number of sensors </w:t>
      </w:r>
      <w:ins w:id="1385" w:author="Author" w:date="2020-07-07T12:30:00Z">
        <w:r w:rsidR="00381982">
          <w:rPr>
            <w:rFonts w:ascii="Angsana New" w:eastAsia="Angsana New" w:hAnsi="Angsana New" w:cs="Angsana New"/>
            <w:sz w:val="22"/>
            <w:szCs w:val="22"/>
            <w:lang w:eastAsia="en-US"/>
          </w:rPr>
          <w:t>wa</w:t>
        </w:r>
      </w:ins>
      <w:del w:id="1386" w:author="Author" w:date="2020-07-07T12:30:00Z">
        <w:r w:rsidRPr="0006583B" w:rsidDel="00381982">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20, the number of sensor combination</w:t>
      </w:r>
      <w:ins w:id="1387" w:author="Author" w:date="2020-07-07T12:29:00Z">
        <w:r w:rsidR="00EA3E7D">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w:t>
      </w:r>
      <w:ins w:id="1388" w:author="Author" w:date="2020-07-07T12:30:00Z">
        <w:r w:rsidR="00A6005B">
          <w:rPr>
            <w:rFonts w:ascii="Angsana New" w:eastAsia="Angsana New" w:hAnsi="Angsana New" w:cs="Angsana New"/>
            <w:sz w:val="22"/>
            <w:szCs w:val="22"/>
            <w:lang w:eastAsia="en-US"/>
          </w:rPr>
          <w:t>wa</w:t>
        </w:r>
      </w:ins>
      <w:del w:id="1389" w:author="Author" w:date="2020-07-07T12:30:00Z">
        <w:r w:rsidRPr="0006583B" w:rsidDel="00A6005B">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w:t>
      </w:r>
      <w:del w:id="1390" w:author="Author" w:date="2020-07-07T12:29:00Z">
        <w:r w:rsidRPr="0006583B" w:rsidDel="00EA3E7D">
          <w:rPr>
            <w:rFonts w:ascii="Angsana New" w:eastAsia="Angsana New" w:hAnsi="Angsana New" w:cs="Angsana New"/>
            <w:sz w:val="22"/>
            <w:szCs w:val="22"/>
            <w:lang w:eastAsia="en-US"/>
          </w:rPr>
          <w:delText xml:space="preserve">one </w:delText>
        </w:r>
      </w:del>
      <w:ins w:id="1391" w:author="Author" w:date="2020-07-07T12:29:00Z">
        <w:r w:rsidR="00EA3E7D">
          <w:rPr>
            <w:rFonts w:ascii="Angsana New" w:eastAsia="Angsana New" w:hAnsi="Angsana New" w:cs="Angsana New"/>
            <w:sz w:val="22"/>
            <w:szCs w:val="22"/>
            <w:lang w:eastAsia="en-US"/>
          </w:rPr>
          <w:t>1,</w:t>
        </w:r>
        <w:r w:rsidR="00EA3E7D"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when the number of sensor </w:t>
      </w:r>
      <w:ins w:id="1392" w:author="Author" w:date="2020-07-07T12:30:00Z">
        <w:r w:rsidR="00257663">
          <w:rPr>
            <w:rFonts w:ascii="Angsana New" w:eastAsia="Angsana New" w:hAnsi="Angsana New" w:cs="Angsana New"/>
            <w:sz w:val="22"/>
            <w:szCs w:val="22"/>
            <w:lang w:eastAsia="en-US"/>
          </w:rPr>
          <w:t>wa</w:t>
        </w:r>
      </w:ins>
      <w:del w:id="1393" w:author="Author" w:date="2020-07-07T12:30:00Z">
        <w:r w:rsidRPr="0006583B" w:rsidDel="00257663">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19, the highest accuracy of </w:t>
      </w:r>
      <w:commentRangeStart w:id="1394"/>
      <w:del w:id="1395" w:author="藤井 敦寛" w:date="2020-07-27T10:07:00Z">
        <w:r w:rsidRPr="0006583B" w:rsidDel="004E7A1E">
          <w:rPr>
            <w:rFonts w:ascii="Angsana New" w:eastAsia="Angsana New" w:hAnsi="Angsana New" w:cs="Angsana New"/>
            <w:sz w:val="22"/>
            <w:szCs w:val="22"/>
            <w:lang w:eastAsia="en-US"/>
          </w:rPr>
          <w:delText>19</w:delText>
        </w:r>
      </w:del>
      <w:ins w:id="1396" w:author="藤井 敦寛" w:date="2020-07-27T10:07:00Z">
        <w:r w:rsidR="004E7A1E">
          <w:rPr>
            <w:rFonts w:ascii="Angsana New" w:eastAsia="Angsana New" w:hAnsi="Angsana New" w:cs="Angsana New"/>
            <w:sz w:val="22"/>
            <w:szCs w:val="22"/>
            <w:lang w:eastAsia="en-US"/>
          </w:rPr>
          <w:t>20</w:t>
        </w:r>
      </w:ins>
      <w:commentRangeEnd w:id="1394"/>
      <w:ins w:id="1397" w:author="藤井 敦寛" w:date="2020-07-27T10:08:00Z">
        <w:r w:rsidR="004E7A1E">
          <w:rPr>
            <w:rStyle w:val="a4"/>
          </w:rPr>
          <w:commentReference w:id="1394"/>
        </w:r>
      </w:ins>
      <w:r w:rsidRPr="0006583B">
        <w:rPr>
          <w:rFonts w:ascii="Angsana New" w:eastAsia="Angsana New" w:hAnsi="Angsana New" w:cs="Angsana New"/>
          <w:sz w:val="22"/>
          <w:szCs w:val="22"/>
          <w:lang w:eastAsia="en-US"/>
        </w:rPr>
        <w:t xml:space="preserve"> combination is </w:t>
      </w:r>
      <w:del w:id="1398" w:author="Author" w:date="2020-07-07T12:29:00Z">
        <w:r w:rsidRPr="0006583B" w:rsidDel="003C094C">
          <w:rPr>
            <w:rFonts w:ascii="Angsana New" w:eastAsia="Angsana New" w:hAnsi="Angsana New" w:cs="Angsana New"/>
            <w:sz w:val="22"/>
            <w:szCs w:val="22"/>
            <w:lang w:eastAsia="en-US"/>
          </w:rPr>
          <w:delText xml:space="preserve">shown </w:delText>
        </w:r>
      </w:del>
      <w:ins w:id="1399" w:author="Author" w:date="2020-07-07T12:29:00Z">
        <w:r w:rsidR="003C094C">
          <w:rPr>
            <w:rFonts w:ascii="Angsana New" w:eastAsia="Angsana New" w:hAnsi="Angsana New" w:cs="Angsana New"/>
            <w:sz w:val="22"/>
            <w:szCs w:val="22"/>
            <w:lang w:eastAsia="en-US"/>
          </w:rPr>
          <w:t>presented</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the table. For one </w:t>
      </w:r>
      <w:del w:id="1400" w:author="Author" w:date="2020-07-07T12:30:00Z">
        <w:r w:rsidRPr="0006583B" w:rsidDel="003C094C">
          <w:rPr>
            <w:rFonts w:ascii="Angsana New" w:eastAsia="Angsana New" w:hAnsi="Angsana New" w:cs="Angsana New"/>
            <w:sz w:val="22"/>
            <w:szCs w:val="22"/>
            <w:lang w:eastAsia="en-US"/>
          </w:rPr>
          <w:delText xml:space="preserve">through </w:delText>
        </w:r>
      </w:del>
      <w:ins w:id="1401" w:author="Author" w:date="2020-07-07T12:30:00Z">
        <w:r w:rsidR="003C094C">
          <w:rPr>
            <w:rFonts w:ascii="Angsana New" w:eastAsia="Angsana New" w:hAnsi="Angsana New" w:cs="Angsana New"/>
            <w:sz w:val="22"/>
            <w:szCs w:val="22"/>
            <w:lang w:eastAsia="en-US"/>
          </w:rPr>
          <w:t>to</w:t>
        </w:r>
        <w:r w:rsidR="003C094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the regularization parameter of </w:t>
      </w:r>
      <w:ins w:id="1402" w:author="Author" w:date="2020-07-07T12:30:00Z">
        <w:r w:rsidR="00117F5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SVM </w:t>
      </w:r>
      <w:ins w:id="1403" w:author="Author" w:date="2020-07-07T12:30:00Z">
        <w:r w:rsidR="006C101F">
          <w:rPr>
            <w:rFonts w:ascii="Angsana New" w:eastAsia="Angsana New" w:hAnsi="Angsana New" w:cs="Angsana New"/>
            <w:sz w:val="22"/>
            <w:szCs w:val="22"/>
            <w:lang w:eastAsia="en-US"/>
          </w:rPr>
          <w:t>wa</w:t>
        </w:r>
      </w:ins>
      <w:del w:id="1404" w:author="Author" w:date="2020-07-07T12:30:00Z">
        <w:r w:rsidRPr="0006583B" w:rsidDel="006C101F">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set to </w:t>
      </w:r>
      <w:r w:rsidRPr="0006583B">
        <w:rPr>
          <w:rFonts w:ascii="Angsana New" w:eastAsia="Angsana New" w:hAnsi="Angsana New" w:cs="Angsana New"/>
          <w:b/>
          <w:bCs/>
          <w:i/>
          <w:iCs/>
          <w:sz w:val="22"/>
          <w:szCs w:val="22"/>
          <w:lang w:eastAsia="en-US"/>
        </w:rPr>
        <w:t xml:space="preserve">C = </w:t>
      </w:r>
      <w:r w:rsidRPr="0006583B">
        <w:rPr>
          <w:rFonts w:ascii="Angsana New" w:eastAsia="Angsana New" w:hAnsi="Angsana New" w:cs="Angsana New"/>
          <w:sz w:val="22"/>
          <w:szCs w:val="22"/>
          <w:lang w:eastAsia="en-US"/>
        </w:rPr>
        <w:t xml:space="preserve">1.0, and the sensor combination with the highest accuracy was recorded. Then, the best </w:t>
      </w:r>
      <w:r w:rsidRPr="0006583B">
        <w:rPr>
          <w:rFonts w:ascii="Angsana New" w:eastAsia="Angsana New" w:hAnsi="Angsana New" w:cs="Angsana New"/>
          <w:b/>
          <w:bCs/>
          <w:i/>
          <w:iCs/>
          <w:sz w:val="22"/>
          <w:szCs w:val="22"/>
          <w:lang w:eastAsia="en-US"/>
        </w:rPr>
        <w:t xml:space="preserve">C </w:t>
      </w:r>
      <w:r w:rsidRPr="0006583B">
        <w:rPr>
          <w:rFonts w:ascii="Angsana New" w:eastAsia="Angsana New" w:hAnsi="Angsana New" w:cs="Angsana New"/>
          <w:sz w:val="22"/>
          <w:szCs w:val="22"/>
          <w:lang w:eastAsia="en-US"/>
        </w:rPr>
        <w:t xml:space="preserve">was </w:t>
      </w:r>
      <w:del w:id="1405" w:author="Author" w:date="2020-07-07T12:30:00Z">
        <w:r w:rsidRPr="0006583B" w:rsidDel="005403E5">
          <w:rPr>
            <w:rFonts w:ascii="Angsana New" w:eastAsia="Angsana New" w:hAnsi="Angsana New" w:cs="Angsana New"/>
            <w:sz w:val="22"/>
            <w:szCs w:val="22"/>
            <w:lang w:eastAsia="en-US"/>
          </w:rPr>
          <w:delText xml:space="preserve">searched </w:delText>
        </w:r>
      </w:del>
      <w:ins w:id="1406" w:author="Author" w:date="2020-07-07T12:30:00Z">
        <w:r w:rsidR="005403E5">
          <w:rPr>
            <w:rFonts w:ascii="Angsana New" w:eastAsia="Angsana New" w:hAnsi="Angsana New" w:cs="Angsana New"/>
            <w:sz w:val="22"/>
            <w:szCs w:val="22"/>
            <w:lang w:eastAsia="en-US"/>
          </w:rPr>
          <w:t>determined</w:t>
        </w:r>
        <w:r w:rsidR="005403E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by grid search for the sensor combination, and the highest accuracy is </w:t>
      </w:r>
      <w:del w:id="1407" w:author="Author" w:date="2020-07-07T12:30:00Z">
        <w:r w:rsidRPr="0006583B" w:rsidDel="006B66E8">
          <w:rPr>
            <w:rFonts w:ascii="Angsana New" w:eastAsia="Angsana New" w:hAnsi="Angsana New" w:cs="Angsana New"/>
            <w:sz w:val="22"/>
            <w:szCs w:val="22"/>
            <w:lang w:eastAsia="en-US"/>
          </w:rPr>
          <w:delText xml:space="preserve">shown </w:delText>
        </w:r>
      </w:del>
      <w:ins w:id="1408" w:author="Author" w:date="2020-07-07T15:08:00Z">
        <w:r w:rsidR="00600FE1">
          <w:rPr>
            <w:rFonts w:ascii="Angsana New" w:eastAsia="Angsana New" w:hAnsi="Angsana New" w:cs="Angsana New"/>
            <w:sz w:val="22"/>
            <w:szCs w:val="22"/>
            <w:lang w:eastAsia="en-US"/>
          </w:rPr>
          <w:t>presented</w:t>
        </w:r>
      </w:ins>
      <w:ins w:id="1409" w:author="Author" w:date="2020-07-07T12:30:00Z">
        <w:r w:rsidR="006B66E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del w:id="1410" w:author="Author" w:date="2020-07-07T12:31:00Z">
        <w:r w:rsidRPr="0006583B" w:rsidDel="00105C0D">
          <w:rPr>
            <w:rFonts w:ascii="Angsana New" w:eastAsia="Angsana New" w:hAnsi="Angsana New" w:cs="Angsana New"/>
            <w:sz w:val="22"/>
            <w:szCs w:val="22"/>
            <w:lang w:eastAsia="en-US"/>
          </w:rPr>
          <w:delText xml:space="preserve">the </w:delText>
        </w:r>
      </w:del>
      <w:ins w:id="1411" w:author="Author" w:date="2020-07-07T12:31:00Z">
        <w:r w:rsidR="00105C0D">
          <w:rPr>
            <w:rFonts w:ascii="Angsana New" w:eastAsia="Angsana New" w:hAnsi="Angsana New" w:cs="Angsana New"/>
            <w:sz w:val="22"/>
            <w:szCs w:val="22"/>
            <w:lang w:eastAsia="en-US"/>
          </w:rPr>
          <w:t>T</w:t>
        </w:r>
      </w:ins>
      <w:del w:id="1412" w:author="Author" w:date="2020-07-07T12:31:00Z">
        <w:r w:rsidRPr="0006583B" w:rsidDel="00105C0D">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ables</w:t>
      </w:r>
      <w:ins w:id="1413" w:author="Author" w:date="2020-07-07T12:31:00Z">
        <w:r w:rsidR="00105C0D">
          <w:rPr>
            <w:rFonts w:ascii="Angsana New" w:eastAsia="Angsana New" w:hAnsi="Angsana New" w:cs="Angsana New"/>
            <w:sz w:val="22"/>
            <w:szCs w:val="22"/>
            <w:lang w:eastAsia="en-US"/>
          </w:rPr>
          <w:t xml:space="preserve"> 1 and 2</w:t>
        </w:r>
      </w:ins>
      <w:r w:rsidRPr="0006583B">
        <w:rPr>
          <w:rFonts w:ascii="Angsana New" w:eastAsia="Angsana New" w:hAnsi="Angsana New" w:cs="Angsana New"/>
          <w:sz w:val="22"/>
          <w:szCs w:val="22"/>
          <w:lang w:eastAsia="en-US"/>
        </w:rPr>
        <w:t>.</w:t>
      </w:r>
    </w:p>
    <w:p w14:paraId="630CA429" w14:textId="440F199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We </w:t>
      </w:r>
      <w:del w:id="1414" w:author="Author" w:date="2020-07-07T12:31:00Z">
        <w:r w:rsidRPr="0006583B" w:rsidDel="007C139F">
          <w:rPr>
            <w:rFonts w:ascii="Angsana New" w:eastAsia="Angsana New" w:hAnsi="Angsana New" w:cs="Angsana New"/>
            <w:sz w:val="22"/>
            <w:szCs w:val="22"/>
            <w:lang w:eastAsia="en-US"/>
          </w:rPr>
          <w:delText xml:space="preserve">found </w:delText>
        </w:r>
      </w:del>
      <w:ins w:id="1415" w:author="Author" w:date="2020-07-07T12:31:00Z">
        <w:r w:rsidR="007C139F">
          <w:rPr>
            <w:rFonts w:ascii="Angsana New" w:eastAsia="Angsana New" w:hAnsi="Angsana New" w:cs="Angsana New"/>
            <w:sz w:val="22"/>
            <w:szCs w:val="22"/>
            <w:lang w:eastAsia="en-US"/>
          </w:rPr>
          <w:t>determined</w:t>
        </w:r>
        <w:r w:rsidR="007C139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w:t>
      </w:r>
      <w:del w:id="1416" w:author="Author" w:date="2020-07-07T12:31:00Z">
        <w:r w:rsidRPr="0006583B" w:rsidDel="007C139F">
          <w:rPr>
            <w:rFonts w:ascii="Angsana New" w:eastAsia="Angsana New" w:hAnsi="Angsana New" w:cs="Angsana New"/>
            <w:sz w:val="22"/>
            <w:szCs w:val="22"/>
            <w:lang w:eastAsia="en-US"/>
          </w:rPr>
          <w:delText xml:space="preserve">all </w:delText>
        </w:r>
      </w:del>
      <w:ins w:id="1417" w:author="Author" w:date="2020-07-07T12:31:00Z">
        <w:r w:rsidR="007C139F">
          <w:rPr>
            <w:rFonts w:ascii="Angsana New" w:eastAsia="Angsana New" w:hAnsi="Angsana New" w:cs="Angsana New"/>
            <w:sz w:val="22"/>
            <w:szCs w:val="22"/>
            <w:lang w:eastAsia="en-US"/>
          </w:rPr>
          <w:t>the</w:t>
        </w:r>
        <w:r w:rsidR="007C139F" w:rsidRPr="0006583B">
          <w:rPr>
            <w:rFonts w:ascii="Angsana New" w:eastAsia="Angsana New" w:hAnsi="Angsana New" w:cs="Angsana New"/>
            <w:sz w:val="22"/>
            <w:szCs w:val="22"/>
            <w:lang w:eastAsia="en-US"/>
          </w:rPr>
          <w:t xml:space="preserve"> </w:t>
        </w:r>
      </w:ins>
      <w:del w:id="1418" w:author="Author" w:date="2020-07-07T12:31:00Z">
        <w:r w:rsidRPr="0006583B" w:rsidDel="007C139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accurac</w:t>
      </w:r>
      <w:ins w:id="1419" w:author="Author" w:date="2020-07-07T12:31:00Z">
        <w:r w:rsidR="007C139F">
          <w:rPr>
            <w:rFonts w:ascii="Angsana New" w:eastAsia="Angsana New" w:hAnsi="Angsana New" w:cs="Angsana New"/>
            <w:sz w:val="22"/>
            <w:szCs w:val="22"/>
            <w:lang w:eastAsia="en-US"/>
          </w:rPr>
          <w:t>y</w:t>
        </w:r>
      </w:ins>
      <w:del w:id="1420" w:author="Author" w:date="2020-07-07T12:31:00Z">
        <w:r w:rsidRPr="0006583B" w:rsidDel="007C139F">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w:t>
      </w:r>
      <w:ins w:id="1421" w:author="Author" w:date="2020-07-07T12:32:00Z">
        <w:r w:rsidR="006A2A1C">
          <w:rPr>
            <w:rFonts w:ascii="Angsana New" w:eastAsia="Angsana New" w:hAnsi="Angsana New" w:cs="Angsana New"/>
            <w:sz w:val="22"/>
            <w:szCs w:val="22"/>
            <w:lang w:eastAsia="en-US"/>
          </w:rPr>
          <w:t xml:space="preserve">was 1.000 </w:t>
        </w:r>
      </w:ins>
      <w:r w:rsidRPr="0006583B">
        <w:rPr>
          <w:rFonts w:ascii="Angsana New" w:eastAsia="Angsana New" w:hAnsi="Angsana New" w:cs="Angsana New"/>
          <w:sz w:val="22"/>
          <w:szCs w:val="22"/>
          <w:lang w:eastAsia="en-US"/>
        </w:rPr>
        <w:t xml:space="preserve">when </w:t>
      </w:r>
      <w:commentRangeStart w:id="1422"/>
      <w:ins w:id="1423" w:author="Author" w:date="2020-07-07T12:31:00Z">
        <w:r w:rsidR="00BB00DE">
          <w:rPr>
            <w:rFonts w:ascii="Angsana New" w:eastAsia="Angsana New" w:hAnsi="Angsana New" w:cs="Angsana New"/>
            <w:sz w:val="22"/>
            <w:szCs w:val="22"/>
            <w:lang w:eastAsia="en-US"/>
          </w:rPr>
          <w:t>3</w:t>
        </w:r>
      </w:ins>
      <w:ins w:id="1424" w:author="藤井 敦寛" w:date="2020-07-20T15:36:00Z">
        <w:r w:rsidR="00033738">
          <w:rPr>
            <w:rFonts w:ascii="Angsana New" w:eastAsia="Angsana New" w:hAnsi="Angsana New" w:cs="Angsana New"/>
            <w:sz w:val="22"/>
            <w:szCs w:val="22"/>
            <w:lang w:eastAsia="en-US"/>
          </w:rPr>
          <w:t>2</w:t>
        </w:r>
      </w:ins>
      <w:ins w:id="1425" w:author="Author" w:date="2020-07-07T12:32:00Z">
        <w:del w:id="1426" w:author="藤井 敦寛" w:date="2020-07-20T15:36:00Z">
          <w:r w:rsidR="00BB00DE" w:rsidDel="00033738">
            <w:rPr>
              <w:rFonts w:ascii="Angsana New" w:eastAsia="Angsana New" w:hAnsi="Angsana New" w:cs="Angsana New"/>
              <w:sz w:val="22"/>
              <w:szCs w:val="22"/>
              <w:lang w:eastAsia="en-US"/>
            </w:rPr>
            <w:delText>1</w:delText>
          </w:r>
        </w:del>
        <w:r w:rsidR="00BB00DE">
          <w:rPr>
            <w:rFonts w:ascii="Angsana New" w:eastAsia="Angsana New" w:hAnsi="Angsana New" w:cs="Angsana New"/>
            <w:sz w:val="22"/>
            <w:szCs w:val="22"/>
            <w:lang w:eastAsia="en-US"/>
          </w:rPr>
          <w:t xml:space="preserve"> and </w:t>
        </w:r>
      </w:ins>
      <w:r w:rsidRPr="0006583B">
        <w:rPr>
          <w:rFonts w:ascii="Angsana New" w:eastAsia="Angsana New" w:hAnsi="Angsana New" w:cs="Angsana New"/>
          <w:sz w:val="22"/>
          <w:szCs w:val="22"/>
          <w:lang w:eastAsia="en-US"/>
        </w:rPr>
        <w:t>3</w:t>
      </w:r>
      <w:ins w:id="1427" w:author="藤井 敦寛" w:date="2020-07-20T15:36:00Z">
        <w:r w:rsidR="00033738">
          <w:rPr>
            <w:rFonts w:ascii="Angsana New" w:eastAsia="Angsana New" w:hAnsi="Angsana New" w:cs="Angsana New"/>
            <w:sz w:val="22"/>
            <w:szCs w:val="22"/>
            <w:lang w:eastAsia="en-US"/>
          </w:rPr>
          <w:t>1</w:t>
        </w:r>
      </w:ins>
      <w:del w:id="1428" w:author="藤井 敦寛" w:date="2020-07-20T15:36:00Z">
        <w:r w:rsidRPr="0006583B" w:rsidDel="00033738">
          <w:rPr>
            <w:rFonts w:ascii="Angsana New" w:eastAsia="Angsana New" w:hAnsi="Angsana New" w:cs="Angsana New"/>
            <w:sz w:val="22"/>
            <w:szCs w:val="22"/>
            <w:lang w:eastAsia="en-US"/>
          </w:rPr>
          <w:delText>2</w:delText>
        </w:r>
      </w:del>
      <w:commentRangeEnd w:id="1422"/>
      <w:r w:rsidR="00FA044E">
        <w:rPr>
          <w:rStyle w:val="a4"/>
        </w:rPr>
        <w:commentReference w:id="1422"/>
      </w:r>
      <w:r w:rsidRPr="0006583B">
        <w:rPr>
          <w:rFonts w:ascii="Angsana New" w:eastAsia="Angsana New" w:hAnsi="Angsana New" w:cs="Angsana New"/>
          <w:sz w:val="22"/>
          <w:szCs w:val="22"/>
          <w:lang w:eastAsia="en-US"/>
        </w:rPr>
        <w:t xml:space="preserve"> </w:t>
      </w:r>
      <w:del w:id="1429" w:author="Author" w:date="2020-07-07T12:32:00Z">
        <w:r w:rsidRPr="0006583B" w:rsidDel="00BB00DE">
          <w:rPr>
            <w:rFonts w:ascii="Angsana New" w:eastAsia="Angsana New" w:hAnsi="Angsana New" w:cs="Angsana New"/>
            <w:sz w:val="22"/>
            <w:szCs w:val="22"/>
            <w:lang w:eastAsia="en-US"/>
          </w:rPr>
          <w:delText xml:space="preserve">and 31 </w:delText>
        </w:r>
      </w:del>
      <w:r w:rsidRPr="0006583B">
        <w:rPr>
          <w:rFonts w:ascii="Angsana New" w:eastAsia="Angsana New" w:hAnsi="Angsana New" w:cs="Angsana New"/>
          <w:sz w:val="22"/>
          <w:szCs w:val="22"/>
          <w:lang w:eastAsia="en-US"/>
        </w:rPr>
        <w:t>sensors</w:t>
      </w:r>
      <w:ins w:id="1430" w:author="Author" w:date="2020-07-07T12:32:00Z">
        <w:r w:rsidR="00C5113B">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 </w:t>
      </w:r>
      <w:ins w:id="1431" w:author="Author" w:date="2020-07-07T12:32:00Z">
        <w:r w:rsidR="000B7B7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w:t>
      </w:r>
      <w:del w:id="1432" w:author="Author" w:date="2020-07-07T12:32:00Z">
        <w:r w:rsidRPr="0006583B" w:rsidDel="00126DCF">
          <w:rPr>
            <w:rFonts w:ascii="Angsana New" w:eastAsia="Angsana New" w:hAnsi="Angsana New" w:cs="Angsana New"/>
            <w:sz w:val="22"/>
            <w:szCs w:val="22"/>
            <w:lang w:eastAsia="en-US"/>
          </w:rPr>
          <w:delText xml:space="preserve">are used </w:delText>
        </w:r>
      </w:del>
      <w:r w:rsidRPr="0006583B">
        <w:rPr>
          <w:rFonts w:ascii="Angsana New" w:eastAsia="Angsana New" w:hAnsi="Angsana New" w:cs="Angsana New"/>
          <w:sz w:val="22"/>
          <w:szCs w:val="22"/>
          <w:lang w:eastAsia="en-US"/>
        </w:rPr>
        <w:t xml:space="preserve">and </w:t>
      </w:r>
      <w:ins w:id="1433" w:author="藤井 敦寛" w:date="2020-07-20T15:36:00Z">
        <w:r w:rsidR="00033738">
          <w:rPr>
            <w:rFonts w:ascii="Angsana New" w:eastAsia="Angsana New" w:hAnsi="Angsana New" w:cs="Angsana New"/>
            <w:sz w:val="22"/>
            <w:szCs w:val="22"/>
            <w:lang w:eastAsia="en-US"/>
          </w:rPr>
          <w:t>20</w:t>
        </w:r>
      </w:ins>
      <w:commentRangeStart w:id="1434"/>
      <w:ins w:id="1435" w:author="Author" w:date="2020-07-07T12:32:00Z">
        <w:del w:id="1436" w:author="藤井 敦寛" w:date="2020-07-20T15:36:00Z">
          <w:r w:rsidR="00126DCF" w:rsidDel="00033738">
            <w:rPr>
              <w:rFonts w:ascii="Angsana New" w:eastAsia="Angsana New" w:hAnsi="Angsana New" w:cs="Angsana New"/>
              <w:sz w:val="22"/>
              <w:szCs w:val="22"/>
              <w:lang w:eastAsia="en-US"/>
            </w:rPr>
            <w:delText>19</w:delText>
          </w:r>
        </w:del>
        <w:r w:rsidR="00126DCF">
          <w:rPr>
            <w:rFonts w:ascii="Angsana New" w:eastAsia="Angsana New" w:hAnsi="Angsana New" w:cs="Angsana New"/>
            <w:sz w:val="22"/>
            <w:szCs w:val="22"/>
            <w:lang w:eastAsia="en-US"/>
          </w:rPr>
          <w:t xml:space="preserve"> and </w:t>
        </w:r>
      </w:ins>
      <w:ins w:id="1437" w:author="藤井 敦寛" w:date="2020-07-20T15:36:00Z">
        <w:r w:rsidR="00033738">
          <w:rPr>
            <w:rFonts w:ascii="Angsana New" w:eastAsia="Angsana New" w:hAnsi="Angsana New" w:cs="Angsana New"/>
            <w:sz w:val="22"/>
            <w:szCs w:val="22"/>
            <w:lang w:eastAsia="en-US"/>
          </w:rPr>
          <w:t>19</w:t>
        </w:r>
      </w:ins>
      <w:del w:id="1438" w:author="藤井 敦寛" w:date="2020-07-20T15:36:00Z">
        <w:r w:rsidRPr="0006583B" w:rsidDel="00033738">
          <w:rPr>
            <w:rFonts w:ascii="Angsana New" w:eastAsia="Angsana New" w:hAnsi="Angsana New" w:cs="Angsana New"/>
            <w:sz w:val="22"/>
            <w:szCs w:val="22"/>
            <w:lang w:eastAsia="en-US"/>
          </w:rPr>
          <w:delText>20</w:delText>
        </w:r>
      </w:del>
      <w:commentRangeEnd w:id="1434"/>
      <w:r w:rsidR="00FA044E">
        <w:rPr>
          <w:rStyle w:val="a4"/>
        </w:rPr>
        <w:commentReference w:id="1434"/>
      </w:r>
      <w:r w:rsidRPr="0006583B">
        <w:rPr>
          <w:rFonts w:ascii="Angsana New" w:eastAsia="Angsana New" w:hAnsi="Angsana New" w:cs="Angsana New"/>
          <w:sz w:val="22"/>
          <w:szCs w:val="22"/>
          <w:lang w:eastAsia="en-US"/>
        </w:rPr>
        <w:t xml:space="preserve"> </w:t>
      </w:r>
      <w:del w:id="1439" w:author="Author" w:date="2020-07-07T12:32:00Z">
        <w:r w:rsidRPr="0006583B" w:rsidDel="00126DCF">
          <w:rPr>
            <w:rFonts w:ascii="Angsana New" w:eastAsia="Angsana New" w:hAnsi="Angsana New" w:cs="Angsana New"/>
            <w:sz w:val="22"/>
            <w:szCs w:val="22"/>
            <w:lang w:eastAsia="en-US"/>
          </w:rPr>
          <w:delText xml:space="preserve">and 19 </w:delText>
        </w:r>
      </w:del>
      <w:r w:rsidRPr="0006583B">
        <w:rPr>
          <w:rFonts w:ascii="Angsana New" w:eastAsia="Angsana New" w:hAnsi="Angsana New" w:cs="Angsana New"/>
          <w:sz w:val="22"/>
          <w:szCs w:val="22"/>
          <w:lang w:eastAsia="en-US"/>
        </w:rPr>
        <w:t>sensors</w:t>
      </w:r>
      <w:ins w:id="1440" w:author="Author" w:date="2020-07-07T12:32:00Z">
        <w:r w:rsidR="00126DCF">
          <w:rPr>
            <w:rFonts w:ascii="Angsana New" w:eastAsia="Angsana New" w:hAnsi="Angsana New" w:cs="Angsana New"/>
            <w:sz w:val="22"/>
            <w:szCs w:val="22"/>
            <w:lang w:eastAsia="en-US"/>
          </w:rPr>
          <w:t xml:space="preserve"> were used</w:t>
        </w:r>
      </w:ins>
      <w:r w:rsidRPr="0006583B">
        <w:rPr>
          <w:rFonts w:ascii="Angsana New" w:eastAsia="Angsana New" w:hAnsi="Angsana New" w:cs="Angsana New"/>
          <w:sz w:val="22"/>
          <w:szCs w:val="22"/>
          <w:lang w:eastAsia="en-US"/>
        </w:rPr>
        <w:t xml:space="preserve"> for</w:t>
      </w:r>
      <w:ins w:id="1441" w:author="Author" w:date="2020-07-07T12:32:00Z">
        <w:r w:rsidR="00126DCF">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half helmet</w:t>
      </w:r>
      <w:del w:id="1442" w:author="Author" w:date="2020-07-07T12:32:00Z">
        <w:r w:rsidRPr="0006583B" w:rsidDel="00197479">
          <w:rPr>
            <w:rFonts w:ascii="Angsana New" w:eastAsia="Angsana New" w:hAnsi="Angsana New" w:cs="Angsana New"/>
            <w:sz w:val="22"/>
            <w:szCs w:val="22"/>
            <w:lang w:eastAsia="en-US"/>
          </w:rPr>
          <w:delText xml:space="preserve"> are used were all 1.000</w:delText>
        </w:r>
      </w:del>
      <w:r w:rsidRPr="0006583B">
        <w:rPr>
          <w:rFonts w:ascii="Angsana New" w:eastAsia="Angsana New" w:hAnsi="Angsana New" w:cs="Angsana New"/>
          <w:sz w:val="22"/>
          <w:szCs w:val="22"/>
          <w:lang w:eastAsia="en-US"/>
        </w:rPr>
        <w:t>. Therefore, we measured the accuracy from one sensor until the accuracy reache</w:t>
      </w:r>
      <w:ins w:id="1443" w:author="Author" w:date="2020-07-07T12:32:00Z">
        <w:r w:rsidR="00726583">
          <w:rPr>
            <w:rFonts w:ascii="Angsana New" w:eastAsia="Angsana New" w:hAnsi="Angsana New" w:cs="Angsana New"/>
            <w:sz w:val="22"/>
            <w:szCs w:val="22"/>
            <w:lang w:eastAsia="en-US"/>
          </w:rPr>
          <w:t>d</w:t>
        </w:r>
      </w:ins>
      <w:del w:id="1444" w:author="Author" w:date="2020-07-07T12:32:00Z">
        <w:r w:rsidRPr="0006583B" w:rsidDel="0072658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445" w:author="Author" w:date="2020-07-07T12:32:00Z">
        <w:r w:rsidRPr="0006583B" w:rsidDel="004A1047">
          <w:rPr>
            <w:rFonts w:ascii="Angsana New" w:eastAsia="Angsana New" w:hAnsi="Angsana New" w:cs="Angsana New"/>
            <w:sz w:val="22"/>
            <w:szCs w:val="22"/>
            <w:lang w:eastAsia="en-US"/>
          </w:rPr>
          <w:delText xml:space="preserve">to </w:delText>
        </w:r>
      </w:del>
      <w:r w:rsidRPr="0006583B">
        <w:rPr>
          <w:rFonts w:ascii="Angsana New" w:eastAsia="Angsana New" w:hAnsi="Angsana New" w:cs="Angsana New"/>
          <w:sz w:val="22"/>
          <w:szCs w:val="22"/>
          <w:lang w:eastAsia="en-US"/>
        </w:rPr>
        <w:t xml:space="preserve">1.000 and skipped the measurement of </w:t>
      </w:r>
      <w:ins w:id="1446" w:author="Author" w:date="2020-07-07T12:32:00Z">
        <w:r w:rsidR="00C267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accurac</w:t>
      </w:r>
      <w:ins w:id="1447" w:author="Author" w:date="2020-07-07T12:32:00Z">
        <w:r w:rsidR="006F627B">
          <w:rPr>
            <w:rFonts w:ascii="Angsana New" w:eastAsia="Angsana New" w:hAnsi="Angsana New" w:cs="Angsana New"/>
            <w:sz w:val="22"/>
            <w:szCs w:val="22"/>
            <w:lang w:eastAsia="en-US"/>
          </w:rPr>
          <w:t>y</w:t>
        </w:r>
      </w:ins>
      <w:del w:id="1448" w:author="Author" w:date="2020-07-07T12:32:00Z">
        <w:r w:rsidRPr="0006583B" w:rsidDel="006F627B">
          <w:rPr>
            <w:rFonts w:ascii="Angsana New" w:eastAsia="Angsana New" w:hAnsi="Angsana New" w:cs="Angsana New"/>
            <w:sz w:val="22"/>
            <w:szCs w:val="22"/>
            <w:lang w:eastAsia="en-US"/>
          </w:rPr>
          <w:delText>ies</w:delText>
        </w:r>
      </w:del>
      <w:r w:rsidRPr="0006583B">
        <w:rPr>
          <w:rFonts w:ascii="Angsana New" w:eastAsia="Angsana New" w:hAnsi="Angsana New" w:cs="Angsana New"/>
          <w:sz w:val="22"/>
          <w:szCs w:val="22"/>
          <w:lang w:eastAsia="en-US"/>
        </w:rPr>
        <w:t xml:space="preserve"> for </w:t>
      </w:r>
      <w:del w:id="1449" w:author="Author" w:date="2020-07-07T12:32:00Z">
        <w:r w:rsidRPr="0006583B" w:rsidDel="00030137">
          <w:rPr>
            <w:rFonts w:ascii="Angsana New" w:eastAsia="Angsana New" w:hAnsi="Angsana New" w:cs="Angsana New"/>
            <w:sz w:val="22"/>
            <w:szCs w:val="22"/>
            <w:lang w:eastAsia="en-US"/>
          </w:rPr>
          <w:delText xml:space="preserve">more </w:delText>
        </w:r>
      </w:del>
      <w:ins w:id="1450" w:author="Author" w:date="2020-07-07T12:32:00Z">
        <w:r w:rsidR="00030137">
          <w:rPr>
            <w:rFonts w:ascii="Angsana New" w:eastAsia="Angsana New" w:hAnsi="Angsana New" w:cs="Angsana New"/>
            <w:sz w:val="22"/>
            <w:szCs w:val="22"/>
            <w:lang w:eastAsia="en-US"/>
          </w:rPr>
          <w:t>additional</w:t>
        </w:r>
        <w:r w:rsidR="0003013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sensors.</w:t>
      </w:r>
    </w:p>
    <w:p w14:paraId="770293B4" w14:textId="0E813E2C"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451" w:author="Author" w:date="2020-07-07T12:32:00Z">
        <w:r w:rsidR="00B209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nine subjects were identified with 100% accuracy when </w:t>
      </w:r>
      <w:del w:id="1452" w:author="Author" w:date="2020-07-07T15:09:00Z">
        <w:r w:rsidRPr="0006583B" w:rsidDel="00636E17">
          <w:rPr>
            <w:rFonts w:ascii="Angsana New" w:eastAsia="Angsana New" w:hAnsi="Angsana New" w:cs="Angsana New"/>
            <w:sz w:val="22"/>
            <w:szCs w:val="22"/>
            <w:lang w:eastAsia="en-US"/>
          </w:rPr>
          <w:delText xml:space="preserve">the </w:delText>
        </w:r>
      </w:del>
      <w:del w:id="1453" w:author="Author" w:date="2020-07-07T12:34:00Z">
        <w:r w:rsidRPr="0006583B" w:rsidDel="006643CC">
          <w:rPr>
            <w:rFonts w:ascii="Angsana New" w:eastAsia="Angsana New" w:hAnsi="Angsana New" w:cs="Angsana New"/>
            <w:sz w:val="22"/>
            <w:szCs w:val="22"/>
            <w:lang w:eastAsia="en-US"/>
          </w:rPr>
          <w:delText>number of</w:delText>
        </w:r>
      </w:del>
      <w:ins w:id="1454" w:author="Author" w:date="2020-07-07T12:34:00Z">
        <w:r w:rsidR="006643CC">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455" w:author="Author" w:date="2020-07-07T15:09:00Z">
        <w:r w:rsidR="00636E17">
          <w:rPr>
            <w:rFonts w:ascii="Angsana New" w:eastAsia="Angsana New" w:hAnsi="Angsana New" w:cs="Angsana New"/>
            <w:sz w:val="22"/>
            <w:szCs w:val="22"/>
            <w:lang w:eastAsia="en-US"/>
          </w:rPr>
          <w:t xml:space="preserve"> were used</w:t>
        </w:r>
      </w:ins>
      <w:del w:id="1456" w:author="Author" w:date="2020-07-07T12:34:00Z">
        <w:r w:rsidRPr="0006583B" w:rsidDel="006643CC">
          <w:rPr>
            <w:rFonts w:ascii="Angsana New" w:eastAsia="Angsana New" w:hAnsi="Angsana New" w:cs="Angsana New"/>
            <w:sz w:val="22"/>
            <w:szCs w:val="22"/>
            <w:lang w:eastAsia="en-US"/>
          </w:rPr>
          <w:delText xml:space="preserve"> was five</w:delText>
        </w:r>
      </w:del>
      <w:r w:rsidRPr="0006583B">
        <w:rPr>
          <w:rFonts w:ascii="Angsana New" w:eastAsia="Angsana New" w:hAnsi="Angsana New" w:cs="Angsana New"/>
          <w:sz w:val="22"/>
          <w:szCs w:val="22"/>
          <w:lang w:eastAsia="en-US"/>
        </w:rPr>
        <w:t xml:space="preserve">. The accuracy was 99.4% </w:t>
      </w:r>
      <w:del w:id="1457" w:author="Author" w:date="2020-07-07T15:10:00Z">
        <w:r w:rsidRPr="0006583B" w:rsidDel="001602A5">
          <w:rPr>
            <w:rFonts w:ascii="Angsana New" w:eastAsia="Angsana New" w:hAnsi="Angsana New" w:cs="Angsana New"/>
            <w:sz w:val="22"/>
            <w:szCs w:val="22"/>
            <w:lang w:eastAsia="en-US"/>
          </w:rPr>
          <w:delText xml:space="preserve">with </w:delText>
        </w:r>
      </w:del>
      <w:ins w:id="1458"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97.2% </w:t>
      </w:r>
      <w:del w:id="1459" w:author="Author" w:date="2020-07-07T15:10:00Z">
        <w:r w:rsidRPr="0006583B" w:rsidDel="001602A5">
          <w:rPr>
            <w:rFonts w:ascii="Angsana New" w:eastAsia="Angsana New" w:hAnsi="Angsana New" w:cs="Angsana New"/>
            <w:sz w:val="22"/>
            <w:szCs w:val="22"/>
            <w:lang w:eastAsia="en-US"/>
          </w:rPr>
          <w:delText xml:space="preserve">with </w:delText>
        </w:r>
      </w:del>
      <w:ins w:id="1460"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92.2% </w:t>
      </w:r>
      <w:del w:id="1461" w:author="Author" w:date="2020-07-07T15:10:00Z">
        <w:r w:rsidRPr="0006583B" w:rsidDel="001602A5">
          <w:rPr>
            <w:rFonts w:ascii="Angsana New" w:eastAsia="Angsana New" w:hAnsi="Angsana New" w:cs="Angsana New"/>
            <w:sz w:val="22"/>
            <w:szCs w:val="22"/>
            <w:lang w:eastAsia="en-US"/>
          </w:rPr>
          <w:delText xml:space="preserve">with </w:delText>
        </w:r>
      </w:del>
      <w:ins w:id="1462" w:author="Author" w:date="2020-07-07T15:10:00Z">
        <w:r w:rsidR="001602A5">
          <w:rPr>
            <w:rFonts w:ascii="Angsana New" w:eastAsia="Angsana New" w:hAnsi="Angsana New" w:cs="Angsana New"/>
            <w:sz w:val="22"/>
            <w:szCs w:val="22"/>
            <w:lang w:eastAsia="en-US"/>
          </w:rPr>
          <w:t>using</w:t>
        </w:r>
        <w:r w:rsidR="001602A5"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two sensors. However, the accuracy</w:t>
      </w:r>
      <w:ins w:id="1463" w:author="Author" w:date="2020-07-07T15:10:00Z">
        <w:r w:rsidR="001602A5">
          <w:rPr>
            <w:rFonts w:ascii="Angsana New" w:eastAsia="Angsana New" w:hAnsi="Angsana New" w:cs="Angsana New"/>
            <w:sz w:val="22"/>
            <w:szCs w:val="22"/>
            <w:lang w:eastAsia="en-US"/>
          </w:rPr>
          <w:t xml:space="preserve"> </w:t>
        </w:r>
      </w:ins>
      <w:del w:id="1464" w:author="Author" w:date="2020-07-07T15:11:00Z">
        <w:r w:rsidRPr="0006583B" w:rsidDel="00C62EC5">
          <w:rPr>
            <w:rFonts w:ascii="Angsana New" w:eastAsia="Angsana New" w:hAnsi="Angsana New" w:cs="Angsana New"/>
            <w:sz w:val="22"/>
            <w:szCs w:val="22"/>
            <w:lang w:eastAsia="en-US"/>
          </w:rPr>
          <w:delText xml:space="preserve"> </w:delText>
        </w:r>
      </w:del>
      <w:ins w:id="1465" w:author="Author" w:date="2020-07-07T12:33:00Z">
        <w:r w:rsidR="000F1267" w:rsidRPr="0006583B">
          <w:rPr>
            <w:rFonts w:ascii="Angsana New" w:eastAsia="Angsana New" w:hAnsi="Angsana New" w:cs="Angsana New"/>
            <w:sz w:val="22"/>
            <w:szCs w:val="22"/>
            <w:lang w:eastAsia="en-US"/>
          </w:rPr>
          <w:t xml:space="preserve">significantly </w:t>
        </w:r>
      </w:ins>
      <w:del w:id="1466" w:author="Author" w:date="2020-07-07T12:33:00Z">
        <w:r w:rsidRPr="0006583B" w:rsidDel="00C00E2C">
          <w:rPr>
            <w:rFonts w:ascii="Angsana New" w:eastAsia="Angsana New" w:hAnsi="Angsana New" w:cs="Angsana New"/>
            <w:sz w:val="22"/>
            <w:szCs w:val="22"/>
            <w:lang w:eastAsia="en-US"/>
          </w:rPr>
          <w:delText xml:space="preserve">dropped </w:delText>
        </w:r>
      </w:del>
      <w:ins w:id="1467" w:author="Author" w:date="2020-07-07T12:33:00Z">
        <w:r w:rsidR="00C00E2C">
          <w:rPr>
            <w:rFonts w:ascii="Angsana New" w:eastAsia="Angsana New" w:hAnsi="Angsana New" w:cs="Angsana New"/>
            <w:sz w:val="22"/>
            <w:szCs w:val="22"/>
            <w:lang w:eastAsia="en-US"/>
          </w:rPr>
          <w:t>decreased</w:t>
        </w:r>
        <w:r w:rsidR="00C00E2C" w:rsidRPr="0006583B">
          <w:rPr>
            <w:rFonts w:ascii="Angsana New" w:eastAsia="Angsana New" w:hAnsi="Angsana New" w:cs="Angsana New"/>
            <w:sz w:val="22"/>
            <w:szCs w:val="22"/>
            <w:lang w:eastAsia="en-US"/>
          </w:rPr>
          <w:t xml:space="preserve"> </w:t>
        </w:r>
      </w:ins>
      <w:del w:id="1468" w:author="Author" w:date="2020-07-07T12:33:00Z">
        <w:r w:rsidRPr="0006583B" w:rsidDel="000F1267">
          <w:rPr>
            <w:rFonts w:ascii="Angsana New" w:eastAsia="Angsana New" w:hAnsi="Angsana New" w:cs="Angsana New"/>
            <w:sz w:val="22"/>
            <w:szCs w:val="22"/>
            <w:lang w:eastAsia="en-US"/>
          </w:rPr>
          <w:delText xml:space="preserve">significantly </w:delText>
        </w:r>
      </w:del>
      <w:r w:rsidRPr="0006583B">
        <w:rPr>
          <w:rFonts w:ascii="Angsana New" w:eastAsia="Angsana New" w:hAnsi="Angsana New" w:cs="Angsana New"/>
          <w:sz w:val="22"/>
          <w:szCs w:val="22"/>
          <w:lang w:eastAsia="en-US"/>
        </w:rPr>
        <w:t xml:space="preserve">to 61.7% </w:t>
      </w:r>
      <w:del w:id="1469" w:author="Author" w:date="2020-07-07T12:34:00Z">
        <w:r w:rsidRPr="0006583B" w:rsidDel="00273050">
          <w:rPr>
            <w:rFonts w:ascii="Angsana New" w:eastAsia="Angsana New" w:hAnsi="Angsana New" w:cs="Angsana New"/>
            <w:sz w:val="22"/>
            <w:szCs w:val="22"/>
            <w:lang w:eastAsia="en-US"/>
          </w:rPr>
          <w:delText>when the number of</w:delText>
        </w:r>
      </w:del>
      <w:ins w:id="1470" w:author="Author" w:date="2020-07-07T15:10:00Z">
        <w:r w:rsidR="00C62EC5">
          <w:rPr>
            <w:rFonts w:ascii="Angsana New" w:eastAsia="Angsana New" w:hAnsi="Angsana New" w:cs="Angsana New"/>
            <w:sz w:val="22"/>
            <w:szCs w:val="22"/>
            <w:lang w:eastAsia="en-US"/>
          </w:rPr>
          <w:t>using</w:t>
        </w:r>
      </w:ins>
      <w:ins w:id="1471" w:author="Author" w:date="2020-07-07T12:34:00Z">
        <w:r w:rsidR="00273050">
          <w:rPr>
            <w:rFonts w:ascii="Angsana New" w:eastAsia="Angsana New" w:hAnsi="Angsana New" w:cs="Angsana New"/>
            <w:sz w:val="22"/>
            <w:szCs w:val="22"/>
            <w:lang w:eastAsia="en-US"/>
          </w:rPr>
          <w:t xml:space="preserve"> one</w:t>
        </w:r>
      </w:ins>
      <w:r w:rsidRPr="0006583B">
        <w:rPr>
          <w:rFonts w:ascii="Angsana New" w:eastAsia="Angsana New" w:hAnsi="Angsana New" w:cs="Angsana New"/>
          <w:sz w:val="22"/>
          <w:szCs w:val="22"/>
          <w:lang w:eastAsia="en-US"/>
        </w:rPr>
        <w:t xml:space="preserve"> sensor</w:t>
      </w:r>
      <w:del w:id="1472" w:author="Author" w:date="2020-07-07T12:34:00Z">
        <w:r w:rsidRPr="0006583B" w:rsidDel="00EE344A">
          <w:rPr>
            <w:rFonts w:ascii="Angsana New" w:eastAsia="Angsana New" w:hAnsi="Angsana New" w:cs="Angsana New"/>
            <w:sz w:val="22"/>
            <w:szCs w:val="22"/>
            <w:lang w:eastAsia="en-US"/>
          </w:rPr>
          <w:delText>s</w:delText>
        </w:r>
        <w:r w:rsidRPr="0006583B" w:rsidDel="00273050">
          <w:rPr>
            <w:rFonts w:ascii="Angsana New" w:eastAsia="Angsana New" w:hAnsi="Angsana New" w:cs="Angsana New"/>
            <w:sz w:val="22"/>
            <w:szCs w:val="22"/>
            <w:lang w:eastAsia="en-US"/>
          </w:rPr>
          <w:delText xml:space="preserve"> was one</w:delText>
        </w:r>
      </w:del>
      <w:r w:rsidRPr="0006583B">
        <w:rPr>
          <w:rFonts w:ascii="Angsana New" w:eastAsia="Angsana New" w:hAnsi="Angsana New" w:cs="Angsana New"/>
          <w:sz w:val="22"/>
          <w:szCs w:val="22"/>
          <w:lang w:eastAsia="en-US"/>
        </w:rPr>
        <w:t>.</w:t>
      </w:r>
    </w:p>
    <w:p w14:paraId="38E9664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6D05EF22" w14:textId="401FC66D" w:rsidR="00DA7CAC" w:rsidRPr="0006583B" w:rsidRDefault="00DA7CAC">
      <w:pPr>
        <w:rPr>
          <w:rFonts w:ascii="Angsana New" w:eastAsia="Angsana New" w:hAnsi="Angsana New" w:cs="Angsana New"/>
          <w:sz w:val="22"/>
          <w:szCs w:val="22"/>
        </w:rPr>
      </w:pPr>
      <w:bookmarkStart w:id="1473" w:name="bookmark14"/>
      <w:r w:rsidRPr="0006583B">
        <w:rPr>
          <w:rFonts w:ascii="Angsana New" w:eastAsia="Angsana New" w:hAnsi="Angsana New" w:cs="Angsana New"/>
          <w:b/>
          <w:bCs/>
          <w:sz w:val="22"/>
          <w:szCs w:val="22"/>
          <w:lang w:eastAsia="en-US"/>
        </w:rPr>
        <w:lastRenderedPageBreak/>
        <w:t>T</w:t>
      </w:r>
      <w:bookmarkEnd w:id="1473"/>
      <w:r w:rsidRPr="0006583B">
        <w:rPr>
          <w:rFonts w:ascii="Angsana New" w:eastAsia="Angsana New" w:hAnsi="Angsana New" w:cs="Angsana New"/>
          <w:b/>
          <w:bCs/>
          <w:sz w:val="22"/>
          <w:szCs w:val="22"/>
          <w:lang w:eastAsia="en-US"/>
        </w:rPr>
        <w:t>able 1: Identification ac</w:t>
      </w:r>
      <w:r w:rsidRPr="0006583B">
        <w:rPr>
          <w:rFonts w:ascii="Angsana New" w:eastAsia="Angsana New" w:hAnsi="Angsana New" w:cs="Angsana New"/>
          <w:b/>
          <w:bCs/>
          <w:sz w:val="22"/>
          <w:szCs w:val="22"/>
          <w:lang w:eastAsia="en-US"/>
        </w:rPr>
        <w:softHyphen/>
        <w:t>curacy with a full-face hel</w:t>
      </w:r>
      <w:r w:rsidRPr="0006583B">
        <w:rPr>
          <w:rFonts w:ascii="Angsana New" w:eastAsia="Angsana New" w:hAnsi="Angsana New" w:cs="Angsana New"/>
          <w:b/>
          <w:bCs/>
          <w:sz w:val="22"/>
          <w:szCs w:val="22"/>
          <w:lang w:eastAsia="en-US"/>
        </w:rPr>
        <w:softHyphen/>
        <w:t>met</w:t>
      </w:r>
      <w:ins w:id="1474" w:author="Author" w:date="2020-07-07T12:33:00Z">
        <w:r w:rsidR="00C34C93">
          <w:rPr>
            <w:rFonts w:ascii="Angsana New" w:eastAsia="Angsana New" w:hAnsi="Angsana New" w:cs="Angsana New"/>
            <w:b/>
            <w:bCs/>
            <w:sz w:val="22"/>
            <w:szCs w:val="22"/>
            <w:lang w:eastAsia="en-US"/>
          </w:rPr>
          <w:t>, where</w:t>
        </w:r>
      </w:ins>
      <w:del w:id="1475" w:author="Author" w:date="2020-07-07T12:33:00Z">
        <w:r w:rsidRPr="0006583B" w:rsidDel="00C34C93">
          <w:rPr>
            <w:rFonts w:ascii="Angsana New" w:eastAsia="Angsana New" w:hAnsi="Angsana New" w:cs="Angsana New"/>
            <w:b/>
            <w:bCs/>
            <w:sz w:val="22"/>
            <w:szCs w:val="22"/>
            <w:lang w:eastAsia="en-US"/>
          </w:rPr>
          <w:delText>;</w:delText>
        </w:r>
      </w:del>
      <w:ins w:id="1476" w:author="Author" w:date="2020-07-07T12:33:00Z">
        <w:r w:rsidR="00644F4B">
          <w:rPr>
            <w:rFonts w:ascii="Angsana New" w:eastAsia="Angsana New" w:hAnsi="Angsana New" w:cs="Angsana New"/>
            <w:b/>
            <w:bCs/>
            <w:sz w:val="22"/>
            <w:szCs w:val="22"/>
            <w:lang w:eastAsia="en-US"/>
          </w:rPr>
          <w:t xml:space="preserve"> the</w:t>
        </w:r>
      </w:ins>
      <w:r w:rsidRPr="0006583B">
        <w:rPr>
          <w:rFonts w:ascii="Angsana New" w:eastAsia="Angsana New" w:hAnsi="Angsana New" w:cs="Angsana New"/>
          <w:b/>
          <w:bCs/>
          <w:sz w:val="22"/>
          <w:szCs w:val="22"/>
          <w:lang w:eastAsia="en-US"/>
        </w:rPr>
        <w:t xml:space="preserve"> </w:t>
      </w:r>
      <w:ins w:id="1477" w:author="Author" w:date="2020-07-07T12:33:00Z">
        <w:r w:rsidR="00970850">
          <w:rPr>
            <w:rFonts w:ascii="Angsana New" w:eastAsia="Angsana New" w:hAnsi="Angsana New" w:cs="Angsana New"/>
            <w:b/>
            <w:bCs/>
            <w:sz w:val="22"/>
            <w:szCs w:val="22"/>
            <w:lang w:eastAsia="en-US"/>
          </w:rPr>
          <w:t xml:space="preserve">number of </w:t>
        </w:r>
      </w:ins>
      <w:r w:rsidRPr="0006583B">
        <w:rPr>
          <w:rFonts w:ascii="Angsana New" w:eastAsia="Angsana New" w:hAnsi="Angsana New" w:cs="Angsana New"/>
          <w:b/>
          <w:bCs/>
          <w:sz w:val="22"/>
          <w:szCs w:val="22"/>
          <w:lang w:eastAsia="en-US"/>
        </w:rPr>
        <w:t xml:space="preserve">sensors </w:t>
      </w:r>
      <w:ins w:id="1478" w:author="Author" w:date="2020-07-07T12:33:00Z">
        <w:r w:rsidR="002A2C25">
          <w:rPr>
            <w:rFonts w:ascii="Angsana New" w:eastAsia="Angsana New" w:hAnsi="Angsana New" w:cs="Angsana New"/>
            <w:b/>
            <w:bCs/>
            <w:sz w:val="22"/>
            <w:szCs w:val="22"/>
            <w:lang w:eastAsia="en-US"/>
          </w:rPr>
          <w:t>was</w:t>
        </w:r>
      </w:ins>
      <w:del w:id="1479" w:author="Author" w:date="2020-07-07T12:33:00Z">
        <w:r w:rsidRPr="0006583B" w:rsidDel="005B6044">
          <w:rPr>
            <w:rFonts w:ascii="Angsana New" w:eastAsia="Angsana New" w:hAnsi="Angsana New" w:cs="Angsana New"/>
            <w:b/>
            <w:bCs/>
            <w:sz w:val="22"/>
            <w:szCs w:val="22"/>
            <w:lang w:eastAsia="en-US"/>
          </w:rPr>
          <w:delText>a</w:delText>
        </w:r>
        <w:r w:rsidRPr="0006583B" w:rsidDel="002A2C25">
          <w:rPr>
            <w:rFonts w:ascii="Angsana New" w:eastAsia="Angsana New" w:hAnsi="Angsana New" w:cs="Angsana New"/>
            <w:b/>
            <w:bCs/>
            <w:sz w:val="22"/>
            <w:szCs w:val="22"/>
            <w:lang w:eastAsia="en-US"/>
          </w:rPr>
          <w:delText>re</w:delText>
        </w:r>
      </w:del>
      <w:r w:rsidRPr="0006583B">
        <w:rPr>
          <w:rFonts w:ascii="Angsana New" w:eastAsia="Angsana New" w:hAnsi="Angsana New" w:cs="Angsana New"/>
          <w:b/>
          <w:bCs/>
          <w:sz w:val="22"/>
          <w:szCs w:val="22"/>
          <w:lang w:eastAsia="en-US"/>
        </w:rPr>
        <w:t xml:space="preserve"> reduced</w:t>
      </w:r>
    </w:p>
    <w:p w14:paraId="17B3EB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from 32 to 1.</w:t>
      </w:r>
    </w:p>
    <w:tbl>
      <w:tblPr>
        <w:tblW w:w="0" w:type="auto"/>
        <w:tblInd w:w="40" w:type="dxa"/>
        <w:tblLayout w:type="fixed"/>
        <w:tblCellMar>
          <w:left w:w="40" w:type="dxa"/>
          <w:right w:w="40" w:type="dxa"/>
        </w:tblCellMar>
        <w:tblLook w:val="0000" w:firstRow="0" w:lastRow="0" w:firstColumn="0" w:lastColumn="0" w:noHBand="0" w:noVBand="0"/>
      </w:tblPr>
      <w:tblGrid>
        <w:gridCol w:w="1176"/>
        <w:gridCol w:w="917"/>
      </w:tblGrid>
      <w:tr w:rsidR="00DA7CAC" w:rsidRPr="0006583B" w14:paraId="113389EB" w14:textId="77777777">
        <w:trPr>
          <w:trHeight w:hRule="exact" w:val="274"/>
        </w:trPr>
        <w:tc>
          <w:tcPr>
            <w:tcW w:w="1176" w:type="dxa"/>
            <w:tcBorders>
              <w:top w:val="single" w:sz="6" w:space="0" w:color="auto"/>
              <w:bottom w:val="single" w:sz="6" w:space="0" w:color="auto"/>
              <w:right w:val="single" w:sz="6" w:space="0" w:color="auto"/>
            </w:tcBorders>
          </w:tcPr>
          <w:p w14:paraId="6C69180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17" w:type="dxa"/>
            <w:tcBorders>
              <w:top w:val="single" w:sz="6" w:space="0" w:color="auto"/>
              <w:left w:val="single" w:sz="6" w:space="0" w:color="auto"/>
              <w:bottom w:val="single" w:sz="6" w:space="0" w:color="auto"/>
            </w:tcBorders>
          </w:tcPr>
          <w:p w14:paraId="16CB52C8"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3D31CFCC" w14:textId="77777777">
        <w:trPr>
          <w:trHeight w:hRule="exact" w:val="216"/>
        </w:trPr>
        <w:tc>
          <w:tcPr>
            <w:tcW w:w="1176" w:type="dxa"/>
            <w:tcBorders>
              <w:top w:val="single" w:sz="6" w:space="0" w:color="auto"/>
              <w:right w:val="single" w:sz="6" w:space="0" w:color="auto"/>
            </w:tcBorders>
          </w:tcPr>
          <w:p w14:paraId="013EA5E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17" w:type="dxa"/>
            <w:tcBorders>
              <w:top w:val="single" w:sz="6" w:space="0" w:color="auto"/>
              <w:left w:val="single" w:sz="6" w:space="0" w:color="auto"/>
            </w:tcBorders>
          </w:tcPr>
          <w:p w14:paraId="5B6E9AB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6FAA39C" w14:textId="77777777">
        <w:trPr>
          <w:trHeight w:hRule="exact" w:val="398"/>
        </w:trPr>
        <w:tc>
          <w:tcPr>
            <w:tcW w:w="1176" w:type="dxa"/>
            <w:tcBorders>
              <w:right w:val="single" w:sz="6" w:space="0" w:color="auto"/>
            </w:tcBorders>
          </w:tcPr>
          <w:p w14:paraId="3AFD935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17" w:type="dxa"/>
            <w:tcBorders>
              <w:left w:val="single" w:sz="6" w:space="0" w:color="auto"/>
            </w:tcBorders>
          </w:tcPr>
          <w:p w14:paraId="2D0A15F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2124ED58" w14:textId="77777777">
        <w:trPr>
          <w:trHeight w:hRule="exact" w:val="408"/>
        </w:trPr>
        <w:tc>
          <w:tcPr>
            <w:tcW w:w="1176" w:type="dxa"/>
            <w:tcBorders>
              <w:right w:val="single" w:sz="6" w:space="0" w:color="auto"/>
            </w:tcBorders>
          </w:tcPr>
          <w:p w14:paraId="08639EE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17" w:type="dxa"/>
            <w:tcBorders>
              <w:left w:val="single" w:sz="6" w:space="0" w:color="auto"/>
            </w:tcBorders>
          </w:tcPr>
          <w:p w14:paraId="70D471F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7B8577F3" w14:textId="77777777">
        <w:trPr>
          <w:trHeight w:hRule="exact" w:val="197"/>
        </w:trPr>
        <w:tc>
          <w:tcPr>
            <w:tcW w:w="1176" w:type="dxa"/>
            <w:tcBorders>
              <w:right w:val="single" w:sz="6" w:space="0" w:color="auto"/>
            </w:tcBorders>
          </w:tcPr>
          <w:p w14:paraId="20B20FE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17" w:type="dxa"/>
            <w:tcBorders>
              <w:left w:val="single" w:sz="6" w:space="0" w:color="auto"/>
            </w:tcBorders>
          </w:tcPr>
          <w:p w14:paraId="6A19D17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66DE5637" w14:textId="77777777">
        <w:trPr>
          <w:trHeight w:hRule="exact" w:val="240"/>
        </w:trPr>
        <w:tc>
          <w:tcPr>
            <w:tcW w:w="1176" w:type="dxa"/>
            <w:tcBorders>
              <w:right w:val="single" w:sz="6" w:space="0" w:color="auto"/>
            </w:tcBorders>
          </w:tcPr>
          <w:p w14:paraId="4A57AE8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3, 11, 24</w:t>
            </w:r>
          </w:p>
        </w:tc>
        <w:tc>
          <w:tcPr>
            <w:tcW w:w="917" w:type="dxa"/>
            <w:tcBorders>
              <w:left w:val="single" w:sz="6" w:space="0" w:color="auto"/>
            </w:tcBorders>
          </w:tcPr>
          <w:p w14:paraId="20D001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0.972</w:t>
            </w:r>
          </w:p>
        </w:tc>
      </w:tr>
      <w:tr w:rsidR="00DA7CAC" w:rsidRPr="0006583B" w14:paraId="7AF61B8D" w14:textId="77777777">
        <w:trPr>
          <w:trHeight w:hRule="exact" w:val="221"/>
        </w:trPr>
        <w:tc>
          <w:tcPr>
            <w:tcW w:w="1176" w:type="dxa"/>
            <w:tcBorders>
              <w:right w:val="single" w:sz="6" w:space="0" w:color="auto"/>
            </w:tcBorders>
          </w:tcPr>
          <w:p w14:paraId="7A9E778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3, 25</w:t>
            </w:r>
          </w:p>
        </w:tc>
        <w:tc>
          <w:tcPr>
            <w:tcW w:w="917" w:type="dxa"/>
            <w:tcBorders>
              <w:left w:val="single" w:sz="6" w:space="0" w:color="auto"/>
            </w:tcBorders>
          </w:tcPr>
          <w:p w14:paraId="2C5CB0C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0.922</w:t>
            </w:r>
          </w:p>
        </w:tc>
      </w:tr>
      <w:tr w:rsidR="00DA7CAC" w:rsidRPr="0006583B" w14:paraId="137AFC10" w14:textId="77777777">
        <w:trPr>
          <w:trHeight w:hRule="exact" w:val="226"/>
        </w:trPr>
        <w:tc>
          <w:tcPr>
            <w:tcW w:w="1176" w:type="dxa"/>
            <w:tcBorders>
              <w:bottom w:val="single" w:sz="6" w:space="0" w:color="auto"/>
              <w:right w:val="single" w:sz="6" w:space="0" w:color="auto"/>
            </w:tcBorders>
          </w:tcPr>
          <w:p w14:paraId="4E8BF3F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17" w:type="dxa"/>
            <w:tcBorders>
              <w:left w:val="single" w:sz="6" w:space="0" w:color="auto"/>
              <w:bottom w:val="single" w:sz="6" w:space="0" w:color="auto"/>
            </w:tcBorders>
          </w:tcPr>
          <w:p w14:paraId="6A1A7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7024A30A" w14:textId="3942534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Table 2: Identification ac</w:t>
      </w:r>
      <w:r w:rsidRPr="0006583B">
        <w:rPr>
          <w:rFonts w:ascii="Angsana New" w:eastAsia="Angsana New" w:hAnsi="Angsana New" w:cs="Angsana New"/>
          <w:b/>
          <w:bCs/>
          <w:sz w:val="22"/>
          <w:szCs w:val="22"/>
          <w:lang w:eastAsia="en-US"/>
        </w:rPr>
        <w:softHyphen/>
        <w:t>curacy with a half helmet</w:t>
      </w:r>
      <w:ins w:id="1480" w:author="Author" w:date="2020-07-07T12:34:00Z">
        <w:r w:rsidR="005A1BAC">
          <w:rPr>
            <w:rFonts w:ascii="Angsana New" w:eastAsia="Angsana New" w:hAnsi="Angsana New" w:cs="Angsana New"/>
            <w:b/>
            <w:bCs/>
            <w:sz w:val="22"/>
            <w:szCs w:val="22"/>
            <w:lang w:eastAsia="en-US"/>
          </w:rPr>
          <w:t>, where the number of</w:t>
        </w:r>
      </w:ins>
      <w:del w:id="1481" w:author="Author" w:date="2020-07-07T12:34:00Z">
        <w:r w:rsidRPr="0006583B" w:rsidDel="005A1BAC">
          <w:rPr>
            <w:rFonts w:ascii="Angsana New" w:eastAsia="Angsana New" w:hAnsi="Angsana New" w:cs="Angsana New"/>
            <w:b/>
            <w:bCs/>
            <w:sz w:val="22"/>
            <w:szCs w:val="22"/>
            <w:lang w:eastAsia="en-US"/>
          </w:rPr>
          <w:delText>;</w:delText>
        </w:r>
      </w:del>
      <w:r w:rsidRPr="0006583B">
        <w:rPr>
          <w:rFonts w:ascii="Angsana New" w:eastAsia="Angsana New" w:hAnsi="Angsana New" w:cs="Angsana New"/>
          <w:b/>
          <w:bCs/>
          <w:sz w:val="22"/>
          <w:szCs w:val="22"/>
          <w:lang w:eastAsia="en-US"/>
        </w:rPr>
        <w:t xml:space="preserve"> sensors </w:t>
      </w:r>
      <w:del w:id="1482" w:author="Author" w:date="2020-07-07T12:34:00Z">
        <w:r w:rsidRPr="0006583B" w:rsidDel="005A1BAC">
          <w:rPr>
            <w:rFonts w:ascii="Angsana New" w:eastAsia="Angsana New" w:hAnsi="Angsana New" w:cs="Angsana New"/>
            <w:b/>
            <w:bCs/>
            <w:sz w:val="22"/>
            <w:szCs w:val="22"/>
            <w:lang w:eastAsia="en-US"/>
          </w:rPr>
          <w:delText xml:space="preserve">are </w:delText>
        </w:r>
      </w:del>
      <w:ins w:id="1483" w:author="Author" w:date="2020-07-07T12:34:00Z">
        <w:r w:rsidR="005A1BAC">
          <w:rPr>
            <w:rFonts w:ascii="Angsana New" w:eastAsia="Angsana New" w:hAnsi="Angsana New" w:cs="Angsana New"/>
            <w:b/>
            <w:bCs/>
            <w:sz w:val="22"/>
            <w:szCs w:val="22"/>
            <w:lang w:eastAsia="en-US"/>
          </w:rPr>
          <w:t>was</w:t>
        </w:r>
        <w:r w:rsidR="005A1BAC" w:rsidRPr="0006583B">
          <w:rPr>
            <w:rFonts w:ascii="Angsana New" w:eastAsia="Angsana New" w:hAnsi="Angsana New" w:cs="Angsana New"/>
            <w:b/>
            <w:bCs/>
            <w:sz w:val="22"/>
            <w:szCs w:val="22"/>
            <w:lang w:eastAsia="en-US"/>
          </w:rPr>
          <w:t xml:space="preserve"> </w:t>
        </w:r>
      </w:ins>
      <w:r w:rsidRPr="0006583B">
        <w:rPr>
          <w:rFonts w:ascii="Angsana New" w:eastAsia="Angsana New" w:hAnsi="Angsana New" w:cs="Angsana New"/>
          <w:b/>
          <w:bCs/>
          <w:sz w:val="22"/>
          <w:szCs w:val="22"/>
          <w:lang w:eastAsia="en-US"/>
        </w:rPr>
        <w:t>reduced from 20 to 1.</w:t>
      </w:r>
    </w:p>
    <w:tbl>
      <w:tblPr>
        <w:tblW w:w="0" w:type="auto"/>
        <w:tblInd w:w="40" w:type="dxa"/>
        <w:tblLayout w:type="fixed"/>
        <w:tblCellMar>
          <w:left w:w="40" w:type="dxa"/>
          <w:right w:w="40" w:type="dxa"/>
        </w:tblCellMar>
        <w:tblLook w:val="0000" w:firstRow="0" w:lastRow="0" w:firstColumn="0" w:lastColumn="0" w:noHBand="0" w:noVBand="0"/>
      </w:tblPr>
      <w:tblGrid>
        <w:gridCol w:w="1171"/>
        <w:gridCol w:w="922"/>
      </w:tblGrid>
      <w:tr w:rsidR="00DA7CAC" w:rsidRPr="0006583B" w14:paraId="7912DFF6" w14:textId="77777777">
        <w:trPr>
          <w:trHeight w:hRule="exact" w:val="216"/>
        </w:trPr>
        <w:tc>
          <w:tcPr>
            <w:tcW w:w="1171" w:type="dxa"/>
            <w:tcBorders>
              <w:top w:val="single" w:sz="6" w:space="0" w:color="auto"/>
              <w:bottom w:val="single" w:sz="6" w:space="0" w:color="auto"/>
              <w:right w:val="single" w:sz="6" w:space="0" w:color="auto"/>
            </w:tcBorders>
          </w:tcPr>
          <w:p w14:paraId="488F9D6F"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Sensors used</w:t>
            </w:r>
          </w:p>
        </w:tc>
        <w:tc>
          <w:tcPr>
            <w:tcW w:w="922" w:type="dxa"/>
            <w:tcBorders>
              <w:top w:val="single" w:sz="6" w:space="0" w:color="auto"/>
              <w:left w:val="single" w:sz="6" w:space="0" w:color="auto"/>
              <w:bottom w:val="single" w:sz="6" w:space="0" w:color="auto"/>
            </w:tcBorders>
          </w:tcPr>
          <w:p w14:paraId="48978D4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Accuracy</w:t>
            </w:r>
          </w:p>
        </w:tc>
      </w:tr>
      <w:tr w:rsidR="00DA7CAC" w:rsidRPr="0006583B" w14:paraId="50B9A7B5" w14:textId="77777777">
        <w:trPr>
          <w:trHeight w:hRule="exact" w:val="226"/>
        </w:trPr>
        <w:tc>
          <w:tcPr>
            <w:tcW w:w="1171" w:type="dxa"/>
            <w:tcBorders>
              <w:top w:val="single" w:sz="6" w:space="0" w:color="auto"/>
              <w:right w:val="single" w:sz="6" w:space="0" w:color="auto"/>
            </w:tcBorders>
          </w:tcPr>
          <w:p w14:paraId="6426C90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All</w:t>
            </w:r>
          </w:p>
        </w:tc>
        <w:tc>
          <w:tcPr>
            <w:tcW w:w="922" w:type="dxa"/>
            <w:tcBorders>
              <w:top w:val="single" w:sz="6" w:space="0" w:color="auto"/>
              <w:left w:val="single" w:sz="6" w:space="0" w:color="auto"/>
            </w:tcBorders>
          </w:tcPr>
          <w:p w14:paraId="3EFB7B6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10B3DB12" w14:textId="77777777">
        <w:trPr>
          <w:trHeight w:hRule="exact" w:val="389"/>
        </w:trPr>
        <w:tc>
          <w:tcPr>
            <w:tcW w:w="1171" w:type="dxa"/>
            <w:tcBorders>
              <w:right w:val="single" w:sz="6" w:space="0" w:color="auto"/>
            </w:tcBorders>
          </w:tcPr>
          <w:p w14:paraId="7D63B8A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Exclude 1</w:t>
            </w:r>
          </w:p>
        </w:tc>
        <w:tc>
          <w:tcPr>
            <w:tcW w:w="922" w:type="dxa"/>
            <w:tcBorders>
              <w:left w:val="single" w:sz="6" w:space="0" w:color="auto"/>
            </w:tcBorders>
          </w:tcPr>
          <w:p w14:paraId="75B08A3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56B80AF2" w14:textId="77777777">
        <w:trPr>
          <w:trHeight w:hRule="exact" w:val="408"/>
        </w:trPr>
        <w:tc>
          <w:tcPr>
            <w:tcW w:w="1171" w:type="dxa"/>
            <w:tcBorders>
              <w:right w:val="single" w:sz="6" w:space="0" w:color="auto"/>
            </w:tcBorders>
          </w:tcPr>
          <w:p w14:paraId="5EE7E8BA"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0, 3, 5, 16, 17</w:t>
            </w:r>
          </w:p>
        </w:tc>
        <w:tc>
          <w:tcPr>
            <w:tcW w:w="922" w:type="dxa"/>
            <w:tcBorders>
              <w:left w:val="single" w:sz="6" w:space="0" w:color="auto"/>
            </w:tcBorders>
          </w:tcPr>
          <w:p w14:paraId="01D80157"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1.000</w:t>
            </w:r>
          </w:p>
        </w:tc>
      </w:tr>
      <w:tr w:rsidR="00DA7CAC" w:rsidRPr="0006583B" w14:paraId="40B05580" w14:textId="77777777">
        <w:trPr>
          <w:trHeight w:hRule="exact" w:val="197"/>
        </w:trPr>
        <w:tc>
          <w:tcPr>
            <w:tcW w:w="1171" w:type="dxa"/>
            <w:tcBorders>
              <w:right w:val="single" w:sz="6" w:space="0" w:color="auto"/>
            </w:tcBorders>
          </w:tcPr>
          <w:p w14:paraId="6D88C36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0, 3, 5, 16</w:t>
            </w:r>
          </w:p>
        </w:tc>
        <w:tc>
          <w:tcPr>
            <w:tcW w:w="922" w:type="dxa"/>
            <w:tcBorders>
              <w:left w:val="single" w:sz="6" w:space="0" w:color="auto"/>
            </w:tcBorders>
          </w:tcPr>
          <w:p w14:paraId="32BE1174"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0.994</w:t>
            </w:r>
          </w:p>
        </w:tc>
      </w:tr>
      <w:tr w:rsidR="00DA7CAC" w:rsidRPr="0006583B" w14:paraId="5D02EBC8" w14:textId="77777777">
        <w:trPr>
          <w:trHeight w:hRule="exact" w:val="240"/>
        </w:trPr>
        <w:tc>
          <w:tcPr>
            <w:tcW w:w="1171" w:type="dxa"/>
            <w:tcBorders>
              <w:right w:val="single" w:sz="6" w:space="0" w:color="auto"/>
            </w:tcBorders>
          </w:tcPr>
          <w:p w14:paraId="47CCD87B"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0, 3, 13</w:t>
            </w:r>
          </w:p>
        </w:tc>
        <w:tc>
          <w:tcPr>
            <w:tcW w:w="922" w:type="dxa"/>
            <w:tcBorders>
              <w:left w:val="single" w:sz="6" w:space="0" w:color="auto"/>
            </w:tcBorders>
          </w:tcPr>
          <w:p w14:paraId="1899BD6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0.983</w:t>
            </w:r>
          </w:p>
        </w:tc>
      </w:tr>
      <w:tr w:rsidR="00DA7CAC" w:rsidRPr="0006583B" w14:paraId="5FAD1099" w14:textId="77777777">
        <w:trPr>
          <w:trHeight w:hRule="exact" w:val="221"/>
        </w:trPr>
        <w:tc>
          <w:tcPr>
            <w:tcW w:w="1171" w:type="dxa"/>
            <w:tcBorders>
              <w:right w:val="single" w:sz="6" w:space="0" w:color="auto"/>
            </w:tcBorders>
          </w:tcPr>
          <w:p w14:paraId="541C44A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3, 16</w:t>
            </w:r>
          </w:p>
        </w:tc>
        <w:tc>
          <w:tcPr>
            <w:tcW w:w="922" w:type="dxa"/>
            <w:tcBorders>
              <w:left w:val="single" w:sz="6" w:space="0" w:color="auto"/>
            </w:tcBorders>
          </w:tcPr>
          <w:p w14:paraId="5B8385B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0.928</w:t>
            </w:r>
          </w:p>
        </w:tc>
      </w:tr>
      <w:tr w:rsidR="00DA7CAC" w:rsidRPr="0006583B" w14:paraId="3963F3A1" w14:textId="77777777">
        <w:trPr>
          <w:trHeight w:hRule="exact" w:val="226"/>
        </w:trPr>
        <w:tc>
          <w:tcPr>
            <w:tcW w:w="1171" w:type="dxa"/>
            <w:tcBorders>
              <w:bottom w:val="single" w:sz="6" w:space="0" w:color="auto"/>
              <w:right w:val="single" w:sz="6" w:space="0" w:color="auto"/>
            </w:tcBorders>
          </w:tcPr>
          <w:p w14:paraId="0D629EF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10</w:t>
            </w:r>
          </w:p>
        </w:tc>
        <w:tc>
          <w:tcPr>
            <w:tcW w:w="922" w:type="dxa"/>
            <w:tcBorders>
              <w:left w:val="single" w:sz="6" w:space="0" w:color="auto"/>
              <w:bottom w:val="single" w:sz="6" w:space="0" w:color="auto"/>
            </w:tcBorders>
          </w:tcPr>
          <w:p w14:paraId="1B7A2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0.617</w:t>
            </w:r>
          </w:p>
        </w:tc>
      </w:tr>
    </w:tbl>
    <w:p w14:paraId="4A863530" w14:textId="4F60CF66"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For </w:t>
      </w:r>
      <w:ins w:id="1484" w:author="Author" w:date="2020-07-07T12:34:00Z">
        <w:r w:rsidR="0050608A">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half helmet, nine subjects were identified with 100% accuracy when </w:t>
      </w:r>
      <w:del w:id="1485" w:author="Author" w:date="2020-07-07T15:11:00Z">
        <w:r w:rsidRPr="0006583B" w:rsidDel="00B36C67">
          <w:rPr>
            <w:rFonts w:ascii="Angsana New" w:eastAsia="Angsana New" w:hAnsi="Angsana New" w:cs="Angsana New"/>
            <w:sz w:val="22"/>
            <w:szCs w:val="22"/>
            <w:lang w:eastAsia="en-US"/>
          </w:rPr>
          <w:delText xml:space="preserve">the </w:delText>
        </w:r>
      </w:del>
      <w:del w:id="1486" w:author="Author" w:date="2020-07-07T12:34:00Z">
        <w:r w:rsidRPr="0006583B" w:rsidDel="002B7C01">
          <w:rPr>
            <w:rFonts w:ascii="Angsana New" w:eastAsia="Angsana New" w:hAnsi="Angsana New" w:cs="Angsana New"/>
            <w:sz w:val="22"/>
            <w:szCs w:val="22"/>
            <w:lang w:eastAsia="en-US"/>
          </w:rPr>
          <w:delText>number of</w:delText>
        </w:r>
      </w:del>
      <w:ins w:id="1487" w:author="Author" w:date="2020-07-07T12:34:00Z">
        <w:r w:rsidR="002B7C01">
          <w:rPr>
            <w:rFonts w:ascii="Angsana New" w:eastAsia="Angsana New" w:hAnsi="Angsana New" w:cs="Angsana New"/>
            <w:sz w:val="22"/>
            <w:szCs w:val="22"/>
            <w:lang w:eastAsia="en-US"/>
          </w:rPr>
          <w:t>five</w:t>
        </w:r>
      </w:ins>
      <w:r w:rsidRPr="0006583B">
        <w:rPr>
          <w:rFonts w:ascii="Angsana New" w:eastAsia="Angsana New" w:hAnsi="Angsana New" w:cs="Angsana New"/>
          <w:sz w:val="22"/>
          <w:szCs w:val="22"/>
          <w:lang w:eastAsia="en-US"/>
        </w:rPr>
        <w:t xml:space="preserve"> sensors</w:t>
      </w:r>
      <w:ins w:id="1488" w:author="Author" w:date="2020-07-07T15:11:00Z">
        <w:r w:rsidR="00B36C67">
          <w:rPr>
            <w:rFonts w:ascii="Angsana New" w:eastAsia="Angsana New" w:hAnsi="Angsana New" w:cs="Angsana New"/>
            <w:sz w:val="22"/>
            <w:szCs w:val="22"/>
            <w:lang w:eastAsia="en-US"/>
          </w:rPr>
          <w:t xml:space="preserve"> were used</w:t>
        </w:r>
      </w:ins>
      <w:del w:id="1489" w:author="Author" w:date="2020-07-07T12:34:00Z">
        <w:r w:rsidRPr="0006583B" w:rsidDel="002B7C01">
          <w:rPr>
            <w:rFonts w:ascii="Angsana New" w:eastAsia="Angsana New" w:hAnsi="Angsana New" w:cs="Angsana New"/>
            <w:sz w:val="22"/>
            <w:szCs w:val="22"/>
            <w:lang w:eastAsia="en-US"/>
          </w:rPr>
          <w:delText xml:space="preserve"> was fi</w:delText>
        </w:r>
        <w:r w:rsidRPr="0006583B" w:rsidDel="003B09CB">
          <w:rPr>
            <w:rFonts w:ascii="Angsana New" w:eastAsia="Angsana New" w:hAnsi="Angsana New" w:cs="Angsana New"/>
            <w:sz w:val="22"/>
            <w:szCs w:val="22"/>
            <w:lang w:eastAsia="en-US"/>
          </w:rPr>
          <w:delText>n</w:delText>
        </w:r>
        <w:r w:rsidRPr="0006583B" w:rsidDel="002B7C01">
          <w:rPr>
            <w:rFonts w:ascii="Angsana New" w:eastAsia="Angsana New" w:hAnsi="Angsana New" w:cs="Angsana New"/>
            <w:sz w:val="22"/>
            <w:szCs w:val="22"/>
            <w:lang w:eastAsia="en-US"/>
          </w:rPr>
          <w:delText>e</w:delText>
        </w:r>
      </w:del>
      <w:r w:rsidRPr="0006583B">
        <w:rPr>
          <w:rFonts w:ascii="Angsana New" w:eastAsia="Angsana New" w:hAnsi="Angsana New" w:cs="Angsana New"/>
          <w:sz w:val="22"/>
          <w:szCs w:val="22"/>
          <w:lang w:eastAsia="en-US"/>
        </w:rPr>
        <w:t xml:space="preserve">. The accuracy was 99.4% </w:t>
      </w:r>
      <w:del w:id="1490" w:author="Author" w:date="2020-07-07T15:12:00Z">
        <w:r w:rsidRPr="0006583B" w:rsidDel="0083282C">
          <w:rPr>
            <w:rFonts w:ascii="Angsana New" w:eastAsia="Angsana New" w:hAnsi="Angsana New" w:cs="Angsana New"/>
            <w:sz w:val="22"/>
            <w:szCs w:val="22"/>
            <w:lang w:eastAsia="en-US"/>
          </w:rPr>
          <w:delText>with</w:delText>
        </w:r>
      </w:del>
      <w:ins w:id="1491" w:author="Author" w:date="2020-07-07T15:12:00Z">
        <w:r w:rsidR="0083282C">
          <w:rPr>
            <w:rFonts w:ascii="Angsana New" w:eastAsia="Angsana New" w:hAnsi="Angsana New" w:cs="Angsana New"/>
            <w:sz w:val="22"/>
            <w:szCs w:val="22"/>
            <w:lang w:eastAsia="en-US"/>
          </w:rPr>
          <w:t>using</w:t>
        </w:r>
      </w:ins>
      <w:del w:id="1492" w:author="Author" w:date="2020-07-07T15:12:00Z">
        <w:r w:rsidRPr="0006583B" w:rsidDel="0083282C">
          <w:rPr>
            <w:rFonts w:ascii="Angsana New" w:eastAsia="Angsana New" w:hAnsi="Angsana New" w:cs="Angsana New"/>
            <w:sz w:val="22"/>
            <w:szCs w:val="22"/>
            <w:lang w:eastAsia="en-US"/>
          </w:rPr>
          <w:delText xml:space="preserve"> </w:delText>
        </w:r>
      </w:del>
      <w:ins w:id="1493" w:author="Author" w:date="2020-07-07T15:12:00Z">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four sensors, 98.3% </w:t>
      </w:r>
      <w:del w:id="1494" w:author="Author" w:date="2020-07-07T15:12:00Z">
        <w:r w:rsidRPr="0006583B" w:rsidDel="0083282C">
          <w:rPr>
            <w:rFonts w:ascii="Angsana New" w:eastAsia="Angsana New" w:hAnsi="Angsana New" w:cs="Angsana New"/>
            <w:sz w:val="22"/>
            <w:szCs w:val="22"/>
            <w:lang w:eastAsia="en-US"/>
          </w:rPr>
          <w:delText xml:space="preserve">with </w:delText>
        </w:r>
      </w:del>
      <w:ins w:id="1495"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three sensors, and 92.8% </w:t>
      </w:r>
      <w:del w:id="1496" w:author="Author" w:date="2020-07-07T15:12:00Z">
        <w:r w:rsidRPr="0006583B" w:rsidDel="0083282C">
          <w:rPr>
            <w:rFonts w:ascii="Angsana New" w:eastAsia="Angsana New" w:hAnsi="Angsana New" w:cs="Angsana New"/>
            <w:sz w:val="22"/>
            <w:szCs w:val="22"/>
            <w:lang w:eastAsia="en-US"/>
          </w:rPr>
          <w:delText xml:space="preserve">with </w:delText>
        </w:r>
      </w:del>
      <w:ins w:id="1497" w:author="Author" w:date="2020-07-07T15:12:00Z">
        <w:r w:rsidR="0083282C">
          <w:rPr>
            <w:rFonts w:ascii="Angsana New" w:eastAsia="Angsana New" w:hAnsi="Angsana New" w:cs="Angsana New"/>
            <w:sz w:val="22"/>
            <w:szCs w:val="22"/>
            <w:lang w:eastAsia="en-US"/>
          </w:rPr>
          <w:t>using</w:t>
        </w:r>
        <w:r w:rsidR="0083282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two sensors. However, the accuracy </w:t>
      </w:r>
      <w:del w:id="1498" w:author="Author" w:date="2020-07-07T12:34:00Z">
        <w:r w:rsidRPr="0006583B" w:rsidDel="00B80F7F">
          <w:rPr>
            <w:rFonts w:ascii="Angsana New" w:eastAsia="Angsana New" w:hAnsi="Angsana New" w:cs="Angsana New"/>
            <w:sz w:val="22"/>
            <w:szCs w:val="22"/>
            <w:lang w:eastAsia="en-US"/>
          </w:rPr>
          <w:delText xml:space="preserve">dropped </w:delText>
        </w:r>
      </w:del>
      <w:ins w:id="1499" w:author="Author" w:date="2020-07-07T12:34:00Z">
        <w:r w:rsidR="00B80F7F">
          <w:rPr>
            <w:rFonts w:ascii="Angsana New" w:eastAsia="Angsana New" w:hAnsi="Angsana New" w:cs="Angsana New"/>
            <w:sz w:val="22"/>
            <w:szCs w:val="22"/>
            <w:lang w:eastAsia="en-US"/>
          </w:rPr>
          <w:t>decre</w:t>
        </w:r>
      </w:ins>
      <w:ins w:id="1500" w:author="Author" w:date="2020-07-07T12:35:00Z">
        <w:r w:rsidR="00B80F7F">
          <w:rPr>
            <w:rFonts w:ascii="Angsana New" w:eastAsia="Angsana New" w:hAnsi="Angsana New" w:cs="Angsana New"/>
            <w:sz w:val="22"/>
            <w:szCs w:val="22"/>
            <w:lang w:eastAsia="en-US"/>
          </w:rPr>
          <w:t>ased</w:t>
        </w:r>
      </w:ins>
      <w:ins w:id="1501" w:author="Author" w:date="2020-07-07T12:34:00Z">
        <w:r w:rsidR="00B80F7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significantly to 61.7% when </w:t>
      </w:r>
      <w:del w:id="1502" w:author="Author" w:date="2020-07-07T15:12:00Z">
        <w:r w:rsidRPr="0006583B" w:rsidDel="008C5FDE">
          <w:rPr>
            <w:rFonts w:ascii="Angsana New" w:eastAsia="Angsana New" w:hAnsi="Angsana New" w:cs="Angsana New"/>
            <w:sz w:val="22"/>
            <w:szCs w:val="22"/>
            <w:lang w:eastAsia="en-US"/>
          </w:rPr>
          <w:delText>the</w:delText>
        </w:r>
      </w:del>
      <w:ins w:id="1503" w:author="Author" w:date="2020-07-07T12:35:00Z">
        <w:r w:rsidR="00CC0420">
          <w:rPr>
            <w:rFonts w:ascii="Angsana New" w:eastAsia="Angsana New" w:hAnsi="Angsana New" w:cs="Angsana New"/>
            <w:sz w:val="22"/>
            <w:szCs w:val="22"/>
            <w:lang w:eastAsia="en-US"/>
          </w:rPr>
          <w:t>only one</w:t>
        </w:r>
      </w:ins>
      <w:r w:rsidRPr="0006583B">
        <w:rPr>
          <w:rFonts w:ascii="Angsana New" w:eastAsia="Angsana New" w:hAnsi="Angsana New" w:cs="Angsana New"/>
          <w:sz w:val="22"/>
          <w:szCs w:val="22"/>
          <w:lang w:eastAsia="en-US"/>
        </w:rPr>
        <w:t xml:space="preserve"> </w:t>
      </w:r>
      <w:del w:id="1504" w:author="Author" w:date="2020-07-07T12:35:00Z">
        <w:r w:rsidRPr="0006583B" w:rsidDel="00CC0420">
          <w:rPr>
            <w:rFonts w:ascii="Angsana New" w:eastAsia="Angsana New" w:hAnsi="Angsana New" w:cs="Angsana New"/>
            <w:sz w:val="22"/>
            <w:szCs w:val="22"/>
            <w:lang w:eastAsia="en-US"/>
          </w:rPr>
          <w:delText xml:space="preserve">number of </w:delText>
        </w:r>
      </w:del>
      <w:r w:rsidRPr="0006583B">
        <w:rPr>
          <w:rFonts w:ascii="Angsana New" w:eastAsia="Angsana New" w:hAnsi="Angsana New" w:cs="Angsana New"/>
          <w:sz w:val="22"/>
          <w:szCs w:val="22"/>
          <w:lang w:eastAsia="en-US"/>
        </w:rPr>
        <w:t>sensor</w:t>
      </w:r>
      <w:ins w:id="1505" w:author="Author" w:date="2020-07-07T15:12:00Z">
        <w:r w:rsidR="008C5FDE">
          <w:rPr>
            <w:rFonts w:ascii="Angsana New" w:eastAsia="Angsana New" w:hAnsi="Angsana New" w:cs="Angsana New"/>
            <w:sz w:val="22"/>
            <w:szCs w:val="22"/>
            <w:lang w:eastAsia="en-US"/>
          </w:rPr>
          <w:t xml:space="preserve"> was used</w:t>
        </w:r>
      </w:ins>
      <w:del w:id="1506" w:author="Author" w:date="2020-07-07T12:35:00Z">
        <w:r w:rsidRPr="0006583B" w:rsidDel="00CC0420">
          <w:rPr>
            <w:rFonts w:ascii="Angsana New" w:eastAsia="Angsana New" w:hAnsi="Angsana New" w:cs="Angsana New"/>
            <w:sz w:val="22"/>
            <w:szCs w:val="22"/>
            <w:lang w:eastAsia="en-US"/>
          </w:rPr>
          <w:delText>s was one</w:delText>
        </w:r>
      </w:del>
      <w:r w:rsidRPr="0006583B">
        <w:rPr>
          <w:rFonts w:ascii="Angsana New" w:eastAsia="Angsana New" w:hAnsi="Angsana New" w:cs="Angsana New"/>
          <w:sz w:val="22"/>
          <w:szCs w:val="22"/>
          <w:lang w:eastAsia="en-US"/>
        </w:rPr>
        <w:t>.</w:t>
      </w:r>
    </w:p>
    <w:p w14:paraId="19B35A24" w14:textId="76F936BE"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Both </w:t>
      </w:r>
      <w:del w:id="1507" w:author="Author" w:date="2020-07-07T12:35:00Z">
        <w:r w:rsidRPr="0006583B" w:rsidDel="00E6083F">
          <w:rPr>
            <w:rFonts w:ascii="Angsana New" w:eastAsia="Angsana New" w:hAnsi="Angsana New" w:cs="Angsana New"/>
            <w:sz w:val="22"/>
            <w:szCs w:val="22"/>
            <w:lang w:eastAsia="en-US"/>
          </w:rPr>
          <w:delText xml:space="preserve">of </w:delText>
        </w:r>
      </w:del>
      <w:r w:rsidRPr="0006583B">
        <w:rPr>
          <w:rFonts w:ascii="Angsana New" w:eastAsia="Angsana New" w:hAnsi="Angsana New" w:cs="Angsana New"/>
          <w:sz w:val="22"/>
          <w:szCs w:val="22"/>
          <w:lang w:eastAsia="en-US"/>
        </w:rPr>
        <w:t xml:space="preserve">the full-face helmet and </w:t>
      </w:r>
      <w:del w:id="1508" w:author="Author" w:date="2020-07-07T12:35:00Z">
        <w:r w:rsidRPr="0006583B" w:rsidDel="00432AFF">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half</w:t>
      </w:r>
      <w:ins w:id="1509" w:author="Author" w:date="2020-07-07T12:35:00Z">
        <w:r w:rsidR="00985AF4">
          <w:rPr>
            <w:rFonts w:ascii="Angsana New" w:eastAsia="Angsana New" w:hAnsi="Angsana New" w:cs="Angsana New"/>
            <w:sz w:val="22"/>
            <w:szCs w:val="22"/>
            <w:lang w:eastAsia="en-US"/>
          </w:rPr>
          <w:t xml:space="preserve"> </w:t>
        </w:r>
      </w:ins>
      <w:del w:id="1510" w:author="Author" w:date="2020-07-07T12:35:00Z">
        <w:r w:rsidRPr="0006583B" w:rsidDel="00985AF4">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helmet achieved 100% accuracy with at least five sensors for the data</w:t>
      </w:r>
      <w:del w:id="1511" w:author="Author" w:date="2020-07-07T12:35:00Z">
        <w:r w:rsidRPr="0006583B" w:rsidDel="002A778E">
          <w:rPr>
            <w:rFonts w:ascii="Angsana New" w:eastAsia="Angsana New" w:hAnsi="Angsana New" w:cs="Angsana New"/>
            <w:sz w:val="22"/>
            <w:szCs w:val="22"/>
            <w:lang w:eastAsia="en-US"/>
          </w:rPr>
          <w:delText xml:space="preserve"> </w:delText>
        </w:r>
      </w:del>
      <w:r w:rsidRPr="0006583B">
        <w:rPr>
          <w:rFonts w:ascii="Angsana New" w:eastAsia="Angsana New" w:hAnsi="Angsana New" w:cs="Angsana New"/>
          <w:sz w:val="22"/>
          <w:szCs w:val="22"/>
          <w:lang w:eastAsia="en-US"/>
        </w:rPr>
        <w:t>set used in this experiment. However, the number of sensors required to achieve high accuracy may increase</w:t>
      </w:r>
      <w:del w:id="1512" w:author="Author" w:date="2020-07-07T12:35:00Z">
        <w:r w:rsidRPr="0006583B" w:rsidDel="00B71CAC">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as the number of</w:t>
      </w:r>
      <w:ins w:id="1513" w:author="Author" w:date="2020-07-07T12:35:00Z">
        <w:r w:rsidR="00831CE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registrants increases. </w:t>
      </w:r>
      <w:del w:id="1514" w:author="Author" w:date="2020-07-07T12:35:00Z">
        <w:r w:rsidRPr="0006583B" w:rsidDel="0062331B">
          <w:rPr>
            <w:rFonts w:ascii="Angsana New" w:eastAsia="Angsana New" w:hAnsi="Angsana New" w:cs="Angsana New"/>
            <w:sz w:val="22"/>
            <w:szCs w:val="22"/>
            <w:lang w:eastAsia="en-US"/>
          </w:rPr>
          <w:delText>Focusing on</w:delText>
        </w:r>
      </w:del>
      <w:ins w:id="1515" w:author="Author" w:date="2020-07-07T12:35:00Z">
        <w:r w:rsidR="0062331B">
          <w:rPr>
            <w:rFonts w:ascii="Angsana New" w:eastAsia="Angsana New" w:hAnsi="Angsana New" w:cs="Angsana New"/>
            <w:sz w:val="22"/>
            <w:szCs w:val="22"/>
            <w:lang w:eastAsia="en-US"/>
          </w:rPr>
          <w:t>F</w:t>
        </w:r>
        <w:r w:rsidR="00891A94">
          <w:rPr>
            <w:rFonts w:ascii="Angsana New" w:eastAsia="Angsana New" w:hAnsi="Angsana New" w:cs="Angsana New"/>
            <w:sz w:val="22"/>
            <w:szCs w:val="22"/>
            <w:lang w:eastAsia="en-US"/>
          </w:rPr>
          <w:t>or</w:t>
        </w:r>
      </w:ins>
      <w:r w:rsidRPr="0006583B">
        <w:rPr>
          <w:rFonts w:ascii="Angsana New" w:eastAsia="Angsana New" w:hAnsi="Angsana New" w:cs="Angsana New"/>
          <w:sz w:val="22"/>
          <w:szCs w:val="22"/>
          <w:lang w:eastAsia="en-US"/>
        </w:rPr>
        <w:t xml:space="preserve"> the sensors used for </w:t>
      </w:r>
      <w:ins w:id="1516" w:author="Author" w:date="2020-07-07T12:35:00Z">
        <w:r w:rsidR="004F020C">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full-face helmet, most </w:t>
      </w:r>
      <w:del w:id="1517" w:author="Author" w:date="2020-07-07T12:35:00Z">
        <w:r w:rsidRPr="0006583B" w:rsidDel="00105C4B">
          <w:rPr>
            <w:rFonts w:ascii="Angsana New" w:eastAsia="Angsana New" w:hAnsi="Angsana New" w:cs="Angsana New"/>
            <w:sz w:val="22"/>
            <w:szCs w:val="22"/>
            <w:lang w:eastAsia="en-US"/>
          </w:rPr>
          <w:delText>of the sensors are</w:delText>
        </w:r>
      </w:del>
      <w:ins w:id="1518" w:author="Author" w:date="2020-07-07T12:35:00Z">
        <w:r w:rsidR="00105C4B">
          <w:rPr>
            <w:rFonts w:ascii="Angsana New" w:eastAsia="Angsana New" w:hAnsi="Angsana New" w:cs="Angsana New"/>
            <w:sz w:val="22"/>
            <w:szCs w:val="22"/>
            <w:lang w:eastAsia="en-US"/>
          </w:rPr>
          <w:t>were</w:t>
        </w:r>
      </w:ins>
      <w:r w:rsidRPr="0006583B">
        <w:rPr>
          <w:rFonts w:ascii="Angsana New" w:eastAsia="Angsana New" w:hAnsi="Angsana New" w:cs="Angsana New"/>
          <w:sz w:val="22"/>
          <w:szCs w:val="22"/>
          <w:lang w:eastAsia="en-US"/>
        </w:rPr>
        <w:t xml:space="preserve"> </w:t>
      </w:r>
      <w:ins w:id="1519" w:author="Author" w:date="2020-07-07T15:13:00Z">
        <w:r w:rsidR="00A0035C">
          <w:rPr>
            <w:rFonts w:ascii="Angsana New" w:eastAsia="Angsana New" w:hAnsi="Angsana New" w:cs="Angsana New"/>
            <w:sz w:val="22"/>
            <w:szCs w:val="22"/>
            <w:lang w:eastAsia="en-US"/>
          </w:rPr>
          <w:t xml:space="preserve">numbered under </w:t>
        </w:r>
      </w:ins>
      <w:del w:id="1520" w:author="Author" w:date="2020-07-07T15:13:00Z">
        <w:r w:rsidRPr="0006583B" w:rsidDel="00A0035C">
          <w:rPr>
            <w:rFonts w:ascii="Angsana New" w:eastAsia="Angsana New" w:hAnsi="Angsana New" w:cs="Angsana New"/>
            <w:sz w:val="22"/>
            <w:szCs w:val="22"/>
            <w:lang w:eastAsia="en-US"/>
          </w:rPr>
          <w:delText xml:space="preserve">less than </w:delText>
        </w:r>
        <w:commentRangeStart w:id="1521"/>
        <w:r w:rsidRPr="0006583B" w:rsidDel="00A0035C">
          <w:rPr>
            <w:rFonts w:ascii="Angsana New" w:eastAsia="Angsana New" w:hAnsi="Angsana New" w:cs="Angsana New"/>
            <w:sz w:val="22"/>
            <w:szCs w:val="22"/>
            <w:lang w:eastAsia="en-US"/>
          </w:rPr>
          <w:delText>#</w:delText>
        </w:r>
      </w:del>
      <w:ins w:id="1522" w:author="藤井 敦寛" w:date="2020-07-20T15:37:00Z">
        <w:r w:rsidR="00E858A8">
          <w:rPr>
            <w:rFonts w:ascii="Angsana New" w:eastAsia="Angsana New" w:hAnsi="Angsana New" w:cs="Angsana New"/>
            <w:sz w:val="22"/>
            <w:szCs w:val="22"/>
            <w:lang w:eastAsia="en-US"/>
          </w:rPr>
          <w:t>#</w:t>
        </w:r>
      </w:ins>
      <w:commentRangeEnd w:id="1521"/>
      <w:ins w:id="1523" w:author="藤井 敦寛" w:date="2020-07-20T15:38:00Z">
        <w:r w:rsidR="00E858A8">
          <w:rPr>
            <w:rStyle w:val="a4"/>
          </w:rPr>
          <w:commentReference w:id="1521"/>
        </w:r>
      </w:ins>
      <w:r w:rsidRPr="0006583B">
        <w:rPr>
          <w:rFonts w:ascii="Angsana New" w:eastAsia="Angsana New" w:hAnsi="Angsana New" w:cs="Angsana New"/>
          <w:sz w:val="22"/>
          <w:szCs w:val="22"/>
          <w:lang w:eastAsia="en-US"/>
        </w:rPr>
        <w:t xml:space="preserve">20, </w:t>
      </w:r>
      <w:del w:id="1524" w:author="Author" w:date="2020-07-07T12:36:00Z">
        <w:r w:rsidRPr="0006583B" w:rsidDel="00577B81">
          <w:rPr>
            <w:rFonts w:ascii="Angsana New" w:eastAsia="Angsana New" w:hAnsi="Angsana New" w:cs="Angsana New"/>
            <w:sz w:val="22"/>
            <w:szCs w:val="22"/>
            <w:lang w:eastAsia="en-US"/>
          </w:rPr>
          <w:delText>which means</w:delText>
        </w:r>
      </w:del>
      <w:ins w:id="1525" w:author="Author" w:date="2020-07-07T12:36:00Z">
        <w:r w:rsidR="00577B81">
          <w:rPr>
            <w:rFonts w:ascii="Angsana New" w:eastAsia="Angsana New" w:hAnsi="Angsana New" w:cs="Angsana New"/>
            <w:sz w:val="22"/>
            <w:szCs w:val="22"/>
            <w:lang w:eastAsia="en-US"/>
          </w:rPr>
          <w:t>signifying</w:t>
        </w:r>
      </w:ins>
      <w:r w:rsidRPr="0006583B">
        <w:rPr>
          <w:rFonts w:ascii="Angsana New" w:eastAsia="Angsana New" w:hAnsi="Angsana New" w:cs="Angsana New"/>
          <w:sz w:val="22"/>
          <w:szCs w:val="22"/>
          <w:lang w:eastAsia="en-US"/>
        </w:rPr>
        <w:t xml:space="preserve"> that sensors in the top half were significant.</w:t>
      </w:r>
      <w:del w:id="1526" w:author="藤井 敦寛" w:date="2020-07-20T15:09:00Z">
        <w:r w:rsidRPr="0006583B" w:rsidDel="006F7D71">
          <w:rPr>
            <w:rFonts w:ascii="Angsana New" w:eastAsia="Angsana New" w:hAnsi="Angsana New" w:cs="Angsana New"/>
            <w:sz w:val="22"/>
            <w:szCs w:val="22"/>
            <w:lang w:eastAsia="en-US"/>
          </w:rPr>
          <w:delText xml:space="preserve"> </w:delText>
        </w:r>
      </w:del>
      <w:ins w:id="1527" w:author="Author" w:date="2020-07-07T12:36:00Z">
        <w:del w:id="1528" w:author="藤井 敦寛" w:date="2020-07-20T15:09:00Z">
          <w:r w:rsidR="00CE2504" w:rsidDel="006F7D71">
            <w:rPr>
              <w:rFonts w:ascii="Angsana New" w:eastAsia="Angsana New" w:hAnsi="Angsana New" w:cs="Angsana New"/>
              <w:sz w:val="22"/>
              <w:szCs w:val="22"/>
              <w:lang w:eastAsia="en-US"/>
            </w:rPr>
            <w:delText>The s</w:delText>
          </w:r>
        </w:del>
      </w:ins>
      <w:del w:id="1529" w:author="藤井 敦寛" w:date="2020-07-20T15:09:00Z">
        <w:r w:rsidRPr="0006583B" w:rsidDel="006F7D71">
          <w:rPr>
            <w:rFonts w:ascii="Angsana New" w:eastAsia="Angsana New" w:hAnsi="Angsana New" w:cs="Angsana New"/>
            <w:sz w:val="22"/>
            <w:szCs w:val="22"/>
            <w:lang w:eastAsia="en-US"/>
          </w:rPr>
          <w:delText>Sensors not used in</w:delText>
        </w:r>
      </w:del>
      <w:ins w:id="1530" w:author="Author" w:date="2020-07-07T12:36:00Z">
        <w:del w:id="1531" w:author="藤井 敦寛" w:date="2020-07-20T15:09:00Z">
          <w:r w:rsidR="006F4319" w:rsidDel="006F7D71">
            <w:rPr>
              <w:rFonts w:ascii="Angsana New" w:eastAsia="Angsana New" w:hAnsi="Angsana New" w:cs="Angsana New"/>
              <w:sz w:val="22"/>
              <w:szCs w:val="22"/>
              <w:lang w:eastAsia="en-US"/>
            </w:rPr>
            <w:delText xml:space="preserve"> the</w:delText>
          </w:r>
        </w:del>
      </w:ins>
      <w:del w:id="1532" w:author="藤井 敦寛" w:date="2020-07-20T15:09:00Z">
        <w:r w:rsidRPr="0006583B" w:rsidDel="006F7D71">
          <w:rPr>
            <w:rFonts w:ascii="Angsana New" w:eastAsia="Angsana New" w:hAnsi="Angsana New" w:cs="Angsana New"/>
            <w:sz w:val="22"/>
            <w:szCs w:val="22"/>
            <w:lang w:eastAsia="en-US"/>
          </w:rPr>
          <w:delText xml:space="preserve"> half helmet were aligned around </w:delText>
        </w:r>
      </w:del>
      <w:ins w:id="1533" w:author="Author" w:date="2020-07-07T12:36:00Z">
        <w:del w:id="1534" w:author="藤井 敦寛" w:date="2020-07-20T15:09:00Z">
          <w:r w:rsidR="00AC1E1E" w:rsidDel="006F7D71">
            <w:rPr>
              <w:rFonts w:ascii="Angsana New" w:eastAsia="Angsana New" w:hAnsi="Angsana New" w:cs="Angsana New"/>
              <w:sz w:val="22"/>
              <w:szCs w:val="22"/>
              <w:lang w:eastAsia="en-US"/>
            </w:rPr>
            <w:delText xml:space="preserve">the </w:delText>
          </w:r>
        </w:del>
      </w:ins>
      <w:del w:id="1535" w:author="藤井 敦寛" w:date="2020-07-20T15:09:00Z">
        <w:r w:rsidRPr="0006583B" w:rsidDel="006F7D71">
          <w:rPr>
            <w:rFonts w:ascii="Angsana New" w:eastAsia="Angsana New" w:hAnsi="Angsana New" w:cs="Angsana New"/>
            <w:sz w:val="22"/>
            <w:szCs w:val="22"/>
            <w:lang w:eastAsia="en-US"/>
          </w:rPr>
          <w:delText>neck and ear</w:delText>
        </w:r>
      </w:del>
      <w:ins w:id="1536" w:author="Author" w:date="2020-07-07T12:36:00Z">
        <w:del w:id="1537" w:author="藤井 敦寛" w:date="2020-07-20T15:09:00Z">
          <w:r w:rsidR="006B3226" w:rsidDel="006F7D71">
            <w:rPr>
              <w:rFonts w:ascii="Angsana New" w:eastAsia="Angsana New" w:hAnsi="Angsana New" w:cs="Angsana New"/>
              <w:sz w:val="22"/>
              <w:szCs w:val="22"/>
              <w:lang w:eastAsia="en-US"/>
            </w:rPr>
            <w:delText>,</w:delText>
          </w:r>
        </w:del>
      </w:ins>
      <w:del w:id="1538" w:author="藤井 敦寛" w:date="2020-07-20T15:09:00Z">
        <w:r w:rsidRPr="0006583B" w:rsidDel="006F7D71">
          <w:rPr>
            <w:rFonts w:ascii="Angsana New" w:eastAsia="Angsana New" w:hAnsi="Angsana New" w:cs="Angsana New"/>
            <w:sz w:val="22"/>
            <w:szCs w:val="22"/>
            <w:lang w:eastAsia="en-US"/>
          </w:rPr>
          <w:delText xml:space="preserve"> and the position of the sensors related to the user's head </w:delText>
        </w:r>
      </w:del>
      <w:commentRangeStart w:id="1539"/>
      <w:commentRangeStart w:id="1540"/>
      <w:ins w:id="1541" w:author="Author" w:date="2020-07-07T12:36:00Z">
        <w:del w:id="1542" w:author="藤井 敦寛" w:date="2020-07-20T15:09:00Z">
          <w:r w:rsidR="00E473EF" w:rsidDel="006F7D71">
            <w:rPr>
              <w:rFonts w:ascii="Angsana New" w:eastAsia="Angsana New" w:hAnsi="Angsana New" w:cs="Angsana New"/>
              <w:sz w:val="22"/>
              <w:szCs w:val="22"/>
              <w:lang w:eastAsia="en-US"/>
            </w:rPr>
            <w:delText>we</w:delText>
          </w:r>
        </w:del>
      </w:ins>
      <w:del w:id="1543" w:author="藤井 敦寛" w:date="2020-07-20T15:09:00Z">
        <w:r w:rsidRPr="0006583B" w:rsidDel="006F7D71">
          <w:rPr>
            <w:rFonts w:ascii="Angsana New" w:eastAsia="Angsana New" w:hAnsi="Angsana New" w:cs="Angsana New"/>
            <w:sz w:val="22"/>
            <w:szCs w:val="22"/>
            <w:lang w:eastAsia="en-US"/>
          </w:rPr>
          <w:delText>are supposed to be inconsistent</w:delText>
        </w:r>
        <w:commentRangeEnd w:id="1539"/>
        <w:r w:rsidR="00DC58B7" w:rsidDel="006F7D71">
          <w:rPr>
            <w:rStyle w:val="a4"/>
          </w:rPr>
          <w:commentReference w:id="1539"/>
        </w:r>
        <w:commentRangeEnd w:id="1540"/>
        <w:r w:rsidR="002B24BD" w:rsidDel="006F7D71">
          <w:rPr>
            <w:rStyle w:val="a4"/>
          </w:rPr>
          <w:commentReference w:id="1540"/>
        </w:r>
        <w:r w:rsidRPr="0006583B" w:rsidDel="006F7D71">
          <w:rPr>
            <w:rFonts w:ascii="Angsana New" w:eastAsia="Angsana New" w:hAnsi="Angsana New" w:cs="Angsana New"/>
            <w:sz w:val="22"/>
            <w:szCs w:val="22"/>
            <w:lang w:eastAsia="en-US"/>
          </w:rPr>
          <w:delText>.</w:delText>
        </w:r>
      </w:del>
    </w:p>
    <w:p w14:paraId="1095D98B" w14:textId="77777777" w:rsidR="00DA7CAC" w:rsidRPr="0006583B" w:rsidRDefault="00DA7CAC">
      <w:pPr>
        <w:rPr>
          <w:rFonts w:ascii="Angsana New" w:eastAsia="Angsana New" w:hAnsi="Angsana New" w:cs="Angsana New"/>
          <w:sz w:val="32"/>
          <w:szCs w:val="32"/>
        </w:rPr>
      </w:pPr>
      <w:r w:rsidRPr="0006583B">
        <w:rPr>
          <w:rFonts w:ascii="Angsana New" w:eastAsia="Angsana New" w:hAnsi="Angsana New" w:cs="Angsana New"/>
          <w:b/>
          <w:bCs/>
          <w:sz w:val="32"/>
          <w:szCs w:val="32"/>
          <w:lang w:eastAsia="en-US"/>
        </w:rPr>
        <w:t xml:space="preserve">4.3 </w:t>
      </w:r>
      <w:del w:id="1544" w:author="Author" w:date="2020-07-08T21:45:00Z">
        <w:r w:rsidRPr="0006583B" w:rsidDel="00395CD6">
          <w:rPr>
            <w:rFonts w:ascii="Angsana New" w:eastAsia="Angsana New" w:hAnsi="Angsana New" w:cs="Angsana New"/>
            <w:b/>
            <w:bCs/>
            <w:sz w:val="32"/>
            <w:szCs w:val="32"/>
            <w:lang w:eastAsia="en-US"/>
          </w:rPr>
          <w:delText xml:space="preserve">  </w:delText>
        </w:r>
      </w:del>
      <w:r w:rsidRPr="0006583B">
        <w:rPr>
          <w:rFonts w:ascii="Angsana New" w:eastAsia="Angsana New" w:hAnsi="Angsana New" w:cs="Angsana New"/>
          <w:b/>
          <w:bCs/>
          <w:sz w:val="32"/>
          <w:szCs w:val="32"/>
          <w:lang w:eastAsia="en-US"/>
        </w:rPr>
        <w:t>User Authentication Method</w:t>
      </w:r>
    </w:p>
    <w:p w14:paraId="5FC76164" w14:textId="3FC8558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4.3.1 Evaluation environment. </w:t>
      </w:r>
      <w:r w:rsidRPr="0006583B">
        <w:rPr>
          <w:rFonts w:ascii="Angsana New" w:eastAsia="Angsana New" w:hAnsi="Angsana New" w:cs="Angsana New"/>
          <w:sz w:val="22"/>
          <w:szCs w:val="22"/>
          <w:lang w:eastAsia="en-US"/>
        </w:rPr>
        <w:t xml:space="preserve">One subject was considered </w:t>
      </w:r>
      <w:del w:id="1545" w:author="Author" w:date="2020-07-07T15:14:00Z">
        <w:r w:rsidRPr="0006583B" w:rsidDel="00584B55">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the individual to be authenticated</w:t>
      </w:r>
      <w:del w:id="1546"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47"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i.e.</w:t>
      </w:r>
      <w:ins w:id="1548" w:author="Author" w:date="2020-07-07T12:37:00Z">
        <w:r w:rsidR="00E72601">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owner</w:t>
      </w:r>
      <w:ins w:id="1549" w:author="Author" w:date="2020-07-07T12:37:00Z">
        <w:r w:rsidR="00E72601">
          <w:rPr>
            <w:rFonts w:ascii="Angsana New" w:eastAsia="Angsana New" w:hAnsi="Angsana New" w:cs="Angsana New"/>
            <w:sz w:val="22"/>
            <w:szCs w:val="22"/>
            <w:lang w:eastAsia="en-US"/>
          </w:rPr>
          <w:t>) while</w:t>
        </w:r>
      </w:ins>
      <w:del w:id="1550" w:author="Author" w:date="2020-07-07T12:37:00Z">
        <w:r w:rsidRPr="0006583B" w:rsidDel="00E7260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551" w:author="Author" w:date="2020-07-07T12:37:00Z">
        <w:r w:rsidRPr="0006583B" w:rsidDel="00E7260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remaining eight subjects were considered </w:t>
      </w:r>
      <w:del w:id="1552" w:author="Author" w:date="2020-07-07T12:37:00Z">
        <w:r w:rsidRPr="0006583B" w:rsidDel="00376DD8">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strangers. The authentication accuracy of the owner was measured </w:t>
      </w:r>
      <w:del w:id="1553" w:author="Author" w:date="2020-07-07T14:58:00Z">
        <w:r w:rsidRPr="0006583B" w:rsidDel="008B2CFE">
          <w:rPr>
            <w:rFonts w:ascii="Angsana New" w:eastAsia="Angsana New" w:hAnsi="Angsana New" w:cs="Angsana New"/>
            <w:sz w:val="22"/>
            <w:szCs w:val="22"/>
            <w:lang w:eastAsia="en-US"/>
          </w:rPr>
          <w:delText xml:space="preserve">in </w:delText>
        </w:r>
      </w:del>
      <w:ins w:id="1554" w:author="Author" w:date="2020-07-07T14:58:00Z">
        <w:r w:rsidR="008B2CFE">
          <w:rPr>
            <w:rFonts w:ascii="Angsana New" w:eastAsia="Angsana New" w:hAnsi="Angsana New" w:cs="Angsana New"/>
            <w:sz w:val="22"/>
            <w:szCs w:val="22"/>
            <w:lang w:eastAsia="en-US"/>
          </w:rPr>
          <w:t>using</w:t>
        </w:r>
      </w:ins>
      <w:ins w:id="1555" w:author="Author" w:date="2020-07-07T12:38:00Z">
        <w:r w:rsidR="006315B5">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5-fold cross-validation</w:t>
      </w:r>
      <w:del w:id="1556" w:author="Author" w:date="2020-07-07T14:58:00Z">
        <w:r w:rsidRPr="0006583B" w:rsidDel="008B2CFE">
          <w:rPr>
            <w:rFonts w:ascii="Angsana New" w:eastAsia="Angsana New" w:hAnsi="Angsana New" w:cs="Angsana New"/>
            <w:sz w:val="22"/>
            <w:szCs w:val="22"/>
            <w:lang w:eastAsia="en-US"/>
          </w:rPr>
          <w:delText xml:space="preserve"> manner</w:delText>
        </w:r>
      </w:del>
      <w:ins w:id="1557" w:author="Author" w:date="2020-07-07T12:38:00Z">
        <w:r w:rsidR="00707E73">
          <w:rPr>
            <w:rFonts w:ascii="Angsana New" w:eastAsia="Angsana New" w:hAnsi="Angsana New" w:cs="Angsana New"/>
            <w:sz w:val="22"/>
            <w:szCs w:val="22"/>
            <w:lang w:eastAsia="en-US"/>
          </w:rPr>
          <w:t>, where</w:t>
        </w:r>
      </w:ins>
      <w:del w:id="1558" w:author="Author" w:date="2020-07-07T12:38:00Z">
        <w:r w:rsidRPr="0006583B" w:rsidDel="00707E73">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80%</w:t>
      </w:r>
      <w:ins w:id="1559" w:author="Author" w:date="2020-07-07T12:38:00Z">
        <w:r w:rsidR="00707E73">
          <w:rPr>
            <w:rFonts w:ascii="Angsana New" w:eastAsia="Angsana New" w:hAnsi="Angsana New" w:cs="Angsana New"/>
            <w:sz w:val="22"/>
            <w:szCs w:val="22"/>
            <w:lang w:eastAsia="en-US"/>
          </w:rPr>
          <w:t xml:space="preserve"> </w:t>
        </w:r>
      </w:ins>
      <w:del w:id="1560" w:author="Author" w:date="2020-07-07T12:38:00Z">
        <w:r w:rsidRPr="0006583B" w:rsidDel="00707E73">
          <w:rPr>
            <w:rFonts w:ascii="Angsana New" w:eastAsia="Angsana New" w:hAnsi="Angsana New" w:cs="Angsana New"/>
            <w:sz w:val="22"/>
            <w:szCs w:val="22"/>
            <w:lang w:eastAsia="en-US"/>
          </w:rPr>
          <w:delText xml:space="preserve">(16 samples) </w:delText>
        </w:r>
      </w:del>
      <w:r w:rsidRPr="0006583B">
        <w:rPr>
          <w:rFonts w:ascii="Angsana New" w:eastAsia="Angsana New" w:hAnsi="Angsana New" w:cs="Angsana New"/>
          <w:sz w:val="22"/>
          <w:szCs w:val="22"/>
          <w:lang w:eastAsia="en-US"/>
        </w:rPr>
        <w:t xml:space="preserve">of the owner's data </w:t>
      </w:r>
      <w:ins w:id="1561" w:author="Author" w:date="2020-07-07T12:38:00Z">
        <w:r w:rsidR="00707E73" w:rsidRPr="0006583B">
          <w:rPr>
            <w:rFonts w:ascii="Angsana New" w:eastAsia="Angsana New" w:hAnsi="Angsana New" w:cs="Angsana New"/>
            <w:sz w:val="22"/>
            <w:szCs w:val="22"/>
            <w:lang w:eastAsia="en-US"/>
          </w:rPr>
          <w:t xml:space="preserve">(16 samples) </w:t>
        </w:r>
      </w:ins>
      <w:r w:rsidRPr="0006583B">
        <w:rPr>
          <w:rFonts w:ascii="Angsana New" w:eastAsia="Angsana New" w:hAnsi="Angsana New" w:cs="Angsana New"/>
          <w:sz w:val="22"/>
          <w:szCs w:val="22"/>
          <w:lang w:eastAsia="en-US"/>
        </w:rPr>
        <w:t>were registered as training data</w:t>
      </w:r>
      <w:del w:id="1562" w:author="Author" w:date="2020-07-07T12:38:00Z">
        <w:r w:rsidRPr="0006583B" w:rsidDel="002F07DC">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the remaining 20%</w:t>
      </w:r>
      <w:ins w:id="1563" w:author="Author" w:date="2020-07-07T12:38:00Z">
        <w:r w:rsidR="002F07DC">
          <w:rPr>
            <w:rFonts w:ascii="Angsana New" w:eastAsia="Angsana New" w:hAnsi="Angsana New" w:cs="Angsana New"/>
            <w:sz w:val="22"/>
            <w:szCs w:val="22"/>
            <w:lang w:eastAsia="en-US"/>
          </w:rPr>
          <w:t xml:space="preserve"> </w:t>
        </w:r>
      </w:ins>
      <w:del w:id="1564" w:author="Author" w:date="2020-07-07T12:38:00Z">
        <w:r w:rsidRPr="0006583B" w:rsidDel="002F07DC">
          <w:rPr>
            <w:rFonts w:ascii="Angsana New" w:eastAsia="Angsana New" w:hAnsi="Angsana New" w:cs="Angsana New"/>
            <w:sz w:val="22"/>
            <w:szCs w:val="22"/>
            <w:lang w:eastAsia="en-US"/>
          </w:rPr>
          <w:delText xml:space="preserve">(4 samples) </w:delText>
        </w:r>
      </w:del>
      <w:ins w:id="1565" w:author="Author" w:date="2020-07-07T12:38:00Z">
        <w:r w:rsidR="002F07DC">
          <w:rPr>
            <w:rFonts w:ascii="Angsana New" w:eastAsia="Angsana New" w:hAnsi="Angsana New" w:cs="Angsana New"/>
            <w:sz w:val="22"/>
            <w:szCs w:val="22"/>
            <w:lang w:eastAsia="en-US"/>
          </w:rPr>
          <w:t xml:space="preserve">of the </w:t>
        </w:r>
      </w:ins>
      <w:r w:rsidRPr="0006583B">
        <w:rPr>
          <w:rFonts w:ascii="Angsana New" w:eastAsia="Angsana New" w:hAnsi="Angsana New" w:cs="Angsana New"/>
          <w:sz w:val="22"/>
          <w:szCs w:val="22"/>
          <w:lang w:eastAsia="en-US"/>
        </w:rPr>
        <w:t xml:space="preserve">data </w:t>
      </w:r>
      <w:ins w:id="1566" w:author="Author" w:date="2020-07-07T12:38:00Z">
        <w:r w:rsidR="002F07DC" w:rsidRPr="0006583B">
          <w:rPr>
            <w:rFonts w:ascii="Angsana New" w:eastAsia="Angsana New" w:hAnsi="Angsana New" w:cs="Angsana New"/>
            <w:sz w:val="22"/>
            <w:szCs w:val="22"/>
            <w:lang w:eastAsia="en-US"/>
          </w:rPr>
          <w:t>(</w:t>
        </w:r>
        <w:r w:rsidR="00BF7BB9">
          <w:rPr>
            <w:rFonts w:ascii="Angsana New" w:eastAsia="Angsana New" w:hAnsi="Angsana New" w:cs="Angsana New"/>
            <w:sz w:val="22"/>
            <w:szCs w:val="22"/>
            <w:lang w:eastAsia="en-US"/>
          </w:rPr>
          <w:t>four</w:t>
        </w:r>
        <w:r w:rsidR="002F07DC" w:rsidRPr="0006583B">
          <w:rPr>
            <w:rFonts w:ascii="Angsana New" w:eastAsia="Angsana New" w:hAnsi="Angsana New" w:cs="Angsana New"/>
            <w:sz w:val="22"/>
            <w:szCs w:val="22"/>
            <w:lang w:eastAsia="en-US"/>
          </w:rPr>
          <w:t xml:space="preserve"> samples) </w:t>
        </w:r>
      </w:ins>
      <w:r w:rsidRPr="0006583B">
        <w:rPr>
          <w:rFonts w:ascii="Angsana New" w:eastAsia="Angsana New" w:hAnsi="Angsana New" w:cs="Angsana New"/>
          <w:sz w:val="22"/>
          <w:szCs w:val="22"/>
          <w:lang w:eastAsia="en-US"/>
        </w:rPr>
        <w:t xml:space="preserve">were used as test data. In addition, the authentication accuracy for </w:t>
      </w:r>
      <w:del w:id="1567" w:author="Author" w:date="2020-07-07T12:39:00Z">
        <w:r w:rsidRPr="0006583B" w:rsidDel="0005100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568" w:author="Author" w:date="2020-07-07T12:39:00Z">
        <w:r w:rsidRPr="0006583B" w:rsidDel="00051002">
          <w:rPr>
            <w:rFonts w:ascii="Angsana New" w:eastAsia="Angsana New" w:hAnsi="Angsana New" w:cs="Angsana New"/>
            <w:sz w:val="22"/>
            <w:szCs w:val="22"/>
            <w:lang w:eastAsia="en-US"/>
          </w:rPr>
          <w:delText xml:space="preserve">were </w:delText>
        </w:r>
      </w:del>
      <w:ins w:id="1569" w:author="Author" w:date="2020-07-07T12:39:00Z">
        <w:r w:rsidR="00051002">
          <w:rPr>
            <w:rFonts w:ascii="Angsana New" w:eastAsia="Angsana New" w:hAnsi="Angsana New" w:cs="Angsana New"/>
            <w:sz w:val="22"/>
            <w:szCs w:val="22"/>
            <w:lang w:eastAsia="en-US"/>
          </w:rPr>
          <w:t>was</w:t>
        </w:r>
        <w:r w:rsidR="0005100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measured using data from all eight strangers (160 samples). All 160 samples were tested in each fold of the cross-validation</w:t>
      </w:r>
      <w:ins w:id="1570" w:author="Author" w:date="2020-07-07T12:39:00Z">
        <w:r w:rsidR="00372741">
          <w:rPr>
            <w:rFonts w:ascii="Angsana New" w:eastAsia="Angsana New" w:hAnsi="Angsana New" w:cs="Angsana New"/>
            <w:sz w:val="22"/>
            <w:szCs w:val="22"/>
            <w:lang w:eastAsia="en-US"/>
          </w:rPr>
          <w:t>, and</w:t>
        </w:r>
      </w:ins>
      <w:del w:id="1571" w:author="Author" w:date="2020-07-07T12:39:00Z">
        <w:r w:rsidRPr="0006583B" w:rsidDel="00372741">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72" w:author="Author" w:date="2020-07-07T12:39:00Z">
        <w:r w:rsidR="00372741">
          <w:rPr>
            <w:rFonts w:ascii="Angsana New" w:eastAsia="Angsana New" w:hAnsi="Angsana New" w:cs="Angsana New"/>
            <w:sz w:val="22"/>
            <w:szCs w:val="22"/>
            <w:lang w:eastAsia="en-US"/>
          </w:rPr>
          <w:t>a</w:t>
        </w:r>
      </w:ins>
      <w:del w:id="1573" w:author="Author" w:date="2020-07-07T12:39:00Z">
        <w:r w:rsidRPr="0006583B" w:rsidDel="0037274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ll nine subjects were evaluated on a rotation basis.</w:t>
      </w:r>
    </w:p>
    <w:p w14:paraId="7EF0267F" w14:textId="1A5A08F2"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user authentication, </w:t>
      </w:r>
      <w:ins w:id="1574" w:author="Author" w:date="2020-07-07T12:40:00Z">
        <w:r w:rsidR="00CE1FA9">
          <w:rPr>
            <w:rFonts w:ascii="Angsana New" w:eastAsia="Angsana New" w:hAnsi="Angsana New" w:cs="Angsana New"/>
            <w:sz w:val="22"/>
            <w:szCs w:val="22"/>
            <w:lang w:eastAsia="en-US"/>
          </w:rPr>
          <w:t>the false rejection rate (</w:t>
        </w:r>
      </w:ins>
      <w:r w:rsidRPr="0006583B">
        <w:rPr>
          <w:rFonts w:ascii="Angsana New" w:eastAsia="Angsana New" w:hAnsi="Angsana New" w:cs="Angsana New"/>
          <w:sz w:val="22"/>
          <w:szCs w:val="22"/>
          <w:lang w:eastAsia="en-US"/>
        </w:rPr>
        <w:t>FRR</w:t>
      </w:r>
      <w:ins w:id="1575"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576" w:author="Author" w:date="2020-07-07T12:40:00Z">
        <w:r w:rsidR="00CE1FA9">
          <w:rPr>
            <w:rFonts w:ascii="Angsana New" w:eastAsia="Angsana New" w:hAnsi="Angsana New" w:cs="Angsana New"/>
            <w:sz w:val="22"/>
            <w:szCs w:val="22"/>
            <w:lang w:eastAsia="en-US"/>
          </w:rPr>
          <w:t>false acceptance rate (</w:t>
        </w:r>
      </w:ins>
      <w:r w:rsidRPr="0006583B">
        <w:rPr>
          <w:rFonts w:ascii="Angsana New" w:eastAsia="Angsana New" w:hAnsi="Angsana New" w:cs="Angsana New"/>
          <w:sz w:val="22"/>
          <w:szCs w:val="22"/>
          <w:lang w:eastAsia="en-US"/>
        </w:rPr>
        <w:t>FAR</w:t>
      </w:r>
      <w:ins w:id="1577" w:author="Author" w:date="2020-07-07T12:40:00Z">
        <w:r w:rsidR="00CE1FA9">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t>
      </w:r>
      <w:ins w:id="1578" w:author="Author" w:date="2020-07-07T12:40:00Z">
        <w:r w:rsidR="00872793">
          <w:rPr>
            <w:rFonts w:ascii="Angsana New" w:eastAsia="Angsana New" w:hAnsi="Angsana New" w:cs="Angsana New"/>
            <w:sz w:val="22"/>
            <w:szCs w:val="22"/>
            <w:lang w:eastAsia="en-US"/>
          </w:rPr>
          <w:t>equal error rate (</w:t>
        </w:r>
      </w:ins>
      <w:r w:rsidRPr="0006583B">
        <w:rPr>
          <w:rFonts w:ascii="Angsana New" w:eastAsia="Angsana New" w:hAnsi="Angsana New" w:cs="Angsana New"/>
          <w:sz w:val="22"/>
          <w:szCs w:val="22"/>
          <w:lang w:eastAsia="en-US"/>
        </w:rPr>
        <w:t>EER</w:t>
      </w:r>
      <w:ins w:id="1579" w:author="Author" w:date="2020-07-07T12:40:00Z">
        <w:r w:rsidR="00872793">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w:t>
      </w:r>
      <w:ins w:id="1580" w:author="Author" w:date="2020-07-07T15:15:00Z">
        <w:r w:rsidR="00FA611B">
          <w:rPr>
            <w:rFonts w:ascii="Angsana New" w:eastAsia="Angsana New" w:hAnsi="Angsana New" w:cs="Angsana New"/>
            <w:sz w:val="22"/>
            <w:szCs w:val="22"/>
            <w:lang w:eastAsia="en-US"/>
          </w:rPr>
          <w:t>we</w:t>
        </w:r>
      </w:ins>
      <w:del w:id="1581" w:author="Author" w:date="2020-07-07T15:15:00Z">
        <w:r w:rsidRPr="0006583B" w:rsidDel="00FA611B">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used as indica</w:t>
      </w:r>
      <w:r w:rsidRPr="0006583B">
        <w:rPr>
          <w:rFonts w:ascii="Angsana New" w:eastAsia="Angsana New" w:hAnsi="Angsana New" w:cs="Angsana New"/>
          <w:sz w:val="22"/>
          <w:szCs w:val="22"/>
          <w:lang w:eastAsia="en-US"/>
        </w:rPr>
        <w:softHyphen/>
        <w:t xml:space="preserve">tors of authentication accuracy. </w:t>
      </w:r>
      <w:ins w:id="1582"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is </w:t>
      </w:r>
      <w:del w:id="1583" w:author="Author" w:date="2020-07-07T12:41:00Z">
        <w:r w:rsidRPr="0006583B" w:rsidDel="00591B8A">
          <w:rPr>
            <w:rFonts w:ascii="Angsana New" w:eastAsia="Angsana New" w:hAnsi="Angsana New" w:cs="Angsana New"/>
            <w:sz w:val="22"/>
            <w:szCs w:val="22"/>
            <w:lang w:eastAsia="en-US"/>
          </w:rPr>
          <w:delText>false reject</w:delText>
        </w:r>
      </w:del>
      <w:ins w:id="1584" w:author="Author" w:date="2020-07-07T12:41:00Z">
        <w:r w:rsidR="00591B8A">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registered </w:t>
      </w:r>
      <w:del w:id="1585" w:author="Author" w:date="2020-07-07T12:41:00Z">
        <w:r w:rsidRPr="0006583B" w:rsidDel="00AC165C">
          <w:rPr>
            <w:rFonts w:ascii="Angsana New" w:eastAsia="Angsana New" w:hAnsi="Angsana New" w:cs="Angsana New"/>
            <w:sz w:val="22"/>
            <w:szCs w:val="22"/>
            <w:lang w:eastAsia="en-US"/>
          </w:rPr>
          <w:delText xml:space="preserve">person </w:delText>
        </w:r>
      </w:del>
      <w:ins w:id="1586" w:author="Author" w:date="2020-07-07T12:41:00Z">
        <w:r w:rsidR="00AC165C">
          <w:rPr>
            <w:rFonts w:ascii="Angsana New" w:eastAsia="Angsana New" w:hAnsi="Angsana New" w:cs="Angsana New"/>
            <w:sz w:val="22"/>
            <w:szCs w:val="22"/>
            <w:lang w:eastAsia="en-US"/>
          </w:rPr>
          <w:t>user</w:t>
        </w:r>
        <w:r w:rsidR="00AC165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is mistakenly considered </w:t>
      </w:r>
      <w:del w:id="1587" w:author="Author" w:date="2020-07-07T12:41:00Z">
        <w:r w:rsidRPr="0006583B" w:rsidDel="006B701F">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a stranger and rejected</w:t>
      </w:r>
      <w:ins w:id="1588" w:author="Author" w:date="2020-07-07T12:41:00Z">
        <w:r w:rsidR="00514696">
          <w:rPr>
            <w:rFonts w:ascii="Angsana New" w:eastAsia="Angsana New" w:hAnsi="Angsana New" w:cs="Angsana New"/>
            <w:sz w:val="22"/>
            <w:szCs w:val="22"/>
            <w:lang w:eastAsia="en-US"/>
          </w:rPr>
          <w:t xml:space="preserve">, </w:t>
        </w:r>
      </w:ins>
      <w:ins w:id="1589" w:author="Author" w:date="2020-07-07T15:15:00Z">
        <w:r w:rsidR="001F1A65">
          <w:rPr>
            <w:rFonts w:ascii="Angsana New" w:eastAsia="Angsana New" w:hAnsi="Angsana New" w:cs="Angsana New"/>
            <w:sz w:val="22"/>
            <w:szCs w:val="22"/>
            <w:lang w:eastAsia="en-US"/>
          </w:rPr>
          <w:t>whereas</w:t>
        </w:r>
      </w:ins>
      <w:del w:id="1590" w:author="Author" w:date="2020-07-07T12:41:00Z">
        <w:r w:rsidRPr="0006583B" w:rsidDel="0051469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ins w:id="1591" w:author="Author" w:date="2020-07-07T15:15:00Z">
        <w:r w:rsidR="009D3ED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FAR is </w:t>
      </w:r>
      <w:del w:id="1592" w:author="Author" w:date="2020-07-07T12:41:00Z">
        <w:r w:rsidRPr="0006583B" w:rsidDel="006852C3">
          <w:rPr>
            <w:rFonts w:ascii="Angsana New" w:eastAsia="Angsana New" w:hAnsi="Angsana New" w:cs="Angsana New"/>
            <w:sz w:val="22"/>
            <w:szCs w:val="22"/>
            <w:lang w:eastAsia="en-US"/>
          </w:rPr>
          <w:delText>false accept</w:delText>
        </w:r>
      </w:del>
      <w:ins w:id="1593" w:author="Author" w:date="2020-07-07T12:41:00Z">
        <w:r w:rsidR="006852C3">
          <w:rPr>
            <w:rFonts w:ascii="Angsana New" w:eastAsia="Angsana New" w:hAnsi="Angsana New" w:cs="Angsana New"/>
            <w:sz w:val="22"/>
            <w:szCs w:val="22"/>
            <w:lang w:eastAsia="en-US"/>
          </w:rPr>
          <w:t>the</w:t>
        </w:r>
      </w:ins>
      <w:r w:rsidRPr="0006583B">
        <w:rPr>
          <w:rFonts w:ascii="Angsana New" w:eastAsia="Angsana New" w:hAnsi="Angsana New" w:cs="Angsana New"/>
          <w:sz w:val="22"/>
          <w:szCs w:val="22"/>
          <w:lang w:eastAsia="en-US"/>
        </w:rPr>
        <w:t xml:space="preserve"> rate at which a stranger is mistakenly considered </w:t>
      </w:r>
      <w:del w:id="1594" w:author="Author" w:date="2020-07-07T12:41:00Z">
        <w:r w:rsidRPr="0006583B" w:rsidDel="00272723">
          <w:rPr>
            <w:rFonts w:ascii="Angsana New" w:eastAsia="Angsana New" w:hAnsi="Angsana New" w:cs="Angsana New"/>
            <w:sz w:val="22"/>
            <w:szCs w:val="22"/>
            <w:lang w:eastAsia="en-US"/>
          </w:rPr>
          <w:delText xml:space="preserve">to be </w:delText>
        </w:r>
      </w:del>
      <w:r w:rsidRPr="0006583B">
        <w:rPr>
          <w:rFonts w:ascii="Angsana New" w:eastAsia="Angsana New" w:hAnsi="Angsana New" w:cs="Angsana New"/>
          <w:sz w:val="22"/>
          <w:szCs w:val="22"/>
          <w:lang w:eastAsia="en-US"/>
        </w:rPr>
        <w:t xml:space="preserve">a registered </w:t>
      </w:r>
      <w:del w:id="1595" w:author="Author" w:date="2020-07-07T15:15:00Z">
        <w:r w:rsidRPr="0006583B" w:rsidDel="003809CF">
          <w:rPr>
            <w:rFonts w:ascii="Angsana New" w:eastAsia="Angsana New" w:hAnsi="Angsana New" w:cs="Angsana New"/>
            <w:sz w:val="22"/>
            <w:szCs w:val="22"/>
            <w:lang w:eastAsia="en-US"/>
          </w:rPr>
          <w:delText xml:space="preserve">person </w:delText>
        </w:r>
      </w:del>
      <w:ins w:id="1596" w:author="Author" w:date="2020-07-07T15:15:00Z">
        <w:r w:rsidR="003809CF">
          <w:rPr>
            <w:rFonts w:ascii="Angsana New" w:eastAsia="Angsana New" w:hAnsi="Angsana New" w:cs="Angsana New"/>
            <w:sz w:val="22"/>
            <w:szCs w:val="22"/>
            <w:lang w:eastAsia="en-US"/>
          </w:rPr>
          <w:t>user</w:t>
        </w:r>
        <w:r w:rsidR="003809C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and authenticated. The smaller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in </w:t>
      </w:r>
      <w:del w:id="1597" w:author="Author" w:date="2020-07-07T12:41:00Z">
        <w:r w:rsidRPr="0006583B" w:rsidDel="00C3358E">
          <w:rPr>
            <w:rFonts w:ascii="Angsana New" w:eastAsia="Angsana New" w:hAnsi="Angsana New" w:cs="Angsana New"/>
            <w:sz w:val="22"/>
            <w:szCs w:val="22"/>
            <w:lang w:eastAsia="en-US"/>
          </w:rPr>
          <w:delText>Eqn.</w:delText>
        </w:r>
      </w:del>
      <w:ins w:id="1598" w:author="Author" w:date="2020-07-07T12:41:00Z">
        <w:r w:rsidR="00C3358E">
          <w:rPr>
            <w:rFonts w:ascii="Angsana New" w:eastAsia="Angsana New" w:hAnsi="Angsana New" w:cs="Angsana New"/>
            <w:sz w:val="22"/>
            <w:szCs w:val="22"/>
            <w:lang w:eastAsia="en-US"/>
          </w:rPr>
          <w:t>(</w:t>
        </w:r>
      </w:ins>
      <w:del w:id="1599" w:author="Author" w:date="2020-07-07T12:41:00Z">
        <w:r w:rsidRPr="0006583B" w:rsidDel="00C3358E">
          <w:rPr>
            <w:rFonts w:ascii="Angsana New" w:eastAsia="Angsana New" w:hAnsi="Angsana New" w:cs="Angsana New"/>
            <w:sz w:val="22"/>
            <w:szCs w:val="22"/>
            <w:lang w:eastAsia="en-US"/>
          </w:rPr>
          <w:delText xml:space="preserve"> </w:delText>
        </w:r>
      </w:del>
      <w:hyperlink w:anchor="bookmark12" w:history="1">
        <w:r w:rsidRPr="0006583B">
          <w:rPr>
            <w:rFonts w:ascii="Angsana New" w:eastAsia="Angsana New" w:hAnsi="Angsana New" w:cs="Angsana New"/>
            <w:sz w:val="22"/>
            <w:szCs w:val="22"/>
            <w:lang w:eastAsia="en-US"/>
          </w:rPr>
          <w:t>4</w:t>
        </w:r>
      </w:hyperlink>
      <w:ins w:id="1600" w:author="Author" w:date="2020-07-07T12:41:00Z">
        <w:r w:rsidR="00C3358E">
          <w:rPr>
            <w:rFonts w:ascii="Angsana New" w:eastAsia="Angsana New" w:hAnsi="Angsana New" w:cs="Angsana New"/>
            <w:sz w:val="20"/>
            <w:szCs w:val="20"/>
          </w:rPr>
          <w:t>)</w:t>
        </w:r>
      </w:ins>
      <w:r w:rsidRPr="0006583B">
        <w:rPr>
          <w:rFonts w:ascii="Angsana New" w:eastAsia="Angsana New" w:hAnsi="Angsana New" w:cs="Angsana New"/>
          <w:sz w:val="22"/>
          <w:szCs w:val="22"/>
          <w:lang w:eastAsia="en-US"/>
        </w:rPr>
        <w:t xml:space="preserve"> is set, the stricter the authentication decision becomes, resulting in</w:t>
      </w:r>
      <w:ins w:id="1601" w:author="Author" w:date="2020-07-07T12:41:00Z">
        <w:r w:rsidR="00BE00F9">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increas</w:t>
      </w:r>
      <w:ins w:id="1602" w:author="Author" w:date="2020-07-07T12:41:00Z">
        <w:r w:rsidR="00BE00F9">
          <w:rPr>
            <w:rFonts w:ascii="Angsana New" w:eastAsia="Angsana New" w:hAnsi="Angsana New" w:cs="Angsana New"/>
            <w:sz w:val="22"/>
            <w:szCs w:val="22"/>
            <w:lang w:eastAsia="en-US"/>
          </w:rPr>
          <w:t>ed</w:t>
        </w:r>
      </w:ins>
      <w:del w:id="1603" w:author="Author" w:date="2020-07-07T12:41:00Z">
        <w:r w:rsidRPr="0006583B" w:rsidDel="00BE00F9">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FRR. </w:t>
      </w:r>
      <w:del w:id="1604" w:author="Author" w:date="2020-07-07T12:41:00Z">
        <w:r w:rsidRPr="0006583B" w:rsidDel="00843D1A">
          <w:rPr>
            <w:rFonts w:ascii="Angsana New" w:eastAsia="Angsana New" w:hAnsi="Angsana New" w:cs="Angsana New"/>
            <w:sz w:val="22"/>
            <w:szCs w:val="22"/>
            <w:lang w:eastAsia="en-US"/>
          </w:rPr>
          <w:delText>On the other hand</w:delText>
        </w:r>
      </w:del>
      <w:ins w:id="1605" w:author="Author" w:date="2020-07-07T12:41:00Z">
        <w:r w:rsidR="00843D1A">
          <w:rPr>
            <w:rFonts w:ascii="Angsana New" w:eastAsia="Angsana New" w:hAnsi="Angsana New" w:cs="Angsana New"/>
            <w:sz w:val="22"/>
            <w:szCs w:val="22"/>
            <w:lang w:eastAsia="en-US"/>
          </w:rPr>
          <w:t>In contra</w:t>
        </w:r>
      </w:ins>
      <w:ins w:id="1606" w:author="Author" w:date="2020-07-07T12:42:00Z">
        <w:r w:rsidR="00843D1A">
          <w:rPr>
            <w:rFonts w:ascii="Angsana New" w:eastAsia="Angsana New" w:hAnsi="Angsana New" w:cs="Angsana New"/>
            <w:sz w:val="22"/>
            <w:szCs w:val="22"/>
            <w:lang w:eastAsia="en-US"/>
          </w:rPr>
          <w:t>st</w:t>
        </w:r>
      </w:ins>
      <w:r w:rsidRPr="0006583B">
        <w:rPr>
          <w:rFonts w:ascii="Angsana New" w:eastAsia="Angsana New" w:hAnsi="Angsana New" w:cs="Angsana New"/>
          <w:sz w:val="22"/>
          <w:szCs w:val="22"/>
          <w:lang w:eastAsia="en-US"/>
        </w:rPr>
        <w:t xml:space="preserve">, the larger the threshold value </w:t>
      </w:r>
      <w:r w:rsidRPr="0006583B">
        <w:rPr>
          <w:rFonts w:ascii="Angsana New" w:eastAsia="Angsana New" w:hAnsi="Angsana New" w:cs="Angsana New"/>
          <w:b/>
          <w:bCs/>
          <w:i/>
          <w:iCs/>
          <w:sz w:val="22"/>
          <w:szCs w:val="22"/>
          <w:lang w:eastAsia="en-US"/>
        </w:rPr>
        <w:t xml:space="preserve">9 </w:t>
      </w:r>
      <w:r w:rsidRPr="0006583B">
        <w:rPr>
          <w:rFonts w:ascii="Angsana New" w:eastAsia="Angsana New" w:hAnsi="Angsana New" w:cs="Angsana New"/>
          <w:sz w:val="22"/>
          <w:szCs w:val="22"/>
          <w:lang w:eastAsia="en-US"/>
        </w:rPr>
        <w:t xml:space="preserve">is set, the looser the authentication decision becomes, resulting in </w:t>
      </w:r>
      <w:ins w:id="1607" w:author="Author" w:date="2020-07-07T12:42:00Z">
        <w:r w:rsidR="003C6ACB">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increas</w:t>
      </w:r>
      <w:ins w:id="1608" w:author="Author" w:date="2020-07-07T12:42:00Z">
        <w:r w:rsidR="003C6ACB">
          <w:rPr>
            <w:rFonts w:ascii="Angsana New" w:eastAsia="Angsana New" w:hAnsi="Angsana New" w:cs="Angsana New"/>
            <w:sz w:val="22"/>
            <w:szCs w:val="22"/>
            <w:lang w:eastAsia="en-US"/>
          </w:rPr>
          <w:t>ed</w:t>
        </w:r>
      </w:ins>
      <w:del w:id="1609" w:author="Author" w:date="2020-07-07T12:42:00Z">
        <w:r w:rsidRPr="0006583B" w:rsidDel="003C6ACB">
          <w:rPr>
            <w:rFonts w:ascii="Angsana New" w:eastAsia="Angsana New" w:hAnsi="Angsana New" w:cs="Angsana New"/>
            <w:sz w:val="22"/>
            <w:szCs w:val="22"/>
            <w:lang w:eastAsia="en-US"/>
          </w:rPr>
          <w:delText>ing</w:delText>
        </w:r>
      </w:del>
      <w:r w:rsidRPr="0006583B">
        <w:rPr>
          <w:rFonts w:ascii="Angsana New" w:eastAsia="Angsana New" w:hAnsi="Angsana New" w:cs="Angsana New"/>
          <w:sz w:val="22"/>
          <w:szCs w:val="22"/>
          <w:lang w:eastAsia="en-US"/>
        </w:rPr>
        <w:t xml:space="preserve"> FAR. There is </w:t>
      </w:r>
      <w:ins w:id="1610" w:author="Author" w:date="2020-07-07T12:42:00Z">
        <w:r w:rsidR="00AC16EC">
          <w:rPr>
            <w:rFonts w:ascii="Angsana New" w:eastAsia="Angsana New" w:hAnsi="Angsana New" w:cs="Angsana New"/>
            <w:sz w:val="22"/>
            <w:szCs w:val="22"/>
            <w:lang w:eastAsia="en-US"/>
          </w:rPr>
          <w:t xml:space="preserve">thus </w:t>
        </w:r>
      </w:ins>
      <w:r w:rsidRPr="0006583B">
        <w:rPr>
          <w:rFonts w:ascii="Angsana New" w:eastAsia="Angsana New" w:hAnsi="Angsana New" w:cs="Angsana New"/>
          <w:sz w:val="22"/>
          <w:szCs w:val="22"/>
          <w:lang w:eastAsia="en-US"/>
        </w:rPr>
        <w:t xml:space="preserve">a trade-off between </w:t>
      </w:r>
      <w:ins w:id="1611" w:author="Author" w:date="2020-07-07T15:15:00Z">
        <w:r w:rsidR="00C34BA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and the value at which </w:t>
      </w:r>
      <w:ins w:id="1612" w:author="Author" w:date="2020-07-07T15:15:00Z">
        <w:r w:rsidR="0059433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FRR and FAR </w:t>
      </w:r>
      <w:del w:id="1613" w:author="Author" w:date="2020-07-07T12:42:00Z">
        <w:r w:rsidRPr="0006583B" w:rsidDel="000059A9">
          <w:rPr>
            <w:rFonts w:ascii="Angsana New" w:eastAsia="Angsana New" w:hAnsi="Angsana New" w:cs="Angsana New"/>
            <w:sz w:val="22"/>
            <w:szCs w:val="22"/>
            <w:lang w:eastAsia="en-US"/>
          </w:rPr>
          <w:delText xml:space="preserve">become </w:delText>
        </w:r>
      </w:del>
      <w:ins w:id="1614" w:author="Author" w:date="2020-07-07T12:42:00Z">
        <w:r w:rsidR="000059A9">
          <w:rPr>
            <w:rFonts w:ascii="Angsana New" w:eastAsia="Angsana New" w:hAnsi="Angsana New" w:cs="Angsana New"/>
            <w:sz w:val="22"/>
            <w:szCs w:val="22"/>
            <w:lang w:eastAsia="en-US"/>
          </w:rPr>
          <w:t>are</w:t>
        </w:r>
        <w:r w:rsidR="000059A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equal is called</w:t>
      </w:r>
      <w:ins w:id="1615" w:author="Author" w:date="2020-07-07T12:42:00Z">
        <w:r w:rsidR="00B177EA">
          <w:rPr>
            <w:rFonts w:ascii="Angsana New" w:eastAsia="Angsana New" w:hAnsi="Angsana New" w:cs="Angsana New"/>
            <w:sz w:val="22"/>
            <w:szCs w:val="22"/>
            <w:lang w:eastAsia="en-US"/>
          </w:rPr>
          <w:t xml:space="preserve"> the</w:t>
        </w:r>
      </w:ins>
      <w:r w:rsidRPr="0006583B">
        <w:rPr>
          <w:rFonts w:ascii="Angsana New" w:eastAsia="Angsana New" w:hAnsi="Angsana New" w:cs="Angsana New"/>
          <w:sz w:val="22"/>
          <w:szCs w:val="22"/>
          <w:lang w:eastAsia="en-US"/>
        </w:rPr>
        <w:t xml:space="preserve"> EER</w:t>
      </w:r>
      <w:del w:id="1616" w:author="Author" w:date="2020-07-07T12:42:00Z">
        <w:r w:rsidRPr="0006583B" w:rsidDel="00B177EA">
          <w:rPr>
            <w:rFonts w:ascii="Angsana New" w:eastAsia="Angsana New" w:hAnsi="Angsana New" w:cs="Angsana New"/>
            <w:sz w:val="22"/>
            <w:szCs w:val="22"/>
            <w:lang w:eastAsia="en-US"/>
          </w:rPr>
          <w:delText xml:space="preserve"> (equal error rate)</w:delText>
        </w:r>
      </w:del>
      <w:r w:rsidRPr="0006583B">
        <w:rPr>
          <w:rFonts w:ascii="Angsana New" w:eastAsia="Angsana New" w:hAnsi="Angsana New" w:cs="Angsana New"/>
          <w:sz w:val="22"/>
          <w:szCs w:val="22"/>
          <w:lang w:eastAsia="en-US"/>
        </w:rPr>
        <w:t xml:space="preserve">. </w:t>
      </w:r>
      <w:del w:id="1617" w:author="Author" w:date="2020-07-07T12:42:00Z">
        <w:r w:rsidRPr="0006583B" w:rsidDel="003B2E42">
          <w:rPr>
            <w:rFonts w:ascii="Angsana New" w:eastAsia="Angsana New" w:hAnsi="Angsana New" w:cs="Angsana New"/>
            <w:sz w:val="22"/>
            <w:szCs w:val="22"/>
            <w:lang w:eastAsia="en-US"/>
          </w:rPr>
          <w:delText>Normally, t</w:delText>
        </w:r>
      </w:del>
      <w:ins w:id="1618" w:author="Author" w:date="2020-07-07T12:42:00Z">
        <w:r w:rsidR="003B2E42">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w:t>
      </w:r>
      <w:del w:id="1619" w:author="Author" w:date="2020-07-07T15:15:00Z">
        <w:r w:rsidRPr="0006583B" w:rsidDel="00A26BA9">
          <w:rPr>
            <w:rFonts w:ascii="Angsana New" w:eastAsia="Angsana New" w:hAnsi="Angsana New" w:cs="Angsana New"/>
            <w:sz w:val="22"/>
            <w:szCs w:val="22"/>
            <w:lang w:eastAsia="en-US"/>
          </w:rPr>
          <w:delText xml:space="preserve">value of </w:delText>
        </w:r>
      </w:del>
      <w:r w:rsidRPr="0006583B">
        <w:rPr>
          <w:rFonts w:ascii="Angsana New" w:eastAsia="Angsana New" w:hAnsi="Angsana New" w:cs="Angsana New"/>
          <w:sz w:val="22"/>
          <w:szCs w:val="22"/>
          <w:lang w:eastAsia="en-US"/>
        </w:rPr>
        <w:t xml:space="preserve">EER </w:t>
      </w:r>
      <w:ins w:id="1620" w:author="Author" w:date="2020-07-07T15:15:00Z">
        <w:r w:rsidR="00A26BA9">
          <w:rPr>
            <w:rFonts w:ascii="Angsana New" w:eastAsia="Angsana New" w:hAnsi="Angsana New" w:cs="Angsana New"/>
            <w:sz w:val="22"/>
            <w:szCs w:val="22"/>
            <w:lang w:eastAsia="en-US"/>
          </w:rPr>
          <w:t xml:space="preserve">value </w:t>
        </w:r>
      </w:ins>
      <w:r w:rsidRPr="0006583B">
        <w:rPr>
          <w:rFonts w:ascii="Angsana New" w:eastAsia="Angsana New" w:hAnsi="Angsana New" w:cs="Angsana New"/>
          <w:sz w:val="22"/>
          <w:szCs w:val="22"/>
          <w:lang w:eastAsia="en-US"/>
        </w:rPr>
        <w:t xml:space="preserve">is </w:t>
      </w:r>
      <w:ins w:id="1621" w:author="Author" w:date="2020-07-07T12:42:00Z">
        <w:r w:rsidR="00E83394">
          <w:rPr>
            <w:rFonts w:ascii="Angsana New" w:eastAsia="Angsana New" w:hAnsi="Angsana New" w:cs="Angsana New"/>
            <w:sz w:val="22"/>
            <w:szCs w:val="22"/>
            <w:lang w:eastAsia="en-US"/>
          </w:rPr>
          <w:t>commonly</w:t>
        </w:r>
        <w:r w:rsidR="0024357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used as an indicator to evaluate the performance of</w:t>
      </w:r>
      <w:ins w:id="1622" w:author="Author" w:date="2020-07-07T12:42:00Z">
        <w:r w:rsidR="00EB28DE">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authentication methods, and </w:t>
      </w:r>
      <w:del w:id="1623" w:author="Author" w:date="2020-07-07T12:42:00Z">
        <w:r w:rsidRPr="0006583B" w:rsidDel="00F715A6">
          <w:rPr>
            <w:rFonts w:ascii="Angsana New" w:eastAsia="Angsana New" w:hAnsi="Angsana New" w:cs="Angsana New"/>
            <w:sz w:val="22"/>
            <w:szCs w:val="22"/>
            <w:lang w:eastAsia="en-US"/>
          </w:rPr>
          <w:delText xml:space="preserve">the </w:delText>
        </w:r>
      </w:del>
      <w:ins w:id="1624" w:author="Author" w:date="2020-07-07T12:42:00Z">
        <w:r w:rsidR="00F715A6">
          <w:rPr>
            <w:rFonts w:ascii="Angsana New" w:eastAsia="Angsana New" w:hAnsi="Angsana New" w:cs="Angsana New"/>
            <w:sz w:val="22"/>
            <w:szCs w:val="22"/>
            <w:lang w:eastAsia="en-US"/>
          </w:rPr>
          <w:t>a</w:t>
        </w:r>
        <w:r w:rsidR="00F715A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small</w:t>
      </w:r>
      <w:del w:id="1625" w:author="Author" w:date="2020-07-07T15:17:00Z">
        <w:r w:rsidRPr="0006583B" w:rsidDel="006435DE">
          <w:rPr>
            <w:rFonts w:ascii="Angsana New" w:eastAsia="Angsana New" w:hAnsi="Angsana New" w:cs="Angsana New"/>
            <w:sz w:val="22"/>
            <w:szCs w:val="22"/>
            <w:lang w:eastAsia="en-US"/>
          </w:rPr>
          <w:delText>er</w:delText>
        </w:r>
      </w:del>
      <w:r w:rsidRPr="0006583B">
        <w:rPr>
          <w:rFonts w:ascii="Angsana New" w:eastAsia="Angsana New" w:hAnsi="Angsana New" w:cs="Angsana New"/>
          <w:sz w:val="22"/>
          <w:szCs w:val="22"/>
          <w:lang w:eastAsia="en-US"/>
        </w:rPr>
        <w:t xml:space="preserve"> EER</w:t>
      </w:r>
      <w:ins w:id="1626" w:author="Author" w:date="2020-07-07T12:42:00Z">
        <w:r w:rsidR="00F715A6">
          <w:rPr>
            <w:rFonts w:ascii="Angsana New" w:eastAsia="Angsana New" w:hAnsi="Angsana New" w:cs="Angsana New"/>
            <w:sz w:val="22"/>
            <w:szCs w:val="22"/>
            <w:lang w:eastAsia="en-US"/>
          </w:rPr>
          <w:t xml:space="preserve"> indicates</w:t>
        </w:r>
      </w:ins>
      <w:del w:id="1627" w:author="Author" w:date="2020-07-07T12:42:00Z">
        <w:r w:rsidRPr="0006583B" w:rsidDel="00F715A6">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628"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better </w:t>
      </w:r>
      <w:del w:id="1629" w:author="Author" w:date="2020-07-07T12:42:00Z">
        <w:r w:rsidRPr="0006583B" w:rsidDel="00F715A6">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performance.</w:t>
      </w:r>
    </w:p>
    <w:p w14:paraId="5E01C8ED" w14:textId="1E0746EA" w:rsidR="00DA7CAC" w:rsidRPr="0006583B" w:rsidRDefault="00DA7CAC">
      <w:pPr>
        <w:rPr>
          <w:rFonts w:ascii="Angsana New" w:eastAsia="Angsana New" w:hAnsi="Angsana New" w:cs="Angsana New"/>
          <w:sz w:val="22"/>
          <w:szCs w:val="22"/>
        </w:rPr>
      </w:pPr>
      <w:bookmarkStart w:id="1630" w:name="bookmark15"/>
      <w:r w:rsidRPr="0006583B">
        <w:rPr>
          <w:rFonts w:ascii="Angsana New" w:eastAsia="Angsana New" w:hAnsi="Angsana New" w:cs="Angsana New"/>
          <w:b/>
          <w:bCs/>
          <w:sz w:val="22"/>
          <w:szCs w:val="22"/>
          <w:lang w:eastAsia="en-US"/>
        </w:rPr>
        <w:t>T</w:t>
      </w:r>
      <w:bookmarkEnd w:id="1630"/>
      <w:r w:rsidRPr="0006583B">
        <w:rPr>
          <w:rFonts w:ascii="Angsana New" w:eastAsia="Angsana New" w:hAnsi="Angsana New" w:cs="Angsana New"/>
          <w:b/>
          <w:bCs/>
          <w:sz w:val="22"/>
          <w:szCs w:val="22"/>
          <w:lang w:eastAsia="en-US"/>
        </w:rPr>
        <w:t xml:space="preserve">able 3: </w:t>
      </w:r>
      <w:ins w:id="1631" w:author="Author" w:date="2020-07-07T12:43:00Z">
        <w:r w:rsidR="009B1D2E">
          <w:rPr>
            <w:rFonts w:ascii="Angsana New" w:eastAsia="Angsana New" w:hAnsi="Angsana New" w:cs="Angsana New"/>
            <w:b/>
            <w:bCs/>
            <w:sz w:val="22"/>
            <w:szCs w:val="22"/>
            <w:lang w:eastAsia="en-US"/>
          </w:rPr>
          <w:t>Equal error rate (</w:t>
        </w:r>
      </w:ins>
      <w:r w:rsidRPr="0006583B">
        <w:rPr>
          <w:rFonts w:ascii="Angsana New" w:eastAsia="Angsana New" w:hAnsi="Angsana New" w:cs="Angsana New"/>
          <w:b/>
          <w:bCs/>
          <w:sz w:val="22"/>
          <w:szCs w:val="22"/>
          <w:lang w:eastAsia="en-US"/>
        </w:rPr>
        <w:t>EER</w:t>
      </w:r>
      <w:ins w:id="1632" w:author="Author" w:date="2020-07-07T12:43:00Z">
        <w:r w:rsidR="009B1D2E">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633" w:author="Author" w:date="2020-07-07T12:43:00Z">
        <w:r w:rsidRPr="0006583B" w:rsidDel="001B29ED">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authentication.</w:t>
      </w:r>
    </w:p>
    <w:tbl>
      <w:tblPr>
        <w:tblW w:w="0" w:type="auto"/>
        <w:tblInd w:w="40" w:type="dxa"/>
        <w:tblLayout w:type="fixed"/>
        <w:tblCellMar>
          <w:left w:w="40" w:type="dxa"/>
          <w:right w:w="40" w:type="dxa"/>
        </w:tblCellMar>
        <w:tblLook w:val="0000" w:firstRow="0" w:lastRow="0" w:firstColumn="0" w:lastColumn="0" w:noHBand="0" w:noVBand="0"/>
      </w:tblPr>
      <w:tblGrid>
        <w:gridCol w:w="830"/>
        <w:gridCol w:w="600"/>
      </w:tblGrid>
      <w:tr w:rsidR="00DA7CAC" w:rsidRPr="0006583B" w14:paraId="0B034F02" w14:textId="77777777">
        <w:trPr>
          <w:trHeight w:hRule="exact" w:val="274"/>
        </w:trPr>
        <w:tc>
          <w:tcPr>
            <w:tcW w:w="830" w:type="dxa"/>
            <w:tcBorders>
              <w:top w:val="single" w:sz="6" w:space="0" w:color="auto"/>
              <w:bottom w:val="single" w:sz="6" w:space="0" w:color="auto"/>
              <w:right w:val="single" w:sz="6" w:space="0" w:color="auto"/>
            </w:tcBorders>
          </w:tcPr>
          <w:p w14:paraId="0586106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Subject</w:t>
            </w:r>
          </w:p>
        </w:tc>
        <w:tc>
          <w:tcPr>
            <w:tcW w:w="600" w:type="dxa"/>
            <w:tcBorders>
              <w:top w:val="single" w:sz="6" w:space="0" w:color="auto"/>
              <w:left w:val="single" w:sz="6" w:space="0" w:color="auto"/>
              <w:bottom w:val="single" w:sz="6" w:space="0" w:color="auto"/>
            </w:tcBorders>
          </w:tcPr>
          <w:p w14:paraId="033107C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EER</w:t>
            </w:r>
          </w:p>
        </w:tc>
      </w:tr>
      <w:tr w:rsidR="00DA7CAC" w:rsidRPr="0006583B" w14:paraId="7B4A676A" w14:textId="77777777">
        <w:trPr>
          <w:trHeight w:hRule="exact" w:val="216"/>
        </w:trPr>
        <w:tc>
          <w:tcPr>
            <w:tcW w:w="830" w:type="dxa"/>
            <w:tcBorders>
              <w:top w:val="single" w:sz="6" w:space="0" w:color="auto"/>
              <w:right w:val="single" w:sz="6" w:space="0" w:color="auto"/>
            </w:tcBorders>
          </w:tcPr>
          <w:p w14:paraId="18FAB5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w:t>
            </w:r>
          </w:p>
        </w:tc>
        <w:tc>
          <w:tcPr>
            <w:tcW w:w="600" w:type="dxa"/>
            <w:tcBorders>
              <w:top w:val="single" w:sz="6" w:space="0" w:color="auto"/>
              <w:left w:val="single" w:sz="6" w:space="0" w:color="auto"/>
            </w:tcBorders>
          </w:tcPr>
          <w:p w14:paraId="6518964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0.002</w:t>
            </w:r>
          </w:p>
        </w:tc>
      </w:tr>
      <w:tr w:rsidR="00DA7CAC" w:rsidRPr="0006583B" w14:paraId="1AEEEC51" w14:textId="77777777">
        <w:trPr>
          <w:trHeight w:hRule="exact" w:val="221"/>
        </w:trPr>
        <w:tc>
          <w:tcPr>
            <w:tcW w:w="830" w:type="dxa"/>
            <w:tcBorders>
              <w:right w:val="single" w:sz="6" w:space="0" w:color="auto"/>
            </w:tcBorders>
          </w:tcPr>
          <w:p w14:paraId="706E3D7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B</w:t>
            </w:r>
          </w:p>
        </w:tc>
        <w:tc>
          <w:tcPr>
            <w:tcW w:w="600" w:type="dxa"/>
            <w:tcBorders>
              <w:left w:val="single" w:sz="6" w:space="0" w:color="auto"/>
            </w:tcBorders>
          </w:tcPr>
          <w:p w14:paraId="50384D0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0.095</w:t>
            </w:r>
          </w:p>
        </w:tc>
      </w:tr>
      <w:tr w:rsidR="00DA7CAC" w:rsidRPr="0006583B" w14:paraId="2E1ED6BE" w14:textId="77777777">
        <w:trPr>
          <w:trHeight w:hRule="exact" w:val="221"/>
        </w:trPr>
        <w:tc>
          <w:tcPr>
            <w:tcW w:w="830" w:type="dxa"/>
            <w:tcBorders>
              <w:right w:val="single" w:sz="6" w:space="0" w:color="auto"/>
            </w:tcBorders>
          </w:tcPr>
          <w:p w14:paraId="5AECA7C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C</w:t>
            </w:r>
          </w:p>
        </w:tc>
        <w:tc>
          <w:tcPr>
            <w:tcW w:w="600" w:type="dxa"/>
            <w:tcBorders>
              <w:left w:val="single" w:sz="6" w:space="0" w:color="auto"/>
            </w:tcBorders>
          </w:tcPr>
          <w:p w14:paraId="43EE7582"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2DB683E9" w14:textId="77777777">
        <w:trPr>
          <w:trHeight w:hRule="exact" w:val="216"/>
        </w:trPr>
        <w:tc>
          <w:tcPr>
            <w:tcW w:w="830" w:type="dxa"/>
            <w:tcBorders>
              <w:right w:val="single" w:sz="6" w:space="0" w:color="auto"/>
            </w:tcBorders>
          </w:tcPr>
          <w:p w14:paraId="7020FA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D</w:t>
            </w:r>
          </w:p>
        </w:tc>
        <w:tc>
          <w:tcPr>
            <w:tcW w:w="600" w:type="dxa"/>
            <w:tcBorders>
              <w:left w:val="single" w:sz="6" w:space="0" w:color="auto"/>
            </w:tcBorders>
          </w:tcPr>
          <w:p w14:paraId="3C3DE63D"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0.055</w:t>
            </w:r>
          </w:p>
        </w:tc>
      </w:tr>
      <w:tr w:rsidR="00DA7CAC" w:rsidRPr="0006583B" w14:paraId="57EC21B3" w14:textId="77777777">
        <w:trPr>
          <w:trHeight w:hRule="exact" w:val="221"/>
        </w:trPr>
        <w:tc>
          <w:tcPr>
            <w:tcW w:w="830" w:type="dxa"/>
            <w:tcBorders>
              <w:right w:val="single" w:sz="6" w:space="0" w:color="auto"/>
            </w:tcBorders>
          </w:tcPr>
          <w:p w14:paraId="4DEF3BA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E</w:t>
            </w:r>
          </w:p>
        </w:tc>
        <w:tc>
          <w:tcPr>
            <w:tcW w:w="600" w:type="dxa"/>
            <w:tcBorders>
              <w:left w:val="single" w:sz="6" w:space="0" w:color="auto"/>
            </w:tcBorders>
          </w:tcPr>
          <w:p w14:paraId="6DCFCCAE"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0.006</w:t>
            </w:r>
          </w:p>
        </w:tc>
      </w:tr>
      <w:tr w:rsidR="00DA7CAC" w:rsidRPr="0006583B" w14:paraId="43A5A390" w14:textId="77777777">
        <w:trPr>
          <w:trHeight w:hRule="exact" w:val="221"/>
        </w:trPr>
        <w:tc>
          <w:tcPr>
            <w:tcW w:w="830" w:type="dxa"/>
            <w:tcBorders>
              <w:right w:val="single" w:sz="6" w:space="0" w:color="auto"/>
            </w:tcBorders>
          </w:tcPr>
          <w:p w14:paraId="18D5BED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F</w:t>
            </w:r>
          </w:p>
        </w:tc>
        <w:tc>
          <w:tcPr>
            <w:tcW w:w="600" w:type="dxa"/>
            <w:tcBorders>
              <w:left w:val="single" w:sz="6" w:space="0" w:color="auto"/>
            </w:tcBorders>
          </w:tcPr>
          <w:p w14:paraId="5B07571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0.094</w:t>
            </w:r>
          </w:p>
        </w:tc>
      </w:tr>
      <w:tr w:rsidR="00DA7CAC" w:rsidRPr="0006583B" w14:paraId="46A66D55" w14:textId="77777777">
        <w:trPr>
          <w:trHeight w:hRule="exact" w:val="211"/>
        </w:trPr>
        <w:tc>
          <w:tcPr>
            <w:tcW w:w="830" w:type="dxa"/>
            <w:tcBorders>
              <w:right w:val="single" w:sz="6" w:space="0" w:color="auto"/>
            </w:tcBorders>
          </w:tcPr>
          <w:p w14:paraId="4480B5B6"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G</w:t>
            </w:r>
          </w:p>
        </w:tc>
        <w:tc>
          <w:tcPr>
            <w:tcW w:w="600" w:type="dxa"/>
            <w:tcBorders>
              <w:left w:val="single" w:sz="6" w:space="0" w:color="auto"/>
            </w:tcBorders>
          </w:tcPr>
          <w:p w14:paraId="18C7DE43"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0.012</w:t>
            </w:r>
          </w:p>
        </w:tc>
      </w:tr>
      <w:tr w:rsidR="00DA7CAC" w:rsidRPr="0006583B" w14:paraId="6987406E" w14:textId="77777777">
        <w:trPr>
          <w:trHeight w:hRule="exact" w:val="216"/>
        </w:trPr>
        <w:tc>
          <w:tcPr>
            <w:tcW w:w="830" w:type="dxa"/>
            <w:tcBorders>
              <w:right w:val="single" w:sz="6" w:space="0" w:color="auto"/>
            </w:tcBorders>
          </w:tcPr>
          <w:p w14:paraId="79BD2A2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H</w:t>
            </w:r>
          </w:p>
        </w:tc>
        <w:tc>
          <w:tcPr>
            <w:tcW w:w="600" w:type="dxa"/>
            <w:tcBorders>
              <w:left w:val="single" w:sz="6" w:space="0" w:color="auto"/>
            </w:tcBorders>
          </w:tcPr>
          <w:p w14:paraId="6907C115"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0.050</w:t>
            </w:r>
          </w:p>
        </w:tc>
      </w:tr>
      <w:tr w:rsidR="00DA7CAC" w:rsidRPr="0006583B" w14:paraId="3A0CEB46" w14:textId="77777777">
        <w:trPr>
          <w:trHeight w:hRule="exact" w:val="235"/>
        </w:trPr>
        <w:tc>
          <w:tcPr>
            <w:tcW w:w="830" w:type="dxa"/>
            <w:tcBorders>
              <w:bottom w:val="single" w:sz="6" w:space="0" w:color="auto"/>
              <w:right w:val="single" w:sz="6" w:space="0" w:color="auto"/>
            </w:tcBorders>
          </w:tcPr>
          <w:p w14:paraId="04BFBB31"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I</w:t>
            </w:r>
          </w:p>
        </w:tc>
        <w:tc>
          <w:tcPr>
            <w:tcW w:w="600" w:type="dxa"/>
            <w:tcBorders>
              <w:left w:val="single" w:sz="6" w:space="0" w:color="auto"/>
              <w:bottom w:val="single" w:sz="6" w:space="0" w:color="auto"/>
            </w:tcBorders>
          </w:tcPr>
          <w:p w14:paraId="4A7D0A9C"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0.000</w:t>
            </w:r>
          </w:p>
        </w:tc>
      </w:tr>
      <w:tr w:rsidR="00DA7CAC" w:rsidRPr="0006583B" w14:paraId="72669A1A" w14:textId="77777777">
        <w:trPr>
          <w:trHeight w:hRule="exact" w:val="235"/>
        </w:trPr>
        <w:tc>
          <w:tcPr>
            <w:tcW w:w="830" w:type="dxa"/>
            <w:tcBorders>
              <w:top w:val="single" w:sz="6" w:space="0" w:color="auto"/>
              <w:bottom w:val="single" w:sz="6" w:space="0" w:color="auto"/>
              <w:right w:val="single" w:sz="6" w:space="0" w:color="auto"/>
            </w:tcBorders>
          </w:tcPr>
          <w:p w14:paraId="1CAAA5C9"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Average</w:t>
            </w:r>
          </w:p>
        </w:tc>
        <w:tc>
          <w:tcPr>
            <w:tcW w:w="600" w:type="dxa"/>
            <w:tcBorders>
              <w:top w:val="single" w:sz="6" w:space="0" w:color="auto"/>
              <w:left w:val="single" w:sz="6" w:space="0" w:color="auto"/>
              <w:bottom w:val="single" w:sz="6" w:space="0" w:color="auto"/>
            </w:tcBorders>
          </w:tcPr>
          <w:p w14:paraId="59A6E330" w14:textId="7777777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0.076</w:t>
            </w:r>
          </w:p>
        </w:tc>
      </w:tr>
    </w:tbl>
    <w:p w14:paraId="6532C656" w14:textId="0CA83481"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i/>
          <w:iCs/>
          <w:sz w:val="22"/>
          <w:szCs w:val="22"/>
          <w:lang w:eastAsia="en-US"/>
        </w:rPr>
        <w:t xml:space="preserve">4.3.2 Results and discussion. </w:t>
      </w:r>
      <w:ins w:id="1634" w:author="Author" w:date="2020-07-07T12:43:00Z">
        <w:r w:rsidR="00792F08" w:rsidRPr="000D648D">
          <w:rPr>
            <w:rFonts w:ascii="Angsana New" w:eastAsia="Angsana New" w:hAnsi="Angsana New" w:cs="Angsana New"/>
            <w:bCs/>
            <w:iCs/>
            <w:sz w:val="22"/>
            <w:szCs w:val="22"/>
            <w:lang w:eastAsia="en-US"/>
          </w:rPr>
          <w:t>The</w:t>
        </w:r>
        <w:r w:rsidR="00792F08">
          <w:rPr>
            <w:rFonts w:ascii="Angsana New" w:eastAsia="Angsana New" w:hAnsi="Angsana New" w:cs="Angsana New"/>
            <w:b/>
            <w:bCs/>
            <w:iCs/>
            <w:sz w:val="22"/>
            <w:szCs w:val="22"/>
            <w:lang w:eastAsia="en-US"/>
          </w:rPr>
          <w:t xml:space="preserve"> </w:t>
        </w:r>
      </w:ins>
      <w:r w:rsidRPr="0006583B">
        <w:rPr>
          <w:rFonts w:ascii="Angsana New" w:eastAsia="Angsana New" w:hAnsi="Angsana New" w:cs="Angsana New"/>
          <w:sz w:val="22"/>
          <w:szCs w:val="22"/>
          <w:lang w:eastAsia="en-US"/>
        </w:rPr>
        <w:t xml:space="preserve">EER of each subject is </w:t>
      </w:r>
      <w:del w:id="1635" w:author="Author" w:date="2020-07-07T12:43:00Z">
        <w:r w:rsidRPr="0006583B" w:rsidDel="006865AC">
          <w:rPr>
            <w:rFonts w:ascii="Angsana New" w:eastAsia="Angsana New" w:hAnsi="Angsana New" w:cs="Angsana New"/>
            <w:sz w:val="22"/>
            <w:szCs w:val="22"/>
            <w:lang w:eastAsia="en-US"/>
          </w:rPr>
          <w:delText xml:space="preserve">shown </w:delText>
        </w:r>
      </w:del>
      <w:ins w:id="1636" w:author="Author" w:date="2020-07-07T12:43:00Z">
        <w:r w:rsidR="006865AC">
          <w:rPr>
            <w:rFonts w:ascii="Angsana New" w:eastAsia="Angsana New" w:hAnsi="Angsana New" w:cs="Angsana New"/>
            <w:sz w:val="22"/>
            <w:szCs w:val="22"/>
            <w:lang w:eastAsia="en-US"/>
          </w:rPr>
          <w:t>presented</w:t>
        </w:r>
        <w:r w:rsidR="006865A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Ta</w:t>
      </w:r>
      <w:r w:rsidRPr="000D648D">
        <w:rPr>
          <w:rFonts w:ascii="Angsana New" w:eastAsia="Angsana New" w:hAnsi="Angsana New" w:cs="Angsana New"/>
          <w:bCs/>
          <w:sz w:val="22"/>
          <w:szCs w:val="22"/>
          <w:lang w:eastAsia="en-US"/>
        </w:rPr>
        <w:softHyphen/>
        <w:t xml:space="preserve">ble </w:t>
      </w:r>
      <w:hyperlink w:anchor="bookmark15" w:history="1">
        <w:r w:rsidRPr="000D648D">
          <w:rPr>
            <w:rFonts w:ascii="Angsana New" w:eastAsia="Angsana New" w:hAnsi="Angsana New" w:cs="Angsana New"/>
            <w:bCs/>
            <w:sz w:val="22"/>
            <w:szCs w:val="22"/>
            <w:lang w:eastAsia="en-US"/>
          </w:rPr>
          <w:t>3.</w:t>
        </w:r>
      </w:hyperlink>
      <w:ins w:id="1637" w:author="Author" w:date="2020-07-07T12:43:00Z">
        <w:r w:rsidR="006865AC">
          <w:rPr>
            <w:rFonts w:ascii="Angsana New" w:eastAsia="Angsana New" w:hAnsi="Angsana New" w:cs="Angsana New"/>
            <w:sz w:val="20"/>
            <w:szCs w:val="20"/>
          </w:rPr>
          <w:t xml:space="preserve"> In this table, </w:t>
        </w:r>
      </w:ins>
      <w:del w:id="1638" w:author="Author" w:date="2020-07-07T12:43:00Z">
        <w:r w:rsidRPr="000D648D" w:rsidDel="005F2697">
          <w:rPr>
            <w:rFonts w:ascii="Angsana New" w:eastAsia="Angsana New" w:hAnsi="Angsana New" w:cs="Angsana New"/>
            <w:b/>
            <w:bCs/>
            <w:i/>
            <w:sz w:val="22"/>
            <w:szCs w:val="22"/>
            <w:lang w:eastAsia="en-US"/>
          </w:rPr>
          <w:delText xml:space="preserve"> </w:delText>
        </w:r>
        <w:r w:rsidRPr="000D648D" w:rsidDel="005F2697">
          <w:rPr>
            <w:rFonts w:ascii="Angsana New" w:eastAsia="Angsana New" w:hAnsi="Angsana New" w:cs="Angsana New"/>
            <w:i/>
            <w:sz w:val="22"/>
            <w:szCs w:val="22"/>
            <w:lang w:eastAsia="en-US"/>
          </w:rPr>
          <w:delText>"</w:delText>
        </w:r>
      </w:del>
      <w:r w:rsidRPr="000D648D">
        <w:rPr>
          <w:rFonts w:ascii="Angsana New" w:eastAsia="Angsana New" w:hAnsi="Angsana New" w:cs="Angsana New"/>
          <w:i/>
          <w:sz w:val="22"/>
          <w:szCs w:val="22"/>
          <w:lang w:eastAsia="en-US"/>
        </w:rPr>
        <w:t>Average</w:t>
      </w:r>
      <w:del w:id="1639" w:author="Author" w:date="2020-07-07T12:43:00Z">
        <w:r w:rsidRPr="000D648D" w:rsidDel="005F2697">
          <w:rPr>
            <w:rFonts w:ascii="Angsana New" w:eastAsia="Angsana New" w:hAnsi="Angsana New" w:cs="Angsana New"/>
            <w:i/>
            <w:sz w:val="22"/>
            <w:szCs w:val="22"/>
            <w:lang w:eastAsia="en-US"/>
          </w:rPr>
          <w:delText>"</w:delText>
        </w:r>
      </w:del>
      <w:r w:rsidRPr="0006583B">
        <w:rPr>
          <w:rFonts w:ascii="Angsana New" w:eastAsia="Angsana New" w:hAnsi="Angsana New" w:cs="Angsana New"/>
          <w:sz w:val="22"/>
          <w:szCs w:val="22"/>
          <w:lang w:eastAsia="en-US"/>
        </w:rPr>
        <w:t xml:space="preserve"> </w:t>
      </w:r>
      <w:del w:id="1640" w:author="Author" w:date="2020-07-07T12:43:00Z">
        <w:r w:rsidRPr="0006583B" w:rsidDel="005F2697">
          <w:rPr>
            <w:rFonts w:ascii="Angsana New" w:eastAsia="Angsana New" w:hAnsi="Angsana New" w:cs="Angsana New"/>
            <w:sz w:val="22"/>
            <w:szCs w:val="22"/>
            <w:lang w:eastAsia="en-US"/>
          </w:rPr>
          <w:delText xml:space="preserve">means </w:delText>
        </w:r>
      </w:del>
      <w:ins w:id="1641" w:author="Author" w:date="2020-07-07T12:43:00Z">
        <w:r w:rsidR="005F2697">
          <w:rPr>
            <w:rFonts w:ascii="Angsana New" w:eastAsia="Angsana New" w:hAnsi="Angsana New" w:cs="Angsana New"/>
            <w:sz w:val="22"/>
            <w:szCs w:val="22"/>
            <w:lang w:eastAsia="en-US"/>
          </w:rPr>
          <w:t>represents</w:t>
        </w:r>
        <w:r w:rsidR="005F269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average EER of all subjects. </w:t>
      </w:r>
      <w:ins w:id="1642" w:author="Author" w:date="2020-07-07T12:43:00Z">
        <w:r w:rsidR="00335F40">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FRR and FAR</w:t>
      </w:r>
      <w:ins w:id="1643" w:author="Author" w:date="2020-07-07T12:43:00Z">
        <w:r w:rsidR="00335F40">
          <w:rPr>
            <w:rFonts w:ascii="Angsana New" w:eastAsia="Angsana New" w:hAnsi="Angsana New" w:cs="Angsana New"/>
            <w:sz w:val="22"/>
            <w:szCs w:val="22"/>
            <w:lang w:eastAsia="en-US"/>
          </w:rPr>
          <w:t xml:space="preserve"> values</w:t>
        </w:r>
      </w:ins>
      <w:r w:rsidRPr="0006583B">
        <w:rPr>
          <w:rFonts w:ascii="Angsana New" w:eastAsia="Angsana New" w:hAnsi="Angsana New" w:cs="Angsana New"/>
          <w:sz w:val="22"/>
          <w:szCs w:val="22"/>
          <w:lang w:eastAsia="en-US"/>
        </w:rPr>
        <w:t xml:space="preserve"> for each subject </w:t>
      </w:r>
      <w:del w:id="1644" w:author="Author" w:date="2020-07-07T12:43:00Z">
        <w:r w:rsidRPr="0006583B" w:rsidDel="00B91916">
          <w:rPr>
            <w:rFonts w:ascii="Angsana New" w:eastAsia="Angsana New" w:hAnsi="Angsana New" w:cs="Angsana New"/>
            <w:sz w:val="22"/>
            <w:szCs w:val="22"/>
            <w:lang w:eastAsia="en-US"/>
          </w:rPr>
          <w:delText xml:space="preserve">with </w:delText>
        </w:r>
      </w:del>
      <w:ins w:id="1645" w:author="Author" w:date="2020-07-07T12:43:00Z">
        <w:r w:rsidR="00B91916">
          <w:rPr>
            <w:rFonts w:ascii="Angsana New" w:eastAsia="Angsana New" w:hAnsi="Angsana New" w:cs="Angsana New"/>
            <w:sz w:val="22"/>
            <w:szCs w:val="22"/>
            <w:lang w:eastAsia="en-US"/>
          </w:rPr>
          <w:t>by</w:t>
        </w:r>
        <w:r w:rsidR="00B9191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varying </w:t>
      </w:r>
      <w:ins w:id="1646" w:author="Author" w:date="2020-07-07T15:17:00Z">
        <w:r w:rsidR="00EB0D99">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thresholds from 0 to 60 by 1 are </w:t>
      </w:r>
      <w:del w:id="1647" w:author="Author" w:date="2020-07-07T12:43:00Z">
        <w:r w:rsidRPr="0006583B" w:rsidDel="00400E84">
          <w:rPr>
            <w:rFonts w:ascii="Angsana New" w:eastAsia="Angsana New" w:hAnsi="Angsana New" w:cs="Angsana New"/>
            <w:sz w:val="22"/>
            <w:szCs w:val="22"/>
            <w:lang w:eastAsia="en-US"/>
          </w:rPr>
          <w:delText xml:space="preserve">shown </w:delText>
        </w:r>
      </w:del>
      <w:ins w:id="1648" w:author="Author" w:date="2020-07-07T12:43:00Z">
        <w:r w:rsidR="00400E84">
          <w:rPr>
            <w:rFonts w:ascii="Angsana New" w:eastAsia="Angsana New" w:hAnsi="Angsana New" w:cs="Angsana New"/>
            <w:sz w:val="22"/>
            <w:szCs w:val="22"/>
            <w:lang w:eastAsia="en-US"/>
          </w:rPr>
          <w:t>presented</w:t>
        </w:r>
        <w:r w:rsidR="00400E84"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7" w:history="1">
        <w:r w:rsidRPr="000D648D">
          <w:rPr>
            <w:rFonts w:ascii="Angsana New" w:eastAsia="Angsana New" w:hAnsi="Angsana New" w:cs="Angsana New"/>
            <w:bCs/>
            <w:sz w:val="22"/>
            <w:szCs w:val="22"/>
            <w:lang w:eastAsia="en-US"/>
          </w:rPr>
          <w:t xml:space="preserve"> 9.</w:t>
        </w:r>
      </w:hyperlink>
      <w:ins w:id="1649" w:author="Author" w:date="2020-07-07T12:43:00Z">
        <w:r w:rsidR="007A2732">
          <w:rPr>
            <w:rFonts w:ascii="Angsana New" w:eastAsia="Angsana New" w:hAnsi="Angsana New" w:cs="Angsana New"/>
            <w:sz w:val="20"/>
            <w:szCs w:val="20"/>
          </w:rPr>
          <w:t xml:space="preserve"> The</w:t>
        </w:r>
      </w:ins>
      <w:r w:rsidRPr="0006583B">
        <w:rPr>
          <w:rFonts w:ascii="Angsana New" w:eastAsia="Angsana New" w:hAnsi="Angsana New" w:cs="Angsana New"/>
          <w:b/>
          <w:bCs/>
          <w:sz w:val="22"/>
          <w:szCs w:val="22"/>
          <w:lang w:eastAsia="en-US"/>
        </w:rPr>
        <w:t xml:space="preserve"> </w:t>
      </w:r>
      <w:r w:rsidRPr="0006583B">
        <w:rPr>
          <w:rFonts w:ascii="Angsana New" w:eastAsia="Angsana New" w:hAnsi="Angsana New" w:cs="Angsana New"/>
          <w:sz w:val="22"/>
          <w:szCs w:val="22"/>
          <w:lang w:eastAsia="en-US"/>
        </w:rPr>
        <w:t xml:space="preserve">EER of subjects A, E, G, and I was </w:t>
      </w:r>
      <w:del w:id="1650" w:author="Author" w:date="2020-07-07T12:44:00Z">
        <w:r w:rsidRPr="0006583B" w:rsidDel="002F306F">
          <w:rPr>
            <w:rFonts w:ascii="Angsana New" w:eastAsia="Angsana New" w:hAnsi="Angsana New" w:cs="Angsana New"/>
            <w:sz w:val="22"/>
            <w:szCs w:val="22"/>
            <w:lang w:eastAsia="en-US"/>
          </w:rPr>
          <w:lastRenderedPageBreak/>
          <w:delText>roughly less than</w:delText>
        </w:r>
      </w:del>
      <w:ins w:id="1651" w:author="Author" w:date="2020-07-07T12:44:00Z">
        <w:r w:rsidR="002F306F">
          <w:rPr>
            <w:rFonts w:ascii="Angsana New" w:eastAsia="Angsana New" w:hAnsi="Angsana New" w:cs="Angsana New"/>
            <w:sz w:val="22"/>
            <w:szCs w:val="22"/>
            <w:lang w:eastAsia="en-US"/>
          </w:rPr>
          <w:t>approximately</w:t>
        </w:r>
      </w:ins>
      <w:r w:rsidRPr="0006583B">
        <w:rPr>
          <w:rFonts w:ascii="Angsana New" w:eastAsia="Angsana New" w:hAnsi="Angsana New" w:cs="Angsana New"/>
          <w:sz w:val="22"/>
          <w:szCs w:val="22"/>
          <w:lang w:eastAsia="en-US"/>
        </w:rPr>
        <w:t xml:space="preserve"> 0.01</w:t>
      </w:r>
      <w:ins w:id="1652" w:author="Author" w:date="2020-07-07T12:44:00Z">
        <w:r w:rsidR="002F306F">
          <w:rPr>
            <w:rFonts w:ascii="Angsana New" w:eastAsia="Angsana New" w:hAnsi="Angsana New" w:cs="Angsana New"/>
            <w:sz w:val="22"/>
            <w:szCs w:val="22"/>
            <w:lang w:eastAsia="en-US"/>
          </w:rPr>
          <w:t xml:space="preserve"> or lower</w:t>
        </w:r>
      </w:ins>
      <w:r w:rsidRPr="0006583B">
        <w:rPr>
          <w:rFonts w:ascii="Angsana New" w:eastAsia="Angsana New" w:hAnsi="Angsana New" w:cs="Angsana New"/>
          <w:sz w:val="22"/>
          <w:szCs w:val="22"/>
          <w:lang w:eastAsia="en-US"/>
        </w:rPr>
        <w:t xml:space="preserve">, which </w:t>
      </w:r>
      <w:del w:id="1653" w:author="Author" w:date="2020-07-07T12:44:00Z">
        <w:r w:rsidRPr="0006583B" w:rsidDel="003F6531">
          <w:rPr>
            <w:rFonts w:ascii="Angsana New" w:eastAsia="Angsana New" w:hAnsi="Angsana New" w:cs="Angsana New"/>
            <w:sz w:val="22"/>
            <w:szCs w:val="22"/>
            <w:lang w:eastAsia="en-US"/>
          </w:rPr>
          <w:delText xml:space="preserve">means </w:delText>
        </w:r>
      </w:del>
      <w:ins w:id="1654" w:author="Author" w:date="2020-07-07T12:44:00Z">
        <w:r w:rsidR="003F6531">
          <w:rPr>
            <w:rFonts w:ascii="Angsana New" w:eastAsia="Angsana New" w:hAnsi="Angsana New" w:cs="Angsana New"/>
            <w:sz w:val="22"/>
            <w:szCs w:val="22"/>
            <w:lang w:eastAsia="en-US"/>
          </w:rPr>
          <w:t>signifies</w:t>
        </w:r>
        <w:r w:rsidR="003F6531"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that the owner fail</w:t>
      </w:r>
      <w:ins w:id="1655" w:author="Author" w:date="2020-07-07T12:44:00Z">
        <w:r w:rsidR="00E16025">
          <w:rPr>
            <w:rFonts w:ascii="Angsana New" w:eastAsia="Angsana New" w:hAnsi="Angsana New" w:cs="Angsana New"/>
            <w:sz w:val="22"/>
            <w:szCs w:val="22"/>
            <w:lang w:eastAsia="en-US"/>
          </w:rPr>
          <w:t>ed</w:t>
        </w:r>
      </w:ins>
      <w:del w:id="1656" w:author="Author" w:date="2020-07-07T12:44:00Z">
        <w:r w:rsidRPr="0006583B" w:rsidDel="00E16025">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t>
      </w:r>
      <w:del w:id="1657" w:author="Author" w:date="2020-07-07T12:44:00Z">
        <w:r w:rsidRPr="0006583B" w:rsidDel="00E16025">
          <w:rPr>
            <w:rFonts w:ascii="Angsana New" w:eastAsia="Angsana New" w:hAnsi="Angsana New" w:cs="Angsana New"/>
            <w:sz w:val="22"/>
            <w:szCs w:val="22"/>
            <w:lang w:eastAsia="en-US"/>
          </w:rPr>
          <w:delText xml:space="preserve">in </w:delText>
        </w:r>
      </w:del>
      <w:r w:rsidRPr="0006583B">
        <w:rPr>
          <w:rFonts w:ascii="Angsana New" w:eastAsia="Angsana New" w:hAnsi="Angsana New" w:cs="Angsana New"/>
          <w:sz w:val="22"/>
          <w:szCs w:val="22"/>
          <w:lang w:eastAsia="en-US"/>
        </w:rPr>
        <w:t xml:space="preserve">authentication less than once </w:t>
      </w:r>
      <w:ins w:id="1658" w:author="Author" w:date="2020-07-07T12:44:00Z">
        <w:r w:rsidR="004A0A94">
          <w:rPr>
            <w:rFonts w:ascii="Angsana New" w:eastAsia="Angsana New" w:hAnsi="Angsana New" w:cs="Angsana New"/>
            <w:sz w:val="22"/>
            <w:szCs w:val="22"/>
            <w:lang w:eastAsia="en-US"/>
          </w:rPr>
          <w:t xml:space="preserve">in </w:t>
        </w:r>
      </w:ins>
      <w:del w:id="1659" w:author="Author" w:date="2020-07-07T12:45:00Z">
        <w:r w:rsidRPr="0006583B" w:rsidDel="00F569E7">
          <w:rPr>
            <w:rFonts w:ascii="Angsana New" w:eastAsia="Angsana New" w:hAnsi="Angsana New" w:cs="Angsana New"/>
            <w:sz w:val="22"/>
            <w:szCs w:val="22"/>
            <w:lang w:eastAsia="en-US"/>
          </w:rPr>
          <w:delText xml:space="preserve">a </w:delText>
        </w:r>
      </w:del>
      <w:r w:rsidRPr="0006583B">
        <w:rPr>
          <w:rFonts w:ascii="Angsana New" w:eastAsia="Angsana New" w:hAnsi="Angsana New" w:cs="Angsana New"/>
          <w:sz w:val="22"/>
          <w:szCs w:val="22"/>
          <w:lang w:eastAsia="en-US"/>
        </w:rPr>
        <w:t>100 times</w:t>
      </w:r>
      <w:del w:id="1660" w:author="Author" w:date="2020-07-07T12:45:00Z">
        <w:r w:rsidRPr="0006583B" w:rsidDel="008653D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and that </w:t>
      </w:r>
      <w:del w:id="1661" w:author="Author" w:date="2020-07-07T12:45:00Z">
        <w:r w:rsidRPr="0006583B" w:rsidDel="008653D9">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strangers </w:t>
      </w:r>
      <w:del w:id="1662" w:author="Author" w:date="2020-07-07T12:45:00Z">
        <w:r w:rsidRPr="0006583B" w:rsidDel="00E42109">
          <w:rPr>
            <w:rFonts w:ascii="Angsana New" w:eastAsia="Angsana New" w:hAnsi="Angsana New" w:cs="Angsana New"/>
            <w:sz w:val="22"/>
            <w:szCs w:val="22"/>
            <w:lang w:eastAsia="en-US"/>
          </w:rPr>
          <w:delText xml:space="preserve">break </w:delText>
        </w:r>
      </w:del>
      <w:ins w:id="1663" w:author="Author" w:date="2020-07-07T12:45:00Z">
        <w:r w:rsidR="00E42109">
          <w:rPr>
            <w:rFonts w:ascii="Angsana New" w:eastAsia="Angsana New" w:hAnsi="Angsana New" w:cs="Angsana New"/>
            <w:sz w:val="22"/>
            <w:szCs w:val="22"/>
            <w:lang w:eastAsia="en-US"/>
          </w:rPr>
          <w:t>broke</w:t>
        </w:r>
        <w:r w:rsidR="00E42109"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the authentica</w:t>
      </w:r>
      <w:del w:id="1664" w:author="Author" w:date="2020-07-07T12:45:00Z">
        <w:r w:rsidRPr="0006583B" w:rsidDel="00E4210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tion</w:t>
      </w:r>
      <w:ins w:id="1665" w:author="Author" w:date="2020-07-07T12:45:00Z">
        <w:r w:rsidR="00E42109">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once </w:t>
      </w:r>
      <w:del w:id="1666" w:author="Author" w:date="2020-07-07T12:45:00Z">
        <w:r w:rsidRPr="0006583B" w:rsidDel="007E4D1B">
          <w:rPr>
            <w:rFonts w:ascii="Angsana New" w:eastAsia="Angsana New" w:hAnsi="Angsana New" w:cs="Angsana New"/>
            <w:sz w:val="22"/>
            <w:szCs w:val="22"/>
            <w:lang w:eastAsia="en-US"/>
          </w:rPr>
          <w:delText xml:space="preserve">a </w:delText>
        </w:r>
      </w:del>
      <w:ins w:id="1667" w:author="Author" w:date="2020-07-07T12:45:00Z">
        <w:r w:rsidR="007E4D1B">
          <w:rPr>
            <w:rFonts w:ascii="Angsana New" w:eastAsia="Angsana New" w:hAnsi="Angsana New" w:cs="Angsana New"/>
            <w:sz w:val="22"/>
            <w:szCs w:val="22"/>
            <w:lang w:eastAsia="en-US"/>
          </w:rPr>
          <w:t>in</w:t>
        </w:r>
        <w:r w:rsidR="007E4D1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times. </w:t>
      </w:r>
      <w:ins w:id="1668" w:author="Author" w:date="2020-07-07T12:45:00Z">
        <w:r w:rsidR="000A31E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 xml:space="preserve">EER of 0.0097 for user authentication using ear acoustics was reported in </w:t>
      </w:r>
      <w:del w:id="1669" w:author="Author" w:date="2020-07-07T12:45:00Z">
        <w:r w:rsidRPr="0006583B" w:rsidDel="00E56F90">
          <w:rPr>
            <w:rFonts w:ascii="Angsana New" w:eastAsia="Angsana New" w:hAnsi="Angsana New" w:cs="Angsana New"/>
            <w:sz w:val="22"/>
            <w:szCs w:val="22"/>
            <w:lang w:eastAsia="en-US"/>
          </w:rPr>
          <w:delText xml:space="preserve">Ref. </w:delText>
        </w:r>
      </w:del>
      <w:r w:rsidRPr="0006583B">
        <w:rPr>
          <w:rFonts w:ascii="Angsana New" w:eastAsia="Angsana New" w:hAnsi="Angsana New" w:cs="Angsana New"/>
          <w:sz w:val="22"/>
          <w:szCs w:val="22"/>
          <w:lang w:eastAsia="en-US"/>
        </w:rPr>
        <w:t>[</w:t>
      </w:r>
      <w:hyperlink w:anchor="bookmark20" w:history="1">
        <w:r w:rsidRPr="0006583B">
          <w:rPr>
            <w:rFonts w:ascii="Angsana New" w:eastAsia="Angsana New" w:hAnsi="Angsana New" w:cs="Angsana New"/>
            <w:sz w:val="22"/>
            <w:szCs w:val="22"/>
            <w:lang w:eastAsia="en-US"/>
          </w:rPr>
          <w:t>2</w:t>
        </w:r>
      </w:hyperlink>
      <w:r w:rsidRPr="0006583B">
        <w:rPr>
          <w:rFonts w:ascii="Angsana New" w:eastAsia="Angsana New" w:hAnsi="Angsana New" w:cs="Angsana New"/>
          <w:sz w:val="22"/>
          <w:szCs w:val="22"/>
          <w:lang w:eastAsia="en-US"/>
        </w:rPr>
        <w:t>]</w:t>
      </w:r>
      <w:ins w:id="1670" w:author="Author" w:date="2020-07-07T12:45:00Z">
        <w:r w:rsidR="00E56F90">
          <w:rPr>
            <w:rFonts w:ascii="Angsana New" w:eastAsia="Angsana New" w:hAnsi="Angsana New" w:cs="Angsana New"/>
            <w:sz w:val="22"/>
            <w:szCs w:val="22"/>
            <w:lang w:eastAsia="en-US"/>
          </w:rPr>
          <w:t>;</w:t>
        </w:r>
      </w:ins>
      <w:del w:id="1671" w:author="Author" w:date="2020-07-07T12:45:00Z">
        <w:r w:rsidRPr="0006583B" w:rsidDel="00E56F90">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therefore, our method achieved comparable performance for four of nine subjects.</w:t>
      </w:r>
    </w:p>
    <w:p w14:paraId="67EFCAD9" w14:textId="468EC687"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next most accurate subjects </w:t>
      </w:r>
      <w:ins w:id="1672" w:author="Author" w:date="2020-07-07T15:17:00Z">
        <w:r w:rsidR="001C24AA">
          <w:rPr>
            <w:rFonts w:ascii="Angsana New" w:eastAsia="Angsana New" w:hAnsi="Angsana New" w:cs="Angsana New"/>
            <w:sz w:val="22"/>
            <w:szCs w:val="22"/>
            <w:lang w:eastAsia="en-US"/>
          </w:rPr>
          <w:t>we</w:t>
        </w:r>
      </w:ins>
      <w:del w:id="1673" w:author="Author" w:date="2020-07-07T15:17:00Z">
        <w:r w:rsidRPr="0006583B" w:rsidDel="001C24AA">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re C, D, and H, with</w:t>
      </w:r>
      <w:ins w:id="1674" w:author="Author" w:date="2020-07-07T12:45:00Z">
        <w:r w:rsidR="008236FB">
          <w:rPr>
            <w:rFonts w:ascii="Angsana New" w:eastAsia="Angsana New" w:hAnsi="Angsana New" w:cs="Angsana New"/>
            <w:sz w:val="22"/>
            <w:szCs w:val="22"/>
            <w:lang w:eastAsia="en-US"/>
          </w:rPr>
          <w:t xml:space="preserve"> an</w:t>
        </w:r>
      </w:ins>
      <w:r w:rsidRPr="0006583B">
        <w:rPr>
          <w:rFonts w:ascii="Angsana New" w:eastAsia="Angsana New" w:hAnsi="Angsana New" w:cs="Angsana New"/>
          <w:sz w:val="22"/>
          <w:szCs w:val="22"/>
          <w:lang w:eastAsia="en-US"/>
        </w:rPr>
        <w:t xml:space="preserve"> EER of approximately 0.05. </w:t>
      </w:r>
      <w:del w:id="1675" w:author="Author" w:date="2020-07-07T12:45:00Z">
        <w:r w:rsidRPr="0006583B" w:rsidDel="009733F4">
          <w:rPr>
            <w:rFonts w:ascii="Angsana New" w:eastAsia="Angsana New" w:hAnsi="Angsana New" w:cs="Angsana New"/>
            <w:sz w:val="22"/>
            <w:szCs w:val="22"/>
            <w:lang w:eastAsia="en-US"/>
          </w:rPr>
          <w:delText xml:space="preserve">In order </w:delText>
        </w:r>
      </w:del>
      <w:ins w:id="1676" w:author="Author" w:date="2020-07-07T12:45:00Z">
        <w:r w:rsidR="009733F4">
          <w:rPr>
            <w:rFonts w:ascii="Angsana New" w:eastAsia="Angsana New" w:hAnsi="Angsana New" w:cs="Angsana New"/>
            <w:sz w:val="22"/>
            <w:szCs w:val="22"/>
            <w:lang w:eastAsia="en-US"/>
          </w:rPr>
          <w:t>T</w:t>
        </w:r>
      </w:ins>
      <w:del w:id="1677" w:author="Author" w:date="2020-07-07T12:45:00Z">
        <w:r w:rsidRPr="0006583B" w:rsidDel="009733F4">
          <w:rPr>
            <w:rFonts w:ascii="Angsana New" w:eastAsia="Angsana New" w:hAnsi="Angsana New" w:cs="Angsana New"/>
            <w:sz w:val="22"/>
            <w:szCs w:val="22"/>
            <w:lang w:eastAsia="en-US"/>
          </w:rPr>
          <w:delText>t</w:delText>
        </w:r>
      </w:del>
      <w:r w:rsidRPr="0006583B">
        <w:rPr>
          <w:rFonts w:ascii="Angsana New" w:eastAsia="Angsana New" w:hAnsi="Angsana New" w:cs="Angsana New"/>
          <w:sz w:val="22"/>
          <w:szCs w:val="22"/>
          <w:lang w:eastAsia="en-US"/>
        </w:rPr>
        <w:t>o determine the cause of the decline in accuracy compared with subject</w:t>
      </w:r>
      <w:ins w:id="1678" w:author="Author" w:date="2020-07-07T12:46:00Z">
        <w:r w:rsidR="00411150">
          <w:rPr>
            <w:rFonts w:ascii="Angsana New" w:eastAsia="Angsana New" w:hAnsi="Angsana New" w:cs="Angsana New"/>
            <w:sz w:val="22"/>
            <w:szCs w:val="22"/>
            <w:lang w:eastAsia="en-US"/>
          </w:rPr>
          <w:t>s</w:t>
        </w:r>
      </w:ins>
      <w:r w:rsidRPr="0006583B">
        <w:rPr>
          <w:rFonts w:ascii="Angsana New" w:eastAsia="Angsana New" w:hAnsi="Angsana New" w:cs="Angsana New"/>
          <w:sz w:val="22"/>
          <w:szCs w:val="22"/>
          <w:lang w:eastAsia="en-US"/>
        </w:rPr>
        <w:t xml:space="preserve"> A, E, G, I, all collected data were compressed to the first principal component and </w:t>
      </w:r>
      <w:del w:id="1679" w:author="Author" w:date="2020-07-07T15:18:00Z">
        <w:r w:rsidRPr="0006583B" w:rsidDel="00A104ED">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second principal component by principal component analysis (PCA). The results of </w:t>
      </w:r>
      <w:del w:id="1680" w:author="Author" w:date="2020-07-07T12:46:00Z">
        <w:r w:rsidRPr="0006583B" w:rsidDel="00E029A0">
          <w:rPr>
            <w:rFonts w:ascii="Angsana New" w:eastAsia="Angsana New" w:hAnsi="Angsana New" w:cs="Angsana New"/>
            <w:sz w:val="22"/>
            <w:szCs w:val="22"/>
            <w:lang w:eastAsia="en-US"/>
          </w:rPr>
          <w:delText xml:space="preserve">this </w:delText>
        </w:r>
      </w:del>
      <w:ins w:id="1681" w:author="Author" w:date="2020-07-07T12:46:00Z">
        <w:r w:rsidR="00E029A0">
          <w:rPr>
            <w:rFonts w:ascii="Angsana New" w:eastAsia="Angsana New" w:hAnsi="Angsana New" w:cs="Angsana New"/>
            <w:sz w:val="22"/>
            <w:szCs w:val="22"/>
            <w:lang w:eastAsia="en-US"/>
          </w:rPr>
          <w:t>the</w:t>
        </w:r>
        <w:r w:rsidR="00E029A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data plotted on a two-dimensional plane are </w:t>
      </w:r>
      <w:del w:id="1682" w:author="Author" w:date="2020-07-07T12:46:00Z">
        <w:r w:rsidRPr="0006583B" w:rsidDel="00670E8B">
          <w:rPr>
            <w:rFonts w:ascii="Angsana New" w:eastAsia="Angsana New" w:hAnsi="Angsana New" w:cs="Angsana New"/>
            <w:sz w:val="22"/>
            <w:szCs w:val="22"/>
            <w:lang w:eastAsia="en-US"/>
          </w:rPr>
          <w:delText xml:space="preserve">shown </w:delText>
        </w:r>
      </w:del>
      <w:ins w:id="1683" w:author="Author" w:date="2020-07-07T12:46:00Z">
        <w:r w:rsidR="00670E8B">
          <w:rPr>
            <w:rFonts w:ascii="Angsana New" w:eastAsia="Angsana New" w:hAnsi="Angsana New" w:cs="Angsana New"/>
            <w:sz w:val="22"/>
            <w:szCs w:val="22"/>
            <w:lang w:eastAsia="en-US"/>
          </w:rPr>
          <w:t>presented</w:t>
        </w:r>
        <w:r w:rsidR="00670E8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in </w:t>
      </w:r>
      <w:r w:rsidRPr="000D648D">
        <w:rPr>
          <w:rFonts w:ascii="Angsana New" w:eastAsia="Angsana New" w:hAnsi="Angsana New" w:cs="Angsana New"/>
          <w:bCs/>
          <w:sz w:val="22"/>
          <w:szCs w:val="22"/>
          <w:lang w:eastAsia="en-US"/>
        </w:rPr>
        <w:t>Figure</w:t>
      </w:r>
      <w:hyperlink w:anchor="bookmark18" w:history="1">
        <w:r w:rsidRPr="000D648D">
          <w:rPr>
            <w:rFonts w:ascii="Angsana New" w:eastAsia="Angsana New" w:hAnsi="Angsana New" w:cs="Angsana New"/>
            <w:bCs/>
            <w:sz w:val="22"/>
            <w:szCs w:val="22"/>
            <w:lang w:eastAsia="en-US"/>
          </w:rPr>
          <w:t xml:space="preserve"> 10.</w:t>
        </w:r>
      </w:hyperlink>
      <w:r w:rsidRPr="0006583B">
        <w:rPr>
          <w:rFonts w:ascii="Angsana New" w:eastAsia="Angsana New" w:hAnsi="Angsana New" w:cs="Angsana New"/>
          <w:b/>
          <w:bCs/>
          <w:sz w:val="22"/>
          <w:szCs w:val="22"/>
          <w:lang w:eastAsia="en-US"/>
        </w:rPr>
        <w:t xml:space="preserve"> </w:t>
      </w:r>
      <w:del w:id="1684" w:author="Author" w:date="2020-07-07T12:46:00Z">
        <w:r w:rsidRPr="0006583B" w:rsidDel="00D970CC">
          <w:rPr>
            <w:rFonts w:ascii="Angsana New" w:eastAsia="Angsana New" w:hAnsi="Angsana New" w:cs="Angsana New"/>
            <w:sz w:val="22"/>
            <w:szCs w:val="22"/>
            <w:lang w:eastAsia="en-US"/>
          </w:rPr>
          <w:delText>Looking at t</w:delText>
        </w:r>
      </w:del>
      <w:ins w:id="1685" w:author="Author" w:date="2020-07-07T12:46:00Z">
        <w:r w:rsidR="00D970CC">
          <w:rPr>
            <w:rFonts w:ascii="Angsana New" w:eastAsia="Angsana New" w:hAnsi="Angsana New" w:cs="Angsana New"/>
            <w:sz w:val="22"/>
            <w:szCs w:val="22"/>
            <w:lang w:eastAsia="en-US"/>
          </w:rPr>
          <w:t>T</w:t>
        </w:r>
      </w:ins>
      <w:r w:rsidRPr="0006583B">
        <w:rPr>
          <w:rFonts w:ascii="Angsana New" w:eastAsia="Angsana New" w:hAnsi="Angsana New" w:cs="Angsana New"/>
          <w:sz w:val="22"/>
          <w:szCs w:val="22"/>
          <w:lang w:eastAsia="en-US"/>
        </w:rPr>
        <w:t xml:space="preserve">he plots </w:t>
      </w:r>
      <w:del w:id="1686" w:author="Author" w:date="2020-07-07T12:46:00Z">
        <w:r w:rsidRPr="0006583B" w:rsidDel="00A41E72">
          <w:rPr>
            <w:rFonts w:ascii="Angsana New" w:eastAsia="Angsana New" w:hAnsi="Angsana New" w:cs="Angsana New"/>
            <w:sz w:val="22"/>
            <w:szCs w:val="22"/>
            <w:lang w:eastAsia="en-US"/>
          </w:rPr>
          <w:delText xml:space="preserve">of </w:delText>
        </w:r>
      </w:del>
      <w:ins w:id="1687" w:author="Author" w:date="2020-07-07T12:46:00Z">
        <w:r w:rsidR="00A41E72">
          <w:rPr>
            <w:rFonts w:ascii="Angsana New" w:eastAsia="Angsana New" w:hAnsi="Angsana New" w:cs="Angsana New"/>
            <w:sz w:val="22"/>
            <w:szCs w:val="22"/>
            <w:lang w:eastAsia="en-US"/>
          </w:rPr>
          <w:t>for</w:t>
        </w:r>
        <w:r w:rsidR="00A41E7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C</w:t>
      </w:r>
      <w:ins w:id="1688" w:author="Author" w:date="2020-07-07T12:46:00Z">
        <w:r w:rsidR="00A41E72">
          <w:rPr>
            <w:rFonts w:ascii="Angsana New" w:eastAsia="Angsana New" w:hAnsi="Angsana New" w:cs="Angsana New"/>
            <w:sz w:val="22"/>
            <w:szCs w:val="22"/>
            <w:lang w:eastAsia="en-US"/>
          </w:rPr>
          <w:t xml:space="preserve"> indicate that</w:t>
        </w:r>
      </w:ins>
      <w:del w:id="1689" w:author="Author" w:date="2020-07-07T12:46:00Z">
        <w:r w:rsidRPr="0006583B" w:rsidDel="00A41E72">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one sample of </w:t>
      </w:r>
      <w:ins w:id="1690" w:author="Author" w:date="2020-07-07T12:46:00Z">
        <w:r w:rsidR="0095544B">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C </w:t>
      </w:r>
      <w:ins w:id="1691" w:author="Author" w:date="2020-07-07T12:46:00Z">
        <w:r w:rsidR="003E19A9">
          <w:rPr>
            <w:rFonts w:ascii="Angsana New" w:eastAsia="Angsana New" w:hAnsi="Angsana New" w:cs="Angsana New"/>
            <w:sz w:val="22"/>
            <w:szCs w:val="22"/>
            <w:lang w:eastAsia="en-US"/>
          </w:rPr>
          <w:t>wa</w:t>
        </w:r>
      </w:ins>
      <w:del w:id="1692" w:author="Author" w:date="2020-07-07T12:46:00Z">
        <w:r w:rsidRPr="0006583B" w:rsidDel="003E19A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close to </w:t>
      </w:r>
      <w:ins w:id="1693" w:author="Author" w:date="2020-07-07T12:46:00Z">
        <w:r w:rsidR="004A3E5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and the variance in the first principal component </w:t>
      </w:r>
      <w:ins w:id="1694" w:author="Author" w:date="2020-07-07T12:46:00Z">
        <w:r w:rsidR="003B4391">
          <w:rPr>
            <w:rFonts w:ascii="Angsana New" w:eastAsia="Angsana New" w:hAnsi="Angsana New" w:cs="Angsana New"/>
            <w:sz w:val="22"/>
            <w:szCs w:val="22"/>
            <w:lang w:eastAsia="en-US"/>
          </w:rPr>
          <w:t>wa</w:t>
        </w:r>
      </w:ins>
      <w:del w:id="1695" w:author="Author" w:date="2020-07-07T12:46:00Z">
        <w:r w:rsidRPr="0006583B" w:rsidDel="003B439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large, which would </w:t>
      </w:r>
      <w:del w:id="1696" w:author="Author" w:date="2020-07-07T12:46:00Z">
        <w:r w:rsidRPr="0006583B" w:rsidDel="00D130D2">
          <w:rPr>
            <w:rFonts w:ascii="Angsana New" w:eastAsia="Angsana New" w:hAnsi="Angsana New" w:cs="Angsana New"/>
            <w:sz w:val="22"/>
            <w:szCs w:val="22"/>
            <w:lang w:eastAsia="en-US"/>
          </w:rPr>
          <w:delText xml:space="preserve">deteriorate </w:delText>
        </w:r>
      </w:del>
      <w:ins w:id="1697" w:author="Author" w:date="2020-07-07T12:46:00Z">
        <w:r w:rsidR="00D130D2">
          <w:rPr>
            <w:rFonts w:ascii="Angsana New" w:eastAsia="Angsana New" w:hAnsi="Angsana New" w:cs="Angsana New"/>
            <w:sz w:val="22"/>
            <w:szCs w:val="22"/>
            <w:lang w:eastAsia="en-US"/>
          </w:rPr>
          <w:t>re</w:t>
        </w:r>
      </w:ins>
      <w:ins w:id="1698" w:author="Author" w:date="2020-07-07T12:47:00Z">
        <w:r w:rsidR="00D130D2">
          <w:rPr>
            <w:rFonts w:ascii="Angsana New" w:eastAsia="Angsana New" w:hAnsi="Angsana New" w:cs="Angsana New"/>
            <w:sz w:val="22"/>
            <w:szCs w:val="22"/>
            <w:lang w:eastAsia="en-US"/>
          </w:rPr>
          <w:t>duce</w:t>
        </w:r>
      </w:ins>
      <w:ins w:id="1699" w:author="Author" w:date="2020-07-07T12:46:00Z">
        <w:r w:rsidR="00D130D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the accuracy. </w:t>
      </w:r>
      <w:del w:id="1700" w:author="Author" w:date="2020-07-07T12:47:00Z">
        <w:r w:rsidRPr="0006583B" w:rsidDel="00781F17">
          <w:rPr>
            <w:rFonts w:ascii="Angsana New" w:eastAsia="Angsana New" w:hAnsi="Angsana New" w:cs="Angsana New"/>
            <w:sz w:val="22"/>
            <w:szCs w:val="22"/>
            <w:lang w:eastAsia="en-US"/>
          </w:rPr>
          <w:delText>On the other hand</w:delText>
        </w:r>
      </w:del>
      <w:ins w:id="1701" w:author="Author" w:date="2020-07-07T15:18:00Z">
        <w:r w:rsidR="005F612B">
          <w:rPr>
            <w:rFonts w:ascii="Angsana New" w:eastAsia="Angsana New" w:hAnsi="Angsana New" w:cs="Angsana New"/>
            <w:sz w:val="22"/>
            <w:szCs w:val="22"/>
            <w:lang w:eastAsia="en-US"/>
          </w:rPr>
          <w:t>Furthermore</w:t>
        </w:r>
      </w:ins>
      <w:r w:rsidRPr="0006583B">
        <w:rPr>
          <w:rFonts w:ascii="Angsana New" w:eastAsia="Angsana New" w:hAnsi="Angsana New" w:cs="Angsana New"/>
          <w:sz w:val="22"/>
          <w:szCs w:val="22"/>
          <w:lang w:eastAsia="en-US"/>
        </w:rPr>
        <w:t xml:space="preserve">, the data for subjects D and H </w:t>
      </w:r>
      <w:ins w:id="1702" w:author="Author" w:date="2020-07-07T12:47:00Z">
        <w:r w:rsidR="00590C4F" w:rsidRPr="0006583B">
          <w:rPr>
            <w:rFonts w:ascii="Angsana New" w:eastAsia="Angsana New" w:hAnsi="Angsana New" w:cs="Angsana New"/>
            <w:sz w:val="22"/>
            <w:szCs w:val="22"/>
            <w:lang w:eastAsia="en-US"/>
          </w:rPr>
          <w:t xml:space="preserve">significantly </w:t>
        </w:r>
      </w:ins>
      <w:r w:rsidRPr="0006583B">
        <w:rPr>
          <w:rFonts w:ascii="Angsana New" w:eastAsia="Angsana New" w:hAnsi="Angsana New" w:cs="Angsana New"/>
          <w:sz w:val="22"/>
          <w:szCs w:val="22"/>
          <w:lang w:eastAsia="en-US"/>
        </w:rPr>
        <w:t xml:space="preserve">overlapped </w:t>
      </w:r>
      <w:ins w:id="1703" w:author="Author" w:date="2020-07-07T12:47:00Z">
        <w:r w:rsidR="00590C4F">
          <w:rPr>
            <w:rFonts w:ascii="Angsana New" w:eastAsia="Angsana New" w:hAnsi="Angsana New" w:cs="Angsana New"/>
            <w:sz w:val="22"/>
            <w:szCs w:val="22"/>
            <w:lang w:eastAsia="en-US"/>
          </w:rPr>
          <w:t xml:space="preserve">with </w:t>
        </w:r>
      </w:ins>
      <w:r w:rsidRPr="0006583B">
        <w:rPr>
          <w:rFonts w:ascii="Angsana New" w:eastAsia="Angsana New" w:hAnsi="Angsana New" w:cs="Angsana New"/>
          <w:sz w:val="22"/>
          <w:szCs w:val="22"/>
          <w:lang w:eastAsia="en-US"/>
        </w:rPr>
        <w:t>each other</w:t>
      </w:r>
      <w:del w:id="1704" w:author="Author" w:date="2020-07-07T12:47:00Z">
        <w:r w:rsidRPr="0006583B" w:rsidDel="00590C4F">
          <w:rPr>
            <w:rFonts w:ascii="Angsana New" w:eastAsia="Angsana New" w:hAnsi="Angsana New" w:cs="Angsana New"/>
            <w:sz w:val="22"/>
            <w:szCs w:val="22"/>
            <w:lang w:eastAsia="en-US"/>
          </w:rPr>
          <w:delText xml:space="preserve"> significantly</w:delText>
        </w:r>
      </w:del>
      <w:r w:rsidRPr="0006583B">
        <w:rPr>
          <w:rFonts w:ascii="Angsana New" w:eastAsia="Angsana New" w:hAnsi="Angsana New" w:cs="Angsana New"/>
          <w:sz w:val="22"/>
          <w:szCs w:val="22"/>
          <w:lang w:eastAsia="en-US"/>
        </w:rPr>
        <w:t xml:space="preserve">, which affected the accuracy of </w:t>
      </w:r>
      <w:del w:id="1705" w:author="Author" w:date="2020-07-07T12:47:00Z">
        <w:r w:rsidRPr="0006583B" w:rsidDel="00687AC0">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both subjects.</w:t>
      </w:r>
    </w:p>
    <w:p w14:paraId="7545DF77" w14:textId="6B1E7953"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The least accurate subjects </w:t>
      </w:r>
      <w:ins w:id="1706" w:author="Author" w:date="2020-07-07T12:47:00Z">
        <w:r w:rsidR="007E0781">
          <w:rPr>
            <w:rFonts w:ascii="Angsana New" w:eastAsia="Angsana New" w:hAnsi="Angsana New" w:cs="Angsana New"/>
            <w:sz w:val="22"/>
            <w:szCs w:val="22"/>
            <w:lang w:eastAsia="en-US"/>
          </w:rPr>
          <w:t>we</w:t>
        </w:r>
      </w:ins>
      <w:del w:id="1707" w:author="Author" w:date="2020-07-07T12:47:00Z">
        <w:r w:rsidRPr="0006583B" w:rsidDel="007E0781">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B and F, with </w:t>
      </w:r>
      <w:ins w:id="1708" w:author="Author" w:date="2020-07-07T12:47:00Z">
        <w:r w:rsidR="00C959B8">
          <w:rPr>
            <w:rFonts w:ascii="Angsana New" w:eastAsia="Angsana New" w:hAnsi="Angsana New" w:cs="Angsana New"/>
            <w:sz w:val="22"/>
            <w:szCs w:val="22"/>
            <w:lang w:eastAsia="en-US"/>
          </w:rPr>
          <w:t xml:space="preserve">an </w:t>
        </w:r>
      </w:ins>
      <w:r w:rsidRPr="0006583B">
        <w:rPr>
          <w:rFonts w:ascii="Angsana New" w:eastAsia="Angsana New" w:hAnsi="Angsana New" w:cs="Angsana New"/>
          <w:sz w:val="22"/>
          <w:szCs w:val="22"/>
          <w:lang w:eastAsia="en-US"/>
        </w:rPr>
        <w:t>EER of approxi</w:t>
      </w:r>
      <w:r w:rsidRPr="0006583B">
        <w:rPr>
          <w:rFonts w:ascii="Angsana New" w:eastAsia="Angsana New" w:hAnsi="Angsana New" w:cs="Angsana New"/>
          <w:sz w:val="22"/>
          <w:szCs w:val="22"/>
          <w:lang w:eastAsia="en-US"/>
        </w:rPr>
        <w:softHyphen/>
        <w:t xml:space="preserve">mately 0.095. Data </w:t>
      </w:r>
      <w:del w:id="1709" w:author="Author" w:date="2020-07-07T12:47:00Z">
        <w:r w:rsidRPr="0006583B" w:rsidDel="000C3AC2">
          <w:rPr>
            <w:rFonts w:ascii="Angsana New" w:eastAsia="Angsana New" w:hAnsi="Angsana New" w:cs="Angsana New"/>
            <w:sz w:val="22"/>
            <w:szCs w:val="22"/>
            <w:lang w:eastAsia="en-US"/>
          </w:rPr>
          <w:delText xml:space="preserve">of </w:delText>
        </w:r>
      </w:del>
      <w:ins w:id="1710" w:author="Author" w:date="2020-07-07T12:47:00Z">
        <w:r w:rsidR="000C3AC2">
          <w:rPr>
            <w:rFonts w:ascii="Angsana New" w:eastAsia="Angsana New" w:hAnsi="Angsana New" w:cs="Angsana New"/>
            <w:sz w:val="22"/>
            <w:szCs w:val="22"/>
            <w:lang w:eastAsia="en-US"/>
          </w:rPr>
          <w:t>for</w:t>
        </w:r>
        <w:r w:rsidR="000C3AC2"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 B</w:t>
      </w:r>
      <w:commentRangeStart w:id="1711"/>
      <w:del w:id="1712" w:author="藤井 敦寛" w:date="2020-07-20T17:18:00Z">
        <w:r w:rsidRPr="0006583B" w:rsidDel="00EB7081">
          <w:rPr>
            <w:rFonts w:ascii="Angsana New" w:eastAsia="Angsana New" w:hAnsi="Angsana New" w:cs="Angsana New"/>
            <w:sz w:val="22"/>
            <w:szCs w:val="22"/>
            <w:lang w:eastAsia="en-US"/>
          </w:rPr>
          <w:delText xml:space="preserve"> ha</w:delText>
        </w:r>
      </w:del>
      <w:ins w:id="1713" w:author="Author" w:date="2020-07-07T12:47:00Z">
        <w:del w:id="1714" w:author="藤井 敦寛" w:date="2020-07-20T17:18:00Z">
          <w:r w:rsidR="000C3AC2" w:rsidDel="00EB7081">
            <w:rPr>
              <w:rFonts w:ascii="Angsana New" w:eastAsia="Angsana New" w:hAnsi="Angsana New" w:cs="Angsana New"/>
              <w:sz w:val="22"/>
              <w:szCs w:val="22"/>
              <w:lang w:eastAsia="en-US"/>
            </w:rPr>
            <w:delText>d</w:delText>
          </w:r>
        </w:del>
      </w:ins>
      <w:del w:id="1715" w:author="藤井 敦寛" w:date="2020-07-20T17:18:00Z">
        <w:r w:rsidRPr="0006583B" w:rsidDel="00EB7081">
          <w:rPr>
            <w:rFonts w:ascii="Angsana New" w:eastAsia="Angsana New" w:hAnsi="Angsana New" w:cs="Angsana New"/>
            <w:sz w:val="22"/>
            <w:szCs w:val="22"/>
            <w:lang w:eastAsia="en-US"/>
          </w:rPr>
          <w:delText>s a small variance</w:delText>
        </w:r>
        <w:commentRangeEnd w:id="1711"/>
        <w:r w:rsidR="00E32CE1" w:rsidDel="00EB7081">
          <w:rPr>
            <w:rStyle w:val="a4"/>
          </w:rPr>
          <w:commentReference w:id="1711"/>
        </w:r>
        <w:r w:rsidRPr="0006583B" w:rsidDel="00EB7081">
          <w:rPr>
            <w:rFonts w:ascii="Angsana New" w:eastAsia="Angsana New" w:hAnsi="Angsana New" w:cs="Angsana New"/>
            <w:sz w:val="22"/>
            <w:szCs w:val="22"/>
            <w:lang w:eastAsia="en-US"/>
          </w:rPr>
          <w:delText xml:space="preserve"> and there</w:delText>
        </w:r>
      </w:del>
      <w:r w:rsidRPr="0006583B">
        <w:rPr>
          <w:rFonts w:ascii="Angsana New" w:eastAsia="Angsana New" w:hAnsi="Angsana New" w:cs="Angsana New"/>
          <w:sz w:val="22"/>
          <w:szCs w:val="22"/>
          <w:lang w:eastAsia="en-US"/>
        </w:rPr>
        <w:t xml:space="preserve"> </w:t>
      </w:r>
      <w:ins w:id="1716" w:author="Author" w:date="2020-07-07T12:47:00Z">
        <w:r w:rsidR="00205BC7">
          <w:rPr>
            <w:rFonts w:ascii="Angsana New" w:eastAsia="Angsana New" w:hAnsi="Angsana New" w:cs="Angsana New"/>
            <w:sz w:val="22"/>
            <w:szCs w:val="22"/>
            <w:lang w:eastAsia="en-US"/>
          </w:rPr>
          <w:t>wa</w:t>
        </w:r>
      </w:ins>
      <w:del w:id="1717" w:author="Author" w:date="2020-07-07T12:47:00Z">
        <w:r w:rsidRPr="0006583B" w:rsidDel="00205BC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some overlap with </w:t>
      </w:r>
      <w:ins w:id="1718" w:author="Author" w:date="2020-07-07T12:47:00Z">
        <w:r w:rsidR="00D20EF7">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data of subject I. However, </w:t>
      </w:r>
      <w:ins w:id="1719" w:author="Author" w:date="2020-07-07T12:47:00Z">
        <w:r w:rsidR="00FC1994">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subject I was 0, which </w:t>
      </w:r>
      <w:del w:id="1720" w:author="Author" w:date="2020-07-07T12:47:00Z">
        <w:r w:rsidRPr="0006583B" w:rsidDel="008804F8">
          <w:rPr>
            <w:rFonts w:ascii="Angsana New" w:eastAsia="Angsana New" w:hAnsi="Angsana New" w:cs="Angsana New"/>
            <w:sz w:val="22"/>
            <w:szCs w:val="22"/>
            <w:lang w:eastAsia="en-US"/>
          </w:rPr>
          <w:delText xml:space="preserve">is </w:delText>
        </w:r>
      </w:del>
      <w:ins w:id="1721" w:author="Author" w:date="2020-07-07T15:19:00Z">
        <w:r w:rsidR="00221A92">
          <w:rPr>
            <w:rFonts w:ascii="Angsana New" w:eastAsia="Angsana New" w:hAnsi="Angsana New" w:cs="Angsana New"/>
            <w:sz w:val="22"/>
            <w:szCs w:val="22"/>
            <w:lang w:eastAsia="en-US"/>
          </w:rPr>
          <w:t>indicates</w:t>
        </w:r>
      </w:ins>
      <w:ins w:id="1722" w:author="Author" w:date="2020-07-07T12:47:00Z">
        <w:r w:rsidR="008804F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perfect authentication. Therefore, the overlap of these data groups </w:t>
      </w:r>
      <w:ins w:id="1723" w:author="Author" w:date="2020-07-07T15:19:00Z">
        <w:r w:rsidR="00B87631">
          <w:rPr>
            <w:rFonts w:ascii="Angsana New" w:eastAsia="Angsana New" w:hAnsi="Angsana New" w:cs="Angsana New"/>
            <w:sz w:val="22"/>
            <w:szCs w:val="22"/>
            <w:lang w:eastAsia="en-US"/>
          </w:rPr>
          <w:t>wa</w:t>
        </w:r>
      </w:ins>
      <w:del w:id="1724" w:author="Author" w:date="2020-07-07T15:19:00Z">
        <w:r w:rsidRPr="0006583B" w:rsidDel="00B87631">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due to the loss of data when they </w:t>
      </w:r>
      <w:ins w:id="1725" w:author="Author" w:date="2020-07-07T15:19:00Z">
        <w:r w:rsidR="001E5FE0">
          <w:rPr>
            <w:rFonts w:ascii="Angsana New" w:eastAsia="Angsana New" w:hAnsi="Angsana New" w:cs="Angsana New"/>
            <w:sz w:val="22"/>
            <w:szCs w:val="22"/>
            <w:lang w:eastAsia="en-US"/>
          </w:rPr>
          <w:t>we</w:t>
        </w:r>
      </w:ins>
      <w:del w:id="1726" w:author="Author" w:date="2020-07-07T15:19:00Z">
        <w:r w:rsidRPr="0006583B" w:rsidDel="001E5FE0">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compressed into two dimensions by </w:t>
      </w:r>
      <w:del w:id="1727" w:author="Author" w:date="2020-07-07T12:47:00Z">
        <w:r w:rsidRPr="0006583B" w:rsidDel="00E86C90">
          <w:rPr>
            <w:rFonts w:ascii="Angsana New" w:eastAsia="Angsana New" w:hAnsi="Angsana New" w:cs="Angsana New"/>
            <w:sz w:val="22"/>
            <w:szCs w:val="22"/>
            <w:lang w:eastAsia="en-US"/>
          </w:rPr>
          <w:delText>principal component analysis</w:delText>
        </w:r>
      </w:del>
      <w:ins w:id="1728" w:author="Author" w:date="2020-07-07T12:47:00Z">
        <w:r w:rsidR="00E86C90">
          <w:rPr>
            <w:rFonts w:ascii="Angsana New" w:eastAsia="Angsana New" w:hAnsi="Angsana New" w:cs="Angsana New"/>
            <w:sz w:val="22"/>
            <w:szCs w:val="22"/>
            <w:lang w:eastAsia="en-US"/>
          </w:rPr>
          <w:t>PCA</w:t>
        </w:r>
      </w:ins>
      <w:r w:rsidRPr="0006583B">
        <w:rPr>
          <w:rFonts w:ascii="Angsana New" w:eastAsia="Angsana New" w:hAnsi="Angsana New" w:cs="Angsana New"/>
          <w:sz w:val="22"/>
          <w:szCs w:val="22"/>
          <w:lang w:eastAsia="en-US"/>
        </w:rPr>
        <w:t>.</w:t>
      </w:r>
    </w:p>
    <w:p w14:paraId="149AC302" w14:textId="3B176DF3" w:rsidR="00DA7CAC" w:rsidRPr="0006583B" w:rsidRDefault="00DA7CAC">
      <w:pPr>
        <w:rPr>
          <w:rFonts w:ascii="Angsana New" w:eastAsia="Angsana New" w:hAnsi="Angsana New" w:cs="Angsana New"/>
          <w:sz w:val="22"/>
          <w:szCs w:val="22"/>
        </w:rPr>
      </w:pPr>
      <w:del w:id="1729" w:author="Author" w:date="2020-07-07T12:47:00Z">
        <w:r w:rsidRPr="0006583B" w:rsidDel="003F4475">
          <w:rPr>
            <w:rFonts w:ascii="Angsana New" w:eastAsia="Angsana New" w:hAnsi="Angsana New" w:cs="Angsana New"/>
            <w:sz w:val="22"/>
            <w:szCs w:val="22"/>
            <w:lang w:eastAsia="en-US"/>
          </w:rPr>
          <w:delText>On the other hand</w:delText>
        </w:r>
      </w:del>
      <w:ins w:id="1730" w:author="Author" w:date="2020-07-07T12:48:00Z">
        <w:r w:rsidR="003F4475">
          <w:rPr>
            <w:rFonts w:ascii="Angsana New" w:eastAsia="Angsana New" w:hAnsi="Angsana New" w:cs="Angsana New"/>
            <w:sz w:val="22"/>
            <w:szCs w:val="22"/>
            <w:lang w:eastAsia="en-US"/>
          </w:rPr>
          <w:t>S</w:t>
        </w:r>
      </w:ins>
      <w:del w:id="1731" w:author="Author" w:date="2020-07-07T12:48:00Z">
        <w:r w:rsidRPr="0006583B" w:rsidDel="003F4475">
          <w:rPr>
            <w:rFonts w:ascii="Angsana New" w:eastAsia="Angsana New" w:hAnsi="Angsana New" w:cs="Angsana New"/>
            <w:sz w:val="22"/>
            <w:szCs w:val="22"/>
            <w:lang w:eastAsia="en-US"/>
          </w:rPr>
          <w:delText>, s</w:delText>
        </w:r>
      </w:del>
      <w:r w:rsidRPr="0006583B">
        <w:rPr>
          <w:rFonts w:ascii="Angsana New" w:eastAsia="Angsana New" w:hAnsi="Angsana New" w:cs="Angsana New"/>
          <w:sz w:val="22"/>
          <w:szCs w:val="22"/>
          <w:lang w:eastAsia="en-US"/>
        </w:rPr>
        <w:t xml:space="preserve">ubject F's data </w:t>
      </w:r>
      <w:del w:id="1732" w:author="Author" w:date="2020-07-07T12:48:00Z">
        <w:r w:rsidRPr="0006583B" w:rsidDel="00F64D36">
          <w:rPr>
            <w:rFonts w:ascii="Angsana New" w:eastAsia="Angsana New" w:hAnsi="Angsana New" w:cs="Angsana New"/>
            <w:sz w:val="22"/>
            <w:szCs w:val="22"/>
            <w:lang w:eastAsia="en-US"/>
          </w:rPr>
          <w:delText xml:space="preserve">does </w:delText>
        </w:r>
      </w:del>
      <w:ins w:id="1733" w:author="Author" w:date="2020-07-07T12:48:00Z">
        <w:r w:rsidR="00F64D36">
          <w:rPr>
            <w:rFonts w:ascii="Angsana New" w:eastAsia="Angsana New" w:hAnsi="Angsana New" w:cs="Angsana New"/>
            <w:sz w:val="22"/>
            <w:szCs w:val="22"/>
            <w:lang w:eastAsia="en-US"/>
          </w:rPr>
          <w:t>did</w:t>
        </w:r>
        <w:r w:rsidR="00F64D36"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not </w:t>
      </w:r>
      <w:del w:id="1734" w:author="Author" w:date="2020-07-07T12:48:00Z">
        <w:r w:rsidRPr="0006583B" w:rsidDel="00FA6A7B">
          <w:rPr>
            <w:rFonts w:ascii="Angsana New" w:eastAsia="Angsana New" w:hAnsi="Angsana New" w:cs="Angsana New"/>
            <w:sz w:val="22"/>
            <w:szCs w:val="22"/>
            <w:lang w:eastAsia="en-US"/>
          </w:rPr>
          <w:delText xml:space="preserve">show </w:delText>
        </w:r>
      </w:del>
      <w:ins w:id="1735" w:author="Author" w:date="2020-07-07T12:48:00Z">
        <w:r w:rsidR="00FA6A7B">
          <w:rPr>
            <w:rFonts w:ascii="Angsana New" w:eastAsia="Angsana New" w:hAnsi="Angsana New" w:cs="Angsana New"/>
            <w:sz w:val="22"/>
            <w:szCs w:val="22"/>
            <w:lang w:eastAsia="en-US"/>
          </w:rPr>
          <w:t>exhibit</w:t>
        </w:r>
        <w:r w:rsidR="00FA6A7B"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any overlap with </w:t>
      </w:r>
      <w:del w:id="1736" w:author="Author" w:date="2020-07-07T12:48:00Z">
        <w:r w:rsidRPr="0006583B" w:rsidDel="00467FD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other subjects' data</w:t>
      </w:r>
      <w:ins w:id="1737" w:author="Author" w:date="2020-07-07T12:48:00Z">
        <w:r w:rsidR="004C6D39">
          <w:rPr>
            <w:rFonts w:ascii="Angsana New" w:eastAsia="Angsana New" w:hAnsi="Angsana New" w:cs="Angsana New"/>
            <w:sz w:val="22"/>
            <w:szCs w:val="22"/>
            <w:lang w:eastAsia="en-US"/>
          </w:rPr>
          <w:t>; however,</w:t>
        </w:r>
      </w:ins>
      <w:del w:id="1738" w:author="Author" w:date="2020-07-07T12:48:00Z">
        <w:r w:rsidRPr="0006583B" w:rsidDel="004C6D39">
          <w:rPr>
            <w:rFonts w:ascii="Angsana New" w:eastAsia="Angsana New" w:hAnsi="Angsana New" w:cs="Angsana New"/>
            <w:sz w:val="22"/>
            <w:szCs w:val="22"/>
            <w:lang w:eastAsia="en-US"/>
          </w:rPr>
          <w:delText>,</w:delText>
        </w:r>
      </w:del>
      <w:r w:rsidRPr="0006583B">
        <w:rPr>
          <w:rFonts w:ascii="Angsana New" w:eastAsia="Angsana New" w:hAnsi="Angsana New" w:cs="Angsana New"/>
          <w:sz w:val="22"/>
          <w:szCs w:val="22"/>
          <w:lang w:eastAsia="en-US"/>
        </w:rPr>
        <w:t xml:space="preserve"> </w:t>
      </w:r>
      <w:del w:id="1739" w:author="Author" w:date="2020-07-07T12:48:00Z">
        <w:r w:rsidRPr="0006583B" w:rsidDel="004C6D39">
          <w:rPr>
            <w:rFonts w:ascii="Angsana New" w:eastAsia="Angsana New" w:hAnsi="Angsana New" w:cs="Angsana New"/>
            <w:sz w:val="22"/>
            <w:szCs w:val="22"/>
            <w:lang w:eastAsia="en-US"/>
          </w:rPr>
          <w:delText xml:space="preserve">but </w:delText>
        </w:r>
      </w:del>
      <w:r w:rsidRPr="0006583B">
        <w:rPr>
          <w:rFonts w:ascii="Angsana New" w:eastAsia="Angsana New" w:hAnsi="Angsana New" w:cs="Angsana New"/>
          <w:sz w:val="22"/>
          <w:szCs w:val="22"/>
          <w:lang w:eastAsia="en-US"/>
        </w:rPr>
        <w:t xml:space="preserve">there </w:t>
      </w:r>
      <w:ins w:id="1740" w:author="Author" w:date="2020-07-07T12:48:00Z">
        <w:r w:rsidR="004C6D39">
          <w:rPr>
            <w:rFonts w:ascii="Angsana New" w:eastAsia="Angsana New" w:hAnsi="Angsana New" w:cs="Angsana New"/>
            <w:sz w:val="22"/>
            <w:szCs w:val="22"/>
            <w:lang w:eastAsia="en-US"/>
          </w:rPr>
          <w:t>wa</w:t>
        </w:r>
      </w:ins>
      <w:del w:id="1741" w:author="Author" w:date="2020-07-07T12:48:00Z">
        <w:r w:rsidRPr="0006583B" w:rsidDel="004C6D39">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a large variance </w:t>
      </w:r>
      <w:del w:id="1742" w:author="Author" w:date="2020-07-07T15:19:00Z">
        <w:r w:rsidRPr="0006583B" w:rsidDel="00120187">
          <w:rPr>
            <w:rFonts w:ascii="Angsana New" w:eastAsia="Angsana New" w:hAnsi="Angsana New" w:cs="Angsana New"/>
            <w:sz w:val="22"/>
            <w:szCs w:val="22"/>
            <w:lang w:eastAsia="en-US"/>
          </w:rPr>
          <w:delText xml:space="preserve">to </w:delText>
        </w:r>
      </w:del>
      <w:ins w:id="1743" w:author="Author" w:date="2020-07-07T15:19:00Z">
        <w:r w:rsidR="00120187">
          <w:rPr>
            <w:rFonts w:ascii="Angsana New" w:eastAsia="Angsana New" w:hAnsi="Angsana New" w:cs="Angsana New"/>
            <w:sz w:val="22"/>
            <w:szCs w:val="22"/>
            <w:lang w:eastAsia="en-US"/>
          </w:rPr>
          <w:t>in</w:t>
        </w:r>
        <w:r w:rsidR="0012018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both directions for the first and second principal components. Consider</w:t>
      </w:r>
      <w:r w:rsidRPr="0006583B">
        <w:rPr>
          <w:rFonts w:ascii="Angsana New" w:eastAsia="Angsana New" w:hAnsi="Angsana New" w:cs="Angsana New"/>
          <w:sz w:val="22"/>
          <w:szCs w:val="22"/>
          <w:lang w:eastAsia="en-US"/>
        </w:rPr>
        <w:softHyphen/>
        <w:t xml:space="preserve">ing the effect of data compression by PCA, duplication with other subjects' data groups can be inferred in the 32-dimensional data. The accuracy </w:t>
      </w:r>
      <w:del w:id="1744" w:author="Author" w:date="2020-07-07T12:48:00Z">
        <w:r w:rsidRPr="0006583B" w:rsidDel="00D81603">
          <w:rPr>
            <w:rFonts w:ascii="Angsana New" w:eastAsia="Angsana New" w:hAnsi="Angsana New" w:cs="Angsana New"/>
            <w:sz w:val="22"/>
            <w:szCs w:val="22"/>
            <w:lang w:eastAsia="en-US"/>
          </w:rPr>
          <w:delText xml:space="preserve">of </w:delText>
        </w:r>
      </w:del>
      <w:ins w:id="1745" w:author="Author" w:date="2020-07-07T12:48:00Z">
        <w:r w:rsidR="00D81603">
          <w:rPr>
            <w:rFonts w:ascii="Angsana New" w:eastAsia="Angsana New" w:hAnsi="Angsana New" w:cs="Angsana New"/>
            <w:sz w:val="22"/>
            <w:szCs w:val="22"/>
            <w:lang w:eastAsia="en-US"/>
          </w:rPr>
          <w:t>for</w:t>
        </w:r>
        <w:r w:rsidR="00D81603"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subjects B and C, who ha</w:t>
      </w:r>
      <w:ins w:id="1746" w:author="Author" w:date="2020-07-07T12:48:00Z">
        <w:r w:rsidR="0048070F">
          <w:rPr>
            <w:rFonts w:ascii="Angsana New" w:eastAsia="Angsana New" w:hAnsi="Angsana New" w:cs="Angsana New"/>
            <w:sz w:val="22"/>
            <w:szCs w:val="22"/>
            <w:lang w:eastAsia="en-US"/>
          </w:rPr>
          <w:t>d</w:t>
        </w:r>
      </w:ins>
      <w:del w:id="1747" w:author="Author" w:date="2020-07-07T12:48:00Z">
        <w:r w:rsidRPr="0006583B" w:rsidDel="0048070F">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data groups located close to subject F's data groups, may have been affected by the scattered data of subject F. In particular, the accuracy </w:t>
      </w:r>
      <w:del w:id="1748" w:author="Author" w:date="2020-07-07T12:48:00Z">
        <w:r w:rsidRPr="0006583B" w:rsidDel="00830D5F">
          <w:rPr>
            <w:rFonts w:ascii="Angsana New" w:eastAsia="Angsana New" w:hAnsi="Angsana New" w:cs="Angsana New"/>
            <w:sz w:val="22"/>
            <w:szCs w:val="22"/>
            <w:lang w:eastAsia="en-US"/>
          </w:rPr>
          <w:delText xml:space="preserve">of </w:delText>
        </w:r>
      </w:del>
      <w:ins w:id="1749" w:author="Author" w:date="2020-07-07T15:20:00Z">
        <w:r w:rsidR="00A7705A">
          <w:rPr>
            <w:rFonts w:ascii="Angsana New" w:eastAsia="Angsana New" w:hAnsi="Angsana New" w:cs="Angsana New"/>
            <w:sz w:val="22"/>
            <w:szCs w:val="22"/>
            <w:lang w:eastAsia="en-US"/>
          </w:rPr>
          <w:t>of</w:t>
        </w:r>
      </w:ins>
      <w:ins w:id="1750" w:author="Author" w:date="2020-07-07T12:48:00Z">
        <w:r w:rsidR="00830D5F"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subject B </w:t>
      </w:r>
      <w:ins w:id="1751" w:author="Author" w:date="2020-07-07T12:48:00Z">
        <w:r w:rsidR="00C473EC">
          <w:rPr>
            <w:rFonts w:ascii="Angsana New" w:eastAsia="Angsana New" w:hAnsi="Angsana New" w:cs="Angsana New"/>
            <w:sz w:val="22"/>
            <w:szCs w:val="22"/>
            <w:lang w:eastAsia="en-US"/>
          </w:rPr>
          <w:t>wa</w:t>
        </w:r>
      </w:ins>
      <w:del w:id="1752" w:author="Author" w:date="2020-07-07T12:48:00Z">
        <w:r w:rsidRPr="0006583B" w:rsidDel="00C473E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 xml:space="preserve">s likely to be lower than that of subject C because the two samples of subject B </w:t>
      </w:r>
      <w:ins w:id="1753" w:author="Author" w:date="2020-07-07T12:49:00Z">
        <w:r w:rsidR="002E4C2C">
          <w:rPr>
            <w:rFonts w:ascii="Angsana New" w:eastAsia="Angsana New" w:hAnsi="Angsana New" w:cs="Angsana New"/>
            <w:sz w:val="22"/>
            <w:szCs w:val="22"/>
            <w:lang w:eastAsia="en-US"/>
          </w:rPr>
          <w:t>we</w:t>
        </w:r>
      </w:ins>
      <w:del w:id="1754" w:author="Author" w:date="2020-07-07T12:48:00Z">
        <w:r w:rsidRPr="0006583B" w:rsidDel="00FE1814">
          <w:rPr>
            <w:rFonts w:ascii="Angsana New" w:eastAsia="Angsana New" w:hAnsi="Angsana New" w:cs="Angsana New"/>
            <w:sz w:val="22"/>
            <w:szCs w:val="22"/>
            <w:lang w:eastAsia="en-US"/>
          </w:rPr>
          <w:delText>a</w:delText>
        </w:r>
      </w:del>
      <w:r w:rsidRPr="0006583B">
        <w:rPr>
          <w:rFonts w:ascii="Angsana New" w:eastAsia="Angsana New" w:hAnsi="Angsana New" w:cs="Angsana New"/>
          <w:sz w:val="22"/>
          <w:szCs w:val="22"/>
          <w:lang w:eastAsia="en-US"/>
        </w:rPr>
        <w:t xml:space="preserve">re located </w:t>
      </w:r>
      <w:proofErr w:type="gramStart"/>
      <w:r w:rsidRPr="0006583B">
        <w:rPr>
          <w:rFonts w:ascii="Angsana New" w:eastAsia="Angsana New" w:hAnsi="Angsana New" w:cs="Angsana New"/>
          <w:sz w:val="22"/>
          <w:szCs w:val="22"/>
          <w:lang w:eastAsia="en-US"/>
        </w:rPr>
        <w:t>in close proximity to</w:t>
      </w:r>
      <w:proofErr w:type="gramEnd"/>
      <w:r w:rsidRPr="0006583B">
        <w:rPr>
          <w:rFonts w:ascii="Angsana New" w:eastAsia="Angsana New" w:hAnsi="Angsana New" w:cs="Angsana New"/>
          <w:sz w:val="22"/>
          <w:szCs w:val="22"/>
          <w:lang w:eastAsia="en-US"/>
        </w:rPr>
        <w:t xml:space="preserve"> subject F's data group.</w:t>
      </w:r>
    </w:p>
    <w:p w14:paraId="1037D110" w14:textId="061505D9" w:rsidR="00DA7CAC" w:rsidRPr="0006583B" w:rsidRDefault="00CD35C2">
      <w:pPr>
        <w:rPr>
          <w:rFonts w:ascii="Angsana New" w:eastAsia="Angsana New" w:hAnsi="Angsana New" w:cs="Angsana New"/>
          <w:sz w:val="22"/>
          <w:szCs w:val="22"/>
        </w:rPr>
      </w:pPr>
      <w:ins w:id="1755" w:author="Author" w:date="2020-07-07T12:49:00Z">
        <w:r>
          <w:rPr>
            <w:rFonts w:ascii="Angsana New" w:eastAsia="Angsana New" w:hAnsi="Angsana New" w:cs="Angsana New"/>
            <w:sz w:val="22"/>
            <w:szCs w:val="22"/>
            <w:lang w:eastAsia="en-US"/>
          </w:rPr>
          <w:t>The d</w:t>
        </w:r>
      </w:ins>
      <w:del w:id="1756" w:author="Author" w:date="2020-07-07T12:49:00Z">
        <w:r w:rsidR="00DA7CAC" w:rsidRPr="0006583B" w:rsidDel="00CD35C2">
          <w:rPr>
            <w:rFonts w:ascii="Angsana New" w:eastAsia="Angsana New" w:hAnsi="Angsana New" w:cs="Angsana New"/>
            <w:sz w:val="22"/>
            <w:szCs w:val="22"/>
            <w:lang w:eastAsia="en-US"/>
          </w:rPr>
          <w:delText>D</w:delText>
        </w:r>
      </w:del>
      <w:r w:rsidR="00DA7CAC" w:rsidRPr="0006583B">
        <w:rPr>
          <w:rFonts w:ascii="Angsana New" w:eastAsia="Angsana New" w:hAnsi="Angsana New" w:cs="Angsana New"/>
          <w:sz w:val="22"/>
          <w:szCs w:val="22"/>
          <w:lang w:eastAsia="en-US"/>
        </w:rPr>
        <w:t xml:space="preserve">ata of subject E </w:t>
      </w:r>
      <w:ins w:id="1757" w:author="Author" w:date="2020-07-07T12:49:00Z">
        <w:r w:rsidR="0081773E">
          <w:rPr>
            <w:rFonts w:ascii="Angsana New" w:eastAsia="Angsana New" w:hAnsi="Angsana New" w:cs="Angsana New"/>
            <w:sz w:val="22"/>
            <w:szCs w:val="22"/>
            <w:lang w:eastAsia="en-US"/>
          </w:rPr>
          <w:t>we</w:t>
        </w:r>
      </w:ins>
      <w:del w:id="1758" w:author="Author" w:date="2020-07-07T12:49:00Z">
        <w:r w:rsidR="00DA7CAC" w:rsidRPr="0006583B" w:rsidDel="0081773E">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located at the rightmost points. In addition, the variance </w:t>
      </w:r>
      <w:ins w:id="1759" w:author="Author" w:date="2020-07-07T12:49:00Z">
        <w:r w:rsidR="000F53BB">
          <w:rPr>
            <w:rFonts w:ascii="Angsana New" w:eastAsia="Angsana New" w:hAnsi="Angsana New" w:cs="Angsana New"/>
            <w:sz w:val="22"/>
            <w:szCs w:val="22"/>
            <w:lang w:eastAsia="en-US"/>
          </w:rPr>
          <w:t>wa</w:t>
        </w:r>
      </w:ins>
      <w:del w:id="1760" w:author="Author" w:date="2020-07-07T12:49:00Z">
        <w:r w:rsidR="00DA7CAC" w:rsidRPr="0006583B" w:rsidDel="000F53BB">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s small</w:t>
      </w:r>
      <w:ins w:id="1761" w:author="Author" w:date="2020-07-07T15:20:00Z">
        <w:r w:rsidR="00ED5B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762" w:author="Author" w:date="2020-07-07T15:20:00Z">
        <w:r w:rsidR="00DA7CAC" w:rsidRPr="0006583B" w:rsidDel="00ED5BD8">
          <w:rPr>
            <w:rFonts w:ascii="Angsana New" w:eastAsia="Angsana New" w:hAnsi="Angsana New" w:cs="Angsana New"/>
            <w:sz w:val="22"/>
            <w:szCs w:val="22"/>
            <w:lang w:eastAsia="en-US"/>
          </w:rPr>
          <w:delText xml:space="preserve">so </w:delText>
        </w:r>
      </w:del>
      <w:ins w:id="1763" w:author="Author" w:date="2020-07-07T15:20:00Z">
        <w:r w:rsidR="00ED5BD8">
          <w:rPr>
            <w:rFonts w:ascii="Angsana New" w:eastAsia="Angsana New" w:hAnsi="Angsana New" w:cs="Angsana New"/>
            <w:sz w:val="22"/>
            <w:szCs w:val="22"/>
            <w:lang w:eastAsia="en-US"/>
          </w:rPr>
          <w:t>and</w:t>
        </w:r>
        <w:r w:rsidR="00ED5BD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 data </w:t>
      </w:r>
      <w:ins w:id="1764" w:author="Author" w:date="2020-07-07T12:49:00Z">
        <w:r w:rsidR="00CD185C">
          <w:rPr>
            <w:rFonts w:ascii="Angsana New" w:eastAsia="Angsana New" w:hAnsi="Angsana New" w:cs="Angsana New"/>
            <w:sz w:val="22"/>
            <w:szCs w:val="22"/>
            <w:lang w:eastAsia="en-US"/>
          </w:rPr>
          <w:t>we</w:t>
        </w:r>
      </w:ins>
      <w:del w:id="1765" w:author="Author" w:date="2020-07-07T12:49:00Z">
        <w:r w:rsidR="00DA7CAC" w:rsidRPr="0006583B" w:rsidDel="00CD185C">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 xml:space="preserve">re </w:t>
      </w:r>
      <w:ins w:id="1766" w:author="Author" w:date="2020-07-07T15:20:00Z">
        <w:r w:rsidR="00ED5BD8">
          <w:rPr>
            <w:rFonts w:ascii="Angsana New" w:eastAsia="Angsana New" w:hAnsi="Angsana New" w:cs="Angsana New"/>
            <w:sz w:val="22"/>
            <w:szCs w:val="22"/>
            <w:lang w:eastAsia="en-US"/>
          </w:rPr>
          <w:t xml:space="preserve">thus </w:t>
        </w:r>
      </w:ins>
      <w:r w:rsidR="00DA7CAC" w:rsidRPr="0006583B">
        <w:rPr>
          <w:rFonts w:ascii="Angsana New" w:eastAsia="Angsana New" w:hAnsi="Angsana New" w:cs="Angsana New"/>
          <w:sz w:val="22"/>
          <w:szCs w:val="22"/>
          <w:lang w:eastAsia="en-US"/>
        </w:rPr>
        <w:t xml:space="preserve">considered </w:t>
      </w:r>
      <w:del w:id="1767" w:author="Author" w:date="2020-07-07T12:50:00Z">
        <w:r w:rsidR="00DA7CAC" w:rsidRPr="0006583B" w:rsidDel="00035A33">
          <w:rPr>
            <w:rFonts w:ascii="Angsana New" w:eastAsia="Angsana New" w:hAnsi="Angsana New" w:cs="Angsana New"/>
            <w:sz w:val="22"/>
            <w:szCs w:val="22"/>
            <w:lang w:eastAsia="en-US"/>
          </w:rPr>
          <w:delText xml:space="preserve">to be </w:delText>
        </w:r>
      </w:del>
      <w:del w:id="1768" w:author="Author" w:date="2020-07-07T15:20:00Z">
        <w:r w:rsidR="00DA7CAC" w:rsidRPr="0006583B" w:rsidDel="00ED5BD8">
          <w:rPr>
            <w:rFonts w:ascii="Angsana New" w:eastAsia="Angsana New" w:hAnsi="Angsana New" w:cs="Angsana New"/>
            <w:sz w:val="22"/>
            <w:szCs w:val="22"/>
            <w:lang w:eastAsia="en-US"/>
          </w:rPr>
          <w:delText xml:space="preserve">very </w:delText>
        </w:r>
      </w:del>
      <w:r w:rsidR="00DA7CAC" w:rsidRPr="0006583B">
        <w:rPr>
          <w:rFonts w:ascii="Angsana New" w:eastAsia="Angsana New" w:hAnsi="Angsana New" w:cs="Angsana New"/>
          <w:sz w:val="22"/>
          <w:szCs w:val="22"/>
          <w:lang w:eastAsia="en-US"/>
        </w:rPr>
        <w:t>distinct</w:t>
      </w:r>
      <w:del w:id="1769" w:author="Author" w:date="2020-07-07T12:50:00Z">
        <w:r w:rsidR="00DA7CAC" w:rsidRPr="0006583B" w:rsidDel="00035A33">
          <w:rPr>
            <w:rFonts w:ascii="Angsana New" w:eastAsia="Angsana New" w:hAnsi="Angsana New" w:cs="Angsana New"/>
            <w:sz w:val="22"/>
            <w:szCs w:val="22"/>
            <w:lang w:eastAsia="en-US"/>
          </w:rPr>
          <w:delText>ive</w:delText>
        </w:r>
      </w:del>
      <w:r w:rsidR="00DA7CAC" w:rsidRPr="0006583B">
        <w:rPr>
          <w:rFonts w:ascii="Angsana New" w:eastAsia="Angsana New" w:hAnsi="Angsana New" w:cs="Angsana New"/>
          <w:sz w:val="22"/>
          <w:szCs w:val="22"/>
          <w:lang w:eastAsia="en-US"/>
        </w:rPr>
        <w:t xml:space="preserve">. For subject E in </w:t>
      </w:r>
      <w:r w:rsidR="00DA7CAC" w:rsidRPr="000D648D">
        <w:rPr>
          <w:rFonts w:ascii="Angsana New" w:eastAsia="Angsana New" w:hAnsi="Angsana New" w:cs="Angsana New"/>
          <w:bCs/>
          <w:sz w:val="22"/>
          <w:szCs w:val="22"/>
          <w:lang w:eastAsia="en-US"/>
        </w:rPr>
        <w:t xml:space="preserve">Figure </w:t>
      </w:r>
      <w:hyperlink w:anchor="bookmark17" w:history="1">
        <w:r w:rsidR="00DA7CAC" w:rsidRPr="000D648D">
          <w:rPr>
            <w:rFonts w:ascii="Angsana New" w:eastAsia="Angsana New" w:hAnsi="Angsana New" w:cs="Angsana New"/>
            <w:bCs/>
            <w:sz w:val="22"/>
            <w:szCs w:val="22"/>
            <w:lang w:eastAsia="en-US"/>
          </w:rPr>
          <w:t>9,</w:t>
        </w:r>
      </w:hyperlink>
      <w:r w:rsidR="00DA7CAC" w:rsidRPr="0006583B">
        <w:rPr>
          <w:rFonts w:ascii="Angsana New" w:eastAsia="Angsana New" w:hAnsi="Angsana New" w:cs="Angsana New"/>
          <w:b/>
          <w:bCs/>
          <w:sz w:val="22"/>
          <w:szCs w:val="22"/>
          <w:lang w:eastAsia="en-US"/>
        </w:rPr>
        <w:t xml:space="preserve"> </w:t>
      </w:r>
      <w:ins w:id="1770" w:author="Author" w:date="2020-07-07T15:21:00Z">
        <w:r w:rsidR="002B275F">
          <w:rPr>
            <w:rFonts w:ascii="Angsana New" w:eastAsia="Angsana New" w:hAnsi="Angsana New" w:cs="Angsana New"/>
            <w:bCs/>
            <w:sz w:val="22"/>
            <w:szCs w:val="22"/>
            <w:lang w:eastAsia="en-US"/>
          </w:rPr>
          <w:t xml:space="preserve">the </w:t>
        </w:r>
      </w:ins>
      <w:r w:rsidR="00DA7CAC" w:rsidRPr="0006583B">
        <w:rPr>
          <w:rFonts w:ascii="Angsana New" w:eastAsia="Angsana New" w:hAnsi="Angsana New" w:cs="Angsana New"/>
          <w:sz w:val="22"/>
          <w:szCs w:val="22"/>
          <w:lang w:eastAsia="en-US"/>
        </w:rPr>
        <w:t xml:space="preserve">FRR and FAR crossed at a threshold of approximately 60, which </w:t>
      </w:r>
      <w:ins w:id="1771" w:author="Author" w:date="2020-07-07T12:50:00Z">
        <w:r w:rsidR="003842C2">
          <w:rPr>
            <w:rFonts w:ascii="Angsana New" w:eastAsia="Angsana New" w:hAnsi="Angsana New" w:cs="Angsana New"/>
            <w:sz w:val="22"/>
            <w:szCs w:val="22"/>
            <w:lang w:eastAsia="en-US"/>
          </w:rPr>
          <w:t>wa</w:t>
        </w:r>
      </w:ins>
      <w:del w:id="1772" w:author="Author" w:date="2020-07-07T12:50:00Z">
        <w:r w:rsidR="00DA7CAC" w:rsidRPr="0006583B" w:rsidDel="003842C2">
          <w:rPr>
            <w:rFonts w:ascii="Angsana New" w:eastAsia="Angsana New" w:hAnsi="Angsana New" w:cs="Angsana New"/>
            <w:sz w:val="22"/>
            <w:szCs w:val="22"/>
            <w:lang w:eastAsia="en-US"/>
          </w:rPr>
          <w:delText>i</w:delText>
        </w:r>
      </w:del>
      <w:r w:rsidR="00DA7CAC" w:rsidRPr="0006583B">
        <w:rPr>
          <w:rFonts w:ascii="Angsana New" w:eastAsia="Angsana New" w:hAnsi="Angsana New" w:cs="Angsana New"/>
          <w:sz w:val="22"/>
          <w:szCs w:val="22"/>
          <w:lang w:eastAsia="en-US"/>
        </w:rPr>
        <w:t xml:space="preserve">s greater than </w:t>
      </w:r>
      <w:ins w:id="1773" w:author="Author" w:date="2020-07-07T12:50:00Z">
        <w:r w:rsidR="00176FB5">
          <w:rPr>
            <w:rFonts w:ascii="Angsana New" w:eastAsia="Angsana New" w:hAnsi="Angsana New" w:cs="Angsana New"/>
            <w:sz w:val="22"/>
            <w:szCs w:val="22"/>
            <w:lang w:eastAsia="en-US"/>
          </w:rPr>
          <w:t xml:space="preserve">for </w:t>
        </w:r>
      </w:ins>
      <w:r w:rsidR="00DA7CAC" w:rsidRPr="0006583B">
        <w:rPr>
          <w:rFonts w:ascii="Angsana New" w:eastAsia="Angsana New" w:hAnsi="Angsana New" w:cs="Angsana New"/>
          <w:sz w:val="22"/>
          <w:szCs w:val="22"/>
          <w:lang w:eastAsia="en-US"/>
        </w:rPr>
        <w:t xml:space="preserve">the other subjects. This is because the data </w:t>
      </w:r>
      <w:ins w:id="1774" w:author="Author" w:date="2020-07-07T12:50:00Z">
        <w:r w:rsidR="00EC7EBA">
          <w:rPr>
            <w:rFonts w:ascii="Angsana New" w:eastAsia="Angsana New" w:hAnsi="Angsana New" w:cs="Angsana New"/>
            <w:sz w:val="22"/>
            <w:szCs w:val="22"/>
            <w:lang w:eastAsia="en-US"/>
          </w:rPr>
          <w:t>we</w:t>
        </w:r>
      </w:ins>
      <w:del w:id="1775" w:author="Author" w:date="2020-07-07T12:50:00Z">
        <w:r w:rsidR="00DA7CAC" w:rsidRPr="0006583B" w:rsidDel="00EC7EBA">
          <w:rPr>
            <w:rFonts w:ascii="Angsana New" w:eastAsia="Angsana New" w:hAnsi="Angsana New" w:cs="Angsana New"/>
            <w:sz w:val="22"/>
            <w:szCs w:val="22"/>
            <w:lang w:eastAsia="en-US"/>
          </w:rPr>
          <w:delText>a</w:delText>
        </w:r>
      </w:del>
      <w:r w:rsidR="00DA7CAC" w:rsidRPr="0006583B">
        <w:rPr>
          <w:rFonts w:ascii="Angsana New" w:eastAsia="Angsana New" w:hAnsi="Angsana New" w:cs="Angsana New"/>
          <w:sz w:val="22"/>
          <w:szCs w:val="22"/>
          <w:lang w:eastAsia="en-US"/>
        </w:rPr>
        <w:t>re quite different from the others</w:t>
      </w:r>
      <w:ins w:id="1776" w:author="Author" w:date="2020-07-07T15:21:00Z">
        <w:r w:rsidR="002D00D8">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and the FAR did not increase by increasing the threshold.</w:t>
      </w:r>
    </w:p>
    <w:p w14:paraId="485C022B"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0CCBFDA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"http://11"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"http://11"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"http://11"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"http://11"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"http://11"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"http://11"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"http://11"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23A74E9B">
          <v:shape id="Picture 12" o:spid="_x0000_i1036" type="#_x0000_t75" alt="http://11" style="width:258pt;height:467.5pt;visibility:visible;mso-wrap-style:square;mso-width-percent:0;mso-height-percent:0;mso-width-percent:0;mso-height-percent:0" filled="t">
            <v:imagedata r:id="rId36" r:href="rId37"/>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08CF5EFE" w14:textId="595B8C80"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b/>
          <w:bCs/>
          <w:sz w:val="22"/>
          <w:szCs w:val="22"/>
          <w:lang w:eastAsia="en-US"/>
        </w:rPr>
        <w:t xml:space="preserve">Figure 9: </w:t>
      </w:r>
      <w:ins w:id="1777" w:author="Author" w:date="2020-07-07T12:50:00Z">
        <w:r w:rsidR="005C3EF9">
          <w:rPr>
            <w:rFonts w:ascii="Angsana New" w:eastAsia="Angsana New" w:hAnsi="Angsana New" w:cs="Angsana New"/>
            <w:b/>
            <w:bCs/>
            <w:sz w:val="22"/>
            <w:szCs w:val="22"/>
            <w:lang w:eastAsia="en-US"/>
          </w:rPr>
          <w:t>False rejection rate (</w:t>
        </w:r>
      </w:ins>
      <w:r w:rsidRPr="0006583B">
        <w:rPr>
          <w:rFonts w:ascii="Angsana New" w:eastAsia="Angsana New" w:hAnsi="Angsana New" w:cs="Angsana New"/>
          <w:b/>
          <w:bCs/>
          <w:sz w:val="22"/>
          <w:szCs w:val="22"/>
          <w:lang w:eastAsia="en-US"/>
        </w:rPr>
        <w:t>FRR</w:t>
      </w:r>
      <w:ins w:id="1778"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and</w:t>
      </w:r>
      <w:ins w:id="1779" w:author="Author" w:date="2020-07-07T12:50:00Z">
        <w:r w:rsidR="005C3EF9">
          <w:rPr>
            <w:rFonts w:ascii="Angsana New" w:eastAsia="Angsana New" w:hAnsi="Angsana New" w:cs="Angsana New"/>
            <w:b/>
            <w:bCs/>
            <w:sz w:val="22"/>
            <w:szCs w:val="22"/>
            <w:lang w:eastAsia="en-US"/>
          </w:rPr>
          <w:t xml:space="preserve"> false acceptance rate (</w:t>
        </w:r>
      </w:ins>
      <w:del w:id="1780" w:author="Author" w:date="2020-07-07T12:50:00Z">
        <w:r w:rsidRPr="0006583B" w:rsidDel="005C3EF9">
          <w:rPr>
            <w:rFonts w:ascii="Angsana New" w:eastAsia="Angsana New" w:hAnsi="Angsana New" w:cs="Angsana New"/>
            <w:b/>
            <w:bCs/>
            <w:sz w:val="22"/>
            <w:szCs w:val="22"/>
            <w:lang w:eastAsia="en-US"/>
          </w:rPr>
          <w:delText xml:space="preserve"> </w:delText>
        </w:r>
      </w:del>
      <w:r w:rsidRPr="0006583B">
        <w:rPr>
          <w:rFonts w:ascii="Angsana New" w:eastAsia="Angsana New" w:hAnsi="Angsana New" w:cs="Angsana New"/>
          <w:b/>
          <w:bCs/>
          <w:sz w:val="22"/>
          <w:szCs w:val="22"/>
          <w:lang w:eastAsia="en-US"/>
        </w:rPr>
        <w:t>FAR</w:t>
      </w:r>
      <w:ins w:id="1781" w:author="Author" w:date="2020-07-07T12:50:00Z">
        <w:r w:rsidR="005C3EF9">
          <w:rPr>
            <w:rFonts w:ascii="Angsana New" w:eastAsia="Angsana New" w:hAnsi="Angsana New" w:cs="Angsana New"/>
            <w:b/>
            <w:bCs/>
            <w:sz w:val="22"/>
            <w:szCs w:val="22"/>
            <w:lang w:eastAsia="en-US"/>
          </w:rPr>
          <w:t>)</w:t>
        </w:r>
      </w:ins>
      <w:r w:rsidRPr="0006583B">
        <w:rPr>
          <w:rFonts w:ascii="Angsana New" w:eastAsia="Angsana New" w:hAnsi="Angsana New" w:cs="Angsana New"/>
          <w:b/>
          <w:bCs/>
          <w:sz w:val="22"/>
          <w:szCs w:val="22"/>
          <w:lang w:eastAsia="en-US"/>
        </w:rPr>
        <w:t xml:space="preserve"> for </w:t>
      </w:r>
      <w:del w:id="1782" w:author="Author" w:date="2020-07-07T12:50:00Z">
        <w:r w:rsidRPr="0006583B" w:rsidDel="005C3EF9">
          <w:rPr>
            <w:rFonts w:ascii="Angsana New" w:eastAsia="Angsana New" w:hAnsi="Angsana New" w:cs="Angsana New"/>
            <w:b/>
            <w:bCs/>
            <w:sz w:val="22"/>
            <w:szCs w:val="22"/>
            <w:lang w:eastAsia="en-US"/>
          </w:rPr>
          <w:delText xml:space="preserve">the </w:delText>
        </w:r>
      </w:del>
      <w:r w:rsidRPr="0006583B">
        <w:rPr>
          <w:rFonts w:ascii="Angsana New" w:eastAsia="Angsana New" w:hAnsi="Angsana New" w:cs="Angsana New"/>
          <w:b/>
          <w:bCs/>
          <w:sz w:val="22"/>
          <w:szCs w:val="22"/>
          <w:lang w:eastAsia="en-US"/>
        </w:rPr>
        <w:t>subjects in user authentica</w:t>
      </w:r>
      <w:r w:rsidRPr="0006583B">
        <w:rPr>
          <w:rFonts w:ascii="Angsana New" w:eastAsia="Angsana New" w:hAnsi="Angsana New" w:cs="Angsana New"/>
          <w:b/>
          <w:bCs/>
          <w:sz w:val="22"/>
          <w:szCs w:val="22"/>
          <w:lang w:eastAsia="en-US"/>
        </w:rPr>
        <w:softHyphen/>
        <w:t>tion.</w:t>
      </w:r>
    </w:p>
    <w:p w14:paraId="167BEFE5" w14:textId="69EB7165" w:rsidR="00DA7CAC" w:rsidRPr="0006583B" w:rsidRDefault="003B024F">
      <w:pPr>
        <w:rPr>
          <w:rFonts w:ascii="Angsana New" w:eastAsia="Angsana New" w:hAnsi="Angsana New" w:cs="Angsana New"/>
          <w:sz w:val="22"/>
          <w:szCs w:val="22"/>
        </w:rPr>
      </w:pPr>
      <w:ins w:id="1783" w:author="Author" w:date="2020-07-07T12:50:00Z">
        <w:r>
          <w:rPr>
            <w:rFonts w:ascii="Angsana New" w:eastAsia="Angsana New" w:hAnsi="Angsana New" w:cs="Angsana New"/>
            <w:sz w:val="22"/>
            <w:szCs w:val="22"/>
            <w:lang w:eastAsia="en-US"/>
          </w:rPr>
          <w:t>In s</w:t>
        </w:r>
      </w:ins>
      <w:del w:id="1784" w:author="Author" w:date="2020-07-07T12:50:00Z">
        <w:r w:rsidR="00DA7CAC" w:rsidRPr="0006583B" w:rsidDel="003B024F">
          <w:rPr>
            <w:rFonts w:ascii="Angsana New" w:eastAsia="Angsana New" w:hAnsi="Angsana New" w:cs="Angsana New"/>
            <w:sz w:val="22"/>
            <w:szCs w:val="22"/>
            <w:lang w:eastAsia="en-US"/>
          </w:rPr>
          <w:delText>S</w:delText>
        </w:r>
      </w:del>
      <w:r w:rsidR="00DA7CAC" w:rsidRPr="0006583B">
        <w:rPr>
          <w:rFonts w:ascii="Angsana New" w:eastAsia="Angsana New" w:hAnsi="Angsana New" w:cs="Angsana New"/>
          <w:sz w:val="22"/>
          <w:szCs w:val="22"/>
          <w:lang w:eastAsia="en-US"/>
        </w:rPr>
        <w:t>ummar</w:t>
      </w:r>
      <w:ins w:id="1785" w:author="Author" w:date="2020-07-07T12:50:00Z">
        <w:r>
          <w:rPr>
            <w:rFonts w:ascii="Angsana New" w:eastAsia="Angsana New" w:hAnsi="Angsana New" w:cs="Angsana New"/>
            <w:sz w:val="22"/>
            <w:szCs w:val="22"/>
            <w:lang w:eastAsia="en-US"/>
          </w:rPr>
          <w:t>y,</w:t>
        </w:r>
      </w:ins>
      <w:del w:id="1786" w:author="Author" w:date="2020-07-07T12:50:00Z">
        <w:r w:rsidR="00DA7CAC" w:rsidRPr="0006583B" w:rsidDel="003B024F">
          <w:rPr>
            <w:rFonts w:ascii="Angsana New" w:eastAsia="Angsana New" w:hAnsi="Angsana New" w:cs="Angsana New"/>
            <w:sz w:val="22"/>
            <w:szCs w:val="22"/>
            <w:lang w:eastAsia="en-US"/>
          </w:rPr>
          <w:delText>izing</w:delText>
        </w:r>
      </w:del>
      <w:r w:rsidR="00DA7CAC" w:rsidRPr="0006583B">
        <w:rPr>
          <w:rFonts w:ascii="Angsana New" w:eastAsia="Angsana New" w:hAnsi="Angsana New" w:cs="Angsana New"/>
          <w:sz w:val="22"/>
          <w:szCs w:val="22"/>
          <w:lang w:eastAsia="en-US"/>
        </w:rPr>
        <w:t xml:space="preserve"> </w:t>
      </w:r>
      <w:del w:id="1787" w:author="Author" w:date="2020-07-07T12:51:00Z">
        <w:r w:rsidR="00DA7CAC" w:rsidRPr="0006583B" w:rsidDel="003B024F">
          <w:rPr>
            <w:rFonts w:ascii="Angsana New" w:eastAsia="Angsana New" w:hAnsi="Angsana New" w:cs="Angsana New"/>
            <w:sz w:val="22"/>
            <w:szCs w:val="22"/>
            <w:lang w:eastAsia="en-US"/>
          </w:rPr>
          <w:delText xml:space="preserve">the results of user authentication, </w:delText>
        </w:r>
      </w:del>
      <w:r w:rsidR="00DA7CAC" w:rsidRPr="0006583B">
        <w:rPr>
          <w:rFonts w:ascii="Angsana New" w:eastAsia="Angsana New" w:hAnsi="Angsana New" w:cs="Angsana New"/>
          <w:sz w:val="22"/>
          <w:szCs w:val="22"/>
          <w:lang w:eastAsia="en-US"/>
        </w:rPr>
        <w:t xml:space="preserve">the mean EER of all subjects </w:t>
      </w:r>
      <w:ins w:id="1788" w:author="Author" w:date="2020-07-07T12:51:00Z">
        <w:r>
          <w:rPr>
            <w:rFonts w:ascii="Angsana New" w:eastAsia="Angsana New" w:hAnsi="Angsana New" w:cs="Angsana New"/>
            <w:sz w:val="22"/>
            <w:szCs w:val="22"/>
            <w:lang w:eastAsia="en-US"/>
          </w:rPr>
          <w:t xml:space="preserve">in </w:t>
        </w:r>
      </w:ins>
      <w:ins w:id="1789" w:author="Author" w:date="2020-07-07T12:50:00Z">
        <w:r w:rsidRPr="0006583B">
          <w:rPr>
            <w:rFonts w:ascii="Angsana New" w:eastAsia="Angsana New" w:hAnsi="Angsana New" w:cs="Angsana New"/>
            <w:sz w:val="22"/>
            <w:szCs w:val="22"/>
            <w:lang w:eastAsia="en-US"/>
          </w:rPr>
          <w:t xml:space="preserve">user authentication </w:t>
        </w:r>
      </w:ins>
      <w:r w:rsidR="00DA7CAC" w:rsidRPr="0006583B">
        <w:rPr>
          <w:rFonts w:ascii="Angsana New" w:eastAsia="Angsana New" w:hAnsi="Angsana New" w:cs="Angsana New"/>
          <w:sz w:val="22"/>
          <w:szCs w:val="22"/>
          <w:lang w:eastAsia="en-US"/>
        </w:rPr>
        <w:t>was approximately 0.076. It is necessary to validate with data from a larger number of subjects</w:t>
      </w:r>
      <w:ins w:id="1790" w:author="Author" w:date="2020-07-07T12:51:00Z">
        <w:r w:rsidR="00A03D91">
          <w:rPr>
            <w:rFonts w:ascii="Angsana New" w:eastAsia="Angsana New" w:hAnsi="Angsana New" w:cs="Angsana New"/>
            <w:sz w:val="22"/>
            <w:szCs w:val="22"/>
            <w:lang w:eastAsia="en-US"/>
          </w:rPr>
          <w:t>,</w:t>
        </w:r>
      </w:ins>
      <w:r w:rsidR="00DA7CAC" w:rsidRPr="0006583B">
        <w:rPr>
          <w:rFonts w:ascii="Angsana New" w:eastAsia="Angsana New" w:hAnsi="Angsana New" w:cs="Angsana New"/>
          <w:sz w:val="22"/>
          <w:szCs w:val="22"/>
          <w:lang w:eastAsia="en-US"/>
        </w:rPr>
        <w:t xml:space="preserve"> </w:t>
      </w:r>
      <w:del w:id="1791" w:author="Author" w:date="2020-07-07T12:51:00Z">
        <w:r w:rsidR="00DA7CAC" w:rsidRPr="0006583B" w:rsidDel="00A03D91">
          <w:rPr>
            <w:rFonts w:ascii="Angsana New" w:eastAsia="Angsana New" w:hAnsi="Angsana New" w:cs="Angsana New"/>
            <w:sz w:val="22"/>
            <w:szCs w:val="22"/>
            <w:lang w:eastAsia="en-US"/>
          </w:rPr>
          <w:delText xml:space="preserve">because </w:delText>
        </w:r>
      </w:del>
      <w:ins w:id="1792" w:author="Author" w:date="2020-07-07T12:51:00Z">
        <w:r w:rsidR="00A03D91">
          <w:rPr>
            <w:rFonts w:ascii="Angsana New" w:eastAsia="Angsana New" w:hAnsi="Angsana New" w:cs="Angsana New"/>
            <w:sz w:val="22"/>
            <w:szCs w:val="22"/>
            <w:lang w:eastAsia="en-US"/>
          </w:rPr>
          <w:t>as</w:t>
        </w:r>
        <w:r w:rsidR="00A03D91"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there was a difference in </w:t>
      </w:r>
      <w:ins w:id="1793" w:author="Author" w:date="2020-07-07T12:51:00Z">
        <w:r w:rsidR="00DE1AF1">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EER between subjects. In addition, </w:t>
      </w:r>
      <w:del w:id="1794" w:author="Author" w:date="2020-07-07T12:51:00Z">
        <w:r w:rsidR="00DA7CAC" w:rsidRPr="0006583B" w:rsidDel="00FC2CCF">
          <w:rPr>
            <w:rFonts w:ascii="Angsana New" w:eastAsia="Angsana New" w:hAnsi="Angsana New" w:cs="Angsana New"/>
            <w:sz w:val="22"/>
            <w:szCs w:val="22"/>
            <w:lang w:eastAsia="en-US"/>
          </w:rPr>
          <w:delText>we will also</w:delText>
        </w:r>
      </w:del>
      <w:ins w:id="1795" w:author="Author" w:date="2020-07-07T12:51:00Z">
        <w:r w:rsidR="00FC2CCF">
          <w:rPr>
            <w:rFonts w:ascii="Angsana New" w:eastAsia="Angsana New" w:hAnsi="Angsana New" w:cs="Angsana New"/>
            <w:sz w:val="22"/>
            <w:szCs w:val="22"/>
            <w:lang w:eastAsia="en-US"/>
          </w:rPr>
          <w:t>it is necessary to</w:t>
        </w:r>
      </w:ins>
      <w:r w:rsidR="00DA7CAC" w:rsidRPr="0006583B">
        <w:rPr>
          <w:rFonts w:ascii="Angsana New" w:eastAsia="Angsana New" w:hAnsi="Angsana New" w:cs="Angsana New"/>
          <w:sz w:val="22"/>
          <w:szCs w:val="22"/>
          <w:lang w:eastAsia="en-US"/>
        </w:rPr>
        <w:t xml:space="preserve"> </w:t>
      </w:r>
      <w:del w:id="1796" w:author="Author" w:date="2020-07-07T15:22:00Z">
        <w:r w:rsidR="00DA7CAC" w:rsidRPr="0006583B" w:rsidDel="006B1E58">
          <w:rPr>
            <w:rFonts w:ascii="Angsana New" w:eastAsia="Angsana New" w:hAnsi="Angsana New" w:cs="Angsana New"/>
            <w:sz w:val="22"/>
            <w:szCs w:val="22"/>
            <w:lang w:eastAsia="en-US"/>
          </w:rPr>
          <w:delText xml:space="preserve">examine </w:delText>
        </w:r>
      </w:del>
      <w:ins w:id="1797" w:author="Author" w:date="2020-07-07T15:22:00Z">
        <w:r w:rsidR="006B1E58">
          <w:rPr>
            <w:rFonts w:ascii="Angsana New" w:eastAsia="Angsana New" w:hAnsi="Angsana New" w:cs="Angsana New"/>
            <w:sz w:val="22"/>
            <w:szCs w:val="22"/>
            <w:lang w:eastAsia="en-US"/>
          </w:rPr>
          <w:t>investigate</w:t>
        </w:r>
        <w:r w:rsidR="006B1E58" w:rsidRPr="0006583B">
          <w:rPr>
            <w:rFonts w:ascii="Angsana New" w:eastAsia="Angsana New" w:hAnsi="Angsana New" w:cs="Angsana New"/>
            <w:sz w:val="22"/>
            <w:szCs w:val="22"/>
            <w:lang w:eastAsia="en-US"/>
          </w:rPr>
          <w:t xml:space="preserve"> </w:t>
        </w:r>
      </w:ins>
      <w:r w:rsidR="00DA7CAC" w:rsidRPr="0006583B">
        <w:rPr>
          <w:rFonts w:ascii="Angsana New" w:eastAsia="Angsana New" w:hAnsi="Angsana New" w:cs="Angsana New"/>
          <w:sz w:val="22"/>
          <w:szCs w:val="22"/>
          <w:lang w:eastAsia="en-US"/>
        </w:rPr>
        <w:t xml:space="preserve">a method for authentication using time series pressure data </w:t>
      </w:r>
      <w:del w:id="1798" w:author="Author" w:date="2020-07-07T15:22:00Z">
        <w:r w:rsidR="00DA7CAC" w:rsidRPr="0006583B" w:rsidDel="00A649F0">
          <w:rPr>
            <w:rFonts w:ascii="Angsana New" w:eastAsia="Angsana New" w:hAnsi="Angsana New" w:cs="Angsana New"/>
            <w:sz w:val="22"/>
            <w:szCs w:val="22"/>
            <w:lang w:eastAsia="en-US"/>
          </w:rPr>
          <w:delText xml:space="preserve">of helmet </w:delText>
        </w:r>
      </w:del>
      <w:r w:rsidR="00DA7CAC" w:rsidRPr="0006583B">
        <w:rPr>
          <w:rFonts w:ascii="Angsana New" w:eastAsia="Angsana New" w:hAnsi="Angsana New" w:cs="Angsana New"/>
          <w:sz w:val="22"/>
          <w:szCs w:val="22"/>
          <w:lang w:eastAsia="en-US"/>
        </w:rPr>
        <w:t xml:space="preserve">from </w:t>
      </w:r>
      <w:ins w:id="1799" w:author="Author" w:date="2020-07-07T12:51:00Z">
        <w:r w:rsidR="001F6F85">
          <w:rPr>
            <w:rFonts w:ascii="Angsana New" w:eastAsia="Angsana New" w:hAnsi="Angsana New" w:cs="Angsana New"/>
            <w:sz w:val="22"/>
            <w:szCs w:val="22"/>
            <w:lang w:eastAsia="en-US"/>
          </w:rPr>
          <w:t xml:space="preserve">the </w:t>
        </w:r>
      </w:ins>
      <w:r w:rsidR="00DA7CAC" w:rsidRPr="0006583B">
        <w:rPr>
          <w:rFonts w:ascii="Angsana New" w:eastAsia="Angsana New" w:hAnsi="Angsana New" w:cs="Angsana New"/>
          <w:sz w:val="22"/>
          <w:szCs w:val="22"/>
          <w:lang w:eastAsia="en-US"/>
        </w:rPr>
        <w:t xml:space="preserve">start </w:t>
      </w:r>
      <w:ins w:id="1800" w:author="Author" w:date="2020-07-07T12:51:00Z">
        <w:r w:rsidR="001F6F85">
          <w:rPr>
            <w:rFonts w:ascii="Angsana New" w:eastAsia="Angsana New" w:hAnsi="Angsana New" w:cs="Angsana New"/>
            <w:sz w:val="22"/>
            <w:szCs w:val="22"/>
            <w:lang w:eastAsia="en-US"/>
          </w:rPr>
          <w:t xml:space="preserve">of </w:t>
        </w:r>
      </w:ins>
      <w:r w:rsidR="00DA7CAC" w:rsidRPr="0006583B">
        <w:rPr>
          <w:rFonts w:ascii="Angsana New" w:eastAsia="Angsana New" w:hAnsi="Angsana New" w:cs="Angsana New"/>
          <w:sz w:val="22"/>
          <w:szCs w:val="22"/>
          <w:lang w:eastAsia="en-US"/>
        </w:rPr>
        <w:t>wearing</w:t>
      </w:r>
      <w:ins w:id="1801" w:author="Author" w:date="2020-07-07T12:51:00Z">
        <w:r w:rsidR="001F6F85">
          <w:rPr>
            <w:rFonts w:ascii="Angsana New" w:eastAsia="Angsana New" w:hAnsi="Angsana New" w:cs="Angsana New"/>
            <w:sz w:val="22"/>
            <w:szCs w:val="22"/>
            <w:lang w:eastAsia="en-US"/>
          </w:rPr>
          <w:t xml:space="preserve"> </w:t>
        </w:r>
      </w:ins>
      <w:ins w:id="1802" w:author="Author" w:date="2020-07-07T15:22:00Z">
        <w:r w:rsidR="005368E9">
          <w:rPr>
            <w:rFonts w:ascii="Angsana New" w:eastAsia="Angsana New" w:hAnsi="Angsana New" w:cs="Angsana New"/>
            <w:sz w:val="22"/>
            <w:szCs w:val="22"/>
            <w:lang w:eastAsia="en-US"/>
          </w:rPr>
          <w:t>the</w:t>
        </w:r>
      </w:ins>
      <w:ins w:id="1803" w:author="Author" w:date="2020-07-07T12:51:00Z">
        <w:r w:rsidR="001F6F85">
          <w:rPr>
            <w:rFonts w:ascii="Angsana New" w:eastAsia="Angsana New" w:hAnsi="Angsana New" w:cs="Angsana New"/>
            <w:sz w:val="22"/>
            <w:szCs w:val="22"/>
            <w:lang w:eastAsia="en-US"/>
          </w:rPr>
          <w:t xml:space="preserve"> helmet</w:t>
        </w:r>
      </w:ins>
      <w:r w:rsidR="00DA7CAC" w:rsidRPr="0006583B">
        <w:rPr>
          <w:rFonts w:ascii="Angsana New" w:eastAsia="Angsana New" w:hAnsi="Angsana New" w:cs="Angsana New"/>
          <w:sz w:val="22"/>
          <w:szCs w:val="22"/>
          <w:lang w:eastAsia="en-US"/>
        </w:rPr>
        <w:t xml:space="preserve"> to</w:t>
      </w:r>
      <w:ins w:id="1804" w:author="Author" w:date="2020-07-07T12:52:00Z">
        <w:r w:rsidR="001F6F85">
          <w:rPr>
            <w:rFonts w:ascii="Angsana New" w:eastAsia="Angsana New" w:hAnsi="Angsana New" w:cs="Angsana New"/>
            <w:sz w:val="22"/>
            <w:szCs w:val="22"/>
            <w:lang w:eastAsia="en-US"/>
          </w:rPr>
          <w:t xml:space="preserve"> </w:t>
        </w:r>
        <w:commentRangeStart w:id="1805"/>
        <w:r w:rsidR="001F6F85">
          <w:rPr>
            <w:rFonts w:ascii="Angsana New" w:eastAsia="Angsana New" w:hAnsi="Angsana New" w:cs="Angsana New"/>
            <w:sz w:val="22"/>
            <w:szCs w:val="22"/>
            <w:lang w:eastAsia="en-US"/>
          </w:rPr>
          <w:t>the</w:t>
        </w:r>
      </w:ins>
      <w:r w:rsidR="00DA7CAC" w:rsidRPr="0006583B">
        <w:rPr>
          <w:rFonts w:ascii="Angsana New" w:eastAsia="Angsana New" w:hAnsi="Angsana New" w:cs="Angsana New"/>
          <w:sz w:val="22"/>
          <w:szCs w:val="22"/>
          <w:lang w:eastAsia="en-US"/>
        </w:rPr>
        <w:t xml:space="preserve"> </w:t>
      </w:r>
      <w:ins w:id="1806" w:author="藤井 敦寛" w:date="2020-07-20T18:11:00Z">
        <w:r w:rsidR="003C1A37">
          <w:rPr>
            <w:rFonts w:ascii="Angsana New" w:eastAsia="Angsana New" w:hAnsi="Angsana New" w:cs="Angsana New"/>
            <w:sz w:val="22"/>
            <w:szCs w:val="22"/>
            <w:lang w:eastAsia="en-US"/>
          </w:rPr>
          <w:t xml:space="preserve">complete </w:t>
        </w:r>
      </w:ins>
      <w:del w:id="1807" w:author="Author" w:date="2020-07-07T15:22:00Z">
        <w:r w:rsidR="00DA7CAC" w:rsidRPr="0006583B" w:rsidDel="00AD71B4">
          <w:rPr>
            <w:rFonts w:ascii="Angsana New" w:eastAsia="Angsana New" w:hAnsi="Angsana New" w:cs="Angsana New"/>
            <w:sz w:val="22"/>
            <w:szCs w:val="22"/>
            <w:lang w:eastAsia="en-US"/>
          </w:rPr>
          <w:delText>finish</w:delText>
        </w:r>
      </w:del>
      <w:ins w:id="1808" w:author="藤井 敦寛" w:date="2020-07-20T18:10:00Z">
        <w:r w:rsidR="003C1A37" w:rsidRPr="003C1A37">
          <w:rPr>
            <w:rFonts w:ascii="Angsana New" w:eastAsia="Angsana New" w:hAnsi="Angsana New" w:cs="Angsana New"/>
            <w:sz w:val="22"/>
            <w:szCs w:val="22"/>
            <w:lang w:eastAsia="en-US"/>
          </w:rPr>
          <w:t>of wearing</w:t>
        </w:r>
      </w:ins>
      <w:ins w:id="1809" w:author="Author" w:date="2020-07-07T15:22:00Z">
        <w:del w:id="1810" w:author="藤井 敦寛" w:date="2020-07-20T18:10:00Z">
          <w:r w:rsidR="00AD71B4" w:rsidDel="003C1A37">
            <w:rPr>
              <w:rFonts w:ascii="Angsana New" w:eastAsia="Angsana New" w:hAnsi="Angsana New" w:cs="Angsana New"/>
              <w:sz w:val="22"/>
              <w:szCs w:val="22"/>
              <w:lang w:eastAsia="en-US"/>
            </w:rPr>
            <w:delText>time the helmet is removed</w:delText>
          </w:r>
        </w:del>
      </w:ins>
      <w:commentRangeEnd w:id="1805"/>
      <w:r w:rsidR="0019427D">
        <w:rPr>
          <w:rStyle w:val="a4"/>
        </w:rPr>
        <w:commentReference w:id="1805"/>
      </w:r>
      <w:del w:id="1811" w:author="Author" w:date="2020-07-07T12:52:00Z">
        <w:r w:rsidR="00DA7CAC" w:rsidRPr="0006583B" w:rsidDel="001F6F85">
          <w:rPr>
            <w:rFonts w:ascii="Angsana New" w:eastAsia="Angsana New" w:hAnsi="Angsana New" w:cs="Angsana New"/>
            <w:sz w:val="22"/>
            <w:szCs w:val="22"/>
            <w:lang w:eastAsia="en-US"/>
          </w:rPr>
          <w:delText xml:space="preserve"> wearing</w:delText>
        </w:r>
      </w:del>
      <w:r w:rsidR="00DA7CAC" w:rsidRPr="0006583B">
        <w:rPr>
          <w:rFonts w:ascii="Angsana New" w:eastAsia="Angsana New" w:hAnsi="Angsana New" w:cs="Angsana New"/>
          <w:sz w:val="22"/>
          <w:szCs w:val="22"/>
          <w:lang w:eastAsia="en-US"/>
        </w:rPr>
        <w:t>.</w:t>
      </w:r>
    </w:p>
    <w:p w14:paraId="2BAEF1D2" w14:textId="77777777" w:rsidR="00DA7CAC" w:rsidRPr="0006583B" w:rsidRDefault="00DA7CAC">
      <w:pPr>
        <w:rPr>
          <w:rFonts w:ascii="Angsana New" w:eastAsia="Angsana New" w:hAnsi="Angsana New" w:cs="Angsana New"/>
          <w:sz w:val="32"/>
          <w:szCs w:val="32"/>
        </w:rPr>
      </w:pPr>
      <w:bookmarkStart w:id="1812" w:name="bookmark16"/>
      <w:r w:rsidRPr="0006583B">
        <w:rPr>
          <w:rFonts w:ascii="Angsana New" w:eastAsia="Angsana New" w:hAnsi="Angsana New" w:cs="Angsana New"/>
          <w:b/>
          <w:bCs/>
          <w:sz w:val="32"/>
          <w:szCs w:val="32"/>
          <w:lang w:eastAsia="en-US"/>
        </w:rPr>
        <w:t>5</w:t>
      </w:r>
      <w:bookmarkEnd w:id="1812"/>
      <w:r w:rsidRPr="0006583B">
        <w:rPr>
          <w:rFonts w:ascii="Angsana New" w:eastAsia="Angsana New" w:hAnsi="Angsana New" w:cs="Angsana New"/>
          <w:b/>
          <w:bCs/>
          <w:sz w:val="32"/>
          <w:szCs w:val="32"/>
          <w:lang w:eastAsia="en-US"/>
        </w:rPr>
        <w:t xml:space="preserve"> </w:t>
      </w:r>
      <w:proofErr w:type="gramStart"/>
      <w:r w:rsidRPr="0006583B">
        <w:rPr>
          <w:rFonts w:ascii="Angsana New" w:eastAsia="Angsana New" w:hAnsi="Angsana New" w:cs="Angsana New"/>
          <w:b/>
          <w:bCs/>
          <w:sz w:val="32"/>
          <w:szCs w:val="32"/>
          <w:lang w:eastAsia="en-US"/>
        </w:rPr>
        <w:t>CONCLUSION</w:t>
      </w:r>
      <w:proofErr w:type="gramEnd"/>
    </w:p>
    <w:p w14:paraId="717FBFA8" w14:textId="045D64E4" w:rsidR="00DA7CAC" w:rsidRPr="0006583B" w:rsidRDefault="00DA7CAC">
      <w:pPr>
        <w:rPr>
          <w:rFonts w:ascii="Angsana New" w:eastAsia="Angsana New" w:hAnsi="Angsana New" w:cs="Angsana New"/>
          <w:sz w:val="22"/>
          <w:szCs w:val="22"/>
        </w:rPr>
      </w:pPr>
      <w:r w:rsidRPr="0006583B">
        <w:rPr>
          <w:rFonts w:ascii="Angsana New" w:eastAsia="Angsana New" w:hAnsi="Angsana New" w:cs="Angsana New"/>
          <w:sz w:val="22"/>
          <w:szCs w:val="22"/>
          <w:lang w:eastAsia="en-US"/>
        </w:rPr>
        <w:t xml:space="preserve">In this study, we proposed a method to identify individuals based on </w:t>
      </w:r>
      <w:del w:id="1813" w:author="Author" w:date="2020-07-07T15:23:00Z">
        <w:r w:rsidRPr="0006583B" w:rsidDel="006579AC">
          <w:rPr>
            <w:rFonts w:ascii="Angsana New" w:eastAsia="Angsana New" w:hAnsi="Angsana New" w:cs="Angsana New"/>
            <w:sz w:val="22"/>
            <w:szCs w:val="22"/>
            <w:lang w:eastAsia="en-US"/>
          </w:rPr>
          <w:delText xml:space="preserve">individual </w:delText>
        </w:r>
      </w:del>
      <w:r w:rsidRPr="0006583B">
        <w:rPr>
          <w:rFonts w:ascii="Angsana New" w:eastAsia="Angsana New" w:hAnsi="Angsana New" w:cs="Angsana New"/>
          <w:sz w:val="22"/>
          <w:szCs w:val="22"/>
          <w:lang w:eastAsia="en-US"/>
        </w:rPr>
        <w:t>differences in head shape</w:t>
      </w:r>
      <w:ins w:id="1814" w:author="Author" w:date="2020-07-07T12:52:00Z">
        <w:r w:rsidR="001B6933">
          <w:rPr>
            <w:rFonts w:ascii="Angsana New" w:eastAsia="Angsana New" w:hAnsi="Angsana New" w:cs="Angsana New"/>
            <w:sz w:val="22"/>
            <w:szCs w:val="22"/>
            <w:lang w:eastAsia="en-US"/>
          </w:rPr>
          <w:t>,</w:t>
        </w:r>
      </w:ins>
      <w:del w:id="1815" w:author="Author" w:date="2020-07-07T12:52:00Z">
        <w:r w:rsidRPr="0006583B" w:rsidDel="001B6933">
          <w:rPr>
            <w:rFonts w:ascii="Angsana New" w:eastAsia="Angsana New" w:hAnsi="Angsana New" w:cs="Angsana New"/>
            <w:sz w:val="22"/>
            <w:szCs w:val="22"/>
            <w:lang w:eastAsia="en-US"/>
          </w:rPr>
          <w:delText>s</w:delText>
        </w:r>
      </w:del>
      <w:r w:rsidRPr="0006583B">
        <w:rPr>
          <w:rFonts w:ascii="Angsana New" w:eastAsia="Angsana New" w:hAnsi="Angsana New" w:cs="Angsana New"/>
          <w:sz w:val="22"/>
          <w:szCs w:val="22"/>
          <w:lang w:eastAsia="en-US"/>
        </w:rPr>
        <w:t xml:space="preserve"> which </w:t>
      </w:r>
      <w:ins w:id="1816" w:author="Author" w:date="2020-07-07T12:52:00Z">
        <w:r w:rsidR="00783EAC">
          <w:rPr>
            <w:rFonts w:ascii="Angsana New" w:eastAsia="Angsana New" w:hAnsi="Angsana New" w:cs="Angsana New"/>
            <w:sz w:val="22"/>
            <w:szCs w:val="22"/>
            <w:lang w:eastAsia="en-US"/>
          </w:rPr>
          <w:t>wa</w:t>
        </w:r>
      </w:ins>
      <w:del w:id="1817" w:author="Author" w:date="2020-07-07T12:52:00Z">
        <w:r w:rsidRPr="0006583B" w:rsidDel="00783EAC">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measured by wearing</w:t>
      </w:r>
    </w:p>
    <w:p w14:paraId="4CE87CF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2020-06-30 11:40. Page 7 of 1-8.</w:t>
      </w:r>
    </w:p>
    <w:p w14:paraId="0E0F60DC" w14:textId="77777777" w:rsidR="00DA7CAC" w:rsidRPr="0006583B" w:rsidRDefault="00DA7CAC">
      <w:pPr>
        <w:ind w:right="-4"/>
        <w:rPr>
          <w:rFonts w:ascii="Angsana New" w:eastAsia="Angsana New" w:hAnsi="Angsana New" w:cs="Angsana New"/>
          <w:sz w:val="20"/>
          <w:szCs w:val="20"/>
        </w:rPr>
      </w:pPr>
      <w:r w:rsidRPr="0006583B">
        <w:rPr>
          <w:rFonts w:ascii="Angsana New" w:eastAsia="Angsana New" w:hAnsi="Angsana New" w:cs="Angsana New"/>
          <w:sz w:val="20"/>
          <w:szCs w:val="20"/>
        </w:rPr>
        <w:lastRenderedPageBreak/>
        <w:fldChar w:fldCharType="begin"/>
      </w:r>
      <w:r w:rsidRPr="0006583B">
        <w:rPr>
          <w:rFonts w:ascii="Angsana New" w:eastAsia="Angsana New" w:hAnsi="Angsana New" w:cs="Angsana New"/>
          <w:sz w:val="20"/>
          <w:szCs w:val="20"/>
        </w:rPr>
        <w:instrText xml:space="preserve"> INCLUDEPICTURE  \d "http://12" \* MERGEFORMATINET </w:instrText>
      </w:r>
      <w:r w:rsidRPr="0006583B">
        <w:rPr>
          <w:rFonts w:ascii="Angsana New" w:eastAsia="Angsana New" w:hAnsi="Angsana New" w:cs="Angsana New"/>
          <w:sz w:val="20"/>
          <w:szCs w:val="20"/>
        </w:rPr>
        <w:fldChar w:fldCharType="separate"/>
      </w:r>
      <w:r w:rsidR="006D15C7">
        <w:rPr>
          <w:rFonts w:ascii="Angsana New" w:eastAsia="Angsana New" w:hAnsi="Angsana New" w:cs="Angsana New"/>
          <w:noProof/>
          <w:sz w:val="20"/>
          <w:szCs w:val="20"/>
        </w:rPr>
        <w:fldChar w:fldCharType="begin"/>
      </w:r>
      <w:r w:rsidR="006D15C7">
        <w:rPr>
          <w:rFonts w:ascii="Angsana New" w:eastAsia="Angsana New" w:hAnsi="Angsana New" w:cs="Angsana New"/>
          <w:noProof/>
          <w:sz w:val="20"/>
          <w:szCs w:val="20"/>
        </w:rPr>
        <w:instrText xml:space="preserve"> INCLUDEPICTURE  "http://12" \* MERGEFORMATINET </w:instrText>
      </w:r>
      <w:r w:rsidR="006D15C7">
        <w:rPr>
          <w:rFonts w:ascii="Angsana New" w:eastAsia="Angsana New" w:hAnsi="Angsana New" w:cs="Angsana New"/>
          <w:noProof/>
          <w:sz w:val="20"/>
          <w:szCs w:val="20"/>
        </w:rPr>
        <w:fldChar w:fldCharType="separate"/>
      </w:r>
      <w:r w:rsidR="00840FE7">
        <w:rPr>
          <w:rFonts w:ascii="Angsana New" w:eastAsia="Angsana New" w:hAnsi="Angsana New" w:cs="Angsana New"/>
          <w:noProof/>
          <w:sz w:val="20"/>
          <w:szCs w:val="20"/>
        </w:rPr>
        <w:fldChar w:fldCharType="begin"/>
      </w:r>
      <w:r w:rsidR="00840FE7">
        <w:rPr>
          <w:rFonts w:ascii="Angsana New" w:eastAsia="Angsana New" w:hAnsi="Angsana New" w:cs="Angsana New"/>
          <w:noProof/>
          <w:sz w:val="20"/>
          <w:szCs w:val="20"/>
        </w:rPr>
        <w:instrText xml:space="preserve"> INCLUDEPICTURE  "http://12" \* MERGEFORMATINET </w:instrText>
      </w:r>
      <w:r w:rsidR="00840FE7">
        <w:rPr>
          <w:rFonts w:ascii="Angsana New" w:eastAsia="Angsana New" w:hAnsi="Angsana New" w:cs="Angsana New"/>
          <w:noProof/>
          <w:sz w:val="20"/>
          <w:szCs w:val="20"/>
        </w:rPr>
        <w:fldChar w:fldCharType="separate"/>
      </w:r>
      <w:r w:rsidR="004E15C5">
        <w:rPr>
          <w:rFonts w:ascii="Angsana New" w:eastAsia="Angsana New" w:hAnsi="Angsana New" w:cs="Angsana New"/>
          <w:noProof/>
          <w:sz w:val="20"/>
          <w:szCs w:val="20"/>
        </w:rPr>
        <w:fldChar w:fldCharType="begin"/>
      </w:r>
      <w:r w:rsidR="004E15C5">
        <w:rPr>
          <w:rFonts w:ascii="Angsana New" w:eastAsia="Angsana New" w:hAnsi="Angsana New" w:cs="Angsana New"/>
          <w:noProof/>
          <w:sz w:val="20"/>
          <w:szCs w:val="20"/>
        </w:rPr>
        <w:instrText xml:space="preserve"> INCLUDEPICTURE  "http://12" \* MERGEFORMATINET </w:instrText>
      </w:r>
      <w:r w:rsidR="004E15C5">
        <w:rPr>
          <w:rFonts w:ascii="Angsana New" w:eastAsia="Angsana New" w:hAnsi="Angsana New" w:cs="Angsana New"/>
          <w:noProof/>
          <w:sz w:val="20"/>
          <w:szCs w:val="20"/>
        </w:rPr>
        <w:fldChar w:fldCharType="separate"/>
      </w:r>
      <w:r w:rsidR="00ED470A">
        <w:rPr>
          <w:rFonts w:ascii="Angsana New" w:eastAsia="Angsana New" w:hAnsi="Angsana New" w:cs="Angsana New"/>
          <w:noProof/>
          <w:sz w:val="20"/>
          <w:szCs w:val="20"/>
        </w:rPr>
        <w:fldChar w:fldCharType="begin"/>
      </w:r>
      <w:r w:rsidR="00ED470A">
        <w:rPr>
          <w:rFonts w:ascii="Angsana New" w:eastAsia="Angsana New" w:hAnsi="Angsana New" w:cs="Angsana New"/>
          <w:noProof/>
          <w:sz w:val="20"/>
          <w:szCs w:val="20"/>
        </w:rPr>
        <w:instrText xml:space="preserve"> INCLUDEPICTURE  "http://12" \* MERGEFORMATINET </w:instrText>
      </w:r>
      <w:r w:rsidR="00ED470A">
        <w:rPr>
          <w:rFonts w:ascii="Angsana New" w:eastAsia="Angsana New" w:hAnsi="Angsana New" w:cs="Angsana New"/>
          <w:noProof/>
          <w:sz w:val="20"/>
          <w:szCs w:val="20"/>
        </w:rPr>
        <w:fldChar w:fldCharType="separate"/>
      </w:r>
      <w:r w:rsidR="004876DF">
        <w:rPr>
          <w:rFonts w:ascii="Angsana New" w:eastAsia="Angsana New" w:hAnsi="Angsana New" w:cs="Angsana New"/>
          <w:noProof/>
          <w:sz w:val="20"/>
          <w:szCs w:val="20"/>
        </w:rPr>
        <w:fldChar w:fldCharType="begin"/>
      </w:r>
      <w:r w:rsidR="004876DF">
        <w:rPr>
          <w:rFonts w:ascii="Angsana New" w:eastAsia="Angsana New" w:hAnsi="Angsana New" w:cs="Angsana New"/>
          <w:noProof/>
          <w:sz w:val="20"/>
          <w:szCs w:val="20"/>
        </w:rPr>
        <w:instrText xml:space="preserve"> INCLUDEPICTURE  "http://12" \* MERGEFORMATINET </w:instrText>
      </w:r>
      <w:r w:rsidR="004876DF">
        <w:rPr>
          <w:rFonts w:ascii="Angsana New" w:eastAsia="Angsana New" w:hAnsi="Angsana New" w:cs="Angsana New"/>
          <w:noProof/>
          <w:sz w:val="20"/>
          <w:szCs w:val="20"/>
        </w:rPr>
        <w:fldChar w:fldCharType="separate"/>
      </w:r>
      <w:r w:rsidR="00717AE1">
        <w:rPr>
          <w:rFonts w:ascii="Angsana New" w:eastAsia="Angsana New" w:hAnsi="Angsana New" w:cs="Angsana New"/>
          <w:noProof/>
          <w:sz w:val="20"/>
          <w:szCs w:val="20"/>
        </w:rPr>
        <w:fldChar w:fldCharType="begin"/>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instrText>INCLUDEPICTURE  "http://12" \* MERGEFORMATINET</w:instrText>
      </w:r>
      <w:r w:rsidR="00717AE1">
        <w:rPr>
          <w:rFonts w:ascii="Angsana New" w:eastAsia="Angsana New" w:hAnsi="Angsana New" w:cs="Angsana New"/>
          <w:noProof/>
          <w:sz w:val="20"/>
          <w:szCs w:val="20"/>
        </w:rPr>
        <w:instrText xml:space="preserve"> </w:instrText>
      </w:r>
      <w:r w:rsidR="00717AE1">
        <w:rPr>
          <w:rFonts w:ascii="Angsana New" w:eastAsia="Angsana New" w:hAnsi="Angsana New" w:cs="Angsana New"/>
          <w:noProof/>
          <w:sz w:val="20"/>
          <w:szCs w:val="20"/>
        </w:rPr>
        <w:fldChar w:fldCharType="separate"/>
      </w:r>
      <w:r w:rsidR="005B12BA">
        <w:rPr>
          <w:rFonts w:ascii="Angsana New" w:eastAsia="Angsana New" w:hAnsi="Angsana New" w:cs="Angsana New"/>
          <w:noProof/>
          <w:sz w:val="20"/>
          <w:szCs w:val="20"/>
        </w:rPr>
        <w:pict w14:anchorId="698D1B49">
          <v:shape id="Picture 13" o:spid="_x0000_i1037" type="#_x0000_t75" alt="http://12" style="width:252.5pt;height:193.5pt;visibility:visible;mso-wrap-style:square;mso-width-percent:0;mso-height-percent:0;mso-width-percent:0;mso-height-percent:0" filled="t">
            <v:imagedata r:id="rId38" r:href="rId39"/>
            <o:lock v:ext="edit" rotation="t" cropping="t" verticies="t"/>
          </v:shape>
        </w:pict>
      </w:r>
      <w:r w:rsidR="00717AE1">
        <w:rPr>
          <w:rFonts w:ascii="Angsana New" w:eastAsia="Angsana New" w:hAnsi="Angsana New" w:cs="Angsana New"/>
          <w:noProof/>
          <w:sz w:val="20"/>
          <w:szCs w:val="20"/>
        </w:rPr>
        <w:fldChar w:fldCharType="end"/>
      </w:r>
      <w:r w:rsidR="004876DF">
        <w:rPr>
          <w:rFonts w:ascii="Angsana New" w:eastAsia="Angsana New" w:hAnsi="Angsana New" w:cs="Angsana New"/>
          <w:noProof/>
          <w:sz w:val="20"/>
          <w:szCs w:val="20"/>
        </w:rPr>
        <w:fldChar w:fldCharType="end"/>
      </w:r>
      <w:r w:rsidR="00ED470A">
        <w:rPr>
          <w:rFonts w:ascii="Angsana New" w:eastAsia="Angsana New" w:hAnsi="Angsana New" w:cs="Angsana New"/>
          <w:noProof/>
          <w:sz w:val="20"/>
          <w:szCs w:val="20"/>
        </w:rPr>
        <w:fldChar w:fldCharType="end"/>
      </w:r>
      <w:r w:rsidR="004E15C5">
        <w:rPr>
          <w:rFonts w:ascii="Angsana New" w:eastAsia="Angsana New" w:hAnsi="Angsana New" w:cs="Angsana New"/>
          <w:noProof/>
          <w:sz w:val="20"/>
          <w:szCs w:val="20"/>
        </w:rPr>
        <w:fldChar w:fldCharType="end"/>
      </w:r>
      <w:r w:rsidR="00840FE7">
        <w:rPr>
          <w:rFonts w:ascii="Angsana New" w:eastAsia="Angsana New" w:hAnsi="Angsana New" w:cs="Angsana New"/>
          <w:noProof/>
          <w:sz w:val="20"/>
          <w:szCs w:val="20"/>
        </w:rPr>
        <w:fldChar w:fldCharType="end"/>
      </w:r>
      <w:r w:rsidR="006D15C7">
        <w:rPr>
          <w:rFonts w:ascii="Angsana New" w:eastAsia="Angsana New" w:hAnsi="Angsana New" w:cs="Angsana New"/>
          <w:noProof/>
          <w:sz w:val="20"/>
          <w:szCs w:val="20"/>
        </w:rPr>
        <w:fldChar w:fldCharType="end"/>
      </w:r>
      <w:r w:rsidRPr="0006583B">
        <w:rPr>
          <w:rFonts w:ascii="Angsana New" w:eastAsia="Angsana New" w:hAnsi="Angsana New" w:cs="Angsana New"/>
          <w:sz w:val="20"/>
          <w:szCs w:val="20"/>
        </w:rPr>
        <w:fldChar w:fldCharType="end"/>
      </w:r>
    </w:p>
    <w:p w14:paraId="7F0389D2" w14:textId="77777777" w:rsidR="00DA7CAC" w:rsidRPr="0006583B" w:rsidRDefault="00DA7CAC">
      <w:pPr>
        <w:rPr>
          <w:rFonts w:ascii="Angsana New" w:eastAsia="Angsana New" w:hAnsi="Angsana New" w:cs="Angsana New"/>
          <w:sz w:val="22"/>
          <w:szCs w:val="22"/>
        </w:rPr>
      </w:pPr>
      <w:bookmarkStart w:id="1818" w:name="bookmark17"/>
      <w:r w:rsidRPr="0006583B">
        <w:rPr>
          <w:rFonts w:ascii="Angsana New" w:eastAsia="Angsana New" w:hAnsi="Angsana New" w:cs="Angsana New"/>
          <w:b/>
          <w:bCs/>
          <w:sz w:val="22"/>
          <w:szCs w:val="22"/>
          <w:lang w:eastAsia="en-US"/>
        </w:rPr>
        <w:t>F</w:t>
      </w:r>
      <w:bookmarkStart w:id="1819" w:name="bookmark18"/>
      <w:bookmarkEnd w:id="1818"/>
      <w:r w:rsidRPr="0006583B">
        <w:rPr>
          <w:rFonts w:ascii="Angsana New" w:eastAsia="Angsana New" w:hAnsi="Angsana New" w:cs="Angsana New"/>
          <w:b/>
          <w:bCs/>
          <w:sz w:val="22"/>
          <w:szCs w:val="22"/>
          <w:lang w:eastAsia="en-US"/>
        </w:rPr>
        <w:t>i</w:t>
      </w:r>
      <w:bookmarkEnd w:id="1819"/>
      <w:r w:rsidRPr="0006583B">
        <w:rPr>
          <w:rFonts w:ascii="Angsana New" w:eastAsia="Angsana New" w:hAnsi="Angsana New" w:cs="Angsana New"/>
          <w:b/>
          <w:bCs/>
          <w:sz w:val="22"/>
          <w:szCs w:val="22"/>
          <w:lang w:eastAsia="en-US"/>
        </w:rPr>
        <w:t>gure 10: Principal component distribution of 32-dimensional features compressed into two dimensions</w:t>
      </w:r>
    </w:p>
    <w:p w14:paraId="45CB3C71" w14:textId="79B3ADD5" w:rsidR="00DA7CAC" w:rsidRPr="0006583B" w:rsidRDefault="00DA7CAC">
      <w:pPr>
        <w:rPr>
          <w:rFonts w:ascii="Angsana New" w:eastAsia="Angsana New" w:hAnsi="Angsana New" w:cs="Angsana New"/>
          <w:sz w:val="34"/>
          <w:szCs w:val="34"/>
        </w:rPr>
      </w:pPr>
      <w:r w:rsidRPr="0006583B">
        <w:rPr>
          <w:rFonts w:ascii="Angsana New" w:eastAsia="Angsana New" w:hAnsi="Angsana New" w:cs="Angsana New"/>
          <w:b/>
          <w:bCs/>
          <w:sz w:val="22"/>
          <w:szCs w:val="22"/>
          <w:lang w:eastAsia="en-US"/>
        </w:rPr>
        <w:t xml:space="preserve">by </w:t>
      </w:r>
      <w:del w:id="1820" w:author="Author" w:date="2020-07-07T12:52:00Z">
        <w:r w:rsidRPr="0006583B" w:rsidDel="007535CB">
          <w:rPr>
            <w:rFonts w:ascii="Angsana New" w:eastAsia="Angsana New" w:hAnsi="Angsana New" w:cs="Angsana New"/>
            <w:b/>
            <w:bCs/>
            <w:sz w:val="22"/>
            <w:szCs w:val="22"/>
            <w:lang w:eastAsia="en-US"/>
          </w:rPr>
          <w:delText>PCA</w:delText>
        </w:r>
      </w:del>
      <w:ins w:id="1821" w:author="Author" w:date="2020-07-07T12:52:00Z">
        <w:r w:rsidR="007535CB">
          <w:rPr>
            <w:rFonts w:ascii="Angsana New" w:eastAsia="Angsana New" w:hAnsi="Angsana New" w:cs="Angsana New"/>
            <w:b/>
            <w:bCs/>
            <w:sz w:val="22"/>
            <w:szCs w:val="22"/>
            <w:lang w:eastAsia="en-US"/>
          </w:rPr>
          <w:t>principal component analysis.</w:t>
        </w:r>
      </w:ins>
      <w:r w:rsidRPr="0006583B">
        <w:rPr>
          <w:rFonts w:ascii="Angsana New" w:eastAsia="Angsana New" w:hAnsi="Angsana New" w:cs="Angsana New"/>
          <w:b/>
          <w:bCs/>
          <w:sz w:val="22"/>
          <w:szCs w:val="22"/>
          <w:lang w:eastAsia="en-US"/>
        </w:rPr>
        <w:t xml:space="preserve"> </w:t>
      </w:r>
      <w:del w:id="1822" w:author="Author" w:date="2020-07-07T15:24:00Z">
        <w:r w:rsidRPr="0006583B" w:rsidDel="002B1C9F">
          <w:rPr>
            <w:rFonts w:ascii="Angsana New" w:eastAsia="Angsana New" w:hAnsi="Angsana New" w:cs="Angsana New"/>
            <w:sz w:val="34"/>
            <w:szCs w:val="34"/>
            <w:lang w:eastAsia="en-US"/>
          </w:rPr>
          <w:delText>Q</w:delText>
        </w:r>
      </w:del>
    </w:p>
    <w:p w14:paraId="43F1A532" w14:textId="77777777" w:rsidR="0088292A" w:rsidRDefault="00DA7CAC">
      <w:pPr>
        <w:rPr>
          <w:ins w:id="1823" w:author="藤井 敦寛" w:date="2020-07-21T21:50:00Z"/>
          <w:rFonts w:ascii="Angsana New" w:eastAsia="Angsana New" w:hAnsi="Angsana New" w:cs="Angsana New"/>
          <w:sz w:val="22"/>
          <w:szCs w:val="22"/>
          <w:lang w:eastAsia="en-US"/>
        </w:rPr>
      </w:pPr>
      <w:r w:rsidRPr="0006583B">
        <w:rPr>
          <w:rFonts w:ascii="Angsana New" w:eastAsia="Angsana New" w:hAnsi="Angsana New" w:cs="Angsana New"/>
          <w:sz w:val="22"/>
          <w:szCs w:val="22"/>
          <w:lang w:eastAsia="en-US"/>
        </w:rPr>
        <w:t xml:space="preserve">a helmet with pressure sensors. We implemented the prototype device and evaluated </w:t>
      </w:r>
      <w:del w:id="1824" w:author="Author" w:date="2020-07-07T15:24:00Z">
        <w:r w:rsidRPr="0006583B" w:rsidDel="00025D68">
          <w:rPr>
            <w:rFonts w:ascii="Angsana New" w:eastAsia="Angsana New" w:hAnsi="Angsana New" w:cs="Angsana New"/>
            <w:sz w:val="22"/>
            <w:szCs w:val="22"/>
            <w:lang w:eastAsia="en-US"/>
          </w:rPr>
          <w:delText xml:space="preserve">the </w:delText>
        </w:r>
      </w:del>
      <w:ins w:id="1825" w:author="Author" w:date="2020-07-07T15:24:00Z">
        <w:r w:rsidR="00025D68">
          <w:rPr>
            <w:rFonts w:ascii="Angsana New" w:eastAsia="Angsana New" w:hAnsi="Angsana New" w:cs="Angsana New"/>
            <w:sz w:val="22"/>
            <w:szCs w:val="22"/>
            <w:lang w:eastAsia="en-US"/>
          </w:rPr>
          <w:t>our</w:t>
        </w:r>
        <w:r w:rsidR="00025D68"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proposed method. The prototype device </w:t>
      </w:r>
      <w:ins w:id="1826" w:author="Author" w:date="2020-07-07T12:52:00Z">
        <w:r w:rsidR="006D120A">
          <w:rPr>
            <w:rFonts w:ascii="Angsana New" w:eastAsia="Angsana New" w:hAnsi="Angsana New" w:cs="Angsana New"/>
            <w:sz w:val="22"/>
            <w:szCs w:val="22"/>
            <w:lang w:eastAsia="en-US"/>
          </w:rPr>
          <w:t>wa</w:t>
        </w:r>
      </w:ins>
      <w:del w:id="1827" w:author="Author" w:date="2020-07-07T12:52:00Z">
        <w:r w:rsidRPr="0006583B" w:rsidDel="006D120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a commercially available full-face helmet</w:t>
      </w:r>
      <w:ins w:id="1828" w:author="Author" w:date="2020-07-07T12:52:00Z">
        <w:r w:rsidR="006D120A">
          <w:rPr>
            <w:rFonts w:ascii="Angsana New" w:eastAsia="Angsana New" w:hAnsi="Angsana New" w:cs="Angsana New"/>
            <w:sz w:val="22"/>
            <w:szCs w:val="22"/>
            <w:lang w:eastAsia="en-US"/>
          </w:rPr>
          <w:t>,</w:t>
        </w:r>
      </w:ins>
      <w:r w:rsidRPr="0006583B">
        <w:rPr>
          <w:rFonts w:ascii="Angsana New" w:eastAsia="Angsana New" w:hAnsi="Angsana New" w:cs="Angsana New"/>
          <w:sz w:val="22"/>
          <w:szCs w:val="22"/>
          <w:lang w:eastAsia="en-US"/>
        </w:rPr>
        <w:t xml:space="preserve"> and we attached 32 pressure sensors inside the helmet. In the evaluation, we obtained </w:t>
      </w:r>
      <w:del w:id="1829" w:author="Author" w:date="2020-07-07T12:53:00Z">
        <w:r w:rsidRPr="0006583B" w:rsidDel="0093123C">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 xml:space="preserve">sensor values for 2 </w:t>
      </w:r>
      <w:del w:id="1830" w:author="Author" w:date="2020-07-07T12:53:00Z">
        <w:r w:rsidRPr="0006583B" w:rsidDel="00611A30">
          <w:rPr>
            <w:rFonts w:ascii="Angsana New" w:eastAsia="Angsana New" w:hAnsi="Angsana New" w:cs="Angsana New"/>
            <w:sz w:val="22"/>
            <w:szCs w:val="22"/>
            <w:lang w:eastAsia="en-US"/>
          </w:rPr>
          <w:delText xml:space="preserve">seconds </w:delText>
        </w:r>
      </w:del>
      <w:ins w:id="1831" w:author="Author" w:date="2020-07-07T12:53:00Z">
        <w:r w:rsidR="00611A30">
          <w:rPr>
            <w:rFonts w:ascii="Angsana New" w:eastAsia="Angsana New" w:hAnsi="Angsana New" w:cs="Angsana New"/>
            <w:sz w:val="22"/>
            <w:szCs w:val="22"/>
            <w:lang w:eastAsia="en-US"/>
          </w:rPr>
          <w:t>s</w:t>
        </w:r>
        <w:r w:rsidR="00611A30"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20 times from nine subjects as head shape data. Using the acquired data, we evaluated the </w:t>
      </w:r>
      <w:del w:id="1832" w:author="Author" w:date="2020-07-07T12:53:00Z">
        <w:r w:rsidRPr="0006583B" w:rsidDel="00802822">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identification</w:t>
      </w:r>
      <w:ins w:id="1833" w:author="Author" w:date="2020-07-07T12:53:00Z">
        <w:r w:rsidR="00802822">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t>
      </w:r>
      <w:del w:id="1834" w:author="Author" w:date="2020-07-07T12:53:00Z">
        <w:r w:rsidRPr="0006583B" w:rsidDel="004C46BA">
          <w:rPr>
            <w:rFonts w:ascii="Angsana New" w:eastAsia="Angsana New" w:hAnsi="Angsana New" w:cs="Angsana New"/>
            <w:sz w:val="22"/>
            <w:szCs w:val="22"/>
            <w:lang w:eastAsia="en-US"/>
          </w:rPr>
          <w:delText xml:space="preserve">who </w:delText>
        </w:r>
      </w:del>
      <w:ins w:id="1835" w:author="Author" w:date="2020-07-07T12:53:00Z">
        <w:r w:rsidR="004C46BA">
          <w:rPr>
            <w:rFonts w:ascii="Angsana New" w:eastAsia="Angsana New" w:hAnsi="Angsana New" w:cs="Angsana New"/>
            <w:sz w:val="22"/>
            <w:szCs w:val="22"/>
            <w:lang w:eastAsia="en-US"/>
          </w:rPr>
          <w:t>which user</w:t>
        </w:r>
        <w:r w:rsidR="004C46BA" w:rsidRPr="0006583B">
          <w:rPr>
            <w:rFonts w:ascii="Angsana New" w:eastAsia="Angsana New" w:hAnsi="Angsana New" w:cs="Angsana New"/>
            <w:sz w:val="22"/>
            <w:szCs w:val="22"/>
            <w:lang w:eastAsia="en-US"/>
          </w:rPr>
          <w:t xml:space="preserve"> </w:t>
        </w:r>
        <w:r w:rsidR="004C46BA">
          <w:rPr>
            <w:rFonts w:ascii="Angsana New" w:eastAsia="Angsana New" w:hAnsi="Angsana New" w:cs="Angsana New"/>
            <w:sz w:val="22"/>
            <w:szCs w:val="22"/>
            <w:lang w:eastAsia="en-US"/>
          </w:rPr>
          <w:t>wa</w:t>
        </w:r>
      </w:ins>
      <w:del w:id="1836" w:author="Author" w:date="2020-07-07T12:53:00Z">
        <w:r w:rsidRPr="0006583B" w:rsidDel="004C46BA">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wearing the helmet among the registrants</w:t>
      </w:r>
      <w:ins w:id="1837" w:author="Author" w:date="2020-07-07T15:24:00Z">
        <w:r w:rsidR="00AC50B1">
          <w:rPr>
            <w:rFonts w:ascii="Angsana New" w:eastAsia="Angsana New" w:hAnsi="Angsana New" w:cs="Angsana New"/>
            <w:sz w:val="22"/>
            <w:szCs w:val="22"/>
            <w:lang w:eastAsia="en-US"/>
          </w:rPr>
          <w:t xml:space="preserve">. </w:t>
        </w:r>
      </w:ins>
      <w:ins w:id="1838" w:author="Author" w:date="2020-07-07T15:25:00Z">
        <w:r w:rsidR="00AC50B1">
          <w:rPr>
            <w:rFonts w:ascii="Angsana New" w:eastAsia="Angsana New" w:hAnsi="Angsana New" w:cs="Angsana New"/>
            <w:sz w:val="22"/>
            <w:szCs w:val="22"/>
            <w:lang w:eastAsia="en-US"/>
          </w:rPr>
          <w:t>In addition, we evaluated</w:t>
        </w:r>
      </w:ins>
      <w:r w:rsidRPr="0006583B">
        <w:rPr>
          <w:rFonts w:ascii="Angsana New" w:eastAsia="Angsana New" w:hAnsi="Angsana New" w:cs="Angsana New"/>
          <w:sz w:val="22"/>
          <w:szCs w:val="22"/>
          <w:lang w:eastAsia="en-US"/>
        </w:rPr>
        <w:t xml:space="preserve"> </w:t>
      </w:r>
      <w:del w:id="1839" w:author="Author" w:date="2020-07-07T15:25:00Z">
        <w:r w:rsidRPr="0006583B" w:rsidDel="00AC50B1">
          <w:rPr>
            <w:rFonts w:ascii="Angsana New" w:eastAsia="Angsana New" w:hAnsi="Angsana New" w:cs="Angsana New"/>
            <w:sz w:val="22"/>
            <w:szCs w:val="22"/>
            <w:lang w:eastAsia="en-US"/>
          </w:rPr>
          <w:delText xml:space="preserve">and </w:delText>
        </w:r>
      </w:del>
      <w:r w:rsidRPr="0006583B">
        <w:rPr>
          <w:rFonts w:ascii="Angsana New" w:eastAsia="Angsana New" w:hAnsi="Angsana New" w:cs="Angsana New"/>
          <w:sz w:val="22"/>
          <w:szCs w:val="22"/>
          <w:lang w:eastAsia="en-US"/>
        </w:rPr>
        <w:t xml:space="preserve">the </w:t>
      </w:r>
      <w:del w:id="1840" w:author="Author" w:date="2020-07-07T12:53:00Z">
        <w:r w:rsidRPr="0006583B" w:rsidDel="00466B8D">
          <w:rPr>
            <w:rFonts w:ascii="Angsana New" w:eastAsia="Angsana New" w:hAnsi="Angsana New" w:cs="Angsana New"/>
            <w:sz w:val="22"/>
            <w:szCs w:val="22"/>
            <w:lang w:eastAsia="en-US"/>
          </w:rPr>
          <w:delText xml:space="preserve">accuracy of </w:delText>
        </w:r>
      </w:del>
      <w:r w:rsidRPr="0006583B">
        <w:rPr>
          <w:rFonts w:ascii="Angsana New" w:eastAsia="Angsana New" w:hAnsi="Angsana New" w:cs="Angsana New"/>
          <w:sz w:val="22"/>
          <w:szCs w:val="22"/>
          <w:lang w:eastAsia="en-US"/>
        </w:rPr>
        <w:t>user authentication</w:t>
      </w:r>
      <w:ins w:id="1841" w:author="Author" w:date="2020-07-07T12:53:00Z">
        <w:r w:rsidR="00466B8D">
          <w:rPr>
            <w:rFonts w:ascii="Angsana New" w:eastAsia="Angsana New" w:hAnsi="Angsana New" w:cs="Angsana New"/>
            <w:sz w:val="22"/>
            <w:szCs w:val="22"/>
            <w:lang w:eastAsia="en-US"/>
          </w:rPr>
          <w:t xml:space="preserve"> accuracy</w:t>
        </w:r>
      </w:ins>
      <w:r w:rsidRPr="0006583B">
        <w:rPr>
          <w:rFonts w:ascii="Angsana New" w:eastAsia="Angsana New" w:hAnsi="Angsana New" w:cs="Angsana New"/>
          <w:sz w:val="22"/>
          <w:szCs w:val="22"/>
          <w:lang w:eastAsia="en-US"/>
        </w:rPr>
        <w:t xml:space="preserve"> to determine whether the helmet wearer </w:t>
      </w:r>
      <w:ins w:id="1842" w:author="Author" w:date="2020-07-07T12:53:00Z">
        <w:r w:rsidR="00E15E77">
          <w:rPr>
            <w:rFonts w:ascii="Angsana New" w:eastAsia="Angsana New" w:hAnsi="Angsana New" w:cs="Angsana New"/>
            <w:sz w:val="22"/>
            <w:szCs w:val="22"/>
            <w:lang w:eastAsia="en-US"/>
          </w:rPr>
          <w:t>wa</w:t>
        </w:r>
      </w:ins>
      <w:del w:id="1843" w:author="Author" w:date="2020-07-07T12:53:00Z">
        <w:r w:rsidRPr="0006583B" w:rsidDel="00E15E77">
          <w:rPr>
            <w:rFonts w:ascii="Angsana New" w:eastAsia="Angsana New" w:hAnsi="Angsana New" w:cs="Angsana New"/>
            <w:sz w:val="22"/>
            <w:szCs w:val="22"/>
            <w:lang w:eastAsia="en-US"/>
          </w:rPr>
          <w:delText>i</w:delText>
        </w:r>
      </w:del>
      <w:r w:rsidRPr="0006583B">
        <w:rPr>
          <w:rFonts w:ascii="Angsana New" w:eastAsia="Angsana New" w:hAnsi="Angsana New" w:cs="Angsana New"/>
          <w:sz w:val="22"/>
          <w:szCs w:val="22"/>
          <w:lang w:eastAsia="en-US"/>
        </w:rPr>
        <w:t>s the registrant</w:t>
      </w:r>
      <w:del w:id="1844" w:author="Author" w:date="2020-07-07T12:53:00Z">
        <w:r w:rsidRPr="0006583B" w:rsidDel="00E15E77">
          <w:rPr>
            <w:rFonts w:ascii="Angsana New" w:eastAsia="Angsana New" w:hAnsi="Angsana New" w:cs="Angsana New"/>
            <w:sz w:val="22"/>
            <w:szCs w:val="22"/>
            <w:lang w:eastAsia="en-US"/>
          </w:rPr>
          <w:delText xml:space="preserve"> or not</w:delText>
        </w:r>
      </w:del>
      <w:r w:rsidRPr="0006583B">
        <w:rPr>
          <w:rFonts w:ascii="Angsana New" w:eastAsia="Angsana New" w:hAnsi="Angsana New" w:cs="Angsana New"/>
          <w:sz w:val="22"/>
          <w:szCs w:val="22"/>
          <w:lang w:eastAsia="en-US"/>
        </w:rPr>
        <w:t>.</w:t>
      </w:r>
    </w:p>
    <w:p w14:paraId="20DA9E55" w14:textId="5FC92DDF" w:rsidR="00DA7CAC" w:rsidRPr="0006583B" w:rsidRDefault="00DA7CAC">
      <w:pPr>
        <w:rPr>
          <w:rFonts w:ascii="Angsana New" w:eastAsia="Angsana New" w:hAnsi="Angsana New" w:cs="Angsana New"/>
          <w:sz w:val="22"/>
          <w:szCs w:val="22"/>
        </w:rPr>
      </w:pPr>
      <w:del w:id="1845" w:author="藤井 敦寛" w:date="2020-07-21T21:50:00Z">
        <w:r w:rsidRPr="0006583B" w:rsidDel="0088292A">
          <w:rPr>
            <w:rFonts w:ascii="Angsana New" w:eastAsia="Angsana New" w:hAnsi="Angsana New" w:cs="Angsana New"/>
            <w:sz w:val="22"/>
            <w:szCs w:val="22"/>
            <w:lang w:eastAsia="en-US"/>
          </w:rPr>
          <w:delText xml:space="preserve"> </w:delText>
        </w:r>
      </w:del>
      <w:del w:id="1846" w:author="Author" w:date="2020-07-07T12:54:00Z">
        <w:r w:rsidRPr="0006583B" w:rsidDel="004451A6">
          <w:rPr>
            <w:rFonts w:ascii="Angsana New" w:eastAsia="Angsana New" w:hAnsi="Angsana New" w:cs="Angsana New"/>
            <w:sz w:val="22"/>
            <w:szCs w:val="22"/>
            <w:lang w:eastAsia="en-US"/>
          </w:rPr>
          <w:delText xml:space="preserve">' </w:delText>
        </w:r>
        <w:r w:rsidRPr="0006583B" w:rsidDel="00DC64E6">
          <w:rPr>
            <w:rFonts w:ascii="Angsana New" w:eastAsia="Angsana New" w:hAnsi="Angsana New" w:cs="Angsana New"/>
            <w:sz w:val="22"/>
            <w:szCs w:val="22"/>
            <w:lang w:eastAsia="en-US"/>
          </w:rPr>
          <w:delText>Since</w:delText>
        </w:r>
      </w:del>
      <w:ins w:id="1847" w:author="Author" w:date="2020-07-07T12:54:00Z">
        <w:r w:rsidR="00C66CE6">
          <w:rPr>
            <w:rFonts w:ascii="Angsana New" w:eastAsia="Angsana New" w:hAnsi="Angsana New" w:cs="Angsana New"/>
            <w:sz w:val="22"/>
            <w:szCs w:val="22"/>
            <w:lang w:eastAsia="en-US"/>
          </w:rPr>
          <w:t>As</w:t>
        </w:r>
      </w:ins>
      <w:r w:rsidRPr="0006583B">
        <w:rPr>
          <w:rFonts w:ascii="Angsana New" w:eastAsia="Angsana New" w:hAnsi="Angsana New" w:cs="Angsana New"/>
          <w:sz w:val="22"/>
          <w:szCs w:val="22"/>
          <w:lang w:eastAsia="en-US"/>
        </w:rPr>
        <w:t xml:space="preserve"> the accuracy was 100% with 32 sensors in </w:t>
      </w:r>
      <w:del w:id="1848" w:author="Author" w:date="2020-07-07T12:54:00Z">
        <w:r w:rsidRPr="0006583B" w:rsidDel="00FD4022">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user iden</w:t>
      </w:r>
      <w:r w:rsidRPr="0006583B">
        <w:rPr>
          <w:rFonts w:ascii="Angsana New" w:eastAsia="Angsana New" w:hAnsi="Angsana New" w:cs="Angsana New"/>
          <w:sz w:val="22"/>
          <w:szCs w:val="22"/>
          <w:lang w:eastAsia="en-US"/>
        </w:rPr>
        <w:softHyphen/>
        <w:t xml:space="preserve">tification, we tested how the accuracy changed by decreasing the number of sensors. The results </w:t>
      </w:r>
      <w:del w:id="1849" w:author="Author" w:date="2020-07-07T12:54:00Z">
        <w:r w:rsidRPr="0006583B" w:rsidDel="0033534A">
          <w:rPr>
            <w:rFonts w:ascii="Angsana New" w:eastAsia="Angsana New" w:hAnsi="Angsana New" w:cs="Angsana New"/>
            <w:sz w:val="22"/>
            <w:szCs w:val="22"/>
            <w:lang w:eastAsia="en-US"/>
          </w:rPr>
          <w:delText xml:space="preserve">showed </w:delText>
        </w:r>
      </w:del>
      <w:ins w:id="1850" w:author="Author" w:date="2020-07-07T12:54:00Z">
        <w:r w:rsidR="0033534A">
          <w:rPr>
            <w:rFonts w:ascii="Angsana New" w:eastAsia="Angsana New" w:hAnsi="Angsana New" w:cs="Angsana New"/>
            <w:sz w:val="22"/>
            <w:szCs w:val="22"/>
            <w:lang w:eastAsia="en-US"/>
          </w:rPr>
          <w:t>indicated</w:t>
        </w:r>
        <w:r w:rsidR="0033534A"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that the smallest number of sensors </w:t>
      </w:r>
      <w:del w:id="1851" w:author="Author" w:date="2020-07-07T12:54:00Z">
        <w:r w:rsidRPr="0006583B" w:rsidDel="00FF2EDC">
          <w:rPr>
            <w:rFonts w:ascii="Angsana New" w:eastAsia="Angsana New" w:hAnsi="Angsana New" w:cs="Angsana New"/>
            <w:sz w:val="22"/>
            <w:szCs w:val="22"/>
            <w:lang w:eastAsia="en-US"/>
          </w:rPr>
          <w:delText xml:space="preserve">showing </w:delText>
        </w:r>
      </w:del>
      <w:ins w:id="1852" w:author="Author" w:date="2020-07-07T12:54:00Z">
        <w:r w:rsidR="00FF2EDC">
          <w:rPr>
            <w:rFonts w:ascii="Angsana New" w:eastAsia="Angsana New" w:hAnsi="Angsana New" w:cs="Angsana New"/>
            <w:sz w:val="22"/>
            <w:szCs w:val="22"/>
            <w:lang w:eastAsia="en-US"/>
          </w:rPr>
          <w:t>producing</w:t>
        </w:r>
        <w:r w:rsidR="00FF2EDC"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100% accuracy was five. </w:t>
      </w:r>
      <w:ins w:id="1853" w:author="Author" w:date="2020-07-07T12:54:00Z">
        <w:r w:rsidR="00DD5B6D">
          <w:rPr>
            <w:rFonts w:ascii="Angsana New" w:eastAsia="Angsana New" w:hAnsi="Angsana New" w:cs="Angsana New"/>
            <w:sz w:val="22"/>
            <w:szCs w:val="22"/>
            <w:lang w:eastAsia="en-US"/>
          </w:rPr>
          <w:t xml:space="preserve">The </w:t>
        </w:r>
      </w:ins>
      <w:r w:rsidRPr="0006583B">
        <w:rPr>
          <w:rFonts w:ascii="Angsana New" w:eastAsia="Angsana New" w:hAnsi="Angsana New" w:cs="Angsana New"/>
          <w:sz w:val="22"/>
          <w:szCs w:val="22"/>
          <w:lang w:eastAsia="en-US"/>
        </w:rPr>
        <w:t xml:space="preserve">EER of four out of nine subjects </w:t>
      </w:r>
      <w:del w:id="1854" w:author="Author" w:date="2020-07-07T12:54:00Z">
        <w:r w:rsidRPr="0006583B" w:rsidDel="00BB2C0E">
          <w:rPr>
            <w:rFonts w:ascii="Angsana New" w:eastAsia="Angsana New" w:hAnsi="Angsana New" w:cs="Angsana New"/>
            <w:sz w:val="22"/>
            <w:szCs w:val="22"/>
            <w:lang w:eastAsia="en-US"/>
          </w:rPr>
          <w:delText xml:space="preserve">showed </w:delText>
        </w:r>
      </w:del>
      <w:ins w:id="1855" w:author="Author" w:date="2020-07-07T12:54:00Z">
        <w:r w:rsidR="00BB2C0E">
          <w:rPr>
            <w:rFonts w:ascii="Angsana New" w:eastAsia="Angsana New" w:hAnsi="Angsana New" w:cs="Angsana New"/>
            <w:sz w:val="22"/>
            <w:szCs w:val="22"/>
            <w:lang w:eastAsia="en-US"/>
          </w:rPr>
          <w:t>was</w:t>
        </w:r>
        <w:r w:rsidR="00BB2C0E"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 xml:space="preserve">less than 0.012, and the average EER </w:t>
      </w:r>
      <w:del w:id="1856" w:author="Author" w:date="2020-07-07T12:54:00Z">
        <w:r w:rsidRPr="0006583B" w:rsidDel="0076009A">
          <w:rPr>
            <w:rFonts w:ascii="Angsana New" w:eastAsia="Angsana New" w:hAnsi="Angsana New" w:cs="Angsana New"/>
            <w:sz w:val="22"/>
            <w:szCs w:val="22"/>
            <w:lang w:eastAsia="en-US"/>
          </w:rPr>
          <w:delText xml:space="preserve">was 0.076 </w:delText>
        </w:r>
      </w:del>
      <w:r w:rsidRPr="0006583B">
        <w:rPr>
          <w:rFonts w:ascii="Angsana New" w:eastAsia="Angsana New" w:hAnsi="Angsana New" w:cs="Angsana New"/>
          <w:sz w:val="22"/>
          <w:szCs w:val="22"/>
          <w:lang w:eastAsia="en-US"/>
        </w:rPr>
        <w:t xml:space="preserve">in </w:t>
      </w:r>
      <w:del w:id="1857" w:author="Author" w:date="2020-07-07T12:54:00Z">
        <w:r w:rsidRPr="0006583B" w:rsidDel="0076009A">
          <w:rPr>
            <w:rFonts w:ascii="Angsana New" w:eastAsia="Angsana New" w:hAnsi="Angsana New" w:cs="Angsana New"/>
            <w:sz w:val="22"/>
            <w:szCs w:val="22"/>
            <w:lang w:eastAsia="en-US"/>
          </w:rPr>
          <w:delText xml:space="preserve">the </w:delText>
        </w:r>
      </w:del>
      <w:r w:rsidRPr="0006583B">
        <w:rPr>
          <w:rFonts w:ascii="Angsana New" w:eastAsia="Angsana New" w:hAnsi="Angsana New" w:cs="Angsana New"/>
          <w:sz w:val="22"/>
          <w:szCs w:val="22"/>
          <w:lang w:eastAsia="en-US"/>
        </w:rPr>
        <w:t>authentication</w:t>
      </w:r>
      <w:ins w:id="1858" w:author="Author" w:date="2020-07-07T12:54:00Z">
        <w:r w:rsidR="0076009A">
          <w:rPr>
            <w:rFonts w:ascii="Angsana New" w:eastAsia="Angsana New" w:hAnsi="Angsana New" w:cs="Angsana New"/>
            <w:sz w:val="22"/>
            <w:szCs w:val="22"/>
            <w:lang w:eastAsia="en-US"/>
          </w:rPr>
          <w:t xml:space="preserve"> </w:t>
        </w:r>
        <w:r w:rsidR="0076009A" w:rsidRPr="0006583B">
          <w:rPr>
            <w:rFonts w:ascii="Angsana New" w:eastAsia="Angsana New" w:hAnsi="Angsana New" w:cs="Angsana New"/>
            <w:sz w:val="22"/>
            <w:szCs w:val="22"/>
            <w:lang w:eastAsia="en-US"/>
          </w:rPr>
          <w:t>was 0.076</w:t>
        </w:r>
      </w:ins>
      <w:r w:rsidRPr="0006583B">
        <w:rPr>
          <w:rFonts w:ascii="Angsana New" w:eastAsia="Angsana New" w:hAnsi="Angsana New" w:cs="Angsana New"/>
          <w:sz w:val="22"/>
          <w:szCs w:val="22"/>
          <w:lang w:eastAsia="en-US"/>
        </w:rPr>
        <w:t>. These results suggest that our method is effec</w:t>
      </w:r>
      <w:r w:rsidRPr="0006583B">
        <w:rPr>
          <w:rFonts w:ascii="Angsana New" w:eastAsia="Angsana New" w:hAnsi="Angsana New" w:cs="Angsana New"/>
          <w:sz w:val="22"/>
          <w:szCs w:val="22"/>
          <w:lang w:eastAsia="en-US"/>
        </w:rPr>
        <w:softHyphen/>
        <w:t xml:space="preserve">tive as a user identification method. In the future, we will collect </w:t>
      </w:r>
      <w:del w:id="1859" w:author="Author" w:date="2020-07-07T15:25:00Z">
        <w:r w:rsidRPr="0006583B" w:rsidDel="008106A7">
          <w:rPr>
            <w:rFonts w:ascii="Angsana New" w:eastAsia="Angsana New" w:hAnsi="Angsana New" w:cs="Angsana New"/>
            <w:sz w:val="22"/>
            <w:szCs w:val="22"/>
            <w:lang w:eastAsia="en-US"/>
          </w:rPr>
          <w:delText xml:space="preserve">more </w:delText>
        </w:r>
      </w:del>
      <w:ins w:id="1860" w:author="Author" w:date="2020-07-07T15:25:00Z">
        <w:r w:rsidR="008106A7">
          <w:rPr>
            <w:rFonts w:ascii="Angsana New" w:eastAsia="Angsana New" w:hAnsi="Angsana New" w:cs="Angsana New"/>
            <w:sz w:val="22"/>
            <w:szCs w:val="22"/>
            <w:lang w:eastAsia="en-US"/>
          </w:rPr>
          <w:t>additional</w:t>
        </w:r>
        <w:r w:rsidR="008106A7" w:rsidRPr="0006583B">
          <w:rPr>
            <w:rFonts w:ascii="Angsana New" w:eastAsia="Angsana New" w:hAnsi="Angsana New" w:cs="Angsana New"/>
            <w:sz w:val="22"/>
            <w:szCs w:val="22"/>
            <w:lang w:eastAsia="en-US"/>
          </w:rPr>
          <w:t xml:space="preserve"> </w:t>
        </w:r>
      </w:ins>
      <w:r w:rsidRPr="0006583B">
        <w:rPr>
          <w:rFonts w:ascii="Angsana New" w:eastAsia="Angsana New" w:hAnsi="Angsana New" w:cs="Angsana New"/>
          <w:sz w:val="22"/>
          <w:szCs w:val="22"/>
          <w:lang w:eastAsia="en-US"/>
        </w:rPr>
        <w:t>data and evaluate the proposed method in a real environment.</w:t>
      </w:r>
    </w:p>
    <w:p w14:paraId="7DF8F034" w14:textId="77777777" w:rsidR="00DA7CAC" w:rsidRPr="0006583B" w:rsidRDefault="00DA7CAC">
      <w:pPr>
        <w:rPr>
          <w:rFonts w:ascii="Angsana New" w:eastAsia="Angsana New" w:hAnsi="Angsana New" w:cs="Angsana New"/>
          <w:sz w:val="32"/>
          <w:szCs w:val="32"/>
        </w:rPr>
      </w:pPr>
      <w:bookmarkStart w:id="1861" w:name="bookmark19"/>
      <w:commentRangeStart w:id="1862"/>
      <w:r w:rsidRPr="0006583B">
        <w:rPr>
          <w:rFonts w:ascii="Angsana New" w:eastAsia="Angsana New" w:hAnsi="Angsana New" w:cs="Angsana New"/>
          <w:b/>
          <w:bCs/>
          <w:sz w:val="32"/>
          <w:szCs w:val="32"/>
          <w:lang w:eastAsia="en-US"/>
        </w:rPr>
        <w:t>R</w:t>
      </w:r>
      <w:bookmarkEnd w:id="1861"/>
      <w:r w:rsidRPr="0006583B">
        <w:rPr>
          <w:rFonts w:ascii="Angsana New" w:eastAsia="Angsana New" w:hAnsi="Angsana New" w:cs="Angsana New"/>
          <w:b/>
          <w:bCs/>
          <w:sz w:val="32"/>
          <w:szCs w:val="32"/>
          <w:lang w:eastAsia="en-US"/>
        </w:rPr>
        <w:t>EFERENCES</w:t>
      </w:r>
      <w:commentRangeEnd w:id="1862"/>
      <w:r w:rsidR="002E3AAE">
        <w:rPr>
          <w:rStyle w:val="a4"/>
        </w:rPr>
        <w:commentReference w:id="1862"/>
      </w:r>
    </w:p>
    <w:p w14:paraId="5223E61D" w14:textId="77777777" w:rsidR="00DA7CAC" w:rsidRPr="0006583B" w:rsidRDefault="00DA7CAC">
      <w:pPr>
        <w:rPr>
          <w:rFonts w:ascii="Angsana New" w:eastAsia="Angsana New" w:hAnsi="Angsana New" w:cs="Angsana New"/>
          <w:sz w:val="16"/>
          <w:szCs w:val="16"/>
        </w:rPr>
      </w:pPr>
      <w:bookmarkStart w:id="1863" w:name="bookmark20"/>
      <w:r w:rsidRPr="0006583B">
        <w:rPr>
          <w:rFonts w:ascii="Angsana New" w:eastAsia="Angsana New" w:hAnsi="Angsana New" w:cs="Angsana New"/>
          <w:sz w:val="16"/>
          <w:szCs w:val="16"/>
          <w:lang w:eastAsia="en-US"/>
        </w:rPr>
        <w:t>[</w:t>
      </w:r>
      <w:bookmarkEnd w:id="1863"/>
      <w:r w:rsidRPr="0006583B">
        <w:rPr>
          <w:rFonts w:ascii="Angsana New" w:eastAsia="Angsana New" w:hAnsi="Angsana New" w:cs="Angsana New"/>
          <w:sz w:val="16"/>
          <w:szCs w:val="16"/>
          <w:lang w:eastAsia="en-US"/>
        </w:rPr>
        <w:t xml:space="preserve">1] J. Ajay Siddharth, A. P. Hari Prabha, T. J. Srinivasan, and N. </w:t>
      </w:r>
      <w:proofErr w:type="spellStart"/>
      <w:r w:rsidRPr="0006583B">
        <w:rPr>
          <w:rFonts w:ascii="Angsana New" w:eastAsia="Angsana New" w:hAnsi="Angsana New" w:cs="Angsana New"/>
          <w:sz w:val="16"/>
          <w:szCs w:val="16"/>
          <w:lang w:eastAsia="en-US"/>
        </w:rPr>
        <w:t>Lalithamani</w:t>
      </w:r>
      <w:proofErr w:type="spellEnd"/>
      <w:r w:rsidRPr="0006583B">
        <w:rPr>
          <w:rFonts w:ascii="Angsana New" w:eastAsia="Angsana New" w:hAnsi="Angsana New" w:cs="Angsana New"/>
          <w:sz w:val="16"/>
          <w:szCs w:val="16"/>
          <w:lang w:eastAsia="en-US"/>
        </w:rPr>
        <w:t xml:space="preserve">. 2017. Palm Print and Palm Vein Biometric Authentication System. In </w:t>
      </w:r>
      <w:r w:rsidRPr="0006583B">
        <w:rPr>
          <w:rFonts w:ascii="Angsana New" w:eastAsia="Angsana New" w:hAnsi="Angsana New" w:cs="Angsana New"/>
          <w:i/>
          <w:iCs/>
          <w:sz w:val="16"/>
          <w:szCs w:val="16"/>
          <w:lang w:eastAsia="en-US"/>
        </w:rPr>
        <w:t>Artificial Intelli</w:t>
      </w:r>
      <w:r w:rsidRPr="0006583B">
        <w:rPr>
          <w:rFonts w:ascii="Angsana New" w:eastAsia="Angsana New" w:hAnsi="Angsana New" w:cs="Angsana New"/>
          <w:i/>
          <w:iCs/>
          <w:sz w:val="16"/>
          <w:szCs w:val="16"/>
          <w:lang w:eastAsia="en-US"/>
        </w:rPr>
        <w:softHyphen/>
        <w:t xml:space="preserve">gence and Evolutionary Computations in Engineering Systems, </w:t>
      </w:r>
      <w:proofErr w:type="spellStart"/>
      <w:r w:rsidRPr="0006583B">
        <w:rPr>
          <w:rFonts w:ascii="Angsana New" w:eastAsia="Angsana New" w:hAnsi="Angsana New" w:cs="Angsana New"/>
          <w:sz w:val="16"/>
          <w:szCs w:val="16"/>
          <w:lang w:eastAsia="en-US"/>
        </w:rPr>
        <w:t>Subhransu</w:t>
      </w:r>
      <w:proofErr w:type="spellEnd"/>
      <w:r w:rsidRPr="0006583B">
        <w:rPr>
          <w:rFonts w:ascii="Angsana New" w:eastAsia="Angsana New" w:hAnsi="Angsana New" w:cs="Angsana New"/>
          <w:sz w:val="16"/>
          <w:szCs w:val="16"/>
          <w:lang w:eastAsia="en-US"/>
        </w:rPr>
        <w:t xml:space="preserve"> Sekhar </w:t>
      </w:r>
      <w:proofErr w:type="spellStart"/>
      <w:proofErr w:type="gramStart"/>
      <w:r w:rsidRPr="0006583B">
        <w:rPr>
          <w:rFonts w:ascii="Angsana New" w:eastAsia="Angsana New" w:hAnsi="Angsana New" w:cs="Angsana New"/>
          <w:sz w:val="16"/>
          <w:szCs w:val="16"/>
          <w:lang w:eastAsia="en-US"/>
        </w:rPr>
        <w:t>Dash,K</w:t>
      </w:r>
      <w:proofErr w:type="spellEnd"/>
      <w:r w:rsidRPr="0006583B">
        <w:rPr>
          <w:rFonts w:ascii="Angsana New" w:eastAsia="Angsana New" w:hAnsi="Angsana New" w:cs="Angsana New"/>
          <w:sz w:val="16"/>
          <w:szCs w:val="16"/>
          <w:lang w:eastAsia="en-US"/>
        </w:rPr>
        <w:t>.</w:t>
      </w:r>
      <w:proofErr w:type="gramEnd"/>
      <w:r w:rsidRPr="0006583B">
        <w:rPr>
          <w:rFonts w:ascii="Angsana New" w:eastAsia="Angsana New" w:hAnsi="Angsana New" w:cs="Angsana New"/>
          <w:sz w:val="16"/>
          <w:szCs w:val="16"/>
          <w:lang w:eastAsia="en-US"/>
        </w:rPr>
        <w:t xml:space="preserve"> Vijayakumar, </w:t>
      </w:r>
      <w:proofErr w:type="spellStart"/>
      <w:r w:rsidRPr="0006583B">
        <w:rPr>
          <w:rFonts w:ascii="Angsana New" w:eastAsia="Angsana New" w:hAnsi="Angsana New" w:cs="Angsana New"/>
          <w:sz w:val="16"/>
          <w:szCs w:val="16"/>
          <w:lang w:eastAsia="en-US"/>
        </w:rPr>
        <w:t>Bijaya</w:t>
      </w:r>
      <w:proofErr w:type="spellEnd"/>
      <w:r w:rsidRPr="0006583B">
        <w:rPr>
          <w:rFonts w:ascii="Angsana New" w:eastAsia="Angsana New" w:hAnsi="Angsana New" w:cs="Angsana New"/>
          <w:sz w:val="16"/>
          <w:szCs w:val="16"/>
          <w:lang w:eastAsia="en-US"/>
        </w:rPr>
        <w:t xml:space="preserve"> Ketan </w:t>
      </w:r>
      <w:proofErr w:type="spellStart"/>
      <w:r w:rsidRPr="0006583B">
        <w:rPr>
          <w:rFonts w:ascii="Angsana New" w:eastAsia="Angsana New" w:hAnsi="Angsana New" w:cs="Angsana New"/>
          <w:sz w:val="16"/>
          <w:szCs w:val="16"/>
          <w:lang w:eastAsia="en-US"/>
        </w:rPr>
        <w:t>Panigrahi</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SwagatamDas</w:t>
      </w:r>
      <w:proofErr w:type="spellEnd"/>
      <w:r w:rsidRPr="0006583B">
        <w:rPr>
          <w:rFonts w:ascii="Angsana New" w:eastAsia="Angsana New" w:hAnsi="Angsana New" w:cs="Angsana New"/>
          <w:sz w:val="16"/>
          <w:szCs w:val="16"/>
          <w:lang w:eastAsia="en-US"/>
        </w:rPr>
        <w:t xml:space="preserve"> (Eds.). Springer Singapore, Singapore, 539-545.</w:t>
      </w:r>
    </w:p>
    <w:p w14:paraId="463FBDAD" w14:textId="77777777" w:rsidR="00DA7CAC" w:rsidRPr="0006583B" w:rsidRDefault="00DA7CAC">
      <w:pPr>
        <w:rPr>
          <w:rFonts w:ascii="Angsana New" w:eastAsia="Angsana New" w:hAnsi="Angsana New" w:cs="Angsana New"/>
          <w:sz w:val="16"/>
          <w:szCs w:val="16"/>
        </w:rPr>
      </w:pPr>
      <w:bookmarkStart w:id="1864" w:name="bookmark21"/>
      <w:r w:rsidRPr="0006583B">
        <w:rPr>
          <w:rFonts w:ascii="Angsana New" w:eastAsia="Angsana New" w:hAnsi="Angsana New" w:cs="Angsana New"/>
          <w:sz w:val="16"/>
          <w:szCs w:val="16"/>
          <w:lang w:eastAsia="en-US"/>
        </w:rPr>
        <w:t>[</w:t>
      </w:r>
      <w:bookmarkEnd w:id="1864"/>
      <w:r w:rsidRPr="0006583B">
        <w:rPr>
          <w:rFonts w:ascii="Angsana New" w:eastAsia="Angsana New" w:hAnsi="Angsana New" w:cs="Angsana New"/>
          <w:sz w:val="16"/>
          <w:szCs w:val="16"/>
          <w:lang w:eastAsia="en-US"/>
        </w:rPr>
        <w:t xml:space="preserve">2] T. Arakawa, T. </w:t>
      </w:r>
      <w:proofErr w:type="spellStart"/>
      <w:r w:rsidRPr="0006583B">
        <w:rPr>
          <w:rFonts w:ascii="Angsana New" w:eastAsia="Angsana New" w:hAnsi="Angsana New" w:cs="Angsana New"/>
          <w:sz w:val="16"/>
          <w:szCs w:val="16"/>
          <w:lang w:eastAsia="en-US"/>
        </w:rPr>
        <w:t>Koshinaka</w:t>
      </w:r>
      <w:proofErr w:type="spellEnd"/>
      <w:r w:rsidRPr="0006583B">
        <w:rPr>
          <w:rFonts w:ascii="Angsana New" w:eastAsia="Angsana New" w:hAnsi="Angsana New" w:cs="Angsana New"/>
          <w:sz w:val="16"/>
          <w:szCs w:val="16"/>
          <w:lang w:eastAsia="en-US"/>
        </w:rPr>
        <w:t xml:space="preserve">, S. Yano, H. </w:t>
      </w:r>
      <w:proofErr w:type="spellStart"/>
      <w:r w:rsidRPr="0006583B">
        <w:rPr>
          <w:rFonts w:ascii="Angsana New" w:eastAsia="Angsana New" w:hAnsi="Angsana New" w:cs="Angsana New"/>
          <w:sz w:val="16"/>
          <w:szCs w:val="16"/>
          <w:lang w:eastAsia="en-US"/>
        </w:rPr>
        <w:t>Irisawa</w:t>
      </w:r>
      <w:proofErr w:type="spellEnd"/>
      <w:r w:rsidRPr="0006583B">
        <w:rPr>
          <w:rFonts w:ascii="Angsana New" w:eastAsia="Angsana New" w:hAnsi="Angsana New" w:cs="Angsana New"/>
          <w:sz w:val="16"/>
          <w:szCs w:val="16"/>
          <w:lang w:eastAsia="en-US"/>
        </w:rPr>
        <w:t xml:space="preserve">, R. Miyahara, and H. </w:t>
      </w:r>
      <w:proofErr w:type="spellStart"/>
      <w:r w:rsidRPr="0006583B">
        <w:rPr>
          <w:rFonts w:ascii="Angsana New" w:eastAsia="Angsana New" w:hAnsi="Angsana New" w:cs="Angsana New"/>
          <w:sz w:val="16"/>
          <w:szCs w:val="16"/>
          <w:lang w:eastAsia="en-US"/>
        </w:rPr>
        <w:t>Imaoka</w:t>
      </w:r>
      <w:proofErr w:type="spellEnd"/>
      <w:r w:rsidRPr="0006583B">
        <w:rPr>
          <w:rFonts w:ascii="Angsana New" w:eastAsia="Angsana New" w:hAnsi="Angsana New" w:cs="Angsana New"/>
          <w:sz w:val="16"/>
          <w:szCs w:val="16"/>
          <w:lang w:eastAsia="en-US"/>
        </w:rPr>
        <w:t xml:space="preserve">. 2016. Fast and accurate personal authentication using ear acoustics. In </w:t>
      </w:r>
      <w:r w:rsidRPr="0006583B">
        <w:rPr>
          <w:rFonts w:ascii="Angsana New" w:eastAsia="Angsana New" w:hAnsi="Angsana New" w:cs="Angsana New"/>
          <w:i/>
          <w:iCs/>
          <w:sz w:val="16"/>
          <w:szCs w:val="16"/>
          <w:lang w:eastAsia="en-US"/>
        </w:rPr>
        <w:t xml:space="preserve">2016 Asia-Pacific Signal and Information Processing Association Annual Summit and Conference (APSIPA). </w:t>
      </w:r>
      <w:r w:rsidRPr="0006583B">
        <w:rPr>
          <w:rFonts w:ascii="Angsana New" w:eastAsia="Angsana New" w:hAnsi="Angsana New" w:cs="Angsana New"/>
          <w:sz w:val="16"/>
          <w:szCs w:val="16"/>
          <w:lang w:eastAsia="en-US"/>
        </w:rPr>
        <w:t>1-4.</w:t>
      </w:r>
    </w:p>
    <w:p w14:paraId="165C79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[3] R.G. </w:t>
      </w:r>
      <w:proofErr w:type="spellStart"/>
      <w:r w:rsidRPr="0006583B">
        <w:rPr>
          <w:rFonts w:ascii="Angsana New" w:eastAsia="Angsana New" w:hAnsi="Angsana New" w:cs="Angsana New"/>
          <w:sz w:val="16"/>
          <w:szCs w:val="16"/>
          <w:lang w:eastAsia="en-US"/>
        </w:rPr>
        <w:t>Attewell</w:t>
      </w:r>
      <w:proofErr w:type="spellEnd"/>
      <w:r w:rsidRPr="0006583B">
        <w:rPr>
          <w:rFonts w:ascii="Angsana New" w:eastAsia="Angsana New" w:hAnsi="Angsana New" w:cs="Angsana New"/>
          <w:sz w:val="16"/>
          <w:szCs w:val="16"/>
          <w:lang w:eastAsia="en-US"/>
        </w:rPr>
        <w:t xml:space="preserve">, K. </w:t>
      </w:r>
      <w:proofErr w:type="spellStart"/>
      <w:r w:rsidRPr="0006583B">
        <w:rPr>
          <w:rFonts w:ascii="Angsana New" w:eastAsia="Angsana New" w:hAnsi="Angsana New" w:cs="Angsana New"/>
          <w:sz w:val="16"/>
          <w:szCs w:val="16"/>
          <w:lang w:eastAsia="en-US"/>
        </w:rPr>
        <w:t>Glase</w:t>
      </w:r>
      <w:proofErr w:type="spellEnd"/>
      <w:r w:rsidRPr="0006583B">
        <w:rPr>
          <w:rFonts w:ascii="Angsana New" w:eastAsia="Angsana New" w:hAnsi="Angsana New" w:cs="Angsana New"/>
          <w:sz w:val="16"/>
          <w:szCs w:val="16"/>
          <w:lang w:eastAsia="en-US"/>
        </w:rPr>
        <w:t xml:space="preserve">, and M. McFadden. 2001. Bicycle helmet efficacy: a meta-analysis. </w:t>
      </w:r>
      <w:r w:rsidRPr="0006583B">
        <w:rPr>
          <w:rFonts w:ascii="Angsana New" w:eastAsia="Angsana New" w:hAnsi="Angsana New" w:cs="Angsana New"/>
          <w:i/>
          <w:iCs/>
          <w:sz w:val="16"/>
          <w:szCs w:val="16"/>
          <w:lang w:eastAsia="en-US"/>
        </w:rPr>
        <w:t xml:space="preserve">Accident Analysis &amp; Prevention </w:t>
      </w:r>
      <w:r w:rsidRPr="0006583B">
        <w:rPr>
          <w:rFonts w:ascii="Angsana New" w:eastAsia="Angsana New" w:hAnsi="Angsana New" w:cs="Angsana New"/>
          <w:sz w:val="16"/>
          <w:szCs w:val="16"/>
          <w:lang w:eastAsia="en-US"/>
        </w:rPr>
        <w:t xml:space="preserve">33, 3 (2001), 345-352. </w:t>
      </w:r>
      <w:hyperlink r:id="rId40" w:history="1">
        <w:r w:rsidRPr="0006583B">
          <w:rPr>
            <w:rFonts w:ascii="Angsana New" w:eastAsia="Angsana New" w:hAnsi="Angsana New" w:cs="Angsana New"/>
            <w:color w:val="0066CC"/>
            <w:sz w:val="16"/>
            <w:szCs w:val="16"/>
            <w:u w:val="single"/>
            <w:lang w:eastAsia="en-US"/>
          </w:rPr>
          <w:t>https:</w:t>
        </w:r>
      </w:hyperlink>
    </w:p>
    <w:p w14:paraId="74A2942F" w14:textId="77777777" w:rsidR="00DA7CAC" w:rsidRPr="0006583B" w:rsidRDefault="00717AE1">
      <w:pPr>
        <w:rPr>
          <w:rFonts w:ascii="Angsana New" w:eastAsia="Angsana New" w:hAnsi="Angsana New" w:cs="Angsana New"/>
          <w:sz w:val="16"/>
          <w:szCs w:val="16"/>
        </w:rPr>
      </w:pPr>
      <w:hyperlink r:id="rId41" w:history="1">
        <w:proofErr w:type="gramStart"/>
        <w:r w:rsidR="00DA7CAC" w:rsidRPr="0006583B">
          <w:rPr>
            <w:rFonts w:ascii="Angsana New" w:eastAsia="Angsana New" w:hAnsi="Angsana New" w:cs="Angsana New"/>
            <w:color w:val="0066CC"/>
            <w:sz w:val="16"/>
            <w:szCs w:val="16"/>
            <w:u w:val="single"/>
            <w:lang w:eastAsia="en-US"/>
          </w:rPr>
          <w:t>//doi.org/10.1016/S0001-4575(</w:t>
        </w:r>
        <w:proofErr w:type="gramEnd"/>
        <w:r w:rsidR="00DA7CAC" w:rsidRPr="0006583B">
          <w:rPr>
            <w:rFonts w:ascii="Angsana New" w:eastAsia="Angsana New" w:hAnsi="Angsana New" w:cs="Angsana New"/>
            <w:color w:val="0066CC"/>
            <w:sz w:val="16"/>
            <w:szCs w:val="16"/>
            <w:u w:val="single"/>
            <w:lang w:eastAsia="en-US"/>
          </w:rPr>
          <w:t>00)00048-8</w:t>
        </w:r>
      </w:hyperlink>
    </w:p>
    <w:p w14:paraId="1C1BB62E" w14:textId="77777777" w:rsidR="00DA7CAC" w:rsidRPr="0006583B" w:rsidRDefault="00DA7CAC">
      <w:pPr>
        <w:rPr>
          <w:rFonts w:ascii="Angsana New" w:eastAsia="Angsana New" w:hAnsi="Angsana New" w:cs="Angsana New"/>
          <w:sz w:val="16"/>
          <w:szCs w:val="16"/>
        </w:rPr>
      </w:pPr>
      <w:bookmarkStart w:id="1865" w:name="bookmark22"/>
      <w:r w:rsidRPr="0006583B">
        <w:rPr>
          <w:rFonts w:ascii="Angsana New" w:eastAsia="Angsana New" w:hAnsi="Angsana New" w:cs="Angsana New"/>
          <w:sz w:val="16"/>
          <w:szCs w:val="16"/>
          <w:lang w:eastAsia="en-US"/>
        </w:rPr>
        <w:t>[</w:t>
      </w:r>
      <w:bookmarkStart w:id="1866" w:name="bookmark23"/>
      <w:bookmarkEnd w:id="1865"/>
      <w:r w:rsidRPr="0006583B">
        <w:rPr>
          <w:rFonts w:ascii="Angsana New" w:eastAsia="Angsana New" w:hAnsi="Angsana New" w:cs="Angsana New"/>
          <w:sz w:val="16"/>
          <w:szCs w:val="16"/>
          <w:lang w:eastAsia="en-US"/>
        </w:rPr>
        <w:t>4</w:t>
      </w:r>
      <w:bookmarkEnd w:id="1866"/>
      <w:r w:rsidRPr="0006583B">
        <w:rPr>
          <w:rFonts w:ascii="Angsana New" w:eastAsia="Angsana New" w:hAnsi="Angsana New" w:cs="Angsana New"/>
          <w:sz w:val="16"/>
          <w:szCs w:val="16"/>
          <w:lang w:eastAsia="en-US"/>
        </w:rPr>
        <w:t xml:space="preserve">] Roman Bednarik, Tomi </w:t>
      </w:r>
      <w:proofErr w:type="spellStart"/>
      <w:r w:rsidRPr="0006583B">
        <w:rPr>
          <w:rFonts w:ascii="Angsana New" w:eastAsia="Angsana New" w:hAnsi="Angsana New" w:cs="Angsana New"/>
          <w:sz w:val="16"/>
          <w:szCs w:val="16"/>
          <w:lang w:eastAsia="en-US"/>
        </w:rPr>
        <w:t>Kinnunen</w:t>
      </w:r>
      <w:proofErr w:type="spellEnd"/>
      <w:r w:rsidRPr="0006583B">
        <w:rPr>
          <w:rFonts w:ascii="Angsana New" w:eastAsia="Angsana New" w:hAnsi="Angsana New" w:cs="Angsana New"/>
          <w:sz w:val="16"/>
          <w:szCs w:val="16"/>
          <w:lang w:eastAsia="en-US"/>
        </w:rPr>
        <w:t xml:space="preserve">, Andrei </w:t>
      </w:r>
      <w:proofErr w:type="spellStart"/>
      <w:r w:rsidRPr="0006583B">
        <w:rPr>
          <w:rFonts w:ascii="Angsana New" w:eastAsia="Angsana New" w:hAnsi="Angsana New" w:cs="Angsana New"/>
          <w:sz w:val="16"/>
          <w:szCs w:val="16"/>
          <w:lang w:eastAsia="en-US"/>
        </w:rPr>
        <w:t>Mihaila</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Pasi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Franti</w:t>
      </w:r>
      <w:proofErr w:type="spellEnd"/>
      <w:r w:rsidRPr="0006583B">
        <w:rPr>
          <w:rFonts w:ascii="Angsana New" w:eastAsia="Angsana New" w:hAnsi="Angsana New" w:cs="Angsana New"/>
          <w:sz w:val="16"/>
          <w:szCs w:val="16"/>
          <w:lang w:eastAsia="en-US"/>
        </w:rPr>
        <w:t xml:space="preserve">. 2005. Eye-Movements as a Biometric. In </w:t>
      </w:r>
      <w:r w:rsidRPr="0006583B">
        <w:rPr>
          <w:rFonts w:ascii="Angsana New" w:eastAsia="Angsana New" w:hAnsi="Angsana New" w:cs="Angsana New"/>
          <w:i/>
          <w:iCs/>
          <w:sz w:val="16"/>
          <w:szCs w:val="16"/>
          <w:lang w:eastAsia="en-US"/>
        </w:rPr>
        <w:t xml:space="preserve">Image Analysis, </w:t>
      </w:r>
      <w:proofErr w:type="spellStart"/>
      <w:r w:rsidRPr="0006583B">
        <w:rPr>
          <w:rFonts w:ascii="Angsana New" w:eastAsia="Angsana New" w:hAnsi="Angsana New" w:cs="Angsana New"/>
          <w:sz w:val="16"/>
          <w:szCs w:val="16"/>
          <w:lang w:eastAsia="en-US"/>
        </w:rPr>
        <w:t>Heikki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Kalviainen</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Jussi</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Parkkinen</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Arto</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Kaarna</w:t>
      </w:r>
      <w:proofErr w:type="spellEnd"/>
      <w:r w:rsidRPr="0006583B">
        <w:rPr>
          <w:rFonts w:ascii="Angsana New" w:eastAsia="Angsana New" w:hAnsi="Angsana New" w:cs="Angsana New"/>
          <w:sz w:val="16"/>
          <w:szCs w:val="16"/>
          <w:lang w:eastAsia="en-US"/>
        </w:rPr>
        <w:t xml:space="preserve"> (Eds.). Springer Berlin Heidelberg, Berlin, Heidelberg, 780-789.</w:t>
      </w:r>
    </w:p>
    <w:p w14:paraId="6E28B3C9" w14:textId="77777777" w:rsidR="00DA7CAC" w:rsidRPr="0006583B" w:rsidRDefault="00DA7CAC">
      <w:pPr>
        <w:rPr>
          <w:rFonts w:ascii="Angsana New" w:eastAsia="Angsana New" w:hAnsi="Angsana New" w:cs="Angsana New"/>
          <w:sz w:val="16"/>
          <w:szCs w:val="16"/>
        </w:rPr>
      </w:pPr>
      <w:bookmarkStart w:id="1867" w:name="bookmark24"/>
      <w:r w:rsidRPr="0006583B">
        <w:rPr>
          <w:rFonts w:ascii="Angsana New" w:eastAsia="Angsana New" w:hAnsi="Angsana New" w:cs="Angsana New"/>
          <w:sz w:val="16"/>
          <w:szCs w:val="16"/>
          <w:lang w:eastAsia="en-US"/>
        </w:rPr>
        <w:t>[</w:t>
      </w:r>
      <w:bookmarkEnd w:id="1867"/>
      <w:r w:rsidRPr="0006583B">
        <w:rPr>
          <w:rFonts w:ascii="Angsana New" w:eastAsia="Angsana New" w:hAnsi="Angsana New" w:cs="Angsana New"/>
          <w:sz w:val="16"/>
          <w:szCs w:val="16"/>
          <w:lang w:eastAsia="en-US"/>
        </w:rPr>
        <w:t xml:space="preserve">5] Y. Chen, J. Sun, X. </w:t>
      </w:r>
      <w:proofErr w:type="spellStart"/>
      <w:r w:rsidRPr="0006583B">
        <w:rPr>
          <w:rFonts w:ascii="Angsana New" w:eastAsia="Angsana New" w:hAnsi="Angsana New" w:cs="Angsana New"/>
          <w:sz w:val="16"/>
          <w:szCs w:val="16"/>
          <w:lang w:eastAsia="en-US"/>
        </w:rPr>
        <w:t>Jin</w:t>
      </w:r>
      <w:proofErr w:type="spellEnd"/>
      <w:r w:rsidRPr="0006583B">
        <w:rPr>
          <w:rFonts w:ascii="Angsana New" w:eastAsia="Angsana New" w:hAnsi="Angsana New" w:cs="Angsana New"/>
          <w:sz w:val="16"/>
          <w:szCs w:val="16"/>
          <w:lang w:eastAsia="en-US"/>
        </w:rPr>
        <w:t xml:space="preserve">, T. Li, R. Zhang, and Y. Zhang. 2017. Your face your heart: Secure mobile face authentication with </w:t>
      </w:r>
      <w:proofErr w:type="spellStart"/>
      <w:r w:rsidRPr="0006583B">
        <w:rPr>
          <w:rFonts w:ascii="Angsana New" w:eastAsia="Angsana New" w:hAnsi="Angsana New" w:cs="Angsana New"/>
          <w:sz w:val="16"/>
          <w:szCs w:val="16"/>
          <w:lang w:eastAsia="en-US"/>
        </w:rPr>
        <w:t>photoplethysmograms</w:t>
      </w:r>
      <w:proofErr w:type="spellEnd"/>
      <w:r w:rsidRPr="0006583B">
        <w:rPr>
          <w:rFonts w:ascii="Angsana New" w:eastAsia="Angsana New" w:hAnsi="Angsana New" w:cs="Angsana New"/>
          <w:sz w:val="16"/>
          <w:szCs w:val="16"/>
          <w:lang w:eastAsia="en-US"/>
        </w:rPr>
        <w:t xml:space="preserve">. In </w:t>
      </w:r>
      <w:r w:rsidRPr="0006583B">
        <w:rPr>
          <w:rFonts w:ascii="Angsana New" w:eastAsia="Angsana New" w:hAnsi="Angsana New" w:cs="Angsana New"/>
          <w:i/>
          <w:iCs/>
          <w:sz w:val="16"/>
          <w:szCs w:val="16"/>
          <w:lang w:eastAsia="en-US"/>
        </w:rPr>
        <w:t xml:space="preserve">IEEE INFOCOM 2017 - IEEE Conference on Computer Communications. </w:t>
      </w:r>
      <w:r w:rsidRPr="0006583B">
        <w:rPr>
          <w:rFonts w:ascii="Angsana New" w:eastAsia="Angsana New" w:hAnsi="Angsana New" w:cs="Angsana New"/>
          <w:sz w:val="16"/>
          <w:szCs w:val="16"/>
          <w:lang w:eastAsia="en-US"/>
        </w:rPr>
        <w:t>1-9.</w:t>
      </w:r>
    </w:p>
    <w:p w14:paraId="2A862540" w14:textId="77777777" w:rsidR="00DA7CAC" w:rsidRPr="0006583B" w:rsidRDefault="00DA7CAC">
      <w:pPr>
        <w:rPr>
          <w:rFonts w:ascii="Angsana New" w:eastAsia="Angsana New" w:hAnsi="Angsana New" w:cs="Angsana New"/>
          <w:sz w:val="16"/>
          <w:szCs w:val="16"/>
        </w:rPr>
      </w:pPr>
      <w:bookmarkStart w:id="1868" w:name="bookmark25"/>
      <w:r w:rsidRPr="0006583B">
        <w:rPr>
          <w:rFonts w:ascii="Angsana New" w:eastAsia="Angsana New" w:hAnsi="Angsana New" w:cs="Angsana New"/>
          <w:sz w:val="16"/>
          <w:szCs w:val="16"/>
          <w:lang w:eastAsia="en-US"/>
        </w:rPr>
        <w:t>[</w:t>
      </w:r>
      <w:bookmarkEnd w:id="1868"/>
      <w:r w:rsidRPr="0006583B">
        <w:rPr>
          <w:rFonts w:ascii="Angsana New" w:eastAsia="Angsana New" w:hAnsi="Angsana New" w:cs="Angsana New"/>
          <w:sz w:val="16"/>
          <w:szCs w:val="16"/>
          <w:lang w:eastAsia="en-US"/>
        </w:rPr>
        <w:t xml:space="preserve">6] T. Endo D. </w:t>
      </w:r>
      <w:proofErr w:type="spellStart"/>
      <w:r w:rsidRPr="0006583B">
        <w:rPr>
          <w:rFonts w:ascii="Angsana New" w:eastAsia="Angsana New" w:hAnsi="Angsana New" w:cs="Angsana New"/>
          <w:sz w:val="16"/>
          <w:szCs w:val="16"/>
          <w:lang w:eastAsia="en-US"/>
        </w:rPr>
        <w:t>Kouno</w:t>
      </w:r>
      <w:proofErr w:type="spellEnd"/>
      <w:r w:rsidRPr="0006583B">
        <w:rPr>
          <w:rFonts w:ascii="Angsana New" w:eastAsia="Angsana New" w:hAnsi="Angsana New" w:cs="Angsana New"/>
          <w:sz w:val="16"/>
          <w:szCs w:val="16"/>
          <w:lang w:eastAsia="en-US"/>
        </w:rPr>
        <w:t>, K. Shimada. 2013. Person Identification Using Top-View Image with Depth Information. 1, 2 (2013), 67-79.</w:t>
      </w:r>
    </w:p>
    <w:p w14:paraId="774FCC35"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[7] J. Guerra-Casanova, C. Sanchez-Avila, G. </w:t>
      </w:r>
      <w:proofErr w:type="spellStart"/>
      <w:r w:rsidRPr="0006583B">
        <w:rPr>
          <w:rFonts w:ascii="Angsana New" w:eastAsia="Angsana New" w:hAnsi="Angsana New" w:cs="Angsana New"/>
          <w:sz w:val="16"/>
          <w:szCs w:val="16"/>
          <w:lang w:eastAsia="en-US"/>
        </w:rPr>
        <w:t>Bailador</w:t>
      </w:r>
      <w:proofErr w:type="spellEnd"/>
      <w:r w:rsidRPr="0006583B">
        <w:rPr>
          <w:rFonts w:ascii="Angsana New" w:eastAsia="Angsana New" w:hAnsi="Angsana New" w:cs="Angsana New"/>
          <w:sz w:val="16"/>
          <w:szCs w:val="16"/>
          <w:lang w:eastAsia="en-US"/>
        </w:rPr>
        <w:t xml:space="preserve">, and A. de Santos Sierra. 2012. Authentication in mobile devices through hand gesture recognition. </w:t>
      </w:r>
      <w:r w:rsidRPr="0006583B">
        <w:rPr>
          <w:rFonts w:ascii="Angsana New" w:eastAsia="Angsana New" w:hAnsi="Angsana New" w:cs="Angsana New"/>
          <w:i/>
          <w:iCs/>
          <w:sz w:val="16"/>
          <w:szCs w:val="16"/>
          <w:lang w:eastAsia="en-US"/>
        </w:rPr>
        <w:t>International</w:t>
      </w:r>
    </w:p>
    <w:p w14:paraId="4B5A03CA" w14:textId="77777777" w:rsidR="00DA7CAC" w:rsidRPr="0006583B" w:rsidRDefault="00DA7CAC">
      <w:pPr>
        <w:rPr>
          <w:rFonts w:ascii="Angsana New" w:eastAsia="Angsana New" w:hAnsi="Angsana New" w:cs="Angsana New"/>
          <w:sz w:val="20"/>
          <w:szCs w:val="20"/>
        </w:rPr>
        <w:sectPr w:rsidR="00DA7CAC" w:rsidRPr="0006583B">
          <w:pgSz w:w="11909" w:h="16834"/>
          <w:pgMar w:top="1440" w:right="1440" w:bottom="1440" w:left="1440" w:header="720" w:footer="720" w:gutter="0"/>
          <w:cols w:space="720"/>
        </w:sectPr>
      </w:pPr>
    </w:p>
    <w:p w14:paraId="57504402" w14:textId="77777777" w:rsidR="00DA7CAC" w:rsidRPr="0006583B" w:rsidRDefault="00DA7CAC">
      <w:pPr>
        <w:rPr>
          <w:rFonts w:ascii="Angsana New" w:eastAsia="Angsana New" w:hAnsi="Angsana New" w:cs="Angsana New"/>
          <w:sz w:val="16"/>
          <w:szCs w:val="16"/>
        </w:rPr>
      </w:pPr>
      <w:bookmarkStart w:id="1869" w:name="bookmark26"/>
      <w:r w:rsidRPr="0006583B">
        <w:rPr>
          <w:rFonts w:ascii="Angsana New" w:eastAsia="Angsana New" w:hAnsi="Angsana New" w:cs="Angsana New"/>
          <w:i/>
          <w:iCs/>
          <w:sz w:val="16"/>
          <w:szCs w:val="16"/>
          <w:lang w:eastAsia="en-US"/>
        </w:rPr>
        <w:lastRenderedPageBreak/>
        <w:t>J</w:t>
      </w:r>
      <w:bookmarkEnd w:id="1869"/>
      <w:r w:rsidRPr="0006583B">
        <w:rPr>
          <w:rFonts w:ascii="Angsana New" w:eastAsia="Angsana New" w:hAnsi="Angsana New" w:cs="Angsana New"/>
          <w:i/>
          <w:iCs/>
          <w:sz w:val="16"/>
          <w:szCs w:val="16"/>
          <w:lang w:eastAsia="en-US"/>
        </w:rPr>
        <w:t xml:space="preserve">ournal of Information Security </w:t>
      </w:r>
      <w:r w:rsidRPr="0006583B">
        <w:rPr>
          <w:rFonts w:ascii="Angsana New" w:eastAsia="Angsana New" w:hAnsi="Angsana New" w:cs="Angsana New"/>
          <w:sz w:val="16"/>
          <w:szCs w:val="16"/>
          <w:lang w:eastAsia="en-US"/>
        </w:rPr>
        <w:t xml:space="preserve">11, 2 (2012), 65-83. </w:t>
      </w:r>
      <w:hyperlink r:id="rId42" w:history="1">
        <w:r w:rsidRPr="0006583B">
          <w:rPr>
            <w:rFonts w:ascii="Angsana New" w:eastAsia="Angsana New" w:hAnsi="Angsana New" w:cs="Angsana New"/>
            <w:color w:val="0066CC"/>
            <w:sz w:val="16"/>
            <w:szCs w:val="16"/>
            <w:u w:val="single"/>
            <w:lang w:eastAsia="en-US"/>
          </w:rPr>
          <w:t>https://doi.org/10.1007/s10207-</w:t>
        </w:r>
      </w:hyperlink>
    </w:p>
    <w:p w14:paraId="3D4DE295" w14:textId="77777777" w:rsidR="00DA7CAC" w:rsidRPr="0006583B" w:rsidRDefault="00717AE1">
      <w:pPr>
        <w:rPr>
          <w:rFonts w:ascii="Angsana New" w:eastAsia="Angsana New" w:hAnsi="Angsana New" w:cs="Angsana New"/>
          <w:sz w:val="16"/>
          <w:szCs w:val="16"/>
        </w:rPr>
      </w:pPr>
      <w:hyperlink r:id="rId43" w:history="1">
        <w:r w:rsidR="00DA7CAC" w:rsidRPr="0006583B">
          <w:rPr>
            <w:rFonts w:ascii="Angsana New" w:eastAsia="Angsana New" w:hAnsi="Angsana New" w:cs="Angsana New"/>
            <w:color w:val="0066CC"/>
            <w:sz w:val="16"/>
            <w:szCs w:val="16"/>
            <w:u w:val="single"/>
            <w:lang w:eastAsia="en-US"/>
          </w:rPr>
          <w:t>012-0154-9</w:t>
        </w:r>
      </w:hyperlink>
    </w:p>
    <w:p w14:paraId="6FFA5082" w14:textId="77777777" w:rsidR="00DA7CAC" w:rsidRPr="0006583B" w:rsidRDefault="00DA7CAC">
      <w:pPr>
        <w:rPr>
          <w:rFonts w:ascii="Angsana New" w:eastAsia="Angsana New" w:hAnsi="Angsana New" w:cs="Angsana New"/>
          <w:sz w:val="16"/>
          <w:szCs w:val="16"/>
        </w:rPr>
      </w:pPr>
      <w:bookmarkStart w:id="1870" w:name="bookmark27"/>
      <w:r w:rsidRPr="0006583B">
        <w:rPr>
          <w:rFonts w:ascii="Angsana New" w:eastAsia="Angsana New" w:hAnsi="Angsana New" w:cs="Angsana New"/>
          <w:sz w:val="16"/>
          <w:szCs w:val="16"/>
          <w:lang w:eastAsia="en-US"/>
        </w:rPr>
        <w:t>[</w:t>
      </w:r>
      <w:bookmarkEnd w:id="1870"/>
      <w:r w:rsidRPr="0006583B">
        <w:rPr>
          <w:rFonts w:ascii="Angsana New" w:eastAsia="Angsana New" w:hAnsi="Angsana New" w:cs="Angsana New"/>
          <w:sz w:val="16"/>
          <w:szCs w:val="16"/>
          <w:lang w:eastAsia="en-US"/>
        </w:rPr>
        <w:t xml:space="preserve">8] R. </w:t>
      </w:r>
      <w:proofErr w:type="spellStart"/>
      <w:r w:rsidRPr="0006583B">
        <w:rPr>
          <w:rFonts w:ascii="Angsana New" w:eastAsia="Angsana New" w:hAnsi="Angsana New" w:cs="Angsana New"/>
          <w:sz w:val="16"/>
          <w:szCs w:val="16"/>
          <w:lang w:eastAsia="en-US"/>
        </w:rPr>
        <w:t>Izuta</w:t>
      </w:r>
      <w:proofErr w:type="spellEnd"/>
      <w:r w:rsidRPr="0006583B">
        <w:rPr>
          <w:rFonts w:ascii="Angsana New" w:eastAsia="Angsana New" w:hAnsi="Angsana New" w:cs="Angsana New"/>
          <w:sz w:val="16"/>
          <w:szCs w:val="16"/>
          <w:lang w:eastAsia="en-US"/>
        </w:rPr>
        <w:t xml:space="preserve">, K. </w:t>
      </w:r>
      <w:proofErr w:type="spellStart"/>
      <w:r w:rsidRPr="0006583B">
        <w:rPr>
          <w:rFonts w:ascii="Angsana New" w:eastAsia="Angsana New" w:hAnsi="Angsana New" w:cs="Angsana New"/>
          <w:sz w:val="16"/>
          <w:szCs w:val="16"/>
          <w:lang w:eastAsia="en-US"/>
        </w:rPr>
        <w:t>Murao</w:t>
      </w:r>
      <w:proofErr w:type="spellEnd"/>
      <w:r w:rsidRPr="0006583B">
        <w:rPr>
          <w:rFonts w:ascii="Angsana New" w:eastAsia="Angsana New" w:hAnsi="Angsana New" w:cs="Angsana New"/>
          <w:sz w:val="16"/>
          <w:szCs w:val="16"/>
          <w:lang w:eastAsia="en-US"/>
        </w:rPr>
        <w:t xml:space="preserve">, T. Terada, T. Iso, H. Inamura, and M. Tsukamoto. 2016. Screen Unlocking Method using Behavioral Characteristics when Taking Mobile Phone from Pocket. In </w:t>
      </w:r>
      <w:r w:rsidRPr="0006583B">
        <w:rPr>
          <w:rFonts w:ascii="Angsana New" w:eastAsia="Angsana New" w:hAnsi="Angsana New" w:cs="Angsana New"/>
          <w:i/>
          <w:iCs/>
          <w:sz w:val="16"/>
          <w:szCs w:val="16"/>
          <w:lang w:eastAsia="en-US"/>
        </w:rPr>
        <w:t>The 14th International Conference on Advances in Mobile Comput</w:t>
      </w:r>
      <w:r w:rsidRPr="0006583B">
        <w:rPr>
          <w:rFonts w:ascii="Angsana New" w:eastAsia="Angsana New" w:hAnsi="Angsana New" w:cs="Angsana New"/>
          <w:i/>
          <w:iCs/>
          <w:sz w:val="16"/>
          <w:szCs w:val="16"/>
          <w:lang w:eastAsia="en-US"/>
        </w:rPr>
        <w:softHyphen/>
        <w:t>ing and Multimedia (</w:t>
      </w:r>
      <w:proofErr w:type="spellStart"/>
      <w:r w:rsidRPr="0006583B">
        <w:rPr>
          <w:rFonts w:ascii="Angsana New" w:eastAsia="Angsana New" w:hAnsi="Angsana New" w:cs="Angsana New"/>
          <w:i/>
          <w:iCs/>
          <w:sz w:val="16"/>
          <w:szCs w:val="16"/>
          <w:lang w:eastAsia="en-US"/>
        </w:rPr>
        <w:t>MoMM</w:t>
      </w:r>
      <w:proofErr w:type="spellEnd"/>
      <w:r w:rsidRPr="0006583B">
        <w:rPr>
          <w:rFonts w:ascii="Angsana New" w:eastAsia="Angsana New" w:hAnsi="Angsana New" w:cs="Angsana New"/>
          <w:i/>
          <w:iCs/>
          <w:sz w:val="16"/>
          <w:szCs w:val="16"/>
          <w:lang w:eastAsia="en-US"/>
        </w:rPr>
        <w:t xml:space="preserve"> 2016). </w:t>
      </w:r>
      <w:r w:rsidRPr="0006583B">
        <w:rPr>
          <w:rFonts w:ascii="Angsana New" w:eastAsia="Angsana New" w:hAnsi="Angsana New" w:cs="Angsana New"/>
          <w:sz w:val="16"/>
          <w:szCs w:val="16"/>
          <w:lang w:eastAsia="en-US"/>
        </w:rPr>
        <w:t>110-114.</w:t>
      </w:r>
    </w:p>
    <w:p w14:paraId="70EF7805" w14:textId="77777777" w:rsidR="00DA7CAC" w:rsidRPr="0006583B" w:rsidRDefault="00DA7CAC">
      <w:pPr>
        <w:rPr>
          <w:rFonts w:ascii="Angsana New" w:eastAsia="Angsana New" w:hAnsi="Angsana New" w:cs="Angsana New"/>
          <w:sz w:val="16"/>
          <w:szCs w:val="16"/>
        </w:rPr>
      </w:pPr>
      <w:bookmarkStart w:id="1871" w:name="bookmark28"/>
      <w:r w:rsidRPr="0006583B">
        <w:rPr>
          <w:rFonts w:ascii="Angsana New" w:eastAsia="Angsana New" w:hAnsi="Angsana New" w:cs="Angsana New"/>
          <w:sz w:val="16"/>
          <w:szCs w:val="16"/>
          <w:lang w:eastAsia="en-US"/>
        </w:rPr>
        <w:t>[</w:t>
      </w:r>
      <w:bookmarkStart w:id="1872" w:name="bookmark29"/>
      <w:bookmarkEnd w:id="1871"/>
      <w:r w:rsidRPr="0006583B">
        <w:rPr>
          <w:rFonts w:ascii="Angsana New" w:eastAsia="Angsana New" w:hAnsi="Angsana New" w:cs="Angsana New"/>
          <w:sz w:val="16"/>
          <w:szCs w:val="16"/>
          <w:lang w:eastAsia="en-US"/>
        </w:rPr>
        <w:t>9</w:t>
      </w:r>
      <w:bookmarkEnd w:id="1872"/>
      <w:r w:rsidRPr="0006583B">
        <w:rPr>
          <w:rFonts w:ascii="Angsana New" w:eastAsia="Angsana New" w:hAnsi="Angsana New" w:cs="Angsana New"/>
          <w:sz w:val="16"/>
          <w:szCs w:val="16"/>
          <w:lang w:eastAsia="en-US"/>
        </w:rPr>
        <w:t xml:space="preserve">] M. Tsukamoto K. Fukumoto, T. Terada. 2013. A smile/laughter recognition mechanism for smile-based life logging. In </w:t>
      </w:r>
      <w:proofErr w:type="spellStart"/>
      <w:r w:rsidRPr="0006583B">
        <w:rPr>
          <w:rFonts w:ascii="Angsana New" w:eastAsia="Angsana New" w:hAnsi="Angsana New" w:cs="Angsana New"/>
          <w:i/>
          <w:iCs/>
          <w:sz w:val="16"/>
          <w:szCs w:val="16"/>
          <w:lang w:eastAsia="en-US"/>
        </w:rPr>
        <w:t>Proceedingofofthe</w:t>
      </w:r>
      <w:proofErr w:type="spellEnd"/>
      <w:r w:rsidRPr="0006583B">
        <w:rPr>
          <w:rFonts w:ascii="Angsana New" w:eastAsia="Angsana New" w:hAnsi="Angsana New" w:cs="Angsana New"/>
          <w:i/>
          <w:iCs/>
          <w:sz w:val="16"/>
          <w:szCs w:val="16"/>
          <w:lang w:eastAsia="en-US"/>
        </w:rPr>
        <w:t xml:space="preserve"> 4th Augmented Human International Conference (AH '13). </w:t>
      </w:r>
      <w:r w:rsidRPr="0006583B">
        <w:rPr>
          <w:rFonts w:ascii="Angsana New" w:eastAsia="Angsana New" w:hAnsi="Angsana New" w:cs="Angsana New"/>
          <w:sz w:val="16"/>
          <w:szCs w:val="16"/>
          <w:lang w:eastAsia="en-US"/>
        </w:rPr>
        <w:t xml:space="preserve">213-220. [10] D. Kim and K. Hong. 2008. Multimodal biometric authentication using teeth image and voice in mobile environment. </w:t>
      </w:r>
      <w:r w:rsidRPr="0006583B">
        <w:rPr>
          <w:rFonts w:ascii="Angsana New" w:eastAsia="Angsana New" w:hAnsi="Angsana New" w:cs="Angsana New"/>
          <w:i/>
          <w:iCs/>
          <w:sz w:val="16"/>
          <w:szCs w:val="16"/>
          <w:lang w:eastAsia="en-US"/>
        </w:rPr>
        <w:t xml:space="preserve">IEEE Transactions on Consumer Electronics </w:t>
      </w:r>
      <w:r w:rsidRPr="0006583B">
        <w:rPr>
          <w:rFonts w:ascii="Angsana New" w:eastAsia="Angsana New" w:hAnsi="Angsana New" w:cs="Angsana New"/>
          <w:sz w:val="16"/>
          <w:szCs w:val="16"/>
          <w:lang w:eastAsia="en-US"/>
        </w:rPr>
        <w:t>54,</w:t>
      </w:r>
    </w:p>
    <w:p w14:paraId="2DDC4E2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4 (2008), 1790-1797.</w:t>
      </w:r>
    </w:p>
    <w:p w14:paraId="77AE1AA2" w14:textId="77777777" w:rsidR="00DA7CAC" w:rsidRPr="0006583B" w:rsidRDefault="00DA7CAC">
      <w:pPr>
        <w:rPr>
          <w:rFonts w:ascii="Angsana New" w:eastAsia="Angsana New" w:hAnsi="Angsana New" w:cs="Angsana New"/>
          <w:sz w:val="16"/>
          <w:szCs w:val="16"/>
        </w:rPr>
      </w:pPr>
      <w:bookmarkStart w:id="1873" w:name="bookmark30"/>
      <w:r w:rsidRPr="0006583B">
        <w:rPr>
          <w:rFonts w:ascii="Angsana New" w:eastAsia="Angsana New" w:hAnsi="Angsana New" w:cs="Angsana New"/>
          <w:sz w:val="16"/>
          <w:szCs w:val="16"/>
          <w:lang w:eastAsia="en-US"/>
        </w:rPr>
        <w:t>[</w:t>
      </w:r>
      <w:bookmarkStart w:id="1874" w:name="bookmark31"/>
      <w:bookmarkEnd w:id="1873"/>
      <w:r w:rsidRPr="0006583B">
        <w:rPr>
          <w:rFonts w:ascii="Angsana New" w:eastAsia="Angsana New" w:hAnsi="Angsana New" w:cs="Angsana New"/>
          <w:sz w:val="16"/>
          <w:szCs w:val="16"/>
          <w:lang w:eastAsia="en-US"/>
        </w:rPr>
        <w:t>1</w:t>
      </w:r>
      <w:bookmarkEnd w:id="1874"/>
      <w:r w:rsidRPr="0006583B">
        <w:rPr>
          <w:rFonts w:ascii="Angsana New" w:eastAsia="Angsana New" w:hAnsi="Angsana New" w:cs="Angsana New"/>
          <w:sz w:val="16"/>
          <w:szCs w:val="16"/>
          <w:lang w:eastAsia="en-US"/>
        </w:rPr>
        <w:t xml:space="preserve">1] J. Kwon, D. Kim, W. Park, and L. Kim. 2016. A wearable device for emotional recognition using facial expression and physiological response. In </w:t>
      </w:r>
      <w:r w:rsidRPr="0006583B">
        <w:rPr>
          <w:rFonts w:ascii="Angsana New" w:eastAsia="Angsana New" w:hAnsi="Angsana New" w:cs="Angsana New"/>
          <w:i/>
          <w:iCs/>
          <w:sz w:val="16"/>
          <w:szCs w:val="16"/>
          <w:lang w:eastAsia="en-US"/>
        </w:rPr>
        <w:t xml:space="preserve">2016 38th Annual International Conference of the IEEE Engineering in Medicine and Biology Society (EMBC). </w:t>
      </w:r>
      <w:r w:rsidRPr="0006583B">
        <w:rPr>
          <w:rFonts w:ascii="Angsana New" w:eastAsia="Angsana New" w:hAnsi="Angsana New" w:cs="Angsana New"/>
          <w:sz w:val="16"/>
          <w:szCs w:val="16"/>
          <w:lang w:eastAsia="en-US"/>
        </w:rPr>
        <w:t>5765-5768.</w:t>
      </w:r>
    </w:p>
    <w:p w14:paraId="6D40A01A"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[12] T. Nakao, N. T. Hung, M. </w:t>
      </w:r>
      <w:proofErr w:type="spellStart"/>
      <w:r w:rsidRPr="0006583B">
        <w:rPr>
          <w:rFonts w:ascii="Angsana New" w:eastAsia="Angsana New" w:hAnsi="Angsana New" w:cs="Angsana New"/>
          <w:sz w:val="16"/>
          <w:szCs w:val="16"/>
          <w:lang w:eastAsia="en-US"/>
        </w:rPr>
        <w:t>Nagatoshi</w:t>
      </w:r>
      <w:proofErr w:type="spellEnd"/>
      <w:r w:rsidRPr="0006583B">
        <w:rPr>
          <w:rFonts w:ascii="Angsana New" w:eastAsia="Angsana New" w:hAnsi="Angsana New" w:cs="Angsana New"/>
          <w:sz w:val="16"/>
          <w:szCs w:val="16"/>
          <w:lang w:eastAsia="en-US"/>
        </w:rPr>
        <w:t xml:space="preserve">, and H. </w:t>
      </w:r>
      <w:proofErr w:type="spellStart"/>
      <w:r w:rsidRPr="0006583B">
        <w:rPr>
          <w:rFonts w:ascii="Angsana New" w:eastAsia="Angsana New" w:hAnsi="Angsana New" w:cs="Angsana New"/>
          <w:sz w:val="16"/>
          <w:szCs w:val="16"/>
          <w:lang w:eastAsia="en-US"/>
        </w:rPr>
        <w:t>Morishita</w:t>
      </w:r>
      <w:proofErr w:type="spellEnd"/>
      <w:r w:rsidRPr="0006583B">
        <w:rPr>
          <w:rFonts w:ascii="Angsana New" w:eastAsia="Angsana New" w:hAnsi="Angsana New" w:cs="Angsana New"/>
          <w:sz w:val="16"/>
          <w:szCs w:val="16"/>
          <w:lang w:eastAsia="en-US"/>
        </w:rPr>
        <w:t xml:space="preserve">. 2012. Fundamental study on curved folded dipole antenna. In </w:t>
      </w:r>
      <w:r w:rsidRPr="0006583B">
        <w:rPr>
          <w:rFonts w:ascii="Angsana New" w:eastAsia="Angsana New" w:hAnsi="Angsana New" w:cs="Angsana New"/>
          <w:i/>
          <w:iCs/>
          <w:sz w:val="16"/>
          <w:szCs w:val="16"/>
          <w:lang w:eastAsia="en-US"/>
        </w:rPr>
        <w:t xml:space="preserve">Proceedings </w:t>
      </w:r>
      <w:proofErr w:type="spellStart"/>
      <w:r w:rsidRPr="0006583B">
        <w:rPr>
          <w:rFonts w:ascii="Angsana New" w:eastAsia="Angsana New" w:hAnsi="Angsana New" w:cs="Angsana New"/>
          <w:i/>
          <w:iCs/>
          <w:sz w:val="16"/>
          <w:szCs w:val="16"/>
          <w:lang w:eastAsia="en-US"/>
        </w:rPr>
        <w:t>ofthe</w:t>
      </w:r>
      <w:proofErr w:type="spellEnd"/>
      <w:r w:rsidRPr="0006583B">
        <w:rPr>
          <w:rFonts w:ascii="Angsana New" w:eastAsia="Angsana New" w:hAnsi="Angsana New" w:cs="Angsana New"/>
          <w:i/>
          <w:iCs/>
          <w:sz w:val="16"/>
          <w:szCs w:val="16"/>
          <w:lang w:eastAsia="en-US"/>
        </w:rPr>
        <w:t xml:space="preserve"> 2012 IEEE International</w:t>
      </w:r>
    </w:p>
    <w:p w14:paraId="634AEAF9"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i/>
          <w:iCs/>
          <w:sz w:val="16"/>
          <w:szCs w:val="16"/>
          <w:lang w:eastAsia="en-US"/>
        </w:rPr>
        <w:t xml:space="preserve">Symposium on Antennas and Propagation. </w:t>
      </w:r>
      <w:r w:rsidRPr="0006583B">
        <w:rPr>
          <w:rFonts w:ascii="Angsana New" w:eastAsia="Angsana New" w:hAnsi="Angsana New" w:cs="Angsana New"/>
          <w:sz w:val="16"/>
          <w:szCs w:val="16"/>
          <w:lang w:eastAsia="en-US"/>
        </w:rPr>
        <w:t>1-2.</w:t>
      </w:r>
    </w:p>
    <w:p w14:paraId="4C253117" w14:textId="77777777" w:rsidR="00DA7CAC" w:rsidRPr="0006583B" w:rsidRDefault="00DA7CAC">
      <w:pPr>
        <w:rPr>
          <w:rFonts w:ascii="Angsana New" w:eastAsia="Angsana New" w:hAnsi="Angsana New" w:cs="Angsana New"/>
          <w:sz w:val="16"/>
          <w:szCs w:val="16"/>
        </w:rPr>
      </w:pPr>
      <w:bookmarkStart w:id="1875" w:name="bookmark32"/>
      <w:r w:rsidRPr="0006583B">
        <w:rPr>
          <w:rFonts w:ascii="Angsana New" w:eastAsia="Angsana New" w:hAnsi="Angsana New" w:cs="Angsana New"/>
          <w:sz w:val="16"/>
          <w:szCs w:val="16"/>
          <w:lang w:eastAsia="en-US"/>
        </w:rPr>
        <w:t>[</w:t>
      </w:r>
      <w:bookmarkStart w:id="1876" w:name="bookmark33"/>
      <w:bookmarkEnd w:id="1875"/>
      <w:r w:rsidRPr="0006583B">
        <w:rPr>
          <w:rFonts w:ascii="Angsana New" w:eastAsia="Angsana New" w:hAnsi="Angsana New" w:cs="Angsana New"/>
          <w:sz w:val="16"/>
          <w:szCs w:val="16"/>
          <w:lang w:eastAsia="en-US"/>
        </w:rPr>
        <w:t>1</w:t>
      </w:r>
      <w:bookmarkEnd w:id="1876"/>
      <w:r w:rsidRPr="0006583B">
        <w:rPr>
          <w:rFonts w:ascii="Angsana New" w:eastAsia="Angsana New" w:hAnsi="Angsana New" w:cs="Angsana New"/>
          <w:sz w:val="16"/>
          <w:szCs w:val="16"/>
          <w:lang w:eastAsia="en-US"/>
        </w:rPr>
        <w:t xml:space="preserve">3] R. F. Nogueira, R. de </w:t>
      </w:r>
      <w:proofErr w:type="spellStart"/>
      <w:r w:rsidRPr="0006583B">
        <w:rPr>
          <w:rFonts w:ascii="Angsana New" w:eastAsia="Angsana New" w:hAnsi="Angsana New" w:cs="Angsana New"/>
          <w:sz w:val="16"/>
          <w:szCs w:val="16"/>
          <w:lang w:eastAsia="en-US"/>
        </w:rPr>
        <w:t>Alencar</w:t>
      </w:r>
      <w:proofErr w:type="spellEnd"/>
      <w:r w:rsidRPr="0006583B">
        <w:rPr>
          <w:rFonts w:ascii="Angsana New" w:eastAsia="Angsana New" w:hAnsi="Angsana New" w:cs="Angsana New"/>
          <w:sz w:val="16"/>
          <w:szCs w:val="16"/>
          <w:lang w:eastAsia="en-US"/>
        </w:rPr>
        <w:t xml:space="preserve"> </w:t>
      </w:r>
      <w:proofErr w:type="spellStart"/>
      <w:r w:rsidRPr="0006583B">
        <w:rPr>
          <w:rFonts w:ascii="Angsana New" w:eastAsia="Angsana New" w:hAnsi="Angsana New" w:cs="Angsana New"/>
          <w:sz w:val="16"/>
          <w:szCs w:val="16"/>
          <w:lang w:eastAsia="en-US"/>
        </w:rPr>
        <w:t>Lotufo</w:t>
      </w:r>
      <w:proofErr w:type="spellEnd"/>
      <w:r w:rsidRPr="0006583B">
        <w:rPr>
          <w:rFonts w:ascii="Angsana New" w:eastAsia="Angsana New" w:hAnsi="Angsana New" w:cs="Angsana New"/>
          <w:sz w:val="16"/>
          <w:szCs w:val="16"/>
          <w:lang w:eastAsia="en-US"/>
        </w:rPr>
        <w:t xml:space="preserve">, and R. Campos Machado. 2016. Fingerprint Liveness Detection Using Convolutional Neural Networks. </w:t>
      </w:r>
      <w:r w:rsidRPr="0006583B">
        <w:rPr>
          <w:rFonts w:ascii="Angsana New" w:eastAsia="Angsana New" w:hAnsi="Angsana New" w:cs="Angsana New"/>
          <w:i/>
          <w:iCs/>
          <w:sz w:val="16"/>
          <w:szCs w:val="16"/>
          <w:lang w:eastAsia="en-US"/>
        </w:rPr>
        <w:t xml:space="preserve">IEEE Transactions on Information Forensics and Security </w:t>
      </w:r>
      <w:r w:rsidRPr="0006583B">
        <w:rPr>
          <w:rFonts w:ascii="Angsana New" w:eastAsia="Angsana New" w:hAnsi="Angsana New" w:cs="Angsana New"/>
          <w:sz w:val="16"/>
          <w:szCs w:val="16"/>
          <w:lang w:eastAsia="en-US"/>
        </w:rPr>
        <w:t>11, 6 (2016), 1206-1213.</w:t>
      </w:r>
    </w:p>
    <w:p w14:paraId="49D92901"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[14] Peter J. </w:t>
      </w:r>
      <w:proofErr w:type="spellStart"/>
      <w:r w:rsidRPr="0006583B">
        <w:rPr>
          <w:rFonts w:ascii="Angsana New" w:eastAsia="Angsana New" w:hAnsi="Angsana New" w:cs="Angsana New"/>
          <w:sz w:val="16"/>
          <w:szCs w:val="16"/>
          <w:lang w:eastAsia="en-US"/>
        </w:rPr>
        <w:t>Rousseeuw</w:t>
      </w:r>
      <w:proofErr w:type="spellEnd"/>
      <w:r w:rsidRPr="0006583B">
        <w:rPr>
          <w:rFonts w:ascii="Angsana New" w:eastAsia="Angsana New" w:hAnsi="Angsana New" w:cs="Angsana New"/>
          <w:sz w:val="16"/>
          <w:szCs w:val="16"/>
          <w:lang w:eastAsia="en-US"/>
        </w:rPr>
        <w:t xml:space="preserve"> and </w:t>
      </w:r>
      <w:proofErr w:type="spellStart"/>
      <w:r w:rsidRPr="0006583B">
        <w:rPr>
          <w:rFonts w:ascii="Angsana New" w:eastAsia="Angsana New" w:hAnsi="Angsana New" w:cs="Angsana New"/>
          <w:sz w:val="16"/>
          <w:szCs w:val="16"/>
          <w:lang w:eastAsia="en-US"/>
        </w:rPr>
        <w:t>Katrien</w:t>
      </w:r>
      <w:proofErr w:type="spellEnd"/>
      <w:r w:rsidRPr="0006583B">
        <w:rPr>
          <w:rFonts w:ascii="Angsana New" w:eastAsia="Angsana New" w:hAnsi="Angsana New" w:cs="Angsana New"/>
          <w:sz w:val="16"/>
          <w:szCs w:val="16"/>
          <w:lang w:eastAsia="en-US"/>
        </w:rPr>
        <w:t xml:space="preserve"> Van Driessen. 1999. A Fast Algo</w:t>
      </w:r>
      <w:r w:rsidRPr="0006583B">
        <w:rPr>
          <w:rFonts w:ascii="Angsana New" w:eastAsia="Angsana New" w:hAnsi="Angsana New" w:cs="Angsana New"/>
          <w:sz w:val="16"/>
          <w:szCs w:val="16"/>
          <w:lang w:eastAsia="en-US"/>
        </w:rPr>
        <w:softHyphen/>
        <w:t xml:space="preserve">rithm for the Minimum Covariance Determinant Estimator. </w:t>
      </w:r>
      <w:proofErr w:type="spellStart"/>
      <w:r w:rsidRPr="0006583B">
        <w:rPr>
          <w:rFonts w:ascii="Angsana New" w:eastAsia="Angsana New" w:hAnsi="Angsana New" w:cs="Angsana New"/>
          <w:i/>
          <w:iCs/>
          <w:sz w:val="16"/>
          <w:szCs w:val="16"/>
          <w:lang w:eastAsia="en-US"/>
        </w:rPr>
        <w:t>Technomet-rics</w:t>
      </w:r>
      <w:proofErr w:type="spellEnd"/>
      <w:r w:rsidRPr="0006583B">
        <w:rPr>
          <w:rFonts w:ascii="Angsana New" w:eastAsia="Angsana New" w:hAnsi="Angsana New" w:cs="Angsana New"/>
          <w:i/>
          <w:iCs/>
          <w:sz w:val="16"/>
          <w:szCs w:val="16"/>
          <w:lang w:eastAsia="en-US"/>
        </w:rPr>
        <w:t xml:space="preserve"> </w:t>
      </w:r>
      <w:r w:rsidRPr="0006583B">
        <w:rPr>
          <w:rFonts w:ascii="Angsana New" w:eastAsia="Angsana New" w:hAnsi="Angsana New" w:cs="Angsana New"/>
          <w:sz w:val="16"/>
          <w:szCs w:val="16"/>
          <w:lang w:eastAsia="en-US"/>
        </w:rPr>
        <w:t xml:space="preserve">41, 3 (1999), 212-223. </w:t>
      </w:r>
      <w:hyperlink r:id="rId44" w:history="1">
        <w:r w:rsidRPr="0006583B">
          <w:rPr>
            <w:rFonts w:ascii="Angsana New" w:eastAsia="Angsana New" w:hAnsi="Angsana New" w:cs="Angsana New"/>
            <w:color w:val="0066CC"/>
            <w:sz w:val="16"/>
            <w:szCs w:val="16"/>
            <w:u w:val="single"/>
            <w:lang w:eastAsia="en-US"/>
          </w:rPr>
          <w:t>https://doi.org/10.1080/00401706.1999.10485670</w:t>
        </w:r>
      </w:hyperlink>
    </w:p>
    <w:p w14:paraId="2B06E98D"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arXiv</w:t>
      </w:r>
      <w:hyperlink r:id="rId45" w:history="1">
        <w:r w:rsidRPr="0006583B">
          <w:rPr>
            <w:rFonts w:ascii="Angsana New" w:eastAsia="Angsana New" w:hAnsi="Angsana New" w:cs="Angsana New"/>
            <w:color w:val="0066CC"/>
            <w:sz w:val="16"/>
            <w:szCs w:val="16"/>
            <w:u w:val="single"/>
            <w:lang w:eastAsia="en-US"/>
          </w:rPr>
          <w:t>:https://amstat.tandfonline.com/doi/pdf/10.1080/00401706.1999.10485670</w:t>
        </w:r>
      </w:hyperlink>
    </w:p>
    <w:p w14:paraId="433A8610" w14:textId="77777777" w:rsidR="00DA7CAC" w:rsidRPr="0006583B" w:rsidRDefault="00DA7CAC">
      <w:pPr>
        <w:rPr>
          <w:rFonts w:ascii="Angsana New" w:eastAsia="Angsana New" w:hAnsi="Angsana New" w:cs="Angsana New"/>
          <w:sz w:val="16"/>
          <w:szCs w:val="16"/>
        </w:rPr>
      </w:pPr>
      <w:bookmarkStart w:id="1877" w:name="bookmark34"/>
      <w:r w:rsidRPr="0006583B">
        <w:rPr>
          <w:rFonts w:ascii="Angsana New" w:eastAsia="Angsana New" w:hAnsi="Angsana New" w:cs="Angsana New"/>
          <w:sz w:val="16"/>
          <w:szCs w:val="16"/>
          <w:lang w:eastAsia="en-US"/>
        </w:rPr>
        <w:t>[</w:t>
      </w:r>
      <w:bookmarkStart w:id="1878" w:name="bookmark35"/>
      <w:bookmarkEnd w:id="1877"/>
      <w:r w:rsidRPr="0006583B">
        <w:rPr>
          <w:rFonts w:ascii="Angsana New" w:eastAsia="Angsana New" w:hAnsi="Angsana New" w:cs="Angsana New"/>
          <w:sz w:val="16"/>
          <w:szCs w:val="16"/>
          <w:lang w:eastAsia="en-US"/>
        </w:rPr>
        <w:t>1</w:t>
      </w:r>
      <w:bookmarkEnd w:id="1878"/>
      <w:r w:rsidRPr="0006583B">
        <w:rPr>
          <w:rFonts w:ascii="Angsana New" w:eastAsia="Angsana New" w:hAnsi="Angsana New" w:cs="Angsana New"/>
          <w:sz w:val="16"/>
          <w:szCs w:val="16"/>
          <w:lang w:eastAsia="en-US"/>
        </w:rPr>
        <w:t xml:space="preserve">5] A. </w:t>
      </w:r>
      <w:proofErr w:type="spellStart"/>
      <w:r w:rsidRPr="0006583B">
        <w:rPr>
          <w:rFonts w:ascii="Angsana New" w:eastAsia="Angsana New" w:hAnsi="Angsana New" w:cs="Angsana New"/>
          <w:sz w:val="16"/>
          <w:szCs w:val="16"/>
          <w:lang w:eastAsia="en-US"/>
        </w:rPr>
        <w:t>Sayo</w:t>
      </w:r>
      <w:proofErr w:type="spellEnd"/>
      <w:r w:rsidRPr="0006583B">
        <w:rPr>
          <w:rFonts w:ascii="Angsana New" w:eastAsia="Angsana New" w:hAnsi="Angsana New" w:cs="Angsana New"/>
          <w:sz w:val="16"/>
          <w:szCs w:val="16"/>
          <w:lang w:eastAsia="en-US"/>
        </w:rPr>
        <w:t xml:space="preserve">, Y. Kajikawa, and M. </w:t>
      </w:r>
      <w:proofErr w:type="spellStart"/>
      <w:r w:rsidRPr="0006583B">
        <w:rPr>
          <w:rFonts w:ascii="Angsana New" w:eastAsia="Angsana New" w:hAnsi="Angsana New" w:cs="Angsana New"/>
          <w:sz w:val="16"/>
          <w:szCs w:val="16"/>
          <w:lang w:eastAsia="en-US"/>
        </w:rPr>
        <w:t>Muneyasu</w:t>
      </w:r>
      <w:proofErr w:type="spellEnd"/>
      <w:r w:rsidRPr="0006583B">
        <w:rPr>
          <w:rFonts w:ascii="Angsana New" w:eastAsia="Angsana New" w:hAnsi="Angsana New" w:cs="Angsana New"/>
          <w:sz w:val="16"/>
          <w:szCs w:val="16"/>
          <w:lang w:eastAsia="en-US"/>
        </w:rPr>
        <w:t xml:space="preserve">. 2011. Biometrics authentication method using lip motion in utterance. In </w:t>
      </w:r>
      <w:r w:rsidRPr="0006583B">
        <w:rPr>
          <w:rFonts w:ascii="Angsana New" w:eastAsia="Angsana New" w:hAnsi="Angsana New" w:cs="Angsana New"/>
          <w:i/>
          <w:iCs/>
          <w:sz w:val="16"/>
          <w:szCs w:val="16"/>
          <w:lang w:eastAsia="en-US"/>
        </w:rPr>
        <w:t xml:space="preserve">2011 8th International Conference on Information, Communications Signal Processing. </w:t>
      </w:r>
      <w:r w:rsidRPr="0006583B">
        <w:rPr>
          <w:rFonts w:ascii="Angsana New" w:eastAsia="Angsana New" w:hAnsi="Angsana New" w:cs="Angsana New"/>
          <w:sz w:val="16"/>
          <w:szCs w:val="16"/>
          <w:lang w:eastAsia="en-US"/>
        </w:rPr>
        <w:t>1-5.</w:t>
      </w:r>
    </w:p>
    <w:p w14:paraId="3735E45C" w14:textId="77777777" w:rsidR="00DA7CAC" w:rsidRPr="0006583B" w:rsidRDefault="00DA7CAC">
      <w:pPr>
        <w:rPr>
          <w:rFonts w:ascii="Angsana New" w:eastAsia="Angsana New" w:hAnsi="Angsana New" w:cs="Angsana New"/>
          <w:sz w:val="16"/>
          <w:szCs w:val="16"/>
        </w:rPr>
      </w:pPr>
      <w:bookmarkStart w:id="1879" w:name="bookmark36"/>
      <w:r w:rsidRPr="0006583B">
        <w:rPr>
          <w:rFonts w:ascii="Angsana New" w:eastAsia="Angsana New" w:hAnsi="Angsana New" w:cs="Angsana New"/>
          <w:sz w:val="16"/>
          <w:szCs w:val="16"/>
          <w:lang w:eastAsia="en-US"/>
        </w:rPr>
        <w:t>[</w:t>
      </w:r>
      <w:bookmarkEnd w:id="1879"/>
      <w:r w:rsidRPr="0006583B">
        <w:rPr>
          <w:rFonts w:ascii="Angsana New" w:eastAsia="Angsana New" w:hAnsi="Angsana New" w:cs="Angsana New"/>
          <w:sz w:val="16"/>
          <w:szCs w:val="16"/>
          <w:lang w:eastAsia="en-US"/>
        </w:rPr>
        <w:t xml:space="preserve">16] scikit-learn. [n.d.]. </w:t>
      </w:r>
      <w:hyperlink r:id="rId46" w:history="1">
        <w:r w:rsidRPr="0006583B">
          <w:rPr>
            <w:rFonts w:ascii="Angsana New" w:eastAsia="Angsana New" w:hAnsi="Angsana New" w:cs="Angsana New"/>
            <w:color w:val="0066CC"/>
            <w:sz w:val="16"/>
            <w:szCs w:val="16"/>
            <w:u w:val="single"/>
            <w:lang w:eastAsia="en-US"/>
          </w:rPr>
          <w:t>https://scikit-learn.org/.</w:t>
        </w:r>
      </w:hyperlink>
    </w:p>
    <w:p w14:paraId="29868161" w14:textId="77777777" w:rsidR="00DA7CAC" w:rsidRPr="0006583B" w:rsidRDefault="00DA7CAC">
      <w:pPr>
        <w:rPr>
          <w:rFonts w:ascii="Angsana New" w:eastAsia="Angsana New" w:hAnsi="Angsana New" w:cs="Angsana New"/>
          <w:sz w:val="16"/>
          <w:szCs w:val="16"/>
        </w:rPr>
      </w:pPr>
      <w:bookmarkStart w:id="1880" w:name="bookmark37"/>
      <w:r w:rsidRPr="0006583B">
        <w:rPr>
          <w:rFonts w:ascii="Angsana New" w:eastAsia="Angsana New" w:hAnsi="Angsana New" w:cs="Angsana New"/>
          <w:sz w:val="16"/>
          <w:szCs w:val="16"/>
          <w:lang w:eastAsia="en-US"/>
        </w:rPr>
        <w:t>[</w:t>
      </w:r>
      <w:bookmarkEnd w:id="1880"/>
      <w:r w:rsidRPr="0006583B">
        <w:rPr>
          <w:rFonts w:ascii="Angsana New" w:eastAsia="Angsana New" w:hAnsi="Angsana New" w:cs="Angsana New"/>
          <w:sz w:val="16"/>
          <w:szCs w:val="16"/>
          <w:lang w:eastAsia="en-US"/>
        </w:rPr>
        <w:t xml:space="preserve">17] </w:t>
      </w:r>
      <w:hyperlink r:id="rId47" w:history="1">
        <w:r w:rsidRPr="0006583B">
          <w:rPr>
            <w:rFonts w:ascii="Angsana New" w:eastAsia="Angsana New" w:hAnsi="Angsana New" w:cs="Angsana New"/>
            <w:color w:val="0066CC"/>
            <w:sz w:val="16"/>
            <w:szCs w:val="16"/>
            <w:u w:val="single"/>
            <w:lang w:eastAsia="en-US"/>
          </w:rPr>
          <w:t>SciPy.org</w:t>
        </w:r>
      </w:hyperlink>
      <w:r w:rsidRPr="0006583B">
        <w:rPr>
          <w:rFonts w:ascii="Angsana New" w:eastAsia="Angsana New" w:hAnsi="Angsana New" w:cs="Angsana New"/>
          <w:sz w:val="16"/>
          <w:szCs w:val="16"/>
          <w:lang w:eastAsia="en-US"/>
        </w:rPr>
        <w:t xml:space="preserve">. [n.d.]. </w:t>
      </w:r>
      <w:hyperlink r:id="rId48" w:history="1">
        <w:r w:rsidRPr="0006583B">
          <w:rPr>
            <w:rFonts w:ascii="Angsana New" w:eastAsia="Angsana New" w:hAnsi="Angsana New" w:cs="Angsana New"/>
            <w:color w:val="0066CC"/>
            <w:sz w:val="16"/>
            <w:szCs w:val="16"/>
            <w:u w:val="single"/>
            <w:lang w:eastAsia="en-US"/>
          </w:rPr>
          <w:t>https://www.scipy.org/.</w:t>
        </w:r>
      </w:hyperlink>
    </w:p>
    <w:p w14:paraId="281E258E" w14:textId="77777777" w:rsidR="00DA7CAC" w:rsidRPr="0006583B" w:rsidRDefault="00DA7CAC">
      <w:pPr>
        <w:rPr>
          <w:rFonts w:ascii="Angsana New" w:eastAsia="Angsana New" w:hAnsi="Angsana New" w:cs="Angsana New"/>
          <w:sz w:val="16"/>
          <w:szCs w:val="16"/>
        </w:rPr>
      </w:pPr>
      <w:r w:rsidRPr="0006583B">
        <w:rPr>
          <w:rFonts w:ascii="Angsana New" w:eastAsia="Angsana New" w:hAnsi="Angsana New" w:cs="Angsana New"/>
          <w:sz w:val="16"/>
          <w:szCs w:val="16"/>
          <w:lang w:eastAsia="en-US"/>
        </w:rPr>
        <w:t xml:space="preserve">[18] J. Toth and M. </w:t>
      </w:r>
      <w:proofErr w:type="spellStart"/>
      <w:r w:rsidRPr="0006583B">
        <w:rPr>
          <w:rFonts w:ascii="Angsana New" w:eastAsia="Angsana New" w:hAnsi="Angsana New" w:cs="Angsana New"/>
          <w:sz w:val="16"/>
          <w:szCs w:val="16"/>
          <w:lang w:eastAsia="en-US"/>
        </w:rPr>
        <w:t>Arvaneh</w:t>
      </w:r>
      <w:proofErr w:type="spellEnd"/>
      <w:r w:rsidRPr="0006583B">
        <w:rPr>
          <w:rFonts w:ascii="Angsana New" w:eastAsia="Angsana New" w:hAnsi="Angsana New" w:cs="Angsana New"/>
          <w:sz w:val="16"/>
          <w:szCs w:val="16"/>
          <w:lang w:eastAsia="en-US"/>
        </w:rPr>
        <w:t>. 2017. Facial expression classification using EEG and gyro</w:t>
      </w:r>
      <w:r w:rsidRPr="0006583B">
        <w:rPr>
          <w:rFonts w:ascii="Angsana New" w:eastAsia="Angsana New" w:hAnsi="Angsana New" w:cs="Angsana New"/>
          <w:sz w:val="16"/>
          <w:szCs w:val="16"/>
          <w:lang w:eastAsia="en-US"/>
        </w:rPr>
        <w:softHyphen/>
        <w:t xml:space="preserve">scope signals. In </w:t>
      </w:r>
      <w:r w:rsidRPr="0006583B">
        <w:rPr>
          <w:rFonts w:ascii="Angsana New" w:eastAsia="Angsana New" w:hAnsi="Angsana New" w:cs="Angsana New"/>
          <w:i/>
          <w:iCs/>
          <w:sz w:val="16"/>
          <w:szCs w:val="16"/>
          <w:lang w:eastAsia="en-US"/>
        </w:rPr>
        <w:t>2017 39th Annual International Conference of the IEEE Engineering</w:t>
      </w:r>
    </w:p>
    <w:p w14:paraId="27937EB8" w14:textId="77777777" w:rsidR="00DA7CAC" w:rsidRPr="0006583B" w:rsidRDefault="00DA7CAC">
      <w:pPr>
        <w:pStyle w:val="Style183"/>
        <w:rPr>
          <w:sz w:val="16"/>
          <w:szCs w:val="16"/>
        </w:rPr>
      </w:pPr>
      <w:r w:rsidRPr="0006583B">
        <w:rPr>
          <w:i/>
          <w:iCs/>
          <w:sz w:val="16"/>
          <w:szCs w:val="16"/>
          <w:lang w:eastAsia="en-US"/>
        </w:rPr>
        <w:t xml:space="preserve">in Medicine and Biology Society (EMBC). </w:t>
      </w:r>
      <w:r w:rsidRPr="0006583B">
        <w:rPr>
          <w:sz w:val="16"/>
          <w:szCs w:val="16"/>
          <w:lang w:eastAsia="en-US"/>
        </w:rPr>
        <w:t>1018-1021.</w:t>
      </w:r>
    </w:p>
    <w:sectPr w:rsidR="00DA7CAC" w:rsidRPr="0006583B">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80" w:author="Author" w:date="2020-07-08T21:38:00Z" w:initials="A">
    <w:p w14:paraId="16E8366C" w14:textId="236A0652" w:rsidR="00840FE7" w:rsidRDefault="00840FE7">
      <w:pPr>
        <w:pStyle w:val="a5"/>
      </w:pPr>
      <w:r>
        <w:rPr>
          <w:rStyle w:val="a4"/>
        </w:rPr>
        <w:annotationRef/>
      </w:r>
      <w:r w:rsidRPr="002E3AAE">
        <w:rPr>
          <w:b/>
        </w:rPr>
        <w:t>Remark:</w:t>
      </w:r>
      <w:r>
        <w:t xml:space="preserve"> Do you mean "head shape"?</w:t>
      </w:r>
    </w:p>
  </w:comment>
  <w:comment w:id="381" w:author="藤井 敦寛" w:date="2020-07-18T17:08:00Z" w:initials="藤井">
    <w:p w14:paraId="2768CE7E" w14:textId="1DB11BCA" w:rsidR="00840FE7" w:rsidRDefault="00840FE7">
      <w:pPr>
        <w:pStyle w:val="a5"/>
      </w:pPr>
      <w:r>
        <w:rPr>
          <w:rStyle w:val="a4"/>
        </w:rPr>
        <w:annotationRef/>
      </w:r>
      <w:r>
        <w:rPr>
          <w:rFonts w:hint="eastAsia"/>
        </w:rPr>
        <w:t>動的な頭部状態</w:t>
      </w:r>
      <w:r>
        <w:rPr>
          <w:rFonts w:hint="eastAsia"/>
        </w:rPr>
        <w:t>(</w:t>
      </w:r>
      <w:r>
        <w:rPr>
          <w:rFonts w:hint="eastAsia"/>
        </w:rPr>
        <w:t>表情</w:t>
      </w:r>
      <w:r>
        <w:t>)</w:t>
      </w:r>
      <w:r>
        <w:rPr>
          <w:rFonts w:hint="eastAsia"/>
        </w:rPr>
        <w:t>の認識と比較して，自分は静的な頭部形状を取得する点で新規性があるということなので，</w:t>
      </w:r>
      <w:r>
        <w:rPr>
          <w:rFonts w:hint="eastAsia"/>
        </w:rPr>
        <w:t>h</w:t>
      </w:r>
      <w:r>
        <w:t>ead state</w:t>
      </w:r>
      <w:r w:rsidR="00C1493E">
        <w:rPr>
          <w:rFonts w:hint="eastAsia"/>
        </w:rPr>
        <w:t>のまま</w:t>
      </w:r>
      <w:r>
        <w:rPr>
          <w:rFonts w:hint="eastAsia"/>
        </w:rPr>
        <w:t>で良い．</w:t>
      </w:r>
    </w:p>
  </w:comment>
  <w:comment w:id="410" w:author="Author" w:date="2020-07-08T21:38:00Z" w:initials="A">
    <w:p w14:paraId="22BD8B9D" w14:textId="75E33424" w:rsidR="00840FE7" w:rsidRDefault="00840FE7">
      <w:pPr>
        <w:pStyle w:val="a5"/>
      </w:pPr>
      <w:r>
        <w:rPr>
          <w:rStyle w:val="a4"/>
        </w:rPr>
        <w:annotationRef/>
      </w:r>
      <w:r w:rsidRPr="002E3AAE">
        <w:rPr>
          <w:b/>
        </w:rPr>
        <w:t>Remark:</w:t>
      </w:r>
      <w:r>
        <w:t xml:space="preserve"> Do you instead mean "challenging"?</w:t>
      </w:r>
    </w:p>
  </w:comment>
  <w:comment w:id="411" w:author="藤井 敦寛" w:date="2020-07-18T17:19:00Z" w:initials="藤井">
    <w:p w14:paraId="21DC377A" w14:textId="271E5A11" w:rsidR="00C1493E" w:rsidRDefault="00C1493E">
      <w:pPr>
        <w:pStyle w:val="a5"/>
      </w:pPr>
      <w:r>
        <w:rPr>
          <w:rStyle w:val="a4"/>
        </w:rPr>
        <w:annotationRef/>
      </w:r>
      <w:r w:rsidR="00E33AC9">
        <w:t>“</w:t>
      </w:r>
      <w:r>
        <w:rPr>
          <w:rFonts w:hint="eastAsia"/>
        </w:rPr>
        <w:t>面倒</w:t>
      </w:r>
      <w:r>
        <w:t>”</w:t>
      </w:r>
      <w:r>
        <w:rPr>
          <w:rFonts w:hint="eastAsia"/>
        </w:rPr>
        <w:t>という意味なので</w:t>
      </w:r>
      <w:r>
        <w:t>”</w:t>
      </w:r>
      <w:r w:rsidRPr="00C1493E">
        <w:t>inefficient</w:t>
      </w:r>
      <w:r>
        <w:t>”</w:t>
      </w:r>
      <w:r>
        <w:rPr>
          <w:rFonts w:hint="eastAsia"/>
        </w:rPr>
        <w:t>で置き換えて良い．</w:t>
      </w:r>
    </w:p>
  </w:comment>
  <w:comment w:id="402" w:author="藤井 敦寛" w:date="2020-07-19T10:04:00Z" w:initials="藤井">
    <w:p w14:paraId="22E68E6A" w14:textId="47F1A9CA" w:rsidR="0036664E" w:rsidRPr="0036664E" w:rsidRDefault="0036664E">
      <w:pPr>
        <w:pStyle w:val="a5"/>
      </w:pPr>
      <w:r>
        <w:rPr>
          <w:rStyle w:val="a4"/>
        </w:rPr>
        <w:annotationRef/>
      </w:r>
      <w:r w:rsidR="00FE650A">
        <w:rPr>
          <w:rFonts w:hint="eastAsia"/>
        </w:rPr>
        <w:t>次の段落で同じことを書いているので削除．</w:t>
      </w:r>
    </w:p>
  </w:comment>
  <w:comment w:id="467" w:author="Author" w:date="2020-07-08T21:39:00Z" w:initials="A">
    <w:p w14:paraId="77202716" w14:textId="285446A9" w:rsidR="00840FE7" w:rsidRDefault="00840FE7">
      <w:pPr>
        <w:pStyle w:val="a5"/>
      </w:pPr>
      <w:r>
        <w:rPr>
          <w:rStyle w:val="a4"/>
        </w:rPr>
        <w:annotationRef/>
      </w:r>
      <w:r w:rsidRPr="002E3AAE">
        <w:rPr>
          <w:b/>
        </w:rPr>
        <w:t>Remark:</w:t>
      </w:r>
      <w:r>
        <w:t xml:space="preserve"> Do you mean "eye characteristics"?</w:t>
      </w:r>
    </w:p>
  </w:comment>
  <w:comment w:id="468" w:author="藤井 敦寛" w:date="2020-07-18T17:28:00Z" w:initials="藤井">
    <w:p w14:paraId="1234CB53" w14:textId="0502DE50" w:rsidR="00E33AC9" w:rsidRDefault="00E33AC9">
      <w:pPr>
        <w:pStyle w:val="a5"/>
      </w:pPr>
      <w:r>
        <w:rPr>
          <w:rFonts w:hint="eastAsia"/>
        </w:rPr>
        <w:t>引用元</w:t>
      </w:r>
      <w:r>
        <w:rPr>
          <w:rStyle w:val="a4"/>
        </w:rPr>
        <w:annotationRef/>
      </w:r>
      <w:r>
        <w:rPr>
          <w:rFonts w:hint="eastAsia"/>
        </w:rPr>
        <w:t>論文には</w:t>
      </w:r>
      <w:r>
        <w:t>”</w:t>
      </w:r>
      <w:r w:rsidRPr="00E33AC9">
        <w:t>eye-movements</w:t>
      </w:r>
      <w:r>
        <w:t>”</w:t>
      </w:r>
      <w:r>
        <w:rPr>
          <w:rFonts w:hint="eastAsia"/>
        </w:rPr>
        <w:t>を使用</w:t>
      </w:r>
      <w:r w:rsidR="002E161C">
        <w:rPr>
          <w:rFonts w:hint="eastAsia"/>
        </w:rPr>
        <w:t>する</w:t>
      </w:r>
      <w:r>
        <w:rPr>
          <w:rFonts w:hint="eastAsia"/>
        </w:rPr>
        <w:t>．被験者からデータを取得，そのデータには</w:t>
      </w:r>
      <w:r w:rsidR="002E161C">
        <w:t>”</w:t>
      </w:r>
      <w:r w:rsidR="002E161C" w:rsidRPr="002E161C">
        <w:t>pupil sizes</w:t>
      </w:r>
      <w:r w:rsidR="002E161C">
        <w:rPr>
          <w:rFonts w:hint="eastAsia"/>
        </w:rPr>
        <w:t>など</w:t>
      </w:r>
      <w:r w:rsidR="002E161C">
        <w:t>…”</w:t>
      </w:r>
      <w:r w:rsidR="002E161C">
        <w:rPr>
          <w:rFonts w:hint="eastAsia"/>
        </w:rPr>
        <w:t>が含まれると書かれているのでこのままで良い．</w:t>
      </w:r>
      <w:r w:rsidR="002E161C">
        <w:rPr>
          <w:rFonts w:hint="eastAsia"/>
        </w:rPr>
        <w:t>(</w:t>
      </w:r>
      <w:r w:rsidR="002E161C">
        <w:rPr>
          <w:rFonts w:hint="eastAsia"/>
        </w:rPr>
        <w:t>ただ，引用元は</w:t>
      </w:r>
      <w:r w:rsidR="002E161C">
        <w:t>”</w:t>
      </w:r>
      <w:r w:rsidR="002E161C" w:rsidRPr="002E161C">
        <w:t>eye-movements</w:t>
      </w:r>
      <w:r w:rsidR="002E161C">
        <w:t>”</w:t>
      </w:r>
      <w:r w:rsidR="002E161C">
        <w:rPr>
          <w:rFonts w:hint="eastAsia"/>
        </w:rPr>
        <w:t>と書かれている．</w:t>
      </w:r>
      <w:r w:rsidR="002E161C">
        <w:t>”</w:t>
      </w:r>
      <w:proofErr w:type="gramStart"/>
      <w:r w:rsidR="002E161C">
        <w:t>-”</w:t>
      </w:r>
      <w:r w:rsidR="002E161C">
        <w:rPr>
          <w:rFonts w:hint="eastAsia"/>
        </w:rPr>
        <w:t>を</w:t>
      </w:r>
      <w:proofErr w:type="gramEnd"/>
      <w:r w:rsidR="002E161C">
        <w:rPr>
          <w:rFonts w:hint="eastAsia"/>
        </w:rPr>
        <w:t>付けるべきか？</w:t>
      </w:r>
      <w:r w:rsidR="002E161C">
        <w:t>)</w:t>
      </w:r>
    </w:p>
  </w:comment>
  <w:comment w:id="471" w:author="藤井 敦寛" w:date="2020-07-19T10:38:00Z" w:initials="藤井">
    <w:p w14:paraId="56668707" w14:textId="7F5AEA31" w:rsidR="00A73E73" w:rsidRDefault="00A73E73">
      <w:pPr>
        <w:pStyle w:val="a5"/>
      </w:pPr>
      <w:r>
        <w:rPr>
          <w:rStyle w:val="a4"/>
          <w:rFonts w:hint="eastAsia"/>
        </w:rPr>
        <w:t>段落を削除．</w:t>
      </w:r>
      <w:r>
        <w:rPr>
          <w:rStyle w:val="a4"/>
          <w:rFonts w:hint="eastAsia"/>
        </w:rPr>
        <w:t>(</w:t>
      </w:r>
      <w:r>
        <w:rPr>
          <w:rStyle w:val="a4"/>
          <w:rFonts w:hint="eastAsia"/>
        </w:rPr>
        <w:t>後の</w:t>
      </w:r>
      <w:r>
        <w:rPr>
          <w:rStyle w:val="a4"/>
          <w:rFonts w:hint="eastAsia"/>
        </w:rPr>
        <w:t>2</w:t>
      </w:r>
      <w:r>
        <w:rPr>
          <w:rStyle w:val="a4"/>
          <w:rFonts w:hint="eastAsia"/>
        </w:rPr>
        <w:t>段落は批判まで段落に入れているため．</w:t>
      </w:r>
      <w:r>
        <w:rPr>
          <w:rStyle w:val="a4"/>
        </w:rPr>
        <w:t>)</w:t>
      </w:r>
    </w:p>
  </w:comment>
  <w:comment w:id="508" w:author="Author" w:date="2020-07-08T21:39:00Z" w:initials="A">
    <w:p w14:paraId="14A70D0E" w14:textId="65047D25" w:rsidR="00840FE7" w:rsidRDefault="00840FE7">
      <w:pPr>
        <w:pStyle w:val="a5"/>
      </w:pPr>
      <w:r>
        <w:rPr>
          <w:rStyle w:val="a4"/>
        </w:rPr>
        <w:annotationRef/>
      </w:r>
      <w:r w:rsidRPr="002E3AAE">
        <w:rPr>
          <w:b/>
        </w:rPr>
        <w:t>Remark:</w:t>
      </w:r>
      <w:r>
        <w:rPr>
          <w:b/>
        </w:rPr>
        <w:t xml:space="preserve"> </w:t>
      </w:r>
      <w:r>
        <w:t>This is unclear; do you mean "</w:t>
      </w:r>
      <w:r w:rsidRPr="00F31DE2">
        <w:t xml:space="preserve">hold </w:t>
      </w:r>
      <w:r w:rsidRPr="00F31DE2">
        <w:annotationRef/>
      </w:r>
      <w:r w:rsidRPr="00F31DE2">
        <w:t xml:space="preserve">the camera </w:t>
      </w:r>
      <w:r>
        <w:t>while</w:t>
      </w:r>
      <w:r w:rsidRPr="00F31DE2">
        <w:t xml:space="preserve"> wearing the </w:t>
      </w:r>
      <w:r w:rsidRPr="00F31DE2">
        <w:annotationRef/>
      </w:r>
      <w:r w:rsidRPr="00F31DE2">
        <w:t>helmet</w:t>
      </w:r>
      <w:r>
        <w:t>"? Please rephrase.</w:t>
      </w:r>
    </w:p>
  </w:comment>
  <w:comment w:id="509" w:author="藤井 敦寛" w:date="2020-07-18T18:02:00Z" w:initials="藤井">
    <w:p w14:paraId="327B09D6" w14:textId="09E2A8DB" w:rsidR="006D3847" w:rsidRDefault="006D3847">
      <w:pPr>
        <w:pStyle w:val="a5"/>
      </w:pPr>
      <w:r>
        <w:t>“</w:t>
      </w:r>
      <w:r>
        <w:rPr>
          <w:rStyle w:val="a4"/>
        </w:rPr>
        <w:annotationRef/>
      </w:r>
      <w:r>
        <w:rPr>
          <w:rFonts w:hint="eastAsia"/>
        </w:rPr>
        <w:t>毎回ヘルメットの装着前にカメラを握って掌紋を撮影することは煩わしい</w:t>
      </w:r>
      <w:r>
        <w:t>”</w:t>
      </w:r>
      <w:r>
        <w:rPr>
          <w:rFonts w:hint="eastAsia"/>
        </w:rPr>
        <w:t>ということが書きたいので，少し変更．</w:t>
      </w:r>
    </w:p>
  </w:comment>
  <w:comment w:id="529" w:author="Author" w:date="2020-07-08T21:46:00Z" w:initials="A">
    <w:p w14:paraId="3ED87D9F" w14:textId="7BA0E99F" w:rsidR="00840FE7" w:rsidRDefault="00840FE7">
      <w:pPr>
        <w:pStyle w:val="a5"/>
      </w:pPr>
      <w:r w:rsidRPr="008B6E10">
        <w:rPr>
          <w:b/>
        </w:rPr>
        <w:fldChar w:fldCharType="begin"/>
      </w:r>
      <w:r w:rsidRPr="008B6E10">
        <w:rPr>
          <w:rStyle w:val="a4"/>
          <w:b/>
        </w:rPr>
        <w:instrText xml:space="preserve"> </w:instrText>
      </w:r>
      <w:r w:rsidRPr="008B6E10">
        <w:rPr>
          <w:b/>
        </w:rPr>
        <w:instrText>PAGE \# "'Page: '#'</w:instrText>
      </w:r>
      <w:r w:rsidRPr="008B6E10">
        <w:rPr>
          <w:b/>
        </w:rPr>
        <w:br/>
        <w:instrText>'"</w:instrText>
      </w:r>
      <w:r w:rsidRPr="008B6E10">
        <w:rPr>
          <w:rStyle w:val="a4"/>
          <w:b/>
        </w:rPr>
        <w:instrText xml:space="preserve"> </w:instrText>
      </w:r>
      <w:r w:rsidRPr="008B6E10">
        <w:rPr>
          <w:b/>
        </w:rPr>
        <w:fldChar w:fldCharType="end"/>
      </w:r>
      <w:r w:rsidRPr="008B6E10">
        <w:rPr>
          <w:rStyle w:val="a4"/>
          <w:b/>
        </w:rPr>
        <w:annotationRef/>
      </w:r>
      <w:r w:rsidRPr="008B6E10">
        <w:rPr>
          <w:b/>
        </w:rPr>
        <w:t>Tip:</w:t>
      </w:r>
      <w:r>
        <w:t xml:space="preserve"> </w:t>
      </w:r>
      <w:r w:rsidRPr="008B6E10">
        <w:rPr>
          <w:lang w:val="en-GB"/>
        </w:rPr>
        <w:t xml:space="preserve">If the abbreviation or acronym is used only once in the abstract and main text, delete the </w:t>
      </w:r>
      <w:proofErr w:type="gramStart"/>
      <w:r w:rsidRPr="008B6E10">
        <w:rPr>
          <w:lang w:val="en-GB"/>
        </w:rPr>
        <w:t>abbreviation</w:t>
      </w:r>
      <w:proofErr w:type="gramEnd"/>
      <w:r w:rsidRPr="008B6E10">
        <w:rPr>
          <w:lang w:val="en-GB"/>
        </w:rPr>
        <w:t xml:space="preserve"> and use the entire definition.</w:t>
      </w:r>
    </w:p>
  </w:comment>
  <w:comment w:id="530" w:author="藤井 敦寛" w:date="2020-07-18T18:11:00Z" w:initials="藤井">
    <w:p w14:paraId="1C5E6695" w14:textId="45B7799D" w:rsidR="003453A6" w:rsidRDefault="003453A6">
      <w:pPr>
        <w:pStyle w:val="a5"/>
      </w:pPr>
      <w:r>
        <w:rPr>
          <w:rStyle w:val="a4"/>
        </w:rPr>
        <w:annotationRef/>
      </w:r>
      <w:r>
        <w:t>“</w:t>
      </w:r>
      <w:r>
        <w:rPr>
          <w:rFonts w:hint="eastAsia"/>
        </w:rPr>
        <w:t>G</w:t>
      </w:r>
      <w:r>
        <w:t>PS”</w:t>
      </w:r>
      <w:r>
        <w:rPr>
          <w:rFonts w:hint="eastAsia"/>
        </w:rPr>
        <w:t>も</w:t>
      </w:r>
      <w:r>
        <w:rPr>
          <w:rFonts w:hint="eastAsia"/>
        </w:rPr>
        <w:t>1</w:t>
      </w:r>
      <w:r>
        <w:rPr>
          <w:rFonts w:hint="eastAsia"/>
        </w:rPr>
        <w:t>回しか使ってないが，これはどうなのか．</w:t>
      </w:r>
    </w:p>
  </w:comment>
  <w:comment w:id="558" w:author="藤井 敦寛" w:date="2020-07-19T10:12:00Z" w:initials="藤井">
    <w:p w14:paraId="63158026" w14:textId="74A2DFD8" w:rsidR="00030898" w:rsidRPr="00030898" w:rsidRDefault="00030898">
      <w:pPr>
        <w:pStyle w:val="a5"/>
      </w:pPr>
      <w:r>
        <w:rPr>
          <w:rStyle w:val="a4"/>
        </w:rPr>
        <w:annotationRef/>
      </w:r>
      <w:r w:rsidR="00EB4575">
        <w:rPr>
          <w:rFonts w:hint="eastAsia"/>
        </w:rPr>
        <w:t>この段落の後半で</w:t>
      </w:r>
      <w:r w:rsidR="000E1B37" w:rsidRPr="000E1B37">
        <w:rPr>
          <w:rFonts w:hint="eastAsia"/>
        </w:rPr>
        <w:t>同じことを書いているので削除．</w:t>
      </w:r>
    </w:p>
  </w:comment>
  <w:comment w:id="566" w:author="Author" w:date="2020-07-08T21:39:00Z" w:initials="A">
    <w:p w14:paraId="1931C9E0" w14:textId="5B289204" w:rsidR="00840FE7" w:rsidRDefault="00840FE7">
      <w:pPr>
        <w:pStyle w:val="a5"/>
      </w:pPr>
      <w:r>
        <w:rPr>
          <w:rStyle w:val="a4"/>
        </w:rPr>
        <w:annotationRef/>
      </w:r>
      <w:r w:rsidRPr="002E3AAE">
        <w:rPr>
          <w:b/>
        </w:rPr>
        <w:t>Remark:</w:t>
      </w:r>
      <w:r>
        <w:rPr>
          <w:b/>
        </w:rPr>
        <w:t xml:space="preserve"> </w:t>
      </w:r>
      <w:r>
        <w:t>Or "A</w:t>
      </w:r>
      <w:r w:rsidRPr="00D46DA6">
        <w:t xml:space="preserve"> method that authenticates smartphone users </w:t>
      </w:r>
      <w:r>
        <w:t>using</w:t>
      </w:r>
      <w:r w:rsidRPr="00D46DA6">
        <w:t xml:space="preserve"> acceleration sensor data </w:t>
      </w:r>
      <w:r>
        <w:t>from</w:t>
      </w:r>
      <w:r w:rsidRPr="00D46DA6">
        <w:t xml:space="preserve"> taking a smartphone out of their pocket</w:t>
      </w:r>
      <w:r>
        <w:t>s was proposed in</w:t>
      </w:r>
      <w:r w:rsidRPr="00D46DA6">
        <w:t xml:space="preserve"> [</w:t>
      </w:r>
      <w:hyperlink w:anchor="bookmark27" w:history="1">
        <w:r w:rsidRPr="00D46DA6">
          <w:rPr>
            <w:rStyle w:val="a3"/>
          </w:rPr>
          <w:t>8</w:t>
        </w:r>
      </w:hyperlink>
      <w:r w:rsidRPr="00D46DA6">
        <w:t>].</w:t>
      </w:r>
      <w:r>
        <w:t>"</w:t>
      </w:r>
    </w:p>
  </w:comment>
  <w:comment w:id="567" w:author="藤井 敦寛" w:date="2020-07-18T23:59:00Z" w:initials="藤井">
    <w:p w14:paraId="7D684B8D" w14:textId="66094D74" w:rsidR="00FE51A0" w:rsidRDefault="00FE51A0">
      <w:pPr>
        <w:pStyle w:val="a5"/>
      </w:pPr>
      <w:r>
        <w:rPr>
          <w:rStyle w:val="a4"/>
        </w:rPr>
        <w:annotationRef/>
      </w:r>
      <w:r>
        <w:t>“</w:t>
      </w:r>
      <w:r>
        <w:rPr>
          <w:rFonts w:hint="eastAsia"/>
        </w:rPr>
        <w:t>著者ら</w:t>
      </w:r>
      <w:r>
        <w:t>”</w:t>
      </w:r>
      <w:r>
        <w:rPr>
          <w:rFonts w:hint="eastAsia"/>
        </w:rPr>
        <w:t>を入れた方が良い気がするので，記載分のまま変更なし．</w:t>
      </w:r>
    </w:p>
  </w:comment>
  <w:comment w:id="625" w:author="Author" w:date="2020-07-08T21:39:00Z" w:initials="A">
    <w:p w14:paraId="7756B6F0" w14:textId="3E768CCD" w:rsidR="00840FE7" w:rsidRDefault="00840FE7">
      <w:pPr>
        <w:pStyle w:val="a5"/>
      </w:pPr>
      <w:r>
        <w:rPr>
          <w:rStyle w:val="a4"/>
        </w:rPr>
        <w:annotationRef/>
      </w:r>
      <w:r w:rsidRPr="002E3AAE">
        <w:rPr>
          <w:b/>
        </w:rPr>
        <w:t>Remark:</w:t>
      </w:r>
      <w:r>
        <w:rPr>
          <w:b/>
        </w:rPr>
        <w:t xml:space="preserve"> </w:t>
      </w:r>
      <w:r>
        <w:t>Do you mean "Head Shape"?</w:t>
      </w:r>
    </w:p>
  </w:comment>
  <w:comment w:id="626" w:author="藤井 敦寛" w:date="2020-07-19T00:01:00Z" w:initials="藤井">
    <w:p w14:paraId="78BFD69D" w14:textId="0CD5F9C8" w:rsidR="009D6B60" w:rsidRDefault="009D6B60">
      <w:pPr>
        <w:pStyle w:val="a5"/>
      </w:pPr>
      <w:r>
        <w:rPr>
          <w:rStyle w:val="a4"/>
        </w:rPr>
        <w:annotationRef/>
      </w:r>
      <w:r w:rsidRPr="009D6B60">
        <w:rPr>
          <w:rFonts w:hint="eastAsia"/>
        </w:rPr>
        <w:t>動的な頭部状態</w:t>
      </w:r>
      <w:r w:rsidRPr="009D6B60">
        <w:rPr>
          <w:rFonts w:hint="eastAsia"/>
        </w:rPr>
        <w:t>(</w:t>
      </w:r>
      <w:r w:rsidRPr="009D6B60">
        <w:rPr>
          <w:rFonts w:hint="eastAsia"/>
        </w:rPr>
        <w:t>表情</w:t>
      </w:r>
      <w:r w:rsidRPr="009D6B60">
        <w:rPr>
          <w:rFonts w:hint="eastAsia"/>
        </w:rPr>
        <w:t>)</w:t>
      </w:r>
      <w:r w:rsidRPr="009D6B60">
        <w:rPr>
          <w:rFonts w:hint="eastAsia"/>
        </w:rPr>
        <w:t>の認識と比較して，自分は静的な頭部形状を取得する点で新規性があるということなので，</w:t>
      </w:r>
      <w:r w:rsidRPr="009D6B60">
        <w:rPr>
          <w:rFonts w:hint="eastAsia"/>
        </w:rPr>
        <w:t>head state</w:t>
      </w:r>
      <w:r w:rsidRPr="009D6B60">
        <w:rPr>
          <w:rFonts w:hint="eastAsia"/>
        </w:rPr>
        <w:t>のままで良い．</w:t>
      </w:r>
    </w:p>
  </w:comment>
  <w:comment w:id="657" w:author="Author" w:date="2020-07-08T21:39:00Z" w:initials="A">
    <w:p w14:paraId="5BE5063D" w14:textId="13E6200A" w:rsidR="00840FE7" w:rsidRDefault="00840FE7">
      <w:pPr>
        <w:pStyle w:val="a5"/>
      </w:pPr>
      <w:r>
        <w:rPr>
          <w:rStyle w:val="a4"/>
        </w:rPr>
        <w:annotationRef/>
      </w:r>
      <w:r w:rsidRPr="002E3AAE">
        <w:rPr>
          <w:b/>
        </w:rPr>
        <w:t>Remark:</w:t>
      </w:r>
      <w:r>
        <w:rPr>
          <w:b/>
        </w:rPr>
        <w:t xml:space="preserve"> </w:t>
      </w:r>
      <w:r>
        <w:t>This is somewhat unclear; do you mean "glass" or "transparent"?</w:t>
      </w:r>
    </w:p>
  </w:comment>
  <w:comment w:id="658" w:author="藤井 敦寛" w:date="2020-07-19T00:09:00Z" w:initials="藤井">
    <w:p w14:paraId="728356A1" w14:textId="00D94DA6" w:rsidR="00960481" w:rsidRDefault="00960481">
      <w:pPr>
        <w:pStyle w:val="a5"/>
      </w:pPr>
      <w:r>
        <w:rPr>
          <w:rStyle w:val="a4"/>
        </w:rPr>
        <w:annotationRef/>
      </w:r>
      <w:r>
        <w:t>“</w:t>
      </w:r>
      <w:r>
        <w:rPr>
          <w:rFonts w:hint="eastAsia"/>
        </w:rPr>
        <w:t>メガネ型デバイス</w:t>
      </w:r>
      <w:r>
        <w:t>”</w:t>
      </w:r>
      <w:r>
        <w:rPr>
          <w:rFonts w:hint="eastAsia"/>
        </w:rPr>
        <w:t>の間違い．</w:t>
      </w:r>
    </w:p>
  </w:comment>
  <w:comment w:id="953" w:author="Author" w:date="2020-07-08T21:41:00Z" w:initials="A">
    <w:p w14:paraId="238F79E1" w14:textId="3AAA8E51" w:rsidR="00840FE7" w:rsidRDefault="00840FE7">
      <w:pPr>
        <w:pStyle w:val="a5"/>
      </w:pPr>
      <w:r>
        <w:rPr>
          <w:rStyle w:val="a4"/>
        </w:rPr>
        <w:annotationRef/>
      </w:r>
      <w:r w:rsidRPr="002E3AAE">
        <w:rPr>
          <w:b/>
        </w:rPr>
        <w:t>Remark:</w:t>
      </w:r>
      <w:r>
        <w:t xml:space="preserve"> Do you mean "used" or "developed"?</w:t>
      </w:r>
    </w:p>
  </w:comment>
  <w:comment w:id="954" w:author="藤井 敦寛" w:date="2020-07-19T12:16:00Z" w:initials="藤井">
    <w:p w14:paraId="0F148CB4" w14:textId="207DFB06" w:rsidR="00832015" w:rsidRDefault="00832015">
      <w:pPr>
        <w:pStyle w:val="a5"/>
      </w:pPr>
      <w:r>
        <w:rPr>
          <w:rStyle w:val="a4"/>
        </w:rPr>
        <w:annotationRef/>
      </w:r>
      <w:r>
        <w:t>“</w:t>
      </w:r>
      <w:r w:rsidRPr="00832015">
        <w:t>developed</w:t>
      </w:r>
      <w:r>
        <w:t>”</w:t>
      </w:r>
      <w:r>
        <w:rPr>
          <w:rFonts w:hint="eastAsia"/>
        </w:rPr>
        <w:t>．</w:t>
      </w:r>
    </w:p>
  </w:comment>
  <w:comment w:id="979" w:author="Author" w:date="2020-07-08T21:42:00Z" w:initials="A">
    <w:p w14:paraId="736CDCB0" w14:textId="4FA6830E" w:rsidR="00840FE7" w:rsidRDefault="00840FE7">
      <w:pPr>
        <w:pStyle w:val="a5"/>
      </w:pPr>
      <w:r>
        <w:rPr>
          <w:rStyle w:val="a4"/>
        </w:rPr>
        <w:annotationRef/>
      </w:r>
      <w:r w:rsidRPr="002E3AAE">
        <w:rPr>
          <w:b/>
        </w:rPr>
        <w:t>Remark:</w:t>
      </w:r>
      <w:r>
        <w:t xml:space="preserve"> This is unclear; do you mean "were fixed size" or "were adjustable"?</w:t>
      </w:r>
    </w:p>
  </w:comment>
  <w:comment w:id="980" w:author="藤井 敦寛" w:date="2020-07-19T13:02:00Z" w:initials="藤井">
    <w:p w14:paraId="7A29BC60" w14:textId="21B3B269" w:rsidR="00F3479B" w:rsidRDefault="00F3479B">
      <w:pPr>
        <w:pStyle w:val="a5"/>
      </w:pPr>
      <w:r>
        <w:rPr>
          <w:rStyle w:val="a4"/>
        </w:rPr>
        <w:annotationRef/>
      </w:r>
      <w:r>
        <w:rPr>
          <w:rFonts w:hint="eastAsia"/>
        </w:rPr>
        <w:t>削除．</w:t>
      </w:r>
    </w:p>
  </w:comment>
  <w:comment w:id="981" w:author="藤井 敦寛" w:date="2020-07-19T13:02:00Z" w:initials="藤井">
    <w:p w14:paraId="5FCF0C86" w14:textId="47D6B2D3" w:rsidR="00F3479B" w:rsidRDefault="00F3479B">
      <w:pPr>
        <w:pStyle w:val="a5"/>
      </w:pPr>
      <w:r>
        <w:rPr>
          <w:rStyle w:val="a4"/>
        </w:rPr>
        <w:annotationRef/>
      </w:r>
      <w:r>
        <w:rPr>
          <w:rFonts w:hint="eastAsia"/>
        </w:rPr>
        <w:t>不明瞭かつ不要なので削除．</w:t>
      </w:r>
    </w:p>
  </w:comment>
  <w:comment w:id="1016" w:author="藤井 敦寛" w:date="2020-07-19T13:31:00Z" w:initials="藤井">
    <w:p w14:paraId="7DDC8A0B" w14:textId="52B6373B" w:rsidR="00575069" w:rsidRDefault="00575069">
      <w:pPr>
        <w:pStyle w:val="a5"/>
      </w:pPr>
      <w:r>
        <w:rPr>
          <w:rStyle w:val="a4"/>
        </w:rPr>
        <w:annotationRef/>
      </w:r>
      <w:r>
        <w:rPr>
          <w:rFonts w:hint="eastAsia"/>
        </w:rPr>
        <w:t>1</w:t>
      </w:r>
      <w:r>
        <w:t>0K</w:t>
      </w:r>
      <w:r>
        <w:rPr>
          <w:rFonts w:hint="eastAsia"/>
        </w:rPr>
        <w:t>Ωで良いのか．</w:t>
      </w:r>
    </w:p>
  </w:comment>
  <w:comment w:id="1212" w:author="藤井 敦寛" w:date="2020-07-20T11:13:00Z" w:initials="藤井">
    <w:p w14:paraId="166D1BAE" w14:textId="268F63F2" w:rsidR="00EE3F13" w:rsidRDefault="00EE3F13">
      <w:pPr>
        <w:pStyle w:val="a5"/>
      </w:pPr>
      <w:r>
        <w:rPr>
          <w:rStyle w:val="a4"/>
        </w:rPr>
        <w:annotationRef/>
      </w:r>
      <w:r>
        <w:rPr>
          <w:rFonts w:hint="eastAsia"/>
        </w:rPr>
        <w:t>削除．</w:t>
      </w:r>
    </w:p>
  </w:comment>
  <w:comment w:id="1227" w:author="Author" w:date="2020-07-08T21:43:00Z" w:initials="A">
    <w:p w14:paraId="58BA4F0B" w14:textId="6822FAE6" w:rsidR="00840FE7" w:rsidRDefault="00840FE7">
      <w:pPr>
        <w:pStyle w:val="a5"/>
      </w:pPr>
      <w:r>
        <w:rPr>
          <w:rStyle w:val="a4"/>
        </w:rPr>
        <w:annotationRef/>
      </w:r>
      <w:r w:rsidRPr="002E3AAE">
        <w:rPr>
          <w:b/>
        </w:rPr>
        <w:t>Remark:</w:t>
      </w:r>
      <w:r>
        <w:t xml:space="preserve"> Do you mean "for grid search," "for evaluation," or "for grid search and evaluation"? Please clarify.</w:t>
      </w:r>
    </w:p>
  </w:comment>
  <w:comment w:id="1228" w:author="藤井 敦寛" w:date="2020-07-20T10:48:00Z" w:initials="藤井">
    <w:p w14:paraId="1F3D722C" w14:textId="01112C45" w:rsidR="00F13E0C" w:rsidRDefault="00F13E0C">
      <w:pPr>
        <w:pStyle w:val="a5"/>
      </w:pPr>
      <w:r>
        <w:rPr>
          <w:rStyle w:val="a4"/>
        </w:rPr>
        <w:annotationRef/>
      </w:r>
      <w:r w:rsidR="007F43E1">
        <w:rPr>
          <w:rFonts w:hint="eastAsia"/>
        </w:rPr>
        <w:t>グリッドサーチした値を評価に使用するので，</w:t>
      </w:r>
      <w:r w:rsidRPr="00F13E0C">
        <w:t>"for grid search and evaluation"</w:t>
      </w:r>
      <w:r>
        <w:rPr>
          <w:rFonts w:hint="eastAsia"/>
        </w:rPr>
        <w:t>．</w:t>
      </w:r>
    </w:p>
  </w:comment>
  <w:comment w:id="1238" w:author="藤井 敦寛" w:date="2020-07-20T11:13:00Z" w:initials="藤井">
    <w:p w14:paraId="355CEF2B" w14:textId="78C771FE" w:rsidR="00EE3F13" w:rsidRDefault="00EE3F13">
      <w:pPr>
        <w:pStyle w:val="a5"/>
      </w:pPr>
      <w:r>
        <w:rPr>
          <w:rStyle w:val="a4"/>
        </w:rPr>
        <w:annotationRef/>
      </w:r>
      <w:r>
        <w:rPr>
          <w:rFonts w:hint="eastAsia"/>
        </w:rPr>
        <w:t>削除．</w:t>
      </w:r>
    </w:p>
  </w:comment>
  <w:comment w:id="1232" w:author="藤井 敦寛" w:date="2020-07-20T11:02:00Z" w:initials="藤井">
    <w:p w14:paraId="73FE4E17" w14:textId="3BF0C279" w:rsidR="00CE1D8C" w:rsidRDefault="00CE1D8C">
      <w:pPr>
        <w:pStyle w:val="a5"/>
      </w:pPr>
      <w:r>
        <w:rPr>
          <w:rStyle w:val="a4"/>
        </w:rPr>
        <w:annotationRef/>
      </w:r>
      <w:r>
        <w:rPr>
          <w:rFonts w:hint="eastAsia"/>
        </w:rPr>
        <w:t>誤りがあったので修正</w:t>
      </w:r>
      <w:r w:rsidR="00050972">
        <w:rPr>
          <w:rFonts w:hint="eastAsia"/>
        </w:rPr>
        <w:t>．</w:t>
      </w:r>
    </w:p>
  </w:comment>
  <w:comment w:id="1307" w:author="藤井 敦寛" w:date="2020-07-20T13:42:00Z" w:initials="藤井">
    <w:p w14:paraId="4AE63660" w14:textId="22984796" w:rsidR="00A45AD6" w:rsidRDefault="00A45AD6">
      <w:pPr>
        <w:pStyle w:val="a5"/>
      </w:pPr>
      <w:r>
        <w:rPr>
          <w:rStyle w:val="a4"/>
        </w:rPr>
        <w:annotationRef/>
      </w:r>
      <w:r>
        <w:rPr>
          <w:rFonts w:hint="eastAsia"/>
        </w:rPr>
        <w:t>削除．</w:t>
      </w:r>
    </w:p>
  </w:comment>
  <w:comment w:id="1330" w:author="藤井 敦寛" w:date="2020-07-20T13:54:00Z" w:initials="藤井">
    <w:p w14:paraId="050D98B0" w14:textId="74B0C309" w:rsidR="002B123A" w:rsidRDefault="002B123A">
      <w:pPr>
        <w:pStyle w:val="a5"/>
      </w:pPr>
      <w:r>
        <w:rPr>
          <w:rStyle w:val="a4"/>
        </w:rPr>
        <w:annotationRef/>
      </w:r>
      <w:r>
        <w:rPr>
          <w:rFonts w:hint="eastAsia"/>
        </w:rPr>
        <w:t>削除．</w:t>
      </w:r>
    </w:p>
  </w:comment>
  <w:comment w:id="1341" w:author="藤井 敦寛" w:date="2020-07-20T14:06:00Z" w:initials="藤井">
    <w:p w14:paraId="5423354B" w14:textId="1609D3A7" w:rsidR="00BA2F43" w:rsidRDefault="00BA2F43">
      <w:pPr>
        <w:pStyle w:val="a5"/>
      </w:pPr>
      <w:r>
        <w:rPr>
          <w:rFonts w:hint="eastAsia"/>
        </w:rPr>
        <w:t>センサ</w:t>
      </w:r>
      <w:r>
        <w:rPr>
          <w:rStyle w:val="a4"/>
        </w:rPr>
        <w:annotationRef/>
      </w:r>
      <w:r>
        <w:rPr>
          <w:rFonts w:hint="eastAsia"/>
        </w:rPr>
        <w:t>1</w:t>
      </w:r>
      <w:r>
        <w:t>~20</w:t>
      </w:r>
      <w:r>
        <w:rPr>
          <w:rFonts w:hint="eastAsia"/>
        </w:rPr>
        <w:t>個の全ての組み合わせについて精度を測定した．</w:t>
      </w:r>
    </w:p>
  </w:comment>
  <w:comment w:id="1337" w:author="藤井 敦寛" w:date="2020-07-20T14:10:00Z" w:initials="藤井">
    <w:p w14:paraId="726C3FD4" w14:textId="3C82B9CE" w:rsidR="0018113E" w:rsidRDefault="0018113E">
      <w:pPr>
        <w:pStyle w:val="a5"/>
      </w:pPr>
      <w:r>
        <w:rPr>
          <w:rStyle w:val="a4"/>
        </w:rPr>
        <w:annotationRef/>
      </w:r>
      <w:r>
        <w:rPr>
          <w:rFonts w:hint="eastAsia"/>
        </w:rPr>
        <w:t>図もあるので簡潔にした．</w:t>
      </w:r>
    </w:p>
  </w:comment>
  <w:comment w:id="1349" w:author="藤井 敦寛" w:date="2020-07-20T15:39:00Z" w:initials="藤井">
    <w:p w14:paraId="46861794" w14:textId="4E5E7C97" w:rsidR="00E858A8" w:rsidRDefault="00E858A8">
      <w:pPr>
        <w:pStyle w:val="a5"/>
      </w:pPr>
      <w:r>
        <w:rPr>
          <w:rStyle w:val="a4"/>
        </w:rPr>
        <w:annotationRef/>
      </w:r>
      <w:r w:rsidRPr="00E858A8">
        <w:rPr>
          <w:rFonts w:hint="eastAsia"/>
        </w:rPr>
        <w:t>番号なので”</w:t>
      </w:r>
      <w:r w:rsidRPr="00E858A8">
        <w:rPr>
          <w:rFonts w:hint="eastAsia"/>
        </w:rPr>
        <w:t>#</w:t>
      </w:r>
      <w:r w:rsidRPr="00E858A8">
        <w:rPr>
          <w:rFonts w:hint="eastAsia"/>
        </w:rPr>
        <w:t>”が必要．</w:t>
      </w:r>
    </w:p>
  </w:comment>
  <w:comment w:id="1394" w:author="藤井 敦寛" w:date="2020-07-27T10:08:00Z" w:initials="藤井">
    <w:p w14:paraId="19026CF5" w14:textId="75F9F7F5" w:rsidR="004E7A1E" w:rsidRDefault="004E7A1E">
      <w:pPr>
        <w:pStyle w:val="a5"/>
      </w:pPr>
      <w:r>
        <w:rPr>
          <w:rStyle w:val="a4"/>
        </w:rPr>
        <w:annotationRef/>
      </w:r>
      <w:r>
        <w:rPr>
          <w:rFonts w:hint="eastAsia"/>
        </w:rPr>
        <w:t>正しくは</w:t>
      </w:r>
      <w:r>
        <w:rPr>
          <w:rFonts w:hint="eastAsia"/>
        </w:rPr>
        <w:t>2</w:t>
      </w:r>
      <w:r>
        <w:t>0</w:t>
      </w:r>
      <w:r>
        <w:rPr>
          <w:rFonts w:hint="eastAsia"/>
        </w:rPr>
        <w:t>通り．</w:t>
      </w:r>
    </w:p>
  </w:comment>
  <w:comment w:id="1422" w:author="藤井 敦寛" w:date="2020-07-20T15:34:00Z" w:initials="藤井">
    <w:p w14:paraId="18E7F72F" w14:textId="242455CF" w:rsidR="00FA044E" w:rsidRDefault="00FA044E">
      <w:pPr>
        <w:pStyle w:val="a5"/>
      </w:pPr>
      <w:r>
        <w:rPr>
          <w:rStyle w:val="a4"/>
        </w:rPr>
        <w:annotationRef/>
      </w:r>
      <w:r>
        <w:rPr>
          <w:rFonts w:hint="eastAsia"/>
        </w:rPr>
        <w:t>減らしていくので逆にした．</w:t>
      </w:r>
      <w:r w:rsidR="00060E99">
        <w:rPr>
          <w:rFonts w:hint="eastAsia"/>
        </w:rPr>
        <w:t>(</w:t>
      </w:r>
      <w:r w:rsidR="00060E99">
        <w:rPr>
          <w:rFonts w:hint="eastAsia"/>
        </w:rPr>
        <w:t>上の段落でも逆順</w:t>
      </w:r>
      <w:r w:rsidR="00060E99">
        <w:t>)</w:t>
      </w:r>
    </w:p>
  </w:comment>
  <w:comment w:id="1434" w:author="藤井 敦寛" w:date="2020-07-20T15:35:00Z" w:initials="藤井">
    <w:p w14:paraId="57916608" w14:textId="7DE382B8" w:rsidR="00FA044E" w:rsidRDefault="00FA044E">
      <w:pPr>
        <w:pStyle w:val="a5"/>
      </w:pPr>
      <w:r>
        <w:rPr>
          <w:rStyle w:val="a4"/>
        </w:rPr>
        <w:annotationRef/>
      </w:r>
      <w:r w:rsidR="00060E99" w:rsidRPr="00060E99">
        <w:rPr>
          <w:rFonts w:hint="eastAsia"/>
        </w:rPr>
        <w:t>減らしていくので逆にした．</w:t>
      </w:r>
      <w:r w:rsidR="00060E99" w:rsidRPr="00060E99">
        <w:rPr>
          <w:rFonts w:hint="eastAsia"/>
        </w:rPr>
        <w:t>(</w:t>
      </w:r>
      <w:r w:rsidR="00060E99" w:rsidRPr="00060E99">
        <w:rPr>
          <w:rFonts w:hint="eastAsia"/>
        </w:rPr>
        <w:t>上の段落でも逆順</w:t>
      </w:r>
      <w:r w:rsidR="00060E99" w:rsidRPr="00060E99">
        <w:rPr>
          <w:rFonts w:hint="eastAsia"/>
        </w:rPr>
        <w:t>)</w:t>
      </w:r>
    </w:p>
  </w:comment>
  <w:comment w:id="1521" w:author="藤井 敦寛" w:date="2020-07-20T15:38:00Z" w:initials="藤井">
    <w:p w14:paraId="51B60EC2" w14:textId="505FC414" w:rsidR="00E858A8" w:rsidRDefault="00E858A8">
      <w:pPr>
        <w:pStyle w:val="a5"/>
      </w:pPr>
      <w:r>
        <w:rPr>
          <w:rStyle w:val="a4"/>
        </w:rPr>
        <w:annotationRef/>
      </w:r>
      <w:r>
        <w:rPr>
          <w:rFonts w:hint="eastAsia"/>
        </w:rPr>
        <w:t>番号なので</w:t>
      </w:r>
      <w:r>
        <w:t>”#”</w:t>
      </w:r>
      <w:r>
        <w:rPr>
          <w:rFonts w:hint="eastAsia"/>
        </w:rPr>
        <w:t>が必要．</w:t>
      </w:r>
    </w:p>
  </w:comment>
  <w:comment w:id="1539" w:author="Author" w:date="2020-07-08T21:43:00Z" w:initials="A">
    <w:p w14:paraId="260F3443" w14:textId="2DAD4F9E" w:rsidR="00840FE7" w:rsidRDefault="00840FE7">
      <w:pPr>
        <w:pStyle w:val="a5"/>
      </w:pPr>
      <w:r>
        <w:rPr>
          <w:rStyle w:val="a4"/>
        </w:rPr>
        <w:annotationRef/>
      </w:r>
      <w:r w:rsidRPr="002E3AAE">
        <w:rPr>
          <w:b/>
        </w:rPr>
        <w:t>Remark:</w:t>
      </w:r>
      <w:r>
        <w:t xml:space="preserve"> This is unclear; please rephrase. Do you mean "were inconsistent"?</w:t>
      </w:r>
    </w:p>
  </w:comment>
  <w:comment w:id="1540" w:author="藤井 敦寛" w:date="2020-07-20T15:06:00Z" w:initials="藤井">
    <w:p w14:paraId="1F7E35BA" w14:textId="4F467B12" w:rsidR="002B24BD" w:rsidRDefault="002B24BD">
      <w:pPr>
        <w:pStyle w:val="a5"/>
      </w:pPr>
      <w:r>
        <w:rPr>
          <w:rStyle w:val="a4"/>
        </w:rPr>
        <w:annotationRef/>
      </w:r>
      <w:r>
        <w:rPr>
          <w:rFonts w:hint="eastAsia"/>
        </w:rPr>
        <w:t>明確にするため，短くした．</w:t>
      </w:r>
    </w:p>
  </w:comment>
  <w:comment w:id="1711" w:author="藤井 敦寛" w:date="2020-07-20T17:17:00Z" w:initials="藤井">
    <w:p w14:paraId="63928785" w14:textId="69956AB7" w:rsidR="00E32CE1" w:rsidRDefault="00E32CE1">
      <w:pPr>
        <w:pStyle w:val="a5"/>
      </w:pPr>
      <w:r>
        <w:rPr>
          <w:rStyle w:val="a4"/>
        </w:rPr>
        <w:annotationRef/>
      </w:r>
      <w:r>
        <w:rPr>
          <w:rFonts w:hint="eastAsia"/>
        </w:rPr>
        <w:t>これは良いこと．</w:t>
      </w:r>
      <w:r>
        <w:rPr>
          <w:rFonts w:hint="eastAsia"/>
        </w:rPr>
        <w:t>a</w:t>
      </w:r>
      <w:r>
        <w:t>nd</w:t>
      </w:r>
      <w:r>
        <w:rPr>
          <w:rFonts w:hint="eastAsia"/>
        </w:rPr>
        <w:t>の後ろに悪いことを書いており</w:t>
      </w:r>
      <w:proofErr w:type="gramStart"/>
      <w:r>
        <w:rPr>
          <w:rFonts w:hint="eastAsia"/>
        </w:rPr>
        <w:t>ごちゃごちゃなの</w:t>
      </w:r>
      <w:proofErr w:type="gramEnd"/>
      <w:r>
        <w:rPr>
          <w:rFonts w:hint="eastAsia"/>
        </w:rPr>
        <w:t>で，削除．</w:t>
      </w:r>
    </w:p>
  </w:comment>
  <w:comment w:id="1805" w:author="藤井 敦寛" w:date="2020-07-20T17:39:00Z" w:initials="藤井">
    <w:p w14:paraId="2B75E477" w14:textId="00D979AD" w:rsidR="0019427D" w:rsidRDefault="0019427D">
      <w:pPr>
        <w:pStyle w:val="a5"/>
      </w:pPr>
      <w:r>
        <w:rPr>
          <w:rStyle w:val="a4"/>
        </w:rPr>
        <w:annotationRef/>
      </w:r>
      <w:r>
        <w:rPr>
          <w:rFonts w:hint="eastAsia"/>
        </w:rPr>
        <w:t>ヘルメット装着開始から装着完了までの時系列データということを言いたい</w:t>
      </w:r>
      <w:r w:rsidR="0024412F">
        <w:rPr>
          <w:rFonts w:hint="eastAsia"/>
        </w:rPr>
        <w:t>ので修正</w:t>
      </w:r>
      <w:r>
        <w:rPr>
          <w:rFonts w:hint="eastAsia"/>
        </w:rPr>
        <w:t>．</w:t>
      </w:r>
    </w:p>
  </w:comment>
  <w:comment w:id="1862" w:author="Author" w:date="2020-07-08T21:44:00Z" w:initials="A">
    <w:p w14:paraId="6CD429C0" w14:textId="7B6FD793" w:rsidR="00840FE7" w:rsidRDefault="00840FE7">
      <w:pPr>
        <w:pStyle w:val="a5"/>
      </w:pPr>
      <w:r w:rsidRPr="002E3AAE">
        <w:rPr>
          <w:b/>
        </w:rPr>
        <w:fldChar w:fldCharType="begin"/>
      </w:r>
      <w:r w:rsidRPr="002E3AAE">
        <w:rPr>
          <w:rStyle w:val="a4"/>
          <w:b/>
        </w:rPr>
        <w:instrText xml:space="preserve"> </w:instrText>
      </w:r>
      <w:r w:rsidRPr="002E3AAE">
        <w:rPr>
          <w:b/>
        </w:rPr>
        <w:instrText>PAGE \# "'Page: '#'</w:instrText>
      </w:r>
      <w:r w:rsidRPr="002E3AAE">
        <w:rPr>
          <w:b/>
        </w:rPr>
        <w:br/>
        <w:instrText>'"</w:instrText>
      </w:r>
      <w:r w:rsidRPr="002E3AAE">
        <w:rPr>
          <w:rStyle w:val="a4"/>
          <w:b/>
        </w:rPr>
        <w:instrText xml:space="preserve"> </w:instrText>
      </w:r>
      <w:r w:rsidRPr="002E3AAE">
        <w:rPr>
          <w:b/>
        </w:rPr>
        <w:fldChar w:fldCharType="end"/>
      </w:r>
      <w:r w:rsidRPr="002E3AAE">
        <w:rPr>
          <w:rStyle w:val="a4"/>
          <w:b/>
        </w:rPr>
        <w:annotationRef/>
      </w:r>
      <w:r w:rsidRPr="002E3AAE">
        <w:rPr>
          <w:b/>
        </w:rPr>
        <w:t xml:space="preserve">Remark: </w:t>
      </w:r>
      <w:r>
        <w:t>Kindly consistently provide DOI’s for all applicable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E8366C" w15:done="0"/>
  <w15:commentEx w15:paraId="2768CE7E" w15:paraIdParent="16E8366C" w15:done="0"/>
  <w15:commentEx w15:paraId="22BD8B9D" w15:done="0"/>
  <w15:commentEx w15:paraId="21DC377A" w15:paraIdParent="22BD8B9D" w15:done="0"/>
  <w15:commentEx w15:paraId="22E68E6A" w15:done="0"/>
  <w15:commentEx w15:paraId="77202716" w15:done="0"/>
  <w15:commentEx w15:paraId="1234CB53" w15:paraIdParent="77202716" w15:done="0"/>
  <w15:commentEx w15:paraId="56668707" w15:done="0"/>
  <w15:commentEx w15:paraId="14A70D0E" w15:done="0"/>
  <w15:commentEx w15:paraId="327B09D6" w15:paraIdParent="14A70D0E" w15:done="0"/>
  <w15:commentEx w15:paraId="3ED87D9F" w15:done="0"/>
  <w15:commentEx w15:paraId="1C5E6695" w15:paraIdParent="3ED87D9F" w15:done="0"/>
  <w15:commentEx w15:paraId="63158026" w15:done="0"/>
  <w15:commentEx w15:paraId="1931C9E0" w15:done="0"/>
  <w15:commentEx w15:paraId="7D684B8D" w15:paraIdParent="1931C9E0" w15:done="0"/>
  <w15:commentEx w15:paraId="7756B6F0" w15:done="0"/>
  <w15:commentEx w15:paraId="78BFD69D" w15:paraIdParent="7756B6F0" w15:done="0"/>
  <w15:commentEx w15:paraId="5BE5063D" w15:done="0"/>
  <w15:commentEx w15:paraId="728356A1" w15:paraIdParent="5BE5063D" w15:done="0"/>
  <w15:commentEx w15:paraId="238F79E1" w15:done="0"/>
  <w15:commentEx w15:paraId="0F148CB4" w15:paraIdParent="238F79E1" w15:done="0"/>
  <w15:commentEx w15:paraId="736CDCB0" w15:done="0"/>
  <w15:commentEx w15:paraId="7A29BC60" w15:paraIdParent="736CDCB0" w15:done="0"/>
  <w15:commentEx w15:paraId="5FCF0C86" w15:done="0"/>
  <w15:commentEx w15:paraId="7DDC8A0B" w15:done="0"/>
  <w15:commentEx w15:paraId="166D1BAE" w15:done="0"/>
  <w15:commentEx w15:paraId="58BA4F0B" w15:done="0"/>
  <w15:commentEx w15:paraId="1F3D722C" w15:paraIdParent="58BA4F0B" w15:done="0"/>
  <w15:commentEx w15:paraId="355CEF2B" w15:done="0"/>
  <w15:commentEx w15:paraId="73FE4E17" w15:done="0"/>
  <w15:commentEx w15:paraId="4AE63660" w15:done="0"/>
  <w15:commentEx w15:paraId="050D98B0" w15:done="0"/>
  <w15:commentEx w15:paraId="5423354B" w15:done="0"/>
  <w15:commentEx w15:paraId="726C3FD4" w15:done="0"/>
  <w15:commentEx w15:paraId="46861794" w15:done="0"/>
  <w15:commentEx w15:paraId="19026CF5" w15:done="0"/>
  <w15:commentEx w15:paraId="18E7F72F" w15:done="0"/>
  <w15:commentEx w15:paraId="57916608" w15:done="0"/>
  <w15:commentEx w15:paraId="51B60EC2" w15:done="0"/>
  <w15:commentEx w15:paraId="260F3443" w15:done="0"/>
  <w15:commentEx w15:paraId="1F7E35BA" w15:paraIdParent="260F3443" w15:done="0"/>
  <w15:commentEx w15:paraId="63928785" w15:done="0"/>
  <w15:commentEx w15:paraId="2B75E477" w15:done="0"/>
  <w15:commentEx w15:paraId="6CD429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DAB1C" w16cex:dateUtc="2020-07-18T08:08:00Z"/>
  <w16cex:commentExtensible w16cex:durableId="22BDADB4" w16cex:dateUtc="2020-07-18T08:19:00Z"/>
  <w16cex:commentExtensible w16cex:durableId="22BE9913" w16cex:dateUtc="2020-07-19T01:04:00Z"/>
  <w16cex:commentExtensible w16cex:durableId="22BDAFD1" w16cex:dateUtc="2020-07-18T08:28:00Z"/>
  <w16cex:commentExtensible w16cex:durableId="22BEA13B" w16cex:dateUtc="2020-07-19T01:38:00Z"/>
  <w16cex:commentExtensible w16cex:durableId="22BDB7AC" w16cex:dateUtc="2020-07-18T09:02:00Z"/>
  <w16cex:commentExtensible w16cex:durableId="22BDB9B6" w16cex:dateUtc="2020-07-18T09:11:00Z"/>
  <w16cex:commentExtensible w16cex:durableId="22BE9AF9" w16cex:dateUtc="2020-07-19T01:12:00Z"/>
  <w16cex:commentExtensible w16cex:durableId="22BE0B55" w16cex:dateUtc="2020-07-18T14:59:00Z"/>
  <w16cex:commentExtensible w16cex:durableId="22BE0BCC" w16cex:dateUtc="2020-07-18T15:01:00Z"/>
  <w16cex:commentExtensible w16cex:durableId="22BE0DBE" w16cex:dateUtc="2020-07-18T15:09:00Z"/>
  <w16cex:commentExtensible w16cex:durableId="22BEB809" w16cex:dateUtc="2020-07-19T03:16:00Z"/>
  <w16cex:commentExtensible w16cex:durableId="22BEC2FD" w16cex:dateUtc="2020-07-19T04:02:00Z"/>
  <w16cex:commentExtensible w16cex:durableId="22BEC2E3" w16cex:dateUtc="2020-07-19T04:02:00Z"/>
  <w16cex:commentExtensible w16cex:durableId="22BEC99F" w16cex:dateUtc="2020-07-19T04:31:00Z"/>
  <w16cex:commentExtensible w16cex:durableId="22BFFACE" w16cex:dateUtc="2020-07-20T02:13:00Z"/>
  <w16cex:commentExtensible w16cex:durableId="22BFF4E3" w16cex:dateUtc="2020-07-20T01:48:00Z"/>
  <w16cex:commentExtensible w16cex:durableId="22BFFABC" w16cex:dateUtc="2020-07-20T02:13:00Z"/>
  <w16cex:commentExtensible w16cex:durableId="22BFF82A" w16cex:dateUtc="2020-07-20T02:02:00Z"/>
  <w16cex:commentExtensible w16cex:durableId="22C01DC9" w16cex:dateUtc="2020-07-20T04:42:00Z"/>
  <w16cex:commentExtensible w16cex:durableId="22C020AE" w16cex:dateUtc="2020-07-20T04:54:00Z"/>
  <w16cex:commentExtensible w16cex:durableId="22C02358" w16cex:dateUtc="2020-07-20T05:06:00Z"/>
  <w16cex:commentExtensible w16cex:durableId="22C02463" w16cex:dateUtc="2020-07-20T05:10:00Z"/>
  <w16cex:commentExtensible w16cex:durableId="22C0391F" w16cex:dateUtc="2020-07-20T06:39:00Z"/>
  <w16cex:commentExtensible w16cex:durableId="22C92603" w16cex:dateUtc="2020-07-27T01:08:00Z"/>
  <w16cex:commentExtensible w16cex:durableId="22C0381B" w16cex:dateUtc="2020-07-20T06:34:00Z"/>
  <w16cex:commentExtensible w16cex:durableId="22C0384B" w16cex:dateUtc="2020-07-20T06:35:00Z"/>
  <w16cex:commentExtensible w16cex:durableId="22C038DA" w16cex:dateUtc="2020-07-20T06:38:00Z"/>
  <w16cex:commentExtensible w16cex:durableId="22C03174" w16cex:dateUtc="2020-07-20T06:06:00Z"/>
  <w16cex:commentExtensible w16cex:durableId="22C0501A" w16cex:dateUtc="2020-07-20T08:17:00Z"/>
  <w16cex:commentExtensible w16cex:durableId="22C05565" w16cex:dateUtc="2020-07-20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E8366C" w16cid:durableId="22AEFF61"/>
  <w16cid:commentId w16cid:paraId="2768CE7E" w16cid:durableId="22BDAB1C"/>
  <w16cid:commentId w16cid:paraId="22BD8B9D" w16cid:durableId="22AEFFFA"/>
  <w16cid:commentId w16cid:paraId="21DC377A" w16cid:durableId="22BDADB4"/>
  <w16cid:commentId w16cid:paraId="22E68E6A" w16cid:durableId="22BE9913"/>
  <w16cid:commentId w16cid:paraId="77202716" w16cid:durableId="22AEDB4A"/>
  <w16cid:commentId w16cid:paraId="1234CB53" w16cid:durableId="22BDAFD1"/>
  <w16cid:commentId w16cid:paraId="56668707" w16cid:durableId="22BEA13B"/>
  <w16cid:commentId w16cid:paraId="14A70D0E" w16cid:durableId="22AF0159"/>
  <w16cid:commentId w16cid:paraId="327B09D6" w16cid:durableId="22BDB7AC"/>
  <w16cid:commentId w16cid:paraId="3ED87D9F" w16cid:durableId="22BDAA94"/>
  <w16cid:commentId w16cid:paraId="1C5E6695" w16cid:durableId="22BDB9B6"/>
  <w16cid:commentId w16cid:paraId="63158026" w16cid:durableId="22BE9AF9"/>
  <w16cid:commentId w16cid:paraId="1931C9E0" w16cid:durableId="22AF028B"/>
  <w16cid:commentId w16cid:paraId="7D684B8D" w16cid:durableId="22BE0B55"/>
  <w16cid:commentId w16cid:paraId="7756B6F0" w16cid:durableId="22AF13D2"/>
  <w16cid:commentId w16cid:paraId="78BFD69D" w16cid:durableId="22BE0BCC"/>
  <w16cid:commentId w16cid:paraId="5BE5063D" w16cid:durableId="22AEDDB1"/>
  <w16cid:commentId w16cid:paraId="728356A1" w16cid:durableId="22BE0DBE"/>
  <w16cid:commentId w16cid:paraId="238F79E1" w16cid:durableId="22AF07ED"/>
  <w16cid:commentId w16cid:paraId="0F148CB4" w16cid:durableId="22BEB809"/>
  <w16cid:commentId w16cid:paraId="736CDCB0" w16cid:durableId="22AEE350"/>
  <w16cid:commentId w16cid:paraId="7A29BC60" w16cid:durableId="22BEC2FD"/>
  <w16cid:commentId w16cid:paraId="5FCF0C86" w16cid:durableId="22BEC2E3"/>
  <w16cid:commentId w16cid:paraId="7DDC8A0B" w16cid:durableId="22BEC99F"/>
  <w16cid:commentId w16cid:paraId="166D1BAE" w16cid:durableId="22BFFACE"/>
  <w16cid:commentId w16cid:paraId="58BA4F0B" w16cid:durableId="22AEE76A"/>
  <w16cid:commentId w16cid:paraId="1F3D722C" w16cid:durableId="22BFF4E3"/>
  <w16cid:commentId w16cid:paraId="355CEF2B" w16cid:durableId="22BFFABC"/>
  <w16cid:commentId w16cid:paraId="73FE4E17" w16cid:durableId="22BFF82A"/>
  <w16cid:commentId w16cid:paraId="4AE63660" w16cid:durableId="22C01DC9"/>
  <w16cid:commentId w16cid:paraId="050D98B0" w16cid:durableId="22C020AE"/>
  <w16cid:commentId w16cid:paraId="5423354B" w16cid:durableId="22C02358"/>
  <w16cid:commentId w16cid:paraId="726C3FD4" w16cid:durableId="22C02463"/>
  <w16cid:commentId w16cid:paraId="46861794" w16cid:durableId="22C0391F"/>
  <w16cid:commentId w16cid:paraId="19026CF5" w16cid:durableId="22C92603"/>
  <w16cid:commentId w16cid:paraId="18E7F72F" w16cid:durableId="22C0381B"/>
  <w16cid:commentId w16cid:paraId="57916608" w16cid:durableId="22C0384B"/>
  <w16cid:commentId w16cid:paraId="51B60EC2" w16cid:durableId="22C038DA"/>
  <w16cid:commentId w16cid:paraId="260F3443" w16cid:durableId="22AEEAD0"/>
  <w16cid:commentId w16cid:paraId="1F7E35BA" w16cid:durableId="22C03174"/>
  <w16cid:commentId w16cid:paraId="63928785" w16cid:durableId="22C0501A"/>
  <w16cid:commentId w16cid:paraId="2B75E477" w16cid:durableId="22C05565"/>
  <w16cid:commentId w16cid:paraId="6CD429C0" w16cid:durableId="22BDAA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98ED2" w14:textId="77777777" w:rsidR="00717AE1" w:rsidRDefault="00717AE1" w:rsidP="0036664E">
      <w:r>
        <w:separator/>
      </w:r>
    </w:p>
  </w:endnote>
  <w:endnote w:type="continuationSeparator" w:id="0">
    <w:p w14:paraId="000DB065" w14:textId="77777777" w:rsidR="00717AE1" w:rsidRDefault="00717AE1" w:rsidP="00366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haroni">
    <w:altName w:val="Aharoni"/>
    <w:charset w:val="B1"/>
    <w:family w:val="auto"/>
    <w:pitch w:val="variable"/>
    <w:sig w:usb0="00000803" w:usb1="00000000" w:usb2="00000000" w:usb3="00000000" w:csb0="00000021" w:csb1="00000000"/>
  </w:font>
  <w:font w:name="Book Antiqua">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DD27E" w14:textId="77777777" w:rsidR="00717AE1" w:rsidRDefault="00717AE1" w:rsidP="0036664E">
      <w:r>
        <w:separator/>
      </w:r>
    </w:p>
  </w:footnote>
  <w:footnote w:type="continuationSeparator" w:id="0">
    <w:p w14:paraId="2F0B9FE1" w14:textId="77777777" w:rsidR="00717AE1" w:rsidRDefault="00717AE1" w:rsidP="0036664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thor">
    <w15:presenceInfo w15:providerId="None" w15:userId="Author"/>
  </w15:person>
  <w15:person w15:author="藤井 敦寛">
    <w15:presenceInfo w15:providerId="Windows Live" w15:userId="130b06c820d4b9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627"/>
    <w:rsid w:val="0000207D"/>
    <w:rsid w:val="000043B8"/>
    <w:rsid w:val="00004D6D"/>
    <w:rsid w:val="000059A9"/>
    <w:rsid w:val="00005CCF"/>
    <w:rsid w:val="000072CE"/>
    <w:rsid w:val="00010DFF"/>
    <w:rsid w:val="00013BF3"/>
    <w:rsid w:val="00015BE4"/>
    <w:rsid w:val="0001736A"/>
    <w:rsid w:val="000214B8"/>
    <w:rsid w:val="00021FCC"/>
    <w:rsid w:val="00025D68"/>
    <w:rsid w:val="00030137"/>
    <w:rsid w:val="00030898"/>
    <w:rsid w:val="00033738"/>
    <w:rsid w:val="00034097"/>
    <w:rsid w:val="00035077"/>
    <w:rsid w:val="00035A33"/>
    <w:rsid w:val="00036C40"/>
    <w:rsid w:val="0003777C"/>
    <w:rsid w:val="000406A6"/>
    <w:rsid w:val="00040939"/>
    <w:rsid w:val="00041914"/>
    <w:rsid w:val="000457D3"/>
    <w:rsid w:val="00050238"/>
    <w:rsid w:val="000502F2"/>
    <w:rsid w:val="00050972"/>
    <w:rsid w:val="00050DDC"/>
    <w:rsid w:val="00051002"/>
    <w:rsid w:val="000534D2"/>
    <w:rsid w:val="00055ABD"/>
    <w:rsid w:val="00057E59"/>
    <w:rsid w:val="00060E99"/>
    <w:rsid w:val="00063556"/>
    <w:rsid w:val="00064E8C"/>
    <w:rsid w:val="00064FA1"/>
    <w:rsid w:val="0006583B"/>
    <w:rsid w:val="000663A7"/>
    <w:rsid w:val="00067273"/>
    <w:rsid w:val="00070E8D"/>
    <w:rsid w:val="00072A56"/>
    <w:rsid w:val="00075D60"/>
    <w:rsid w:val="00077026"/>
    <w:rsid w:val="00077234"/>
    <w:rsid w:val="00081B63"/>
    <w:rsid w:val="0008567D"/>
    <w:rsid w:val="0008663E"/>
    <w:rsid w:val="00086AA6"/>
    <w:rsid w:val="00087120"/>
    <w:rsid w:val="00090463"/>
    <w:rsid w:val="00090785"/>
    <w:rsid w:val="00094707"/>
    <w:rsid w:val="000A0819"/>
    <w:rsid w:val="000A2F65"/>
    <w:rsid w:val="000A31E8"/>
    <w:rsid w:val="000A3480"/>
    <w:rsid w:val="000A57A1"/>
    <w:rsid w:val="000B3243"/>
    <w:rsid w:val="000B4F36"/>
    <w:rsid w:val="000B4F7A"/>
    <w:rsid w:val="000B4FE3"/>
    <w:rsid w:val="000B5633"/>
    <w:rsid w:val="000B5ACD"/>
    <w:rsid w:val="000B67D0"/>
    <w:rsid w:val="000B7B79"/>
    <w:rsid w:val="000C3943"/>
    <w:rsid w:val="000C3AC2"/>
    <w:rsid w:val="000D2E8E"/>
    <w:rsid w:val="000D38A8"/>
    <w:rsid w:val="000D610E"/>
    <w:rsid w:val="000D648D"/>
    <w:rsid w:val="000E1B37"/>
    <w:rsid w:val="000E3562"/>
    <w:rsid w:val="000F02BD"/>
    <w:rsid w:val="000F0C18"/>
    <w:rsid w:val="000F1267"/>
    <w:rsid w:val="000F5251"/>
    <w:rsid w:val="000F53BB"/>
    <w:rsid w:val="000F581D"/>
    <w:rsid w:val="000F6FC1"/>
    <w:rsid w:val="000F7ED8"/>
    <w:rsid w:val="0010006F"/>
    <w:rsid w:val="00100587"/>
    <w:rsid w:val="00101DE5"/>
    <w:rsid w:val="00103192"/>
    <w:rsid w:val="00103A1A"/>
    <w:rsid w:val="00104E28"/>
    <w:rsid w:val="00105C0D"/>
    <w:rsid w:val="00105C4B"/>
    <w:rsid w:val="001164AC"/>
    <w:rsid w:val="00116A3F"/>
    <w:rsid w:val="00117A24"/>
    <w:rsid w:val="00117F54"/>
    <w:rsid w:val="00120187"/>
    <w:rsid w:val="001206B4"/>
    <w:rsid w:val="0012279B"/>
    <w:rsid w:val="00126DCF"/>
    <w:rsid w:val="00127236"/>
    <w:rsid w:val="00136BE0"/>
    <w:rsid w:val="00141DCB"/>
    <w:rsid w:val="00146365"/>
    <w:rsid w:val="00150FA0"/>
    <w:rsid w:val="00151129"/>
    <w:rsid w:val="001524E2"/>
    <w:rsid w:val="00153D69"/>
    <w:rsid w:val="00154F84"/>
    <w:rsid w:val="001602A5"/>
    <w:rsid w:val="00161F55"/>
    <w:rsid w:val="00165C6F"/>
    <w:rsid w:val="001709E6"/>
    <w:rsid w:val="00171537"/>
    <w:rsid w:val="00171E6E"/>
    <w:rsid w:val="00172E6D"/>
    <w:rsid w:val="00173F1D"/>
    <w:rsid w:val="00173FAF"/>
    <w:rsid w:val="00174D98"/>
    <w:rsid w:val="0017510D"/>
    <w:rsid w:val="00176333"/>
    <w:rsid w:val="00176FB5"/>
    <w:rsid w:val="001778FE"/>
    <w:rsid w:val="00180494"/>
    <w:rsid w:val="0018113E"/>
    <w:rsid w:val="00182CDF"/>
    <w:rsid w:val="00182E27"/>
    <w:rsid w:val="00184AD1"/>
    <w:rsid w:val="00184F35"/>
    <w:rsid w:val="0018550B"/>
    <w:rsid w:val="00187489"/>
    <w:rsid w:val="00192FAD"/>
    <w:rsid w:val="00193F38"/>
    <w:rsid w:val="0019427D"/>
    <w:rsid w:val="00195D46"/>
    <w:rsid w:val="00197479"/>
    <w:rsid w:val="001A4FCD"/>
    <w:rsid w:val="001A63BC"/>
    <w:rsid w:val="001A7CDF"/>
    <w:rsid w:val="001B29ED"/>
    <w:rsid w:val="001B3FE9"/>
    <w:rsid w:val="001B4A84"/>
    <w:rsid w:val="001B6933"/>
    <w:rsid w:val="001B6BB7"/>
    <w:rsid w:val="001B768A"/>
    <w:rsid w:val="001C0400"/>
    <w:rsid w:val="001C193A"/>
    <w:rsid w:val="001C2088"/>
    <w:rsid w:val="001C231B"/>
    <w:rsid w:val="001C24AA"/>
    <w:rsid w:val="001C4251"/>
    <w:rsid w:val="001C4541"/>
    <w:rsid w:val="001C5F43"/>
    <w:rsid w:val="001C6078"/>
    <w:rsid w:val="001C7D27"/>
    <w:rsid w:val="001D0623"/>
    <w:rsid w:val="001D22D2"/>
    <w:rsid w:val="001D2AA4"/>
    <w:rsid w:val="001D2BAE"/>
    <w:rsid w:val="001D2CB9"/>
    <w:rsid w:val="001D32B6"/>
    <w:rsid w:val="001D3ACD"/>
    <w:rsid w:val="001D5BA8"/>
    <w:rsid w:val="001D5C12"/>
    <w:rsid w:val="001D7FFB"/>
    <w:rsid w:val="001E00B5"/>
    <w:rsid w:val="001E0EDA"/>
    <w:rsid w:val="001E2760"/>
    <w:rsid w:val="001E4EED"/>
    <w:rsid w:val="001E5FE0"/>
    <w:rsid w:val="001E62F8"/>
    <w:rsid w:val="001E6B76"/>
    <w:rsid w:val="001E6CCF"/>
    <w:rsid w:val="001F0F1A"/>
    <w:rsid w:val="001F1A65"/>
    <w:rsid w:val="001F41C7"/>
    <w:rsid w:val="001F6F85"/>
    <w:rsid w:val="00200426"/>
    <w:rsid w:val="00200E0F"/>
    <w:rsid w:val="002025E8"/>
    <w:rsid w:val="00202AA5"/>
    <w:rsid w:val="00203663"/>
    <w:rsid w:val="00203C74"/>
    <w:rsid w:val="00205BC7"/>
    <w:rsid w:val="00206D67"/>
    <w:rsid w:val="0021336B"/>
    <w:rsid w:val="00216F15"/>
    <w:rsid w:val="00221A92"/>
    <w:rsid w:val="00221B38"/>
    <w:rsid w:val="00223922"/>
    <w:rsid w:val="00223C05"/>
    <w:rsid w:val="002241BF"/>
    <w:rsid w:val="00225F9B"/>
    <w:rsid w:val="002272E7"/>
    <w:rsid w:val="00230B7E"/>
    <w:rsid w:val="0023192E"/>
    <w:rsid w:val="0023233A"/>
    <w:rsid w:val="00235575"/>
    <w:rsid w:val="002371B8"/>
    <w:rsid w:val="00240744"/>
    <w:rsid w:val="002408FC"/>
    <w:rsid w:val="00242575"/>
    <w:rsid w:val="002426A7"/>
    <w:rsid w:val="00243579"/>
    <w:rsid w:val="0024412F"/>
    <w:rsid w:val="00246A1E"/>
    <w:rsid w:val="0025067A"/>
    <w:rsid w:val="002523EB"/>
    <w:rsid w:val="002533F8"/>
    <w:rsid w:val="002538A2"/>
    <w:rsid w:val="00254BE3"/>
    <w:rsid w:val="00255AC4"/>
    <w:rsid w:val="00257663"/>
    <w:rsid w:val="0025778D"/>
    <w:rsid w:val="00263243"/>
    <w:rsid w:val="0026416F"/>
    <w:rsid w:val="0026432C"/>
    <w:rsid w:val="00267035"/>
    <w:rsid w:val="0027175F"/>
    <w:rsid w:val="00271D28"/>
    <w:rsid w:val="00272723"/>
    <w:rsid w:val="00273050"/>
    <w:rsid w:val="00273BB5"/>
    <w:rsid w:val="002743A3"/>
    <w:rsid w:val="0027502B"/>
    <w:rsid w:val="002752D8"/>
    <w:rsid w:val="00276054"/>
    <w:rsid w:val="002762C0"/>
    <w:rsid w:val="00276CC0"/>
    <w:rsid w:val="002774D1"/>
    <w:rsid w:val="0027781F"/>
    <w:rsid w:val="00280957"/>
    <w:rsid w:val="00281EBF"/>
    <w:rsid w:val="00282C99"/>
    <w:rsid w:val="002835DE"/>
    <w:rsid w:val="002836C7"/>
    <w:rsid w:val="00283FFF"/>
    <w:rsid w:val="00285FF7"/>
    <w:rsid w:val="00295DAA"/>
    <w:rsid w:val="002A1FC2"/>
    <w:rsid w:val="002A2C25"/>
    <w:rsid w:val="002A647C"/>
    <w:rsid w:val="002A6E41"/>
    <w:rsid w:val="002A778E"/>
    <w:rsid w:val="002B123A"/>
    <w:rsid w:val="002B1C9F"/>
    <w:rsid w:val="002B24BD"/>
    <w:rsid w:val="002B275F"/>
    <w:rsid w:val="002B2AD8"/>
    <w:rsid w:val="002B32DF"/>
    <w:rsid w:val="002B5745"/>
    <w:rsid w:val="002B6192"/>
    <w:rsid w:val="002B6627"/>
    <w:rsid w:val="002B7C01"/>
    <w:rsid w:val="002C1884"/>
    <w:rsid w:val="002C237B"/>
    <w:rsid w:val="002C320B"/>
    <w:rsid w:val="002C5E49"/>
    <w:rsid w:val="002C6420"/>
    <w:rsid w:val="002D00D8"/>
    <w:rsid w:val="002D0C98"/>
    <w:rsid w:val="002D2375"/>
    <w:rsid w:val="002D2663"/>
    <w:rsid w:val="002D63B5"/>
    <w:rsid w:val="002E0EF2"/>
    <w:rsid w:val="002E161C"/>
    <w:rsid w:val="002E2160"/>
    <w:rsid w:val="002E3AAE"/>
    <w:rsid w:val="002E4C2C"/>
    <w:rsid w:val="002E54DD"/>
    <w:rsid w:val="002F07DC"/>
    <w:rsid w:val="002F1433"/>
    <w:rsid w:val="002F192D"/>
    <w:rsid w:val="002F1C7C"/>
    <w:rsid w:val="002F2237"/>
    <w:rsid w:val="002F306F"/>
    <w:rsid w:val="002F4467"/>
    <w:rsid w:val="002F5118"/>
    <w:rsid w:val="00306E2E"/>
    <w:rsid w:val="00314069"/>
    <w:rsid w:val="00314B57"/>
    <w:rsid w:val="0031527F"/>
    <w:rsid w:val="00315F36"/>
    <w:rsid w:val="003169BC"/>
    <w:rsid w:val="00320D3E"/>
    <w:rsid w:val="00322B00"/>
    <w:rsid w:val="0032495A"/>
    <w:rsid w:val="003254CD"/>
    <w:rsid w:val="00325EBA"/>
    <w:rsid w:val="003271B5"/>
    <w:rsid w:val="0033035D"/>
    <w:rsid w:val="003310AC"/>
    <w:rsid w:val="0033534A"/>
    <w:rsid w:val="00335F40"/>
    <w:rsid w:val="00337B52"/>
    <w:rsid w:val="00337C22"/>
    <w:rsid w:val="003400EC"/>
    <w:rsid w:val="00340517"/>
    <w:rsid w:val="003412A6"/>
    <w:rsid w:val="00343635"/>
    <w:rsid w:val="00343B5F"/>
    <w:rsid w:val="00343D2F"/>
    <w:rsid w:val="003453A6"/>
    <w:rsid w:val="00352E76"/>
    <w:rsid w:val="0035539A"/>
    <w:rsid w:val="00355D65"/>
    <w:rsid w:val="00356D41"/>
    <w:rsid w:val="003609F5"/>
    <w:rsid w:val="00360BBF"/>
    <w:rsid w:val="003627A0"/>
    <w:rsid w:val="0036351C"/>
    <w:rsid w:val="00363C60"/>
    <w:rsid w:val="0036525B"/>
    <w:rsid w:val="00365B21"/>
    <w:rsid w:val="00366358"/>
    <w:rsid w:val="0036664E"/>
    <w:rsid w:val="00371946"/>
    <w:rsid w:val="00371FA3"/>
    <w:rsid w:val="00372741"/>
    <w:rsid w:val="0037348D"/>
    <w:rsid w:val="00373F87"/>
    <w:rsid w:val="00374F2F"/>
    <w:rsid w:val="00376DD8"/>
    <w:rsid w:val="00377C79"/>
    <w:rsid w:val="003809CF"/>
    <w:rsid w:val="00381982"/>
    <w:rsid w:val="00381EDB"/>
    <w:rsid w:val="003825F0"/>
    <w:rsid w:val="003842C2"/>
    <w:rsid w:val="003872BA"/>
    <w:rsid w:val="003919AA"/>
    <w:rsid w:val="00392574"/>
    <w:rsid w:val="00394F1A"/>
    <w:rsid w:val="00395072"/>
    <w:rsid w:val="00395CD6"/>
    <w:rsid w:val="003970A2"/>
    <w:rsid w:val="003A31BE"/>
    <w:rsid w:val="003A6253"/>
    <w:rsid w:val="003B024F"/>
    <w:rsid w:val="003B02BD"/>
    <w:rsid w:val="003B09CB"/>
    <w:rsid w:val="003B13F7"/>
    <w:rsid w:val="003B2E42"/>
    <w:rsid w:val="003B375F"/>
    <w:rsid w:val="003B4391"/>
    <w:rsid w:val="003B7B36"/>
    <w:rsid w:val="003C094C"/>
    <w:rsid w:val="003C1A37"/>
    <w:rsid w:val="003C28AE"/>
    <w:rsid w:val="003C3339"/>
    <w:rsid w:val="003C4135"/>
    <w:rsid w:val="003C4E48"/>
    <w:rsid w:val="003C5A1A"/>
    <w:rsid w:val="003C6ACB"/>
    <w:rsid w:val="003D12A9"/>
    <w:rsid w:val="003D26C3"/>
    <w:rsid w:val="003D3193"/>
    <w:rsid w:val="003D31FB"/>
    <w:rsid w:val="003D3559"/>
    <w:rsid w:val="003D7177"/>
    <w:rsid w:val="003E183C"/>
    <w:rsid w:val="003E19A9"/>
    <w:rsid w:val="003E2E68"/>
    <w:rsid w:val="003E455D"/>
    <w:rsid w:val="003E787F"/>
    <w:rsid w:val="003E7D2E"/>
    <w:rsid w:val="003F0F90"/>
    <w:rsid w:val="003F12B4"/>
    <w:rsid w:val="003F2368"/>
    <w:rsid w:val="003F2A19"/>
    <w:rsid w:val="003F4092"/>
    <w:rsid w:val="003F4475"/>
    <w:rsid w:val="003F6531"/>
    <w:rsid w:val="0040049C"/>
    <w:rsid w:val="00400E84"/>
    <w:rsid w:val="004026A3"/>
    <w:rsid w:val="00402D90"/>
    <w:rsid w:val="00403FB6"/>
    <w:rsid w:val="00404BA9"/>
    <w:rsid w:val="0040526A"/>
    <w:rsid w:val="00407575"/>
    <w:rsid w:val="00411150"/>
    <w:rsid w:val="004111EE"/>
    <w:rsid w:val="00411AB4"/>
    <w:rsid w:val="004126A7"/>
    <w:rsid w:val="00413DED"/>
    <w:rsid w:val="00417F76"/>
    <w:rsid w:val="00420153"/>
    <w:rsid w:val="004226B0"/>
    <w:rsid w:val="00422EA5"/>
    <w:rsid w:val="00423A39"/>
    <w:rsid w:val="00423CC7"/>
    <w:rsid w:val="00424233"/>
    <w:rsid w:val="00424AF7"/>
    <w:rsid w:val="004310B0"/>
    <w:rsid w:val="00431B52"/>
    <w:rsid w:val="004325CB"/>
    <w:rsid w:val="00432AFF"/>
    <w:rsid w:val="004331DF"/>
    <w:rsid w:val="00434D80"/>
    <w:rsid w:val="00437039"/>
    <w:rsid w:val="004379E2"/>
    <w:rsid w:val="00437B2B"/>
    <w:rsid w:val="004404E6"/>
    <w:rsid w:val="0044077F"/>
    <w:rsid w:val="0044475C"/>
    <w:rsid w:val="004451A6"/>
    <w:rsid w:val="004459B3"/>
    <w:rsid w:val="00446E5A"/>
    <w:rsid w:val="004513D2"/>
    <w:rsid w:val="00452D8F"/>
    <w:rsid w:val="00453AC2"/>
    <w:rsid w:val="004570C1"/>
    <w:rsid w:val="00463A30"/>
    <w:rsid w:val="00463E4C"/>
    <w:rsid w:val="00466B8D"/>
    <w:rsid w:val="00467FD2"/>
    <w:rsid w:val="004734C9"/>
    <w:rsid w:val="00474B2E"/>
    <w:rsid w:val="00475107"/>
    <w:rsid w:val="00477D66"/>
    <w:rsid w:val="0048070F"/>
    <w:rsid w:val="00481FCF"/>
    <w:rsid w:val="00482E70"/>
    <w:rsid w:val="0048470F"/>
    <w:rsid w:val="004856E5"/>
    <w:rsid w:val="00486267"/>
    <w:rsid w:val="00486D6C"/>
    <w:rsid w:val="00486EB1"/>
    <w:rsid w:val="004876DF"/>
    <w:rsid w:val="004958D7"/>
    <w:rsid w:val="004964EA"/>
    <w:rsid w:val="00496E73"/>
    <w:rsid w:val="004A0A94"/>
    <w:rsid w:val="004A1047"/>
    <w:rsid w:val="004A1DBF"/>
    <w:rsid w:val="004A2FA5"/>
    <w:rsid w:val="004A30D0"/>
    <w:rsid w:val="004A3E57"/>
    <w:rsid w:val="004A4B52"/>
    <w:rsid w:val="004A6DA2"/>
    <w:rsid w:val="004A72A3"/>
    <w:rsid w:val="004B47F8"/>
    <w:rsid w:val="004B59C5"/>
    <w:rsid w:val="004C2479"/>
    <w:rsid w:val="004C46BA"/>
    <w:rsid w:val="004C57A6"/>
    <w:rsid w:val="004C605F"/>
    <w:rsid w:val="004C6D39"/>
    <w:rsid w:val="004D59C8"/>
    <w:rsid w:val="004E15C5"/>
    <w:rsid w:val="004E1EA2"/>
    <w:rsid w:val="004E3F31"/>
    <w:rsid w:val="004E4FF7"/>
    <w:rsid w:val="004E61AF"/>
    <w:rsid w:val="004E7A1E"/>
    <w:rsid w:val="004E7D0F"/>
    <w:rsid w:val="004F020C"/>
    <w:rsid w:val="004F04DB"/>
    <w:rsid w:val="004F294A"/>
    <w:rsid w:val="004F35F4"/>
    <w:rsid w:val="004F5932"/>
    <w:rsid w:val="004F5DBE"/>
    <w:rsid w:val="004F6AA7"/>
    <w:rsid w:val="004F6B39"/>
    <w:rsid w:val="004F7597"/>
    <w:rsid w:val="00500787"/>
    <w:rsid w:val="0050241F"/>
    <w:rsid w:val="005044AA"/>
    <w:rsid w:val="00504BE3"/>
    <w:rsid w:val="005059C7"/>
    <w:rsid w:val="0050608A"/>
    <w:rsid w:val="00506D6E"/>
    <w:rsid w:val="00507D3D"/>
    <w:rsid w:val="00511C9B"/>
    <w:rsid w:val="00511CEA"/>
    <w:rsid w:val="005125FC"/>
    <w:rsid w:val="00514696"/>
    <w:rsid w:val="0051471E"/>
    <w:rsid w:val="00520413"/>
    <w:rsid w:val="00521044"/>
    <w:rsid w:val="0053504A"/>
    <w:rsid w:val="0053564E"/>
    <w:rsid w:val="005368E9"/>
    <w:rsid w:val="00536FA3"/>
    <w:rsid w:val="005403E5"/>
    <w:rsid w:val="00540CE4"/>
    <w:rsid w:val="00540F75"/>
    <w:rsid w:val="0054303E"/>
    <w:rsid w:val="00543ABE"/>
    <w:rsid w:val="00551969"/>
    <w:rsid w:val="00553D10"/>
    <w:rsid w:val="005548FC"/>
    <w:rsid w:val="00570A7A"/>
    <w:rsid w:val="00571B8B"/>
    <w:rsid w:val="005733C0"/>
    <w:rsid w:val="00574C82"/>
    <w:rsid w:val="00575069"/>
    <w:rsid w:val="00575727"/>
    <w:rsid w:val="005762F8"/>
    <w:rsid w:val="00577B81"/>
    <w:rsid w:val="00580404"/>
    <w:rsid w:val="00580F8C"/>
    <w:rsid w:val="00581ACC"/>
    <w:rsid w:val="005823D3"/>
    <w:rsid w:val="00584B55"/>
    <w:rsid w:val="00585A30"/>
    <w:rsid w:val="00586639"/>
    <w:rsid w:val="0058742D"/>
    <w:rsid w:val="005909D8"/>
    <w:rsid w:val="00590C4F"/>
    <w:rsid w:val="00591B8A"/>
    <w:rsid w:val="0059433B"/>
    <w:rsid w:val="00594D6A"/>
    <w:rsid w:val="00597108"/>
    <w:rsid w:val="00597CD0"/>
    <w:rsid w:val="005A1BAC"/>
    <w:rsid w:val="005A4797"/>
    <w:rsid w:val="005A6668"/>
    <w:rsid w:val="005A6CFE"/>
    <w:rsid w:val="005A756A"/>
    <w:rsid w:val="005B0C09"/>
    <w:rsid w:val="005B12BA"/>
    <w:rsid w:val="005B2984"/>
    <w:rsid w:val="005B2F2D"/>
    <w:rsid w:val="005B377E"/>
    <w:rsid w:val="005B3881"/>
    <w:rsid w:val="005B3C7C"/>
    <w:rsid w:val="005B6044"/>
    <w:rsid w:val="005B62E8"/>
    <w:rsid w:val="005B6430"/>
    <w:rsid w:val="005B67A6"/>
    <w:rsid w:val="005C1F82"/>
    <w:rsid w:val="005C36D5"/>
    <w:rsid w:val="005C3EF9"/>
    <w:rsid w:val="005C67FE"/>
    <w:rsid w:val="005D05FA"/>
    <w:rsid w:val="005D0DB3"/>
    <w:rsid w:val="005D52A1"/>
    <w:rsid w:val="005E2F55"/>
    <w:rsid w:val="005E50F6"/>
    <w:rsid w:val="005E5128"/>
    <w:rsid w:val="005E57F5"/>
    <w:rsid w:val="005E5A6E"/>
    <w:rsid w:val="005E7D03"/>
    <w:rsid w:val="005F065C"/>
    <w:rsid w:val="005F11FA"/>
    <w:rsid w:val="005F2697"/>
    <w:rsid w:val="005F29BB"/>
    <w:rsid w:val="005F3ADE"/>
    <w:rsid w:val="005F612B"/>
    <w:rsid w:val="005F69B1"/>
    <w:rsid w:val="005F7D70"/>
    <w:rsid w:val="005F7ED5"/>
    <w:rsid w:val="00600FE1"/>
    <w:rsid w:val="00601A41"/>
    <w:rsid w:val="006023E3"/>
    <w:rsid w:val="00602649"/>
    <w:rsid w:val="006032D2"/>
    <w:rsid w:val="00603F82"/>
    <w:rsid w:val="00606C83"/>
    <w:rsid w:val="00610C3A"/>
    <w:rsid w:val="006111D6"/>
    <w:rsid w:val="00611A30"/>
    <w:rsid w:val="006142B0"/>
    <w:rsid w:val="00617E26"/>
    <w:rsid w:val="00622024"/>
    <w:rsid w:val="0062331B"/>
    <w:rsid w:val="00624304"/>
    <w:rsid w:val="00624582"/>
    <w:rsid w:val="0062545D"/>
    <w:rsid w:val="0062785B"/>
    <w:rsid w:val="006315B5"/>
    <w:rsid w:val="00631F9F"/>
    <w:rsid w:val="00632148"/>
    <w:rsid w:val="006327C9"/>
    <w:rsid w:val="00632CFA"/>
    <w:rsid w:val="006350BA"/>
    <w:rsid w:val="00635FE6"/>
    <w:rsid w:val="0063645C"/>
    <w:rsid w:val="00636E17"/>
    <w:rsid w:val="00642692"/>
    <w:rsid w:val="00642700"/>
    <w:rsid w:val="0064319A"/>
    <w:rsid w:val="006435DE"/>
    <w:rsid w:val="00644F4B"/>
    <w:rsid w:val="0064600C"/>
    <w:rsid w:val="00647D2C"/>
    <w:rsid w:val="00651B3C"/>
    <w:rsid w:val="006543D0"/>
    <w:rsid w:val="00655C42"/>
    <w:rsid w:val="006566FD"/>
    <w:rsid w:val="00656D26"/>
    <w:rsid w:val="006579AC"/>
    <w:rsid w:val="006609F2"/>
    <w:rsid w:val="00660A53"/>
    <w:rsid w:val="00660D05"/>
    <w:rsid w:val="00661B08"/>
    <w:rsid w:val="006643CC"/>
    <w:rsid w:val="00665167"/>
    <w:rsid w:val="0066544E"/>
    <w:rsid w:val="006662BC"/>
    <w:rsid w:val="00670E8B"/>
    <w:rsid w:val="00671FA0"/>
    <w:rsid w:val="0067480B"/>
    <w:rsid w:val="00675EDE"/>
    <w:rsid w:val="006762E8"/>
    <w:rsid w:val="006777EC"/>
    <w:rsid w:val="00677898"/>
    <w:rsid w:val="00681FFE"/>
    <w:rsid w:val="006850FD"/>
    <w:rsid w:val="006852C3"/>
    <w:rsid w:val="006865AC"/>
    <w:rsid w:val="00686EED"/>
    <w:rsid w:val="00687AC0"/>
    <w:rsid w:val="006914FB"/>
    <w:rsid w:val="00693CD0"/>
    <w:rsid w:val="00695310"/>
    <w:rsid w:val="006A08EC"/>
    <w:rsid w:val="006A1808"/>
    <w:rsid w:val="006A22B7"/>
    <w:rsid w:val="006A2A1C"/>
    <w:rsid w:val="006A4A40"/>
    <w:rsid w:val="006A58CF"/>
    <w:rsid w:val="006B1E58"/>
    <w:rsid w:val="006B3226"/>
    <w:rsid w:val="006B66E8"/>
    <w:rsid w:val="006B701F"/>
    <w:rsid w:val="006C101F"/>
    <w:rsid w:val="006C3245"/>
    <w:rsid w:val="006C439B"/>
    <w:rsid w:val="006C5363"/>
    <w:rsid w:val="006D120A"/>
    <w:rsid w:val="006D15C7"/>
    <w:rsid w:val="006D1FB7"/>
    <w:rsid w:val="006D2DA1"/>
    <w:rsid w:val="006D3847"/>
    <w:rsid w:val="006D425D"/>
    <w:rsid w:val="006D47A3"/>
    <w:rsid w:val="006D510E"/>
    <w:rsid w:val="006D52CF"/>
    <w:rsid w:val="006E0739"/>
    <w:rsid w:val="006E272C"/>
    <w:rsid w:val="006E5B32"/>
    <w:rsid w:val="006E6513"/>
    <w:rsid w:val="006E6A19"/>
    <w:rsid w:val="006E6A22"/>
    <w:rsid w:val="006E6ACA"/>
    <w:rsid w:val="006E6F4F"/>
    <w:rsid w:val="006E7A3D"/>
    <w:rsid w:val="006F0208"/>
    <w:rsid w:val="006F101B"/>
    <w:rsid w:val="006F12E8"/>
    <w:rsid w:val="006F2536"/>
    <w:rsid w:val="006F3F86"/>
    <w:rsid w:val="006F4319"/>
    <w:rsid w:val="006F4716"/>
    <w:rsid w:val="006F56CA"/>
    <w:rsid w:val="006F627B"/>
    <w:rsid w:val="006F77A3"/>
    <w:rsid w:val="006F7D71"/>
    <w:rsid w:val="006F7EF6"/>
    <w:rsid w:val="007008D6"/>
    <w:rsid w:val="007012B5"/>
    <w:rsid w:val="007013DA"/>
    <w:rsid w:val="007017D4"/>
    <w:rsid w:val="00703B0A"/>
    <w:rsid w:val="007041BE"/>
    <w:rsid w:val="0070661C"/>
    <w:rsid w:val="00707E73"/>
    <w:rsid w:val="00712125"/>
    <w:rsid w:val="007178C6"/>
    <w:rsid w:val="00717AE1"/>
    <w:rsid w:val="0072010E"/>
    <w:rsid w:val="00720242"/>
    <w:rsid w:val="00720708"/>
    <w:rsid w:val="00721B5C"/>
    <w:rsid w:val="007239B3"/>
    <w:rsid w:val="00725D37"/>
    <w:rsid w:val="00726003"/>
    <w:rsid w:val="00726583"/>
    <w:rsid w:val="007273D4"/>
    <w:rsid w:val="00730BC6"/>
    <w:rsid w:val="0073105A"/>
    <w:rsid w:val="00731850"/>
    <w:rsid w:val="007320A4"/>
    <w:rsid w:val="00735C57"/>
    <w:rsid w:val="00736CD3"/>
    <w:rsid w:val="0074565D"/>
    <w:rsid w:val="00745D2F"/>
    <w:rsid w:val="00747704"/>
    <w:rsid w:val="007535CB"/>
    <w:rsid w:val="0076009A"/>
    <w:rsid w:val="007603D6"/>
    <w:rsid w:val="0076060E"/>
    <w:rsid w:val="00760CB7"/>
    <w:rsid w:val="00761F13"/>
    <w:rsid w:val="00763A02"/>
    <w:rsid w:val="00765FDC"/>
    <w:rsid w:val="0076680F"/>
    <w:rsid w:val="00767E8D"/>
    <w:rsid w:val="00770088"/>
    <w:rsid w:val="00770AD9"/>
    <w:rsid w:val="007723E6"/>
    <w:rsid w:val="00773970"/>
    <w:rsid w:val="007753E6"/>
    <w:rsid w:val="007766C8"/>
    <w:rsid w:val="00776D36"/>
    <w:rsid w:val="007775F1"/>
    <w:rsid w:val="00780211"/>
    <w:rsid w:val="00780D7A"/>
    <w:rsid w:val="00781F17"/>
    <w:rsid w:val="00782BD0"/>
    <w:rsid w:val="00783EAC"/>
    <w:rsid w:val="007850CC"/>
    <w:rsid w:val="007859E1"/>
    <w:rsid w:val="007869B1"/>
    <w:rsid w:val="0079103F"/>
    <w:rsid w:val="00792F08"/>
    <w:rsid w:val="0079446A"/>
    <w:rsid w:val="00795815"/>
    <w:rsid w:val="007A0C94"/>
    <w:rsid w:val="007A2732"/>
    <w:rsid w:val="007A2831"/>
    <w:rsid w:val="007A2F84"/>
    <w:rsid w:val="007A66F4"/>
    <w:rsid w:val="007B0D19"/>
    <w:rsid w:val="007B6114"/>
    <w:rsid w:val="007B7D9D"/>
    <w:rsid w:val="007C05A5"/>
    <w:rsid w:val="007C0764"/>
    <w:rsid w:val="007C139F"/>
    <w:rsid w:val="007C4E14"/>
    <w:rsid w:val="007C7F18"/>
    <w:rsid w:val="007D3742"/>
    <w:rsid w:val="007D3D2B"/>
    <w:rsid w:val="007D55A0"/>
    <w:rsid w:val="007D7A30"/>
    <w:rsid w:val="007E0781"/>
    <w:rsid w:val="007E39A6"/>
    <w:rsid w:val="007E4D1B"/>
    <w:rsid w:val="007E5016"/>
    <w:rsid w:val="007E6C5E"/>
    <w:rsid w:val="007F068E"/>
    <w:rsid w:val="007F197E"/>
    <w:rsid w:val="007F2512"/>
    <w:rsid w:val="007F2BE0"/>
    <w:rsid w:val="007F436C"/>
    <w:rsid w:val="007F43E1"/>
    <w:rsid w:val="007F554D"/>
    <w:rsid w:val="007F7B9E"/>
    <w:rsid w:val="00800DD1"/>
    <w:rsid w:val="008012EE"/>
    <w:rsid w:val="00802822"/>
    <w:rsid w:val="00803E44"/>
    <w:rsid w:val="00807146"/>
    <w:rsid w:val="008106A7"/>
    <w:rsid w:val="00813244"/>
    <w:rsid w:val="008163B0"/>
    <w:rsid w:val="0081773E"/>
    <w:rsid w:val="0082214D"/>
    <w:rsid w:val="008236FB"/>
    <w:rsid w:val="0082375D"/>
    <w:rsid w:val="00825826"/>
    <w:rsid w:val="008260A4"/>
    <w:rsid w:val="00826F8B"/>
    <w:rsid w:val="00827DE4"/>
    <w:rsid w:val="0083032C"/>
    <w:rsid w:val="00830D5F"/>
    <w:rsid w:val="008313D4"/>
    <w:rsid w:val="00831CE9"/>
    <w:rsid w:val="00832015"/>
    <w:rsid w:val="0083282C"/>
    <w:rsid w:val="0083535E"/>
    <w:rsid w:val="00835457"/>
    <w:rsid w:val="00836A28"/>
    <w:rsid w:val="00836C06"/>
    <w:rsid w:val="00840FE7"/>
    <w:rsid w:val="00841D7E"/>
    <w:rsid w:val="00842B8E"/>
    <w:rsid w:val="0084317F"/>
    <w:rsid w:val="00843D1A"/>
    <w:rsid w:val="00844E59"/>
    <w:rsid w:val="008453BF"/>
    <w:rsid w:val="00845F07"/>
    <w:rsid w:val="008516EB"/>
    <w:rsid w:val="00852B6C"/>
    <w:rsid w:val="0085342C"/>
    <w:rsid w:val="00853F2B"/>
    <w:rsid w:val="00864BE9"/>
    <w:rsid w:val="00864F7C"/>
    <w:rsid w:val="008653D9"/>
    <w:rsid w:val="00865A5C"/>
    <w:rsid w:val="00866B9B"/>
    <w:rsid w:val="00870F7A"/>
    <w:rsid w:val="00872793"/>
    <w:rsid w:val="00872AB0"/>
    <w:rsid w:val="008770D8"/>
    <w:rsid w:val="008804F8"/>
    <w:rsid w:val="0088055F"/>
    <w:rsid w:val="008819B3"/>
    <w:rsid w:val="0088292A"/>
    <w:rsid w:val="00883E93"/>
    <w:rsid w:val="00884D39"/>
    <w:rsid w:val="00891064"/>
    <w:rsid w:val="00891A94"/>
    <w:rsid w:val="00891C87"/>
    <w:rsid w:val="00892718"/>
    <w:rsid w:val="008A16DE"/>
    <w:rsid w:val="008A1CAD"/>
    <w:rsid w:val="008A2BD7"/>
    <w:rsid w:val="008A4F70"/>
    <w:rsid w:val="008A6D35"/>
    <w:rsid w:val="008B2CFE"/>
    <w:rsid w:val="008B535C"/>
    <w:rsid w:val="008B6E10"/>
    <w:rsid w:val="008B713C"/>
    <w:rsid w:val="008B7B86"/>
    <w:rsid w:val="008C0C00"/>
    <w:rsid w:val="008C28FB"/>
    <w:rsid w:val="008C417E"/>
    <w:rsid w:val="008C5FDE"/>
    <w:rsid w:val="008C6043"/>
    <w:rsid w:val="008D13AA"/>
    <w:rsid w:val="008D4BDD"/>
    <w:rsid w:val="008D4C87"/>
    <w:rsid w:val="008D6927"/>
    <w:rsid w:val="008E0429"/>
    <w:rsid w:val="008E0BE7"/>
    <w:rsid w:val="008E22D0"/>
    <w:rsid w:val="008E3271"/>
    <w:rsid w:val="008E34E8"/>
    <w:rsid w:val="008E5726"/>
    <w:rsid w:val="008F1659"/>
    <w:rsid w:val="008F30C8"/>
    <w:rsid w:val="008F4129"/>
    <w:rsid w:val="008F49BB"/>
    <w:rsid w:val="008F5E40"/>
    <w:rsid w:val="008F74F0"/>
    <w:rsid w:val="008F7812"/>
    <w:rsid w:val="008F7C7F"/>
    <w:rsid w:val="00900036"/>
    <w:rsid w:val="009007A2"/>
    <w:rsid w:val="00901F12"/>
    <w:rsid w:val="00903133"/>
    <w:rsid w:val="009075C4"/>
    <w:rsid w:val="009108C3"/>
    <w:rsid w:val="0091182D"/>
    <w:rsid w:val="00914666"/>
    <w:rsid w:val="009223D2"/>
    <w:rsid w:val="00922439"/>
    <w:rsid w:val="00922FDE"/>
    <w:rsid w:val="009234E8"/>
    <w:rsid w:val="00924918"/>
    <w:rsid w:val="0092539E"/>
    <w:rsid w:val="0093123C"/>
    <w:rsid w:val="00931B60"/>
    <w:rsid w:val="00932645"/>
    <w:rsid w:val="009327D4"/>
    <w:rsid w:val="00934B40"/>
    <w:rsid w:val="00936556"/>
    <w:rsid w:val="00937890"/>
    <w:rsid w:val="009440ED"/>
    <w:rsid w:val="009446F1"/>
    <w:rsid w:val="0094489F"/>
    <w:rsid w:val="00944FF4"/>
    <w:rsid w:val="009468CF"/>
    <w:rsid w:val="009539A9"/>
    <w:rsid w:val="0095544B"/>
    <w:rsid w:val="009570A4"/>
    <w:rsid w:val="00957984"/>
    <w:rsid w:val="00960481"/>
    <w:rsid w:val="00960F5C"/>
    <w:rsid w:val="00961D74"/>
    <w:rsid w:val="00962071"/>
    <w:rsid w:val="00965CB8"/>
    <w:rsid w:val="00965DA4"/>
    <w:rsid w:val="00970850"/>
    <w:rsid w:val="009725A7"/>
    <w:rsid w:val="00972DD2"/>
    <w:rsid w:val="009733F4"/>
    <w:rsid w:val="00974B82"/>
    <w:rsid w:val="00975726"/>
    <w:rsid w:val="00976739"/>
    <w:rsid w:val="0098042A"/>
    <w:rsid w:val="00985AF4"/>
    <w:rsid w:val="00985E1F"/>
    <w:rsid w:val="00986835"/>
    <w:rsid w:val="00986E0E"/>
    <w:rsid w:val="009871FD"/>
    <w:rsid w:val="00991708"/>
    <w:rsid w:val="009919AE"/>
    <w:rsid w:val="0099434D"/>
    <w:rsid w:val="009A00ED"/>
    <w:rsid w:val="009A1585"/>
    <w:rsid w:val="009A1EA8"/>
    <w:rsid w:val="009A600A"/>
    <w:rsid w:val="009A7227"/>
    <w:rsid w:val="009A7731"/>
    <w:rsid w:val="009B1D2E"/>
    <w:rsid w:val="009B46B7"/>
    <w:rsid w:val="009B5833"/>
    <w:rsid w:val="009C115D"/>
    <w:rsid w:val="009C2514"/>
    <w:rsid w:val="009C5C65"/>
    <w:rsid w:val="009D028A"/>
    <w:rsid w:val="009D0728"/>
    <w:rsid w:val="009D123C"/>
    <w:rsid w:val="009D3ED4"/>
    <w:rsid w:val="009D6B60"/>
    <w:rsid w:val="009E2E9A"/>
    <w:rsid w:val="009E3539"/>
    <w:rsid w:val="009E3558"/>
    <w:rsid w:val="009E4C42"/>
    <w:rsid w:val="009E52C5"/>
    <w:rsid w:val="009E6A83"/>
    <w:rsid w:val="009E7419"/>
    <w:rsid w:val="009F2B9B"/>
    <w:rsid w:val="009F5C4D"/>
    <w:rsid w:val="009F740C"/>
    <w:rsid w:val="00A0035C"/>
    <w:rsid w:val="00A0251A"/>
    <w:rsid w:val="00A02EAF"/>
    <w:rsid w:val="00A03C88"/>
    <w:rsid w:val="00A03D91"/>
    <w:rsid w:val="00A04F3D"/>
    <w:rsid w:val="00A104ED"/>
    <w:rsid w:val="00A108E4"/>
    <w:rsid w:val="00A10B7C"/>
    <w:rsid w:val="00A15027"/>
    <w:rsid w:val="00A1534C"/>
    <w:rsid w:val="00A167C4"/>
    <w:rsid w:val="00A17D96"/>
    <w:rsid w:val="00A20A83"/>
    <w:rsid w:val="00A20A9F"/>
    <w:rsid w:val="00A211BC"/>
    <w:rsid w:val="00A21E7C"/>
    <w:rsid w:val="00A228CA"/>
    <w:rsid w:val="00A23265"/>
    <w:rsid w:val="00A23B10"/>
    <w:rsid w:val="00A26BA9"/>
    <w:rsid w:val="00A278B7"/>
    <w:rsid w:val="00A27A81"/>
    <w:rsid w:val="00A3061F"/>
    <w:rsid w:val="00A3135D"/>
    <w:rsid w:val="00A32AA1"/>
    <w:rsid w:val="00A34E5B"/>
    <w:rsid w:val="00A361CA"/>
    <w:rsid w:val="00A37B62"/>
    <w:rsid w:val="00A37DC4"/>
    <w:rsid w:val="00A41E72"/>
    <w:rsid w:val="00A45AD6"/>
    <w:rsid w:val="00A4698B"/>
    <w:rsid w:val="00A46FA5"/>
    <w:rsid w:val="00A479E8"/>
    <w:rsid w:val="00A50069"/>
    <w:rsid w:val="00A532AC"/>
    <w:rsid w:val="00A53922"/>
    <w:rsid w:val="00A544C3"/>
    <w:rsid w:val="00A5453E"/>
    <w:rsid w:val="00A54B7F"/>
    <w:rsid w:val="00A568A7"/>
    <w:rsid w:val="00A6005B"/>
    <w:rsid w:val="00A62E47"/>
    <w:rsid w:val="00A649F0"/>
    <w:rsid w:val="00A65339"/>
    <w:rsid w:val="00A664E9"/>
    <w:rsid w:val="00A70342"/>
    <w:rsid w:val="00A73734"/>
    <w:rsid w:val="00A73E73"/>
    <w:rsid w:val="00A744EA"/>
    <w:rsid w:val="00A7705A"/>
    <w:rsid w:val="00A776FA"/>
    <w:rsid w:val="00A814D3"/>
    <w:rsid w:val="00A8186A"/>
    <w:rsid w:val="00A83246"/>
    <w:rsid w:val="00A848FD"/>
    <w:rsid w:val="00A857EE"/>
    <w:rsid w:val="00A91AC4"/>
    <w:rsid w:val="00A926F7"/>
    <w:rsid w:val="00A93E72"/>
    <w:rsid w:val="00A94B79"/>
    <w:rsid w:val="00A96179"/>
    <w:rsid w:val="00A9732E"/>
    <w:rsid w:val="00AA49F2"/>
    <w:rsid w:val="00AA63E4"/>
    <w:rsid w:val="00AB28F1"/>
    <w:rsid w:val="00AB3E68"/>
    <w:rsid w:val="00AB5290"/>
    <w:rsid w:val="00AB5912"/>
    <w:rsid w:val="00AB62C9"/>
    <w:rsid w:val="00AB7349"/>
    <w:rsid w:val="00AC1078"/>
    <w:rsid w:val="00AC1476"/>
    <w:rsid w:val="00AC165C"/>
    <w:rsid w:val="00AC16EC"/>
    <w:rsid w:val="00AC1E1E"/>
    <w:rsid w:val="00AC4618"/>
    <w:rsid w:val="00AC50B1"/>
    <w:rsid w:val="00AC52FE"/>
    <w:rsid w:val="00AC6D4B"/>
    <w:rsid w:val="00AD20B3"/>
    <w:rsid w:val="00AD33EF"/>
    <w:rsid w:val="00AD5662"/>
    <w:rsid w:val="00AD71B4"/>
    <w:rsid w:val="00AD7EC5"/>
    <w:rsid w:val="00AE08AE"/>
    <w:rsid w:val="00AE1CFE"/>
    <w:rsid w:val="00AE23B9"/>
    <w:rsid w:val="00AE4AEF"/>
    <w:rsid w:val="00AE50E0"/>
    <w:rsid w:val="00AF1EB5"/>
    <w:rsid w:val="00AF2301"/>
    <w:rsid w:val="00AF5138"/>
    <w:rsid w:val="00AF6F3C"/>
    <w:rsid w:val="00B01683"/>
    <w:rsid w:val="00B01DFF"/>
    <w:rsid w:val="00B02DB4"/>
    <w:rsid w:val="00B0300F"/>
    <w:rsid w:val="00B0357D"/>
    <w:rsid w:val="00B06C70"/>
    <w:rsid w:val="00B07E9A"/>
    <w:rsid w:val="00B07EBF"/>
    <w:rsid w:val="00B07EEA"/>
    <w:rsid w:val="00B112D3"/>
    <w:rsid w:val="00B122B1"/>
    <w:rsid w:val="00B13FB5"/>
    <w:rsid w:val="00B142F2"/>
    <w:rsid w:val="00B16F18"/>
    <w:rsid w:val="00B177EA"/>
    <w:rsid w:val="00B17E30"/>
    <w:rsid w:val="00B2078C"/>
    <w:rsid w:val="00B209D4"/>
    <w:rsid w:val="00B20F75"/>
    <w:rsid w:val="00B21003"/>
    <w:rsid w:val="00B21DD0"/>
    <w:rsid w:val="00B2229C"/>
    <w:rsid w:val="00B22305"/>
    <w:rsid w:val="00B22991"/>
    <w:rsid w:val="00B22EF8"/>
    <w:rsid w:val="00B26955"/>
    <w:rsid w:val="00B301A1"/>
    <w:rsid w:val="00B33D2D"/>
    <w:rsid w:val="00B361FA"/>
    <w:rsid w:val="00B36C67"/>
    <w:rsid w:val="00B37F68"/>
    <w:rsid w:val="00B405F4"/>
    <w:rsid w:val="00B41340"/>
    <w:rsid w:val="00B42B88"/>
    <w:rsid w:val="00B5160D"/>
    <w:rsid w:val="00B52A31"/>
    <w:rsid w:val="00B52FAD"/>
    <w:rsid w:val="00B57693"/>
    <w:rsid w:val="00B60942"/>
    <w:rsid w:val="00B63430"/>
    <w:rsid w:val="00B641CD"/>
    <w:rsid w:val="00B65EE3"/>
    <w:rsid w:val="00B670C9"/>
    <w:rsid w:val="00B67435"/>
    <w:rsid w:val="00B67913"/>
    <w:rsid w:val="00B71CAC"/>
    <w:rsid w:val="00B76D80"/>
    <w:rsid w:val="00B80F7F"/>
    <w:rsid w:val="00B81024"/>
    <w:rsid w:val="00B83D69"/>
    <w:rsid w:val="00B83FA9"/>
    <w:rsid w:val="00B84278"/>
    <w:rsid w:val="00B854BA"/>
    <w:rsid w:val="00B862B9"/>
    <w:rsid w:val="00B87631"/>
    <w:rsid w:val="00B87B1A"/>
    <w:rsid w:val="00B91916"/>
    <w:rsid w:val="00B92032"/>
    <w:rsid w:val="00B94BD1"/>
    <w:rsid w:val="00B95DC1"/>
    <w:rsid w:val="00B97909"/>
    <w:rsid w:val="00BA0707"/>
    <w:rsid w:val="00BA17DD"/>
    <w:rsid w:val="00BA1F78"/>
    <w:rsid w:val="00BA2F43"/>
    <w:rsid w:val="00BA3BCB"/>
    <w:rsid w:val="00BA6D7C"/>
    <w:rsid w:val="00BB00DE"/>
    <w:rsid w:val="00BB2B1C"/>
    <w:rsid w:val="00BB2C0E"/>
    <w:rsid w:val="00BB4349"/>
    <w:rsid w:val="00BB466A"/>
    <w:rsid w:val="00BB6480"/>
    <w:rsid w:val="00BB775C"/>
    <w:rsid w:val="00BB7953"/>
    <w:rsid w:val="00BC03E9"/>
    <w:rsid w:val="00BC132A"/>
    <w:rsid w:val="00BC190B"/>
    <w:rsid w:val="00BC2B31"/>
    <w:rsid w:val="00BC5A33"/>
    <w:rsid w:val="00BD7C8F"/>
    <w:rsid w:val="00BE00F9"/>
    <w:rsid w:val="00BE5607"/>
    <w:rsid w:val="00BE7CC7"/>
    <w:rsid w:val="00BF0875"/>
    <w:rsid w:val="00BF0A24"/>
    <w:rsid w:val="00BF14CA"/>
    <w:rsid w:val="00BF2596"/>
    <w:rsid w:val="00BF2A11"/>
    <w:rsid w:val="00BF32DD"/>
    <w:rsid w:val="00BF37D0"/>
    <w:rsid w:val="00BF4B94"/>
    <w:rsid w:val="00BF69B2"/>
    <w:rsid w:val="00BF7BB9"/>
    <w:rsid w:val="00C00E2C"/>
    <w:rsid w:val="00C016EC"/>
    <w:rsid w:val="00C03F3F"/>
    <w:rsid w:val="00C04869"/>
    <w:rsid w:val="00C10A1A"/>
    <w:rsid w:val="00C11C52"/>
    <w:rsid w:val="00C14710"/>
    <w:rsid w:val="00C1493E"/>
    <w:rsid w:val="00C15366"/>
    <w:rsid w:val="00C16C5A"/>
    <w:rsid w:val="00C16E86"/>
    <w:rsid w:val="00C17C2B"/>
    <w:rsid w:val="00C23F08"/>
    <w:rsid w:val="00C2676D"/>
    <w:rsid w:val="00C26896"/>
    <w:rsid w:val="00C2749C"/>
    <w:rsid w:val="00C308F8"/>
    <w:rsid w:val="00C3358E"/>
    <w:rsid w:val="00C33C8A"/>
    <w:rsid w:val="00C34BA4"/>
    <w:rsid w:val="00C34C93"/>
    <w:rsid w:val="00C35263"/>
    <w:rsid w:val="00C36A76"/>
    <w:rsid w:val="00C43722"/>
    <w:rsid w:val="00C46BDC"/>
    <w:rsid w:val="00C473EC"/>
    <w:rsid w:val="00C4755E"/>
    <w:rsid w:val="00C5113B"/>
    <w:rsid w:val="00C5129B"/>
    <w:rsid w:val="00C51B2C"/>
    <w:rsid w:val="00C52CDB"/>
    <w:rsid w:val="00C57CBE"/>
    <w:rsid w:val="00C62EC5"/>
    <w:rsid w:val="00C63CC8"/>
    <w:rsid w:val="00C6445D"/>
    <w:rsid w:val="00C6484D"/>
    <w:rsid w:val="00C66858"/>
    <w:rsid w:val="00C66CE6"/>
    <w:rsid w:val="00C72ADB"/>
    <w:rsid w:val="00C734A7"/>
    <w:rsid w:val="00C836F6"/>
    <w:rsid w:val="00C86238"/>
    <w:rsid w:val="00C87758"/>
    <w:rsid w:val="00C9226C"/>
    <w:rsid w:val="00C9388B"/>
    <w:rsid w:val="00C93D5D"/>
    <w:rsid w:val="00C959B8"/>
    <w:rsid w:val="00C95EEE"/>
    <w:rsid w:val="00C963DA"/>
    <w:rsid w:val="00CA4F00"/>
    <w:rsid w:val="00CA62D9"/>
    <w:rsid w:val="00CA7278"/>
    <w:rsid w:val="00CB0EF7"/>
    <w:rsid w:val="00CB1EAD"/>
    <w:rsid w:val="00CB3E49"/>
    <w:rsid w:val="00CB5F86"/>
    <w:rsid w:val="00CB61A0"/>
    <w:rsid w:val="00CB74C4"/>
    <w:rsid w:val="00CC0420"/>
    <w:rsid w:val="00CC0F20"/>
    <w:rsid w:val="00CC1ED4"/>
    <w:rsid w:val="00CC55BB"/>
    <w:rsid w:val="00CC56B6"/>
    <w:rsid w:val="00CC5B3F"/>
    <w:rsid w:val="00CC5E48"/>
    <w:rsid w:val="00CC6B10"/>
    <w:rsid w:val="00CD185C"/>
    <w:rsid w:val="00CD2546"/>
    <w:rsid w:val="00CD35C2"/>
    <w:rsid w:val="00CD5BE0"/>
    <w:rsid w:val="00CD5C96"/>
    <w:rsid w:val="00CE1823"/>
    <w:rsid w:val="00CE1D8C"/>
    <w:rsid w:val="00CE1FA9"/>
    <w:rsid w:val="00CE2504"/>
    <w:rsid w:val="00CE2E94"/>
    <w:rsid w:val="00CE46DA"/>
    <w:rsid w:val="00CE490E"/>
    <w:rsid w:val="00CE4CEF"/>
    <w:rsid w:val="00CF1A03"/>
    <w:rsid w:val="00CF3296"/>
    <w:rsid w:val="00CF4AE9"/>
    <w:rsid w:val="00CF6D45"/>
    <w:rsid w:val="00CF7608"/>
    <w:rsid w:val="00D00DBB"/>
    <w:rsid w:val="00D01A7F"/>
    <w:rsid w:val="00D02091"/>
    <w:rsid w:val="00D034B2"/>
    <w:rsid w:val="00D10C62"/>
    <w:rsid w:val="00D11AA8"/>
    <w:rsid w:val="00D130D2"/>
    <w:rsid w:val="00D1629B"/>
    <w:rsid w:val="00D2072B"/>
    <w:rsid w:val="00D20BDA"/>
    <w:rsid w:val="00D20EF7"/>
    <w:rsid w:val="00D218B7"/>
    <w:rsid w:val="00D21F47"/>
    <w:rsid w:val="00D2309A"/>
    <w:rsid w:val="00D3005B"/>
    <w:rsid w:val="00D31097"/>
    <w:rsid w:val="00D3167F"/>
    <w:rsid w:val="00D31DE1"/>
    <w:rsid w:val="00D326EA"/>
    <w:rsid w:val="00D34D12"/>
    <w:rsid w:val="00D406AB"/>
    <w:rsid w:val="00D40BEC"/>
    <w:rsid w:val="00D4589C"/>
    <w:rsid w:val="00D46DA6"/>
    <w:rsid w:val="00D50AF7"/>
    <w:rsid w:val="00D56E9F"/>
    <w:rsid w:val="00D56FD8"/>
    <w:rsid w:val="00D577C7"/>
    <w:rsid w:val="00D6206B"/>
    <w:rsid w:val="00D65199"/>
    <w:rsid w:val="00D6539D"/>
    <w:rsid w:val="00D67552"/>
    <w:rsid w:val="00D7472D"/>
    <w:rsid w:val="00D77894"/>
    <w:rsid w:val="00D807C2"/>
    <w:rsid w:val="00D813A6"/>
    <w:rsid w:val="00D81603"/>
    <w:rsid w:val="00D85208"/>
    <w:rsid w:val="00D8624E"/>
    <w:rsid w:val="00D91EE7"/>
    <w:rsid w:val="00D9232C"/>
    <w:rsid w:val="00D94F99"/>
    <w:rsid w:val="00D970CC"/>
    <w:rsid w:val="00D97690"/>
    <w:rsid w:val="00DA0AE0"/>
    <w:rsid w:val="00DA1DBE"/>
    <w:rsid w:val="00DA7CAC"/>
    <w:rsid w:val="00DB3323"/>
    <w:rsid w:val="00DB3B05"/>
    <w:rsid w:val="00DC2AEA"/>
    <w:rsid w:val="00DC3750"/>
    <w:rsid w:val="00DC4EF5"/>
    <w:rsid w:val="00DC522A"/>
    <w:rsid w:val="00DC5822"/>
    <w:rsid w:val="00DC58B7"/>
    <w:rsid w:val="00DC5C7E"/>
    <w:rsid w:val="00DC64E6"/>
    <w:rsid w:val="00DC7F60"/>
    <w:rsid w:val="00DD1D12"/>
    <w:rsid w:val="00DD2000"/>
    <w:rsid w:val="00DD3375"/>
    <w:rsid w:val="00DD5B6D"/>
    <w:rsid w:val="00DD69CF"/>
    <w:rsid w:val="00DE0299"/>
    <w:rsid w:val="00DE0ACF"/>
    <w:rsid w:val="00DE1AF1"/>
    <w:rsid w:val="00DE24D5"/>
    <w:rsid w:val="00DE37FA"/>
    <w:rsid w:val="00DE39E4"/>
    <w:rsid w:val="00DF1E41"/>
    <w:rsid w:val="00DF3511"/>
    <w:rsid w:val="00DF53F3"/>
    <w:rsid w:val="00DF5464"/>
    <w:rsid w:val="00DF5A44"/>
    <w:rsid w:val="00E0186C"/>
    <w:rsid w:val="00E01D8E"/>
    <w:rsid w:val="00E01DD2"/>
    <w:rsid w:val="00E023BC"/>
    <w:rsid w:val="00E029A0"/>
    <w:rsid w:val="00E02BF9"/>
    <w:rsid w:val="00E05A3C"/>
    <w:rsid w:val="00E05F78"/>
    <w:rsid w:val="00E123FE"/>
    <w:rsid w:val="00E13E46"/>
    <w:rsid w:val="00E14233"/>
    <w:rsid w:val="00E15E77"/>
    <w:rsid w:val="00E16025"/>
    <w:rsid w:val="00E22EE5"/>
    <w:rsid w:val="00E2319E"/>
    <w:rsid w:val="00E2469B"/>
    <w:rsid w:val="00E26CC5"/>
    <w:rsid w:val="00E31198"/>
    <w:rsid w:val="00E325DF"/>
    <w:rsid w:val="00E32CE1"/>
    <w:rsid w:val="00E33AC9"/>
    <w:rsid w:val="00E34F51"/>
    <w:rsid w:val="00E36813"/>
    <w:rsid w:val="00E41BAF"/>
    <w:rsid w:val="00E42109"/>
    <w:rsid w:val="00E42667"/>
    <w:rsid w:val="00E42B94"/>
    <w:rsid w:val="00E443A5"/>
    <w:rsid w:val="00E4444F"/>
    <w:rsid w:val="00E473EF"/>
    <w:rsid w:val="00E5059D"/>
    <w:rsid w:val="00E52194"/>
    <w:rsid w:val="00E532D7"/>
    <w:rsid w:val="00E56F90"/>
    <w:rsid w:val="00E6083F"/>
    <w:rsid w:val="00E61613"/>
    <w:rsid w:val="00E63C2B"/>
    <w:rsid w:val="00E644A9"/>
    <w:rsid w:val="00E67E0C"/>
    <w:rsid w:val="00E7181A"/>
    <w:rsid w:val="00E71BEA"/>
    <w:rsid w:val="00E71C3B"/>
    <w:rsid w:val="00E72601"/>
    <w:rsid w:val="00E72D26"/>
    <w:rsid w:val="00E747C7"/>
    <w:rsid w:val="00E759B1"/>
    <w:rsid w:val="00E82479"/>
    <w:rsid w:val="00E83394"/>
    <w:rsid w:val="00E858A8"/>
    <w:rsid w:val="00E85E10"/>
    <w:rsid w:val="00E86C90"/>
    <w:rsid w:val="00E875B6"/>
    <w:rsid w:val="00E90A6B"/>
    <w:rsid w:val="00E9121A"/>
    <w:rsid w:val="00E92208"/>
    <w:rsid w:val="00E92D4A"/>
    <w:rsid w:val="00E92DD3"/>
    <w:rsid w:val="00E93123"/>
    <w:rsid w:val="00E94E62"/>
    <w:rsid w:val="00EA1CAC"/>
    <w:rsid w:val="00EA3E7D"/>
    <w:rsid w:val="00EA40FC"/>
    <w:rsid w:val="00EA4F0C"/>
    <w:rsid w:val="00EA5311"/>
    <w:rsid w:val="00EB05ED"/>
    <w:rsid w:val="00EB0D99"/>
    <w:rsid w:val="00EB28DE"/>
    <w:rsid w:val="00EB4575"/>
    <w:rsid w:val="00EB7081"/>
    <w:rsid w:val="00EB7654"/>
    <w:rsid w:val="00EC432A"/>
    <w:rsid w:val="00EC47BB"/>
    <w:rsid w:val="00EC6D1A"/>
    <w:rsid w:val="00EC70CA"/>
    <w:rsid w:val="00EC7EBA"/>
    <w:rsid w:val="00ED047B"/>
    <w:rsid w:val="00ED0ECF"/>
    <w:rsid w:val="00ED0EF2"/>
    <w:rsid w:val="00ED2DCE"/>
    <w:rsid w:val="00ED39CC"/>
    <w:rsid w:val="00ED42E4"/>
    <w:rsid w:val="00ED470A"/>
    <w:rsid w:val="00ED5BD8"/>
    <w:rsid w:val="00ED5C81"/>
    <w:rsid w:val="00ED672B"/>
    <w:rsid w:val="00EE0B49"/>
    <w:rsid w:val="00EE1784"/>
    <w:rsid w:val="00EE344A"/>
    <w:rsid w:val="00EE3F13"/>
    <w:rsid w:val="00EE42F1"/>
    <w:rsid w:val="00EE4A29"/>
    <w:rsid w:val="00EE5C33"/>
    <w:rsid w:val="00EE7E75"/>
    <w:rsid w:val="00EF09AD"/>
    <w:rsid w:val="00EF18D3"/>
    <w:rsid w:val="00EF328E"/>
    <w:rsid w:val="00EF461C"/>
    <w:rsid w:val="00EF4EFD"/>
    <w:rsid w:val="00EF546C"/>
    <w:rsid w:val="00EF67F8"/>
    <w:rsid w:val="00F01FE3"/>
    <w:rsid w:val="00F04316"/>
    <w:rsid w:val="00F10F40"/>
    <w:rsid w:val="00F11A50"/>
    <w:rsid w:val="00F13254"/>
    <w:rsid w:val="00F13B1C"/>
    <w:rsid w:val="00F13CE0"/>
    <w:rsid w:val="00F13E0C"/>
    <w:rsid w:val="00F24D5B"/>
    <w:rsid w:val="00F31DE2"/>
    <w:rsid w:val="00F31EAD"/>
    <w:rsid w:val="00F324A2"/>
    <w:rsid w:val="00F3479B"/>
    <w:rsid w:val="00F37C70"/>
    <w:rsid w:val="00F43AE6"/>
    <w:rsid w:val="00F468C8"/>
    <w:rsid w:val="00F50DD2"/>
    <w:rsid w:val="00F5194C"/>
    <w:rsid w:val="00F53AE8"/>
    <w:rsid w:val="00F55A3B"/>
    <w:rsid w:val="00F569E7"/>
    <w:rsid w:val="00F60F95"/>
    <w:rsid w:val="00F6252F"/>
    <w:rsid w:val="00F62CFC"/>
    <w:rsid w:val="00F636F3"/>
    <w:rsid w:val="00F63755"/>
    <w:rsid w:val="00F645F6"/>
    <w:rsid w:val="00F64D36"/>
    <w:rsid w:val="00F715A6"/>
    <w:rsid w:val="00F750FF"/>
    <w:rsid w:val="00F804EE"/>
    <w:rsid w:val="00F8314F"/>
    <w:rsid w:val="00F83A3F"/>
    <w:rsid w:val="00F8576A"/>
    <w:rsid w:val="00F85C3E"/>
    <w:rsid w:val="00F90118"/>
    <w:rsid w:val="00F92A5C"/>
    <w:rsid w:val="00F93E60"/>
    <w:rsid w:val="00F966DE"/>
    <w:rsid w:val="00F97B31"/>
    <w:rsid w:val="00FA00C0"/>
    <w:rsid w:val="00FA036E"/>
    <w:rsid w:val="00FA044E"/>
    <w:rsid w:val="00FA0FCB"/>
    <w:rsid w:val="00FA3764"/>
    <w:rsid w:val="00FA5223"/>
    <w:rsid w:val="00FA611B"/>
    <w:rsid w:val="00FA6A7B"/>
    <w:rsid w:val="00FB1EB2"/>
    <w:rsid w:val="00FB227F"/>
    <w:rsid w:val="00FB5057"/>
    <w:rsid w:val="00FB5B81"/>
    <w:rsid w:val="00FB6A70"/>
    <w:rsid w:val="00FB7F64"/>
    <w:rsid w:val="00FC1994"/>
    <w:rsid w:val="00FC289E"/>
    <w:rsid w:val="00FC2CCF"/>
    <w:rsid w:val="00FC2FEF"/>
    <w:rsid w:val="00FC31C9"/>
    <w:rsid w:val="00FC46C0"/>
    <w:rsid w:val="00FC48C3"/>
    <w:rsid w:val="00FC557D"/>
    <w:rsid w:val="00FC57D2"/>
    <w:rsid w:val="00FC62D1"/>
    <w:rsid w:val="00FD1054"/>
    <w:rsid w:val="00FD110B"/>
    <w:rsid w:val="00FD27C2"/>
    <w:rsid w:val="00FD4022"/>
    <w:rsid w:val="00FD4531"/>
    <w:rsid w:val="00FD5148"/>
    <w:rsid w:val="00FE1814"/>
    <w:rsid w:val="00FE4FC6"/>
    <w:rsid w:val="00FE51A0"/>
    <w:rsid w:val="00FE6059"/>
    <w:rsid w:val="00FE650A"/>
    <w:rsid w:val="00FE726D"/>
    <w:rsid w:val="00FE75B4"/>
    <w:rsid w:val="00FF2EDC"/>
    <w:rsid w:val="00FF5C43"/>
    <w:rsid w:val="00FF7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A4DD92"/>
  <w15:docId w15:val="{10457EA1-3C99-425B-8B21-BEA6F225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0">
    <w:name w:val="Style0"/>
    <w:basedOn w:val="a"/>
    <w:rPr>
      <w:rFonts w:ascii="Angsana New" w:eastAsia="Angsana New" w:hAnsi="Angsana New" w:cs="Angsana New"/>
      <w:sz w:val="20"/>
      <w:szCs w:val="20"/>
    </w:rPr>
  </w:style>
  <w:style w:type="paragraph" w:customStyle="1" w:styleId="Style1">
    <w:name w:val="Style1"/>
    <w:basedOn w:val="a"/>
    <w:rPr>
      <w:rFonts w:ascii="Angsana New" w:eastAsia="Angsana New" w:hAnsi="Angsana New" w:cs="Angsana New"/>
      <w:sz w:val="20"/>
      <w:szCs w:val="20"/>
    </w:rPr>
  </w:style>
  <w:style w:type="paragraph" w:customStyle="1" w:styleId="Style2">
    <w:name w:val="Style2"/>
    <w:basedOn w:val="a"/>
    <w:rPr>
      <w:rFonts w:ascii="Angsana New" w:eastAsia="Angsana New" w:hAnsi="Angsana New" w:cs="Angsana New"/>
      <w:sz w:val="20"/>
      <w:szCs w:val="20"/>
    </w:rPr>
  </w:style>
  <w:style w:type="paragraph" w:customStyle="1" w:styleId="Style3">
    <w:name w:val="Style3"/>
    <w:basedOn w:val="a"/>
    <w:rPr>
      <w:rFonts w:ascii="Angsana New" w:eastAsia="Angsana New" w:hAnsi="Angsana New" w:cs="Angsana New"/>
      <w:sz w:val="20"/>
      <w:szCs w:val="20"/>
    </w:rPr>
  </w:style>
  <w:style w:type="paragraph" w:customStyle="1" w:styleId="Style4">
    <w:name w:val="Style4"/>
    <w:basedOn w:val="a"/>
    <w:rPr>
      <w:rFonts w:ascii="Angsana New" w:eastAsia="Angsana New" w:hAnsi="Angsana New" w:cs="Angsana New"/>
      <w:sz w:val="20"/>
      <w:szCs w:val="20"/>
    </w:rPr>
  </w:style>
  <w:style w:type="paragraph" w:customStyle="1" w:styleId="Style5">
    <w:name w:val="Style5"/>
    <w:basedOn w:val="a"/>
    <w:rPr>
      <w:rFonts w:ascii="Angsana New" w:eastAsia="Angsana New" w:hAnsi="Angsana New" w:cs="Angsana New"/>
      <w:sz w:val="20"/>
      <w:szCs w:val="20"/>
    </w:rPr>
  </w:style>
  <w:style w:type="paragraph" w:customStyle="1" w:styleId="Style16">
    <w:name w:val="Style16"/>
    <w:basedOn w:val="a"/>
    <w:rPr>
      <w:rFonts w:ascii="Angsana New" w:eastAsia="Angsana New" w:hAnsi="Angsana New" w:cs="Angsana New"/>
      <w:sz w:val="20"/>
      <w:szCs w:val="20"/>
    </w:rPr>
  </w:style>
  <w:style w:type="paragraph" w:customStyle="1" w:styleId="Style7">
    <w:name w:val="Style7"/>
    <w:basedOn w:val="a"/>
    <w:rPr>
      <w:rFonts w:ascii="Angsana New" w:eastAsia="Angsana New" w:hAnsi="Angsana New" w:cs="Angsana New"/>
      <w:sz w:val="20"/>
      <w:szCs w:val="20"/>
    </w:rPr>
  </w:style>
  <w:style w:type="paragraph" w:customStyle="1" w:styleId="Style15">
    <w:name w:val="Style15"/>
    <w:basedOn w:val="a"/>
    <w:rPr>
      <w:rFonts w:ascii="Angsana New" w:eastAsia="Angsana New" w:hAnsi="Angsana New" w:cs="Angsana New"/>
      <w:sz w:val="20"/>
      <w:szCs w:val="20"/>
    </w:rPr>
  </w:style>
  <w:style w:type="paragraph" w:customStyle="1" w:styleId="Style9">
    <w:name w:val="Style9"/>
    <w:basedOn w:val="a"/>
    <w:rPr>
      <w:rFonts w:ascii="Angsana New" w:eastAsia="Angsana New" w:hAnsi="Angsana New" w:cs="Angsana New"/>
      <w:sz w:val="20"/>
      <w:szCs w:val="20"/>
    </w:rPr>
  </w:style>
  <w:style w:type="paragraph" w:customStyle="1" w:styleId="Style13">
    <w:name w:val="Style13"/>
    <w:basedOn w:val="a"/>
    <w:rPr>
      <w:rFonts w:ascii="Angsana New" w:eastAsia="Angsana New" w:hAnsi="Angsana New" w:cs="Angsana New"/>
      <w:sz w:val="20"/>
      <w:szCs w:val="20"/>
    </w:rPr>
  </w:style>
  <w:style w:type="paragraph" w:customStyle="1" w:styleId="Style11">
    <w:name w:val="Style11"/>
    <w:basedOn w:val="a"/>
    <w:rPr>
      <w:rFonts w:ascii="Angsana New" w:eastAsia="Angsana New" w:hAnsi="Angsana New" w:cs="Angsana New"/>
      <w:sz w:val="20"/>
      <w:szCs w:val="20"/>
    </w:rPr>
  </w:style>
  <w:style w:type="paragraph" w:customStyle="1" w:styleId="Style12">
    <w:name w:val="Style12"/>
    <w:basedOn w:val="a"/>
    <w:rPr>
      <w:rFonts w:ascii="Angsana New" w:eastAsia="Angsana New" w:hAnsi="Angsana New" w:cs="Angsana New"/>
      <w:sz w:val="20"/>
      <w:szCs w:val="20"/>
    </w:rPr>
  </w:style>
  <w:style w:type="paragraph" w:customStyle="1" w:styleId="Style58">
    <w:name w:val="Style58"/>
    <w:basedOn w:val="a"/>
    <w:rPr>
      <w:rFonts w:ascii="Angsana New" w:eastAsia="Angsana New" w:hAnsi="Angsana New" w:cs="Angsana New"/>
      <w:sz w:val="20"/>
      <w:szCs w:val="20"/>
    </w:rPr>
  </w:style>
  <w:style w:type="paragraph" w:customStyle="1" w:styleId="Style145">
    <w:name w:val="Style145"/>
    <w:basedOn w:val="a"/>
    <w:rPr>
      <w:rFonts w:ascii="Angsana New" w:eastAsia="Angsana New" w:hAnsi="Angsana New" w:cs="Angsana New"/>
      <w:sz w:val="20"/>
      <w:szCs w:val="20"/>
    </w:rPr>
  </w:style>
  <w:style w:type="paragraph" w:customStyle="1" w:styleId="Style35">
    <w:name w:val="Style35"/>
    <w:basedOn w:val="a"/>
    <w:rPr>
      <w:rFonts w:ascii="Angsana New" w:eastAsia="Angsana New" w:hAnsi="Angsana New" w:cs="Angsana New"/>
      <w:sz w:val="20"/>
      <w:szCs w:val="20"/>
    </w:rPr>
  </w:style>
  <w:style w:type="paragraph" w:customStyle="1" w:styleId="Style44">
    <w:name w:val="Style44"/>
    <w:basedOn w:val="a"/>
    <w:rPr>
      <w:rFonts w:ascii="Angsana New" w:eastAsia="Angsana New" w:hAnsi="Angsana New" w:cs="Angsana New"/>
      <w:sz w:val="20"/>
      <w:szCs w:val="20"/>
    </w:rPr>
  </w:style>
  <w:style w:type="paragraph" w:customStyle="1" w:styleId="Style183">
    <w:name w:val="Style183"/>
    <w:basedOn w:val="a"/>
    <w:rPr>
      <w:rFonts w:ascii="Angsana New" w:eastAsia="Angsana New" w:hAnsi="Angsana New" w:cs="Angsana New"/>
      <w:sz w:val="20"/>
      <w:szCs w:val="20"/>
    </w:rPr>
  </w:style>
  <w:style w:type="paragraph" w:customStyle="1" w:styleId="Style173">
    <w:name w:val="Style173"/>
    <w:basedOn w:val="a"/>
    <w:rPr>
      <w:rFonts w:ascii="Angsana New" w:eastAsia="Angsana New" w:hAnsi="Angsana New" w:cs="Angsana New"/>
      <w:sz w:val="20"/>
      <w:szCs w:val="20"/>
    </w:rPr>
  </w:style>
  <w:style w:type="paragraph" w:customStyle="1" w:styleId="Style78">
    <w:name w:val="Style78"/>
    <w:basedOn w:val="a"/>
    <w:rPr>
      <w:rFonts w:ascii="Angsana New" w:eastAsia="Angsana New" w:hAnsi="Angsana New" w:cs="Angsana New"/>
      <w:sz w:val="20"/>
      <w:szCs w:val="20"/>
    </w:rPr>
  </w:style>
  <w:style w:type="paragraph" w:customStyle="1" w:styleId="Style48">
    <w:name w:val="Style48"/>
    <w:basedOn w:val="a"/>
    <w:rPr>
      <w:rFonts w:ascii="Angsana New" w:eastAsia="Angsana New" w:hAnsi="Angsana New" w:cs="Angsana New"/>
      <w:sz w:val="20"/>
      <w:szCs w:val="20"/>
    </w:rPr>
  </w:style>
  <w:style w:type="paragraph" w:customStyle="1" w:styleId="Style160">
    <w:name w:val="Style160"/>
    <w:basedOn w:val="a"/>
    <w:rPr>
      <w:rFonts w:ascii="Angsana New" w:eastAsia="Angsana New" w:hAnsi="Angsana New" w:cs="Angsana New"/>
      <w:sz w:val="20"/>
      <w:szCs w:val="20"/>
    </w:rPr>
  </w:style>
  <w:style w:type="paragraph" w:customStyle="1" w:styleId="Style41">
    <w:name w:val="Style41"/>
    <w:basedOn w:val="a"/>
    <w:rPr>
      <w:rFonts w:ascii="Angsana New" w:eastAsia="Angsana New" w:hAnsi="Angsana New" w:cs="Angsana New"/>
      <w:sz w:val="20"/>
      <w:szCs w:val="20"/>
    </w:rPr>
  </w:style>
  <w:style w:type="character" w:customStyle="1" w:styleId="CharStyle0">
    <w:name w:val="CharStyle0"/>
    <w:basedOn w:val="a0"/>
    <w:rPr>
      <w:rFonts w:ascii="Aharoni" w:eastAsia="Aharoni" w:hAnsi="Aharoni" w:cs="Aharoni"/>
      <w:b w:val="0"/>
      <w:bCs w:val="0"/>
      <w:i w:val="0"/>
      <w:iCs w:val="0"/>
      <w:smallCaps w:val="0"/>
      <w:spacing w:val="10"/>
      <w:sz w:val="30"/>
      <w:szCs w:val="30"/>
    </w:rPr>
  </w:style>
  <w:style w:type="character" w:customStyle="1" w:styleId="CharStyle1">
    <w:name w:val="CharStyle1"/>
    <w:basedOn w:val="a0"/>
    <w:rPr>
      <w:rFonts w:ascii="Angsana New" w:eastAsia="Angsana New" w:hAnsi="Angsana New" w:cs="Angsana New"/>
      <w:b w:val="0"/>
      <w:bCs w:val="0"/>
      <w:i w:val="0"/>
      <w:iCs w:val="0"/>
      <w:smallCaps w:val="0"/>
      <w:sz w:val="34"/>
      <w:szCs w:val="34"/>
    </w:rPr>
  </w:style>
  <w:style w:type="character" w:customStyle="1" w:styleId="CharStyle2">
    <w:name w:val="CharStyle2"/>
    <w:basedOn w:val="a0"/>
    <w:rPr>
      <w:rFonts w:ascii="Angsana New" w:eastAsia="Angsana New" w:hAnsi="Angsana New" w:cs="Angsana New"/>
      <w:b w:val="0"/>
      <w:bCs w:val="0"/>
      <w:i w:val="0"/>
      <w:iCs w:val="0"/>
      <w:smallCaps w:val="0"/>
      <w:sz w:val="28"/>
      <w:szCs w:val="28"/>
    </w:rPr>
  </w:style>
  <w:style w:type="character" w:customStyle="1" w:styleId="CharStyle6">
    <w:name w:val="CharStyle6"/>
    <w:basedOn w:val="a0"/>
    <w:rPr>
      <w:rFonts w:ascii="Angsana New" w:eastAsia="Angsana New" w:hAnsi="Angsana New" w:cs="Angsana New"/>
      <w:b/>
      <w:bCs/>
      <w:i w:val="0"/>
      <w:iCs w:val="0"/>
      <w:smallCaps w:val="0"/>
      <w:sz w:val="22"/>
      <w:szCs w:val="22"/>
    </w:rPr>
  </w:style>
  <w:style w:type="character" w:customStyle="1" w:styleId="CharStyle7">
    <w:name w:val="CharStyle7"/>
    <w:basedOn w:val="a0"/>
    <w:rPr>
      <w:rFonts w:ascii="Angsana New" w:eastAsia="Angsana New" w:hAnsi="Angsana New" w:cs="Angsana New"/>
      <w:b w:val="0"/>
      <w:bCs w:val="0"/>
      <w:i w:val="0"/>
      <w:iCs w:val="0"/>
      <w:smallCaps w:val="0"/>
      <w:sz w:val="20"/>
      <w:szCs w:val="20"/>
    </w:rPr>
  </w:style>
  <w:style w:type="character" w:customStyle="1" w:styleId="CharStyle8">
    <w:name w:val="CharStyle8"/>
    <w:basedOn w:val="a0"/>
    <w:rPr>
      <w:rFonts w:ascii="Angsana New" w:eastAsia="Angsana New" w:hAnsi="Angsana New" w:cs="Angsana New"/>
      <w:b w:val="0"/>
      <w:bCs w:val="0"/>
      <w:i/>
      <w:iCs/>
      <w:smallCaps w:val="0"/>
      <w:sz w:val="20"/>
      <w:szCs w:val="20"/>
    </w:rPr>
  </w:style>
  <w:style w:type="character" w:customStyle="1" w:styleId="CharStyle9">
    <w:name w:val="CharStyle9"/>
    <w:basedOn w:val="a0"/>
    <w:rPr>
      <w:rFonts w:ascii="Angsana New" w:eastAsia="Angsana New" w:hAnsi="Angsana New" w:cs="Angsana New"/>
      <w:b w:val="0"/>
      <w:bCs w:val="0"/>
      <w:i w:val="0"/>
      <w:iCs w:val="0"/>
      <w:smallCaps w:val="0"/>
      <w:sz w:val="14"/>
      <w:szCs w:val="14"/>
    </w:rPr>
  </w:style>
  <w:style w:type="character" w:customStyle="1" w:styleId="CharStyle14">
    <w:name w:val="CharStyle14"/>
    <w:basedOn w:val="a0"/>
    <w:rPr>
      <w:rFonts w:ascii="Book Antiqua" w:eastAsia="Book Antiqua" w:hAnsi="Book Antiqua" w:cs="Book Antiqua"/>
      <w:b/>
      <w:bCs/>
      <w:i w:val="0"/>
      <w:iCs w:val="0"/>
      <w:smallCaps w:val="0"/>
      <w:sz w:val="16"/>
      <w:szCs w:val="16"/>
    </w:rPr>
  </w:style>
  <w:style w:type="character" w:customStyle="1" w:styleId="CharStyle22">
    <w:name w:val="CharStyle22"/>
    <w:basedOn w:val="a0"/>
    <w:rPr>
      <w:rFonts w:ascii="Angsana New" w:eastAsia="Angsana New" w:hAnsi="Angsana New" w:cs="Angsana New"/>
      <w:b w:val="0"/>
      <w:bCs w:val="0"/>
      <w:i w:val="0"/>
      <w:iCs w:val="0"/>
      <w:smallCaps/>
      <w:sz w:val="10"/>
      <w:szCs w:val="10"/>
    </w:rPr>
  </w:style>
  <w:style w:type="character" w:customStyle="1" w:styleId="CharStyle25">
    <w:name w:val="CharStyle25"/>
    <w:basedOn w:val="a0"/>
    <w:rPr>
      <w:rFonts w:ascii="Angsana New" w:eastAsia="Angsana New" w:hAnsi="Angsana New" w:cs="Angsana New"/>
      <w:b w:val="0"/>
      <w:bCs w:val="0"/>
      <w:i w:val="0"/>
      <w:iCs w:val="0"/>
      <w:smallCaps w:val="0"/>
      <w:sz w:val="34"/>
      <w:szCs w:val="34"/>
    </w:rPr>
  </w:style>
  <w:style w:type="character" w:customStyle="1" w:styleId="CharStyle34">
    <w:name w:val="CharStyle34"/>
    <w:basedOn w:val="a0"/>
    <w:rPr>
      <w:rFonts w:ascii="Angsana New" w:eastAsia="Angsana New" w:hAnsi="Angsana New" w:cs="Angsana New"/>
      <w:b/>
      <w:bCs/>
      <w:i w:val="0"/>
      <w:iCs w:val="0"/>
      <w:smallCaps w:val="0"/>
      <w:sz w:val="22"/>
      <w:szCs w:val="22"/>
    </w:rPr>
  </w:style>
  <w:style w:type="character" w:customStyle="1" w:styleId="CharStyle36">
    <w:name w:val="CharStyle36"/>
    <w:basedOn w:val="a0"/>
    <w:rPr>
      <w:rFonts w:ascii="Consolas" w:eastAsia="Consolas" w:hAnsi="Consolas" w:cs="Consolas"/>
      <w:b w:val="0"/>
      <w:bCs w:val="0"/>
      <w:i w:val="0"/>
      <w:iCs w:val="0"/>
      <w:smallCaps w:val="0"/>
      <w:sz w:val="14"/>
      <w:szCs w:val="14"/>
    </w:rPr>
  </w:style>
  <w:style w:type="character" w:customStyle="1" w:styleId="CharStyle45">
    <w:name w:val="CharStyle45"/>
    <w:basedOn w:val="a0"/>
    <w:rPr>
      <w:rFonts w:ascii="Angsana New" w:eastAsia="Angsana New" w:hAnsi="Angsana New" w:cs="Angsana New"/>
      <w:b/>
      <w:bCs/>
      <w:i/>
      <w:iCs/>
      <w:smallCaps w:val="0"/>
      <w:sz w:val="22"/>
      <w:szCs w:val="22"/>
    </w:rPr>
  </w:style>
  <w:style w:type="character" w:customStyle="1" w:styleId="CharStyle49">
    <w:name w:val="CharStyle49"/>
    <w:basedOn w:val="a0"/>
    <w:rPr>
      <w:rFonts w:ascii="Angsana New" w:eastAsia="Angsana New" w:hAnsi="Angsana New" w:cs="Angsana New"/>
      <w:b/>
      <w:bCs/>
      <w:i w:val="0"/>
      <w:iCs w:val="0"/>
      <w:smallCaps w:val="0"/>
      <w:sz w:val="22"/>
      <w:szCs w:val="22"/>
    </w:rPr>
  </w:style>
  <w:style w:type="character" w:customStyle="1" w:styleId="CharStyle51">
    <w:name w:val="CharStyle51"/>
    <w:basedOn w:val="a0"/>
    <w:rPr>
      <w:rFonts w:ascii="Angsana New" w:eastAsia="Angsana New" w:hAnsi="Angsana New" w:cs="Angsana New"/>
      <w:b w:val="0"/>
      <w:bCs w:val="0"/>
      <w:i w:val="0"/>
      <w:iCs w:val="0"/>
      <w:smallCaps w:val="0"/>
      <w:sz w:val="22"/>
      <w:szCs w:val="22"/>
    </w:rPr>
  </w:style>
  <w:style w:type="character" w:customStyle="1" w:styleId="CharStyle52">
    <w:name w:val="CharStyle52"/>
    <w:basedOn w:val="a0"/>
    <w:rPr>
      <w:rFonts w:ascii="Angsana New" w:eastAsia="Angsana New" w:hAnsi="Angsana New" w:cs="Angsana New"/>
      <w:b/>
      <w:bCs/>
      <w:i w:val="0"/>
      <w:iCs w:val="0"/>
      <w:smallCaps w:val="0"/>
      <w:sz w:val="32"/>
      <w:szCs w:val="32"/>
    </w:rPr>
  </w:style>
  <w:style w:type="character" w:customStyle="1" w:styleId="CharStyle55">
    <w:name w:val="CharStyle55"/>
    <w:basedOn w:val="a0"/>
    <w:rPr>
      <w:rFonts w:ascii="Angsana New" w:eastAsia="Angsana New" w:hAnsi="Angsana New" w:cs="Angsana New"/>
      <w:b w:val="0"/>
      <w:bCs w:val="0"/>
      <w:i w:val="0"/>
      <w:iCs w:val="0"/>
      <w:smallCaps w:val="0"/>
      <w:sz w:val="16"/>
      <w:szCs w:val="16"/>
    </w:rPr>
  </w:style>
  <w:style w:type="character" w:customStyle="1" w:styleId="CharStyle56">
    <w:name w:val="CharStyle56"/>
    <w:basedOn w:val="a0"/>
    <w:rPr>
      <w:rFonts w:ascii="Angsana New" w:eastAsia="Angsana New" w:hAnsi="Angsana New" w:cs="Angsana New"/>
      <w:b w:val="0"/>
      <w:bCs w:val="0"/>
      <w:i/>
      <w:iCs/>
      <w:smallCaps w:val="0"/>
      <w:sz w:val="16"/>
      <w:szCs w:val="16"/>
    </w:rPr>
  </w:style>
  <w:style w:type="character" w:styleId="a3">
    <w:name w:val="Hyperlink"/>
    <w:basedOn w:val="a0"/>
    <w:rPr>
      <w:color w:val="0066CC"/>
      <w:u w:val="single"/>
    </w:rPr>
  </w:style>
  <w:style w:type="character" w:styleId="a4">
    <w:name w:val="annotation reference"/>
    <w:basedOn w:val="a0"/>
    <w:uiPriority w:val="99"/>
    <w:semiHidden/>
    <w:unhideWhenUsed/>
    <w:rsid w:val="0006583B"/>
    <w:rPr>
      <w:sz w:val="16"/>
      <w:szCs w:val="16"/>
    </w:rPr>
  </w:style>
  <w:style w:type="paragraph" w:styleId="a5">
    <w:name w:val="annotation text"/>
    <w:basedOn w:val="a"/>
    <w:link w:val="a6"/>
    <w:uiPriority w:val="99"/>
    <w:semiHidden/>
    <w:unhideWhenUsed/>
    <w:rsid w:val="0006583B"/>
    <w:rPr>
      <w:sz w:val="20"/>
      <w:szCs w:val="20"/>
    </w:rPr>
  </w:style>
  <w:style w:type="character" w:customStyle="1" w:styleId="a6">
    <w:name w:val="コメント文字列 (文字)"/>
    <w:basedOn w:val="a0"/>
    <w:link w:val="a5"/>
    <w:uiPriority w:val="99"/>
    <w:semiHidden/>
    <w:rsid w:val="0006583B"/>
    <w:rPr>
      <w:sz w:val="20"/>
      <w:szCs w:val="20"/>
    </w:rPr>
  </w:style>
  <w:style w:type="paragraph" w:styleId="a7">
    <w:name w:val="annotation subject"/>
    <w:basedOn w:val="a5"/>
    <w:next w:val="a5"/>
    <w:link w:val="a8"/>
    <w:uiPriority w:val="99"/>
    <w:semiHidden/>
    <w:unhideWhenUsed/>
    <w:rsid w:val="0006583B"/>
    <w:rPr>
      <w:b/>
      <w:bCs/>
    </w:rPr>
  </w:style>
  <w:style w:type="character" w:customStyle="1" w:styleId="a8">
    <w:name w:val="コメント内容 (文字)"/>
    <w:basedOn w:val="a6"/>
    <w:link w:val="a7"/>
    <w:uiPriority w:val="99"/>
    <w:semiHidden/>
    <w:rsid w:val="0006583B"/>
    <w:rPr>
      <w:b/>
      <w:bCs/>
      <w:sz w:val="20"/>
      <w:szCs w:val="20"/>
    </w:rPr>
  </w:style>
  <w:style w:type="paragraph" w:styleId="a9">
    <w:name w:val="Balloon Text"/>
    <w:basedOn w:val="a"/>
    <w:link w:val="aa"/>
    <w:uiPriority w:val="99"/>
    <w:semiHidden/>
    <w:unhideWhenUsed/>
    <w:rsid w:val="0006583B"/>
    <w:rPr>
      <w:rFonts w:ascii="Times New Roman" w:hAnsi="Times New Roman" w:cs="Times New Roman"/>
      <w:sz w:val="18"/>
      <w:szCs w:val="18"/>
    </w:rPr>
  </w:style>
  <w:style w:type="character" w:customStyle="1" w:styleId="aa">
    <w:name w:val="吹き出し (文字)"/>
    <w:basedOn w:val="a0"/>
    <w:link w:val="a9"/>
    <w:uiPriority w:val="99"/>
    <w:semiHidden/>
    <w:rsid w:val="0006583B"/>
    <w:rPr>
      <w:rFonts w:ascii="Times New Roman" w:hAnsi="Times New Roman" w:cs="Times New Roman"/>
      <w:sz w:val="18"/>
      <w:szCs w:val="18"/>
    </w:rPr>
  </w:style>
  <w:style w:type="character" w:customStyle="1" w:styleId="1">
    <w:name w:val="未解決のメンション1"/>
    <w:basedOn w:val="a0"/>
    <w:uiPriority w:val="99"/>
    <w:semiHidden/>
    <w:unhideWhenUsed/>
    <w:rsid w:val="00D46DA6"/>
    <w:rPr>
      <w:color w:val="605E5C"/>
      <w:shd w:val="clear" w:color="auto" w:fill="E1DFDD"/>
    </w:rPr>
  </w:style>
  <w:style w:type="paragraph" w:styleId="ab">
    <w:name w:val="header"/>
    <w:basedOn w:val="a"/>
    <w:link w:val="ac"/>
    <w:uiPriority w:val="99"/>
    <w:unhideWhenUsed/>
    <w:rsid w:val="0036664E"/>
    <w:pPr>
      <w:tabs>
        <w:tab w:val="center" w:pos="4252"/>
        <w:tab w:val="right" w:pos="8504"/>
      </w:tabs>
      <w:snapToGrid w:val="0"/>
    </w:pPr>
  </w:style>
  <w:style w:type="character" w:customStyle="1" w:styleId="ac">
    <w:name w:val="ヘッダー (文字)"/>
    <w:basedOn w:val="a0"/>
    <w:link w:val="ab"/>
    <w:uiPriority w:val="99"/>
    <w:rsid w:val="0036664E"/>
  </w:style>
  <w:style w:type="paragraph" w:styleId="ad">
    <w:name w:val="footer"/>
    <w:basedOn w:val="a"/>
    <w:link w:val="ae"/>
    <w:uiPriority w:val="99"/>
    <w:unhideWhenUsed/>
    <w:rsid w:val="0036664E"/>
    <w:pPr>
      <w:tabs>
        <w:tab w:val="center" w:pos="4252"/>
        <w:tab w:val="right" w:pos="8504"/>
      </w:tabs>
      <w:snapToGrid w:val="0"/>
    </w:pPr>
  </w:style>
  <w:style w:type="character" w:customStyle="1" w:styleId="ae">
    <w:name w:val="フッター (文字)"/>
    <w:basedOn w:val="a0"/>
    <w:link w:val="ad"/>
    <w:uiPriority w:val="99"/>
    <w:rsid w:val="0036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jpeg"/><Relationship Id="rId26" Type="http://schemas.openxmlformats.org/officeDocument/2006/relationships/image" Target="media/image7.jpeg"/><Relationship Id="rId39" Type="http://schemas.openxmlformats.org/officeDocument/2006/relationships/image" Target="http://12" TargetMode="External"/><Relationship Id="rId3" Type="http://schemas.openxmlformats.org/officeDocument/2006/relationships/settings" Target="settings.xml"/><Relationship Id="rId21" Type="http://schemas.openxmlformats.org/officeDocument/2006/relationships/image" Target="http://3" TargetMode="External"/><Relationship Id="rId34" Type="http://schemas.openxmlformats.org/officeDocument/2006/relationships/image" Target="media/image11.jpeg"/><Relationship Id="rId42" Type="http://schemas.openxmlformats.org/officeDocument/2006/relationships/hyperlink" Target="https://doi.org/10.1007/s10207-012-0154-9" TargetMode="External"/><Relationship Id="rId47" Type="http://schemas.openxmlformats.org/officeDocument/2006/relationships/hyperlink" Target="http://SciPy.org" TargetMode="External"/><Relationship Id="rId50" Type="http://schemas.microsoft.com/office/2011/relationships/people" Target="people.xml"/><Relationship Id="rId7" Type="http://schemas.openxmlformats.org/officeDocument/2006/relationships/hyperlink" Target="mailto:atsuhiro.fujii@iis.ise.ritsumei.ac.jp" TargetMode="External"/><Relationship Id="rId12" Type="http://schemas.microsoft.com/office/2016/09/relationships/commentsIds" Target="commentsIds.xml"/><Relationship Id="rId17" Type="http://schemas.openxmlformats.org/officeDocument/2006/relationships/image" Target="http://1" TargetMode="External"/><Relationship Id="rId25" Type="http://schemas.openxmlformats.org/officeDocument/2006/relationships/image" Target="http://5" TargetMode="External"/><Relationship Id="rId33" Type="http://schemas.openxmlformats.org/officeDocument/2006/relationships/image" Target="http://9" TargetMode="External"/><Relationship Id="rId38" Type="http://schemas.openxmlformats.org/officeDocument/2006/relationships/image" Target="media/image13.jpeg"/><Relationship Id="rId46" Type="http://schemas.openxmlformats.org/officeDocument/2006/relationships/hyperlink" Target="https://scikit-learn.org/"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jpeg"/><Relationship Id="rId29" Type="http://schemas.openxmlformats.org/officeDocument/2006/relationships/image" Target="http://7" TargetMode="External"/><Relationship Id="rId41" Type="http://schemas.openxmlformats.org/officeDocument/2006/relationships/hyperlink" Target="https://doi.org/10.1016/S0001-4575(00)00048-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image" Target="http://11" TargetMode="External"/><Relationship Id="rId40" Type="http://schemas.openxmlformats.org/officeDocument/2006/relationships/hyperlink" Target="https://doi.org/10.1016/S0001-4575(00)00048-8" TargetMode="External"/><Relationship Id="rId45" Type="http://schemas.openxmlformats.org/officeDocument/2006/relationships/hyperlink" Target="https://arxiv.org/abs/https://amstat.tandfonline.com/doi/pdf/10.1080/00401706.1999.10485670" TargetMode="External"/><Relationship Id="rId5" Type="http://schemas.openxmlformats.org/officeDocument/2006/relationships/footnotes" Target="footnotes.xml"/><Relationship Id="rId15" Type="http://schemas.openxmlformats.org/officeDocument/2006/relationships/image" Target="http://0" TargetMode="External"/><Relationship Id="rId23" Type="http://schemas.openxmlformats.org/officeDocument/2006/relationships/image" Target="http://4" TargetMode="External"/><Relationship Id="rId28" Type="http://schemas.openxmlformats.org/officeDocument/2006/relationships/image" Target="media/image8.jpeg"/><Relationship Id="rId36" Type="http://schemas.openxmlformats.org/officeDocument/2006/relationships/image" Target="media/image12.jpeg"/><Relationship Id="rId49"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http://2" TargetMode="External"/><Relationship Id="rId31" Type="http://schemas.openxmlformats.org/officeDocument/2006/relationships/image" Target="http://8" TargetMode="External"/><Relationship Id="rId44" Type="http://schemas.openxmlformats.org/officeDocument/2006/relationships/hyperlink" Target="https://doi.org/10.1080/00401706.1999.10485670" TargetMode="External"/><Relationship Id="rId4" Type="http://schemas.openxmlformats.org/officeDocument/2006/relationships/webSettings" Target="webSettings.xml"/><Relationship Id="rId9" Type="http://schemas.openxmlformats.org/officeDocument/2006/relationships/hyperlink" Target="https://doi.org/10.1145/1122445.1122456" TargetMode="Externa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image" Target="http://6" TargetMode="External"/><Relationship Id="rId30" Type="http://schemas.openxmlformats.org/officeDocument/2006/relationships/image" Target="media/image9.jpeg"/><Relationship Id="rId35" Type="http://schemas.openxmlformats.org/officeDocument/2006/relationships/image" Target="http://10" TargetMode="External"/><Relationship Id="rId43" Type="http://schemas.openxmlformats.org/officeDocument/2006/relationships/hyperlink" Target="https://doi.org/10.1007/s10207-012-0154-9" TargetMode="External"/><Relationship Id="rId48" Type="http://schemas.openxmlformats.org/officeDocument/2006/relationships/hyperlink" Target="https://www.scipy.org/" TargetMode="External"/><Relationship Id="rId8" Type="http://schemas.openxmlformats.org/officeDocument/2006/relationships/hyperlink" Target="mailto:murao@cs.ritsumei.ac.jp"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864BE-E42E-44FD-9EBE-7208D7DB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15</Pages>
  <Words>7082</Words>
  <Characters>40371</Characters>
  <Application>Microsoft Office Word</Application>
  <DocSecurity>0</DocSecurity>
  <Lines>336</Lines>
  <Paragraphs>94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User Identification Method based on Head Shapeusing a Helmet with Pressure Sensors</vt:lpstr>
      <vt:lpstr>User Identification Method based on Head Shapeusing a Helmet with Pressure Sensors</vt:lpstr>
    </vt:vector>
  </TitlesOfParts>
  <Company/>
  <LinksUpToDate>false</LinksUpToDate>
  <CharactersWithSpaces>47359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Identification Method based on Head Shapeusing a Helmet with Pressure Sensors</dc:title>
  <dc:subject>-  Computer systems organization  -&gt;  Embedded systems.Redundancy.Robotics.-  Networks  -&gt;  Network reliability.</dc:subject>
  <dc:creator/>
  <cp:keywords>User identification, pressure sensor, helmet, head shape</cp:keywords>
  <cp:lastModifiedBy>藤井 敦寛</cp:lastModifiedBy>
  <cp:revision>90</cp:revision>
  <dcterms:created xsi:type="dcterms:W3CDTF">2020-07-07T19:34:00Z</dcterms:created>
  <dcterms:modified xsi:type="dcterms:W3CDTF">2020-07-27T01:08:00Z</dcterms:modified>
</cp:coreProperties>
</file>