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7CBB8" w14:textId="77777777" w:rsidR="003279D2" w:rsidRPr="007F314D" w:rsidRDefault="003279D2" w:rsidP="00CF4815">
      <w:pPr>
        <w:pStyle w:val="code"/>
      </w:pPr>
      <w:bookmarkStart w:id="0" w:name="_GoBack"/>
      <w:bookmarkEnd w:id="0"/>
      <w:r w:rsidRPr="007F314D">
        <w:t>\documentclass[sigconf]{acmart}</w:t>
      </w:r>
    </w:p>
    <w:p w14:paraId="0B5F00C1" w14:textId="77777777" w:rsidR="003279D2" w:rsidRPr="007F314D" w:rsidRDefault="003279D2" w:rsidP="00CF4815">
      <w:pPr>
        <w:pStyle w:val="code"/>
      </w:pPr>
    </w:p>
    <w:p w14:paraId="56AC9459" w14:textId="77777777" w:rsidR="003279D2" w:rsidRPr="007F314D" w:rsidRDefault="003279D2" w:rsidP="00CF4815">
      <w:pPr>
        <w:pStyle w:val="code"/>
      </w:pPr>
      <w:r w:rsidRPr="007F314D">
        <w:t>\usepackage{bm}</w:t>
      </w:r>
    </w:p>
    <w:p w14:paraId="35C408ED" w14:textId="77777777" w:rsidR="003279D2" w:rsidRPr="007F314D" w:rsidRDefault="003279D2" w:rsidP="00CF4815">
      <w:pPr>
        <w:pStyle w:val="code"/>
      </w:pPr>
      <w:r w:rsidRPr="007F314D">
        <w:t>\newcommand\figref[1]{\textbf{Figure~\ref{fig:#1}}}</w:t>
      </w:r>
    </w:p>
    <w:p w14:paraId="3C9749D5" w14:textId="77777777" w:rsidR="003279D2" w:rsidRPr="007F314D" w:rsidRDefault="003279D2" w:rsidP="00CF4815">
      <w:pPr>
        <w:pStyle w:val="code"/>
      </w:pPr>
      <w:r w:rsidRPr="007F314D">
        <w:t>\newcommand\tabref[1]{\textbf{Table~\ref{tab:#1}}}</w:t>
      </w:r>
    </w:p>
    <w:p w14:paraId="12F85323" w14:textId="77777777" w:rsidR="003279D2" w:rsidRPr="007F314D" w:rsidRDefault="003279D2" w:rsidP="00CF4815">
      <w:pPr>
        <w:pStyle w:val="code"/>
      </w:pPr>
      <w:r w:rsidRPr="007F314D">
        <w:t>\usepackage{url}</w:t>
      </w:r>
    </w:p>
    <w:p w14:paraId="5B9A28A0" w14:textId="77777777" w:rsidR="003279D2" w:rsidRPr="007F314D" w:rsidRDefault="003279D2" w:rsidP="00CF4815">
      <w:pPr>
        <w:pStyle w:val="code"/>
      </w:pPr>
      <w:r w:rsidRPr="007F314D">
        <w:t>\usepackage{color}</w:t>
      </w:r>
    </w:p>
    <w:p w14:paraId="441563D5" w14:textId="77777777" w:rsidR="003279D2" w:rsidRPr="007F314D" w:rsidRDefault="003279D2" w:rsidP="00CF4815">
      <w:pPr>
        <w:pStyle w:val="code"/>
      </w:pPr>
      <w:r w:rsidRPr="007F314D">
        <w:t>\usepackage{multirow}</w:t>
      </w:r>
    </w:p>
    <w:p w14:paraId="03A3B6D4" w14:textId="77777777" w:rsidR="003279D2" w:rsidRPr="007F314D" w:rsidRDefault="003279D2" w:rsidP="00CF4815">
      <w:pPr>
        <w:pStyle w:val="code"/>
      </w:pPr>
      <w:r w:rsidRPr="007F314D">
        <w:t>\usepackage{diagbox}</w:t>
      </w:r>
    </w:p>
    <w:p w14:paraId="3AA98B54" w14:textId="77777777" w:rsidR="003279D2" w:rsidRPr="007F314D" w:rsidRDefault="003279D2" w:rsidP="00CF4815">
      <w:pPr>
        <w:pStyle w:val="code"/>
      </w:pPr>
      <w:r w:rsidRPr="007F314D">
        <w:t>\usepackage[subrefformat=parens]{subcaption}</w:t>
      </w:r>
    </w:p>
    <w:p w14:paraId="1552E4B8" w14:textId="77777777" w:rsidR="003279D2" w:rsidRPr="007F314D" w:rsidRDefault="00CF4815" w:rsidP="00CF4815">
      <w:pPr>
        <w:pStyle w:val="code"/>
      </w:pPr>
      <w:r w:rsidRPr="007F314D">
        <w:rPr>
          <w:color w:val="0070C0"/>
        </w:rPr>
        <w:t>\caption</w:t>
      </w:r>
      <w:r w:rsidR="003279D2" w:rsidRPr="007F314D">
        <w:t>setup{compatibility=false}</w:t>
      </w:r>
    </w:p>
    <w:p w14:paraId="281D1A19" w14:textId="77777777" w:rsidR="003279D2" w:rsidRPr="007F314D" w:rsidRDefault="003279D2" w:rsidP="00CF4815">
      <w:pPr>
        <w:pStyle w:val="code"/>
      </w:pPr>
      <w:r w:rsidRPr="007F314D">
        <w:t>\AtBeginDocument{</w:t>
      </w:r>
      <w:r w:rsidR="00CF4815" w:rsidRPr="007F314D">
        <w:t>%</w:t>
      </w:r>
    </w:p>
    <w:p w14:paraId="7F7EEDD8" w14:textId="77777777" w:rsidR="003279D2" w:rsidRPr="007F314D" w:rsidRDefault="007F314D" w:rsidP="00CF4815">
      <w:pPr>
        <w:pStyle w:val="code"/>
      </w:pPr>
      <w:r>
        <w:t xml:space="preserve"> </w:t>
      </w:r>
      <w:r w:rsidR="003279D2" w:rsidRPr="007F314D">
        <w:t>\providecommand\BibTeX{{</w:t>
      </w:r>
      <w:r w:rsidR="00CF4815" w:rsidRPr="007F314D">
        <w:t>%</w:t>
      </w:r>
    </w:p>
    <w:p w14:paraId="43778396" w14:textId="77777777" w:rsidR="003279D2" w:rsidRPr="007F314D" w:rsidRDefault="007F314D" w:rsidP="00CF4815">
      <w:pPr>
        <w:pStyle w:val="code"/>
      </w:pPr>
      <w:r>
        <w:t xml:space="preserve"> </w:t>
      </w:r>
      <w:r w:rsidR="003279D2" w:rsidRPr="007F314D">
        <w:t>\normalfont B\kern-0.5em{\scshape i\kern-0.25em b}\kern-0.8em\TeX}}}</w:t>
      </w:r>
    </w:p>
    <w:p w14:paraId="5AFFDEBE" w14:textId="77777777" w:rsidR="003279D2" w:rsidRPr="007F314D" w:rsidRDefault="003279D2" w:rsidP="00CF4815">
      <w:pPr>
        <w:pStyle w:val="code"/>
      </w:pPr>
    </w:p>
    <w:p w14:paraId="25110348" w14:textId="77777777" w:rsidR="003279D2" w:rsidRPr="007F314D" w:rsidRDefault="003279D2" w:rsidP="00CF4815">
      <w:pPr>
        <w:pStyle w:val="code"/>
      </w:pPr>
      <w:r w:rsidRPr="007F314D">
        <w:t>\setcopyright{acmcopyright}</w:t>
      </w:r>
    </w:p>
    <w:p w14:paraId="18B795FC" w14:textId="77777777" w:rsidR="003279D2" w:rsidRPr="007F314D" w:rsidRDefault="003279D2" w:rsidP="00CF4815">
      <w:pPr>
        <w:pStyle w:val="code"/>
      </w:pPr>
      <w:r w:rsidRPr="007F314D">
        <w:t>\copyrightyear{2018}</w:t>
      </w:r>
    </w:p>
    <w:p w14:paraId="56019A32" w14:textId="77777777" w:rsidR="003279D2" w:rsidRPr="007F314D" w:rsidRDefault="003279D2" w:rsidP="00CF4815">
      <w:pPr>
        <w:pStyle w:val="code"/>
      </w:pPr>
      <w:r w:rsidRPr="007F314D">
        <w:t>\acmYear{2018}</w:t>
      </w:r>
    </w:p>
    <w:p w14:paraId="16854C1B" w14:textId="77777777" w:rsidR="003279D2" w:rsidRPr="007F314D" w:rsidRDefault="003279D2" w:rsidP="00CF4815">
      <w:pPr>
        <w:pStyle w:val="code"/>
      </w:pPr>
      <w:r w:rsidRPr="007F314D">
        <w:t>\acmDOI{XXXXXXX.XXXXXXX}</w:t>
      </w:r>
    </w:p>
    <w:p w14:paraId="12C5566B" w14:textId="77777777" w:rsidR="003279D2" w:rsidRPr="007F314D" w:rsidRDefault="003279D2" w:rsidP="00CF4815">
      <w:pPr>
        <w:pStyle w:val="code"/>
      </w:pPr>
    </w:p>
    <w:p w14:paraId="3790F999" w14:textId="77777777" w:rsidR="003279D2" w:rsidRPr="007F314D" w:rsidRDefault="003279D2" w:rsidP="00CF4815">
      <w:pPr>
        <w:pStyle w:val="code"/>
      </w:pPr>
      <w:r w:rsidRPr="007F314D">
        <w:t>\acmConference[Conference acronym 'XX]{Make sure to enter the correct</w:t>
      </w:r>
    </w:p>
    <w:p w14:paraId="4FC43B4C" w14:textId="77777777" w:rsidR="003279D2" w:rsidRPr="007F314D" w:rsidRDefault="007F314D" w:rsidP="00CF4815">
      <w:pPr>
        <w:pStyle w:val="code"/>
      </w:pPr>
      <w:r>
        <w:t xml:space="preserve"> </w:t>
      </w:r>
      <w:r w:rsidR="003279D2" w:rsidRPr="007F314D">
        <w:t>conference title from your rights confirmation emai}{June 03--05,</w:t>
      </w:r>
    </w:p>
    <w:p w14:paraId="3623AED9" w14:textId="77777777" w:rsidR="003279D2" w:rsidRPr="007F314D" w:rsidRDefault="007F314D" w:rsidP="00CF4815">
      <w:pPr>
        <w:pStyle w:val="code"/>
      </w:pPr>
      <w:r>
        <w:t xml:space="preserve"> </w:t>
      </w:r>
      <w:r w:rsidR="003279D2" w:rsidRPr="007F314D">
        <w:t>2018}{Woodstock, NY}</w:t>
      </w:r>
    </w:p>
    <w:p w14:paraId="11F78550" w14:textId="77777777" w:rsidR="003279D2" w:rsidRPr="007F314D" w:rsidRDefault="003279D2" w:rsidP="00CF4815">
      <w:pPr>
        <w:pStyle w:val="code"/>
      </w:pPr>
      <w:r w:rsidRPr="007F314D">
        <w:t>\acmBooktitle{Woodstock '18: ACM Symposium on Neural Gaze Detection,</w:t>
      </w:r>
    </w:p>
    <w:p w14:paraId="5FC216AB" w14:textId="77777777" w:rsidR="003279D2" w:rsidRPr="007F314D" w:rsidRDefault="003279D2" w:rsidP="00CF4815">
      <w:pPr>
        <w:pStyle w:val="code"/>
      </w:pPr>
      <w:r w:rsidRPr="007F314D">
        <w:t xml:space="preserve"> June 03--05, 2018, Woodstock, NY} </w:t>
      </w:r>
    </w:p>
    <w:p w14:paraId="33EC7856" w14:textId="77777777" w:rsidR="003279D2" w:rsidRPr="007F314D" w:rsidRDefault="003279D2" w:rsidP="00CF4815">
      <w:pPr>
        <w:pStyle w:val="code"/>
      </w:pPr>
      <w:r w:rsidRPr="007F314D">
        <w:t>\acmPrice{15.00}</w:t>
      </w:r>
    </w:p>
    <w:p w14:paraId="11D14965" w14:textId="77777777" w:rsidR="003279D2" w:rsidRPr="007F314D" w:rsidRDefault="003279D2" w:rsidP="00CF4815">
      <w:pPr>
        <w:pStyle w:val="code"/>
      </w:pPr>
      <w:r w:rsidRPr="007F314D">
        <w:t>\acmISBN{978-1-4503-XXXX-X/18/06}</w:t>
      </w:r>
    </w:p>
    <w:p w14:paraId="24F96C7A" w14:textId="77777777" w:rsidR="003279D2" w:rsidRPr="007F314D" w:rsidRDefault="003279D2" w:rsidP="003279D2"/>
    <w:p w14:paraId="0FC3546C" w14:textId="77777777" w:rsidR="003279D2" w:rsidRPr="007F314D" w:rsidRDefault="00CF4815" w:rsidP="00CF4815">
      <w:pPr>
        <w:pStyle w:val="code"/>
      </w:pPr>
      <w:r w:rsidRPr="007F314D">
        <w:rPr>
          <w:color w:val="7030A0"/>
        </w:rPr>
        <w:t>\begin</w:t>
      </w:r>
      <w:r w:rsidR="003279D2" w:rsidRPr="007F314D">
        <w:t>{document}</w:t>
      </w:r>
    </w:p>
    <w:p w14:paraId="538A6D61" w14:textId="77777777" w:rsidR="003279D2" w:rsidRPr="007F314D" w:rsidRDefault="003279D2" w:rsidP="003279D2"/>
    <w:p w14:paraId="0092FA49" w14:textId="77777777" w:rsidR="003279D2" w:rsidRPr="007F314D" w:rsidRDefault="003279D2" w:rsidP="00CF4815">
      <w:pPr>
        <w:pStyle w:val="a6"/>
      </w:pPr>
      <w:r w:rsidRPr="007F314D">
        <w:t xml:space="preserve">\title{Overflow Recognition by </w:t>
      </w:r>
      <w:del w:id="1" w:author="Waller" w:date="2022-12-28T11:05:00Z">
        <w:r w:rsidRPr="007F314D" w:rsidDel="00960A8D">
          <w:delText>s</w:delText>
        </w:r>
      </w:del>
      <w:ins w:id="2" w:author="Waller" w:date="2022-12-28T11:05:00Z">
        <w:r w:rsidR="00960A8D">
          <w:t>S</w:t>
        </w:r>
      </w:ins>
      <w:r w:rsidRPr="007F314D">
        <w:t>ensing Water Drop Sound}</w:t>
      </w:r>
    </w:p>
    <w:p w14:paraId="2198600B" w14:textId="77777777" w:rsidR="003279D2" w:rsidRPr="007F314D" w:rsidRDefault="003279D2" w:rsidP="003279D2"/>
    <w:p w14:paraId="6DA94F33" w14:textId="77777777" w:rsidR="003279D2" w:rsidRPr="007F314D" w:rsidRDefault="003279D2" w:rsidP="00CF4815">
      <w:pPr>
        <w:pStyle w:val="code"/>
      </w:pPr>
      <w:r w:rsidRPr="007F314D">
        <w:t>\author{Atsuhiro Fujii}</w:t>
      </w:r>
    </w:p>
    <w:p w14:paraId="13504EA1" w14:textId="77777777" w:rsidR="003279D2" w:rsidRPr="007F314D" w:rsidRDefault="003279D2" w:rsidP="00CF4815">
      <w:pPr>
        <w:pStyle w:val="code"/>
      </w:pPr>
      <w:r w:rsidRPr="007F314D">
        <w:t>\affiliation{</w:t>
      </w:r>
      <w:r w:rsidR="00CF4815" w:rsidRPr="007F314D">
        <w:t>%</w:t>
      </w:r>
    </w:p>
    <w:p w14:paraId="0AE5325C" w14:textId="77777777" w:rsidR="003279D2" w:rsidRPr="007F314D" w:rsidRDefault="007F314D" w:rsidP="00CF4815">
      <w:pPr>
        <w:pStyle w:val="code"/>
      </w:pPr>
      <w:r>
        <w:t xml:space="preserve"> </w:t>
      </w:r>
      <w:r w:rsidR="003279D2" w:rsidRPr="007F314D">
        <w:t>\institution{Ritsumeikan University}</w:t>
      </w:r>
    </w:p>
    <w:p w14:paraId="15C9ABEC" w14:textId="77777777" w:rsidR="003279D2" w:rsidRPr="007F314D" w:rsidRDefault="007F314D" w:rsidP="00CF4815">
      <w:pPr>
        <w:pStyle w:val="code"/>
      </w:pPr>
      <w:r>
        <w:t xml:space="preserve"> </w:t>
      </w:r>
      <w:r w:rsidR="003279D2" w:rsidRPr="007F314D">
        <w:t>\city{Shiga}</w:t>
      </w:r>
    </w:p>
    <w:p w14:paraId="74D52E8F" w14:textId="77777777" w:rsidR="003279D2" w:rsidRPr="007F314D" w:rsidRDefault="007F314D" w:rsidP="00CF4815">
      <w:pPr>
        <w:pStyle w:val="code"/>
      </w:pPr>
      <w:r>
        <w:t xml:space="preserve"> </w:t>
      </w:r>
      <w:r w:rsidR="003279D2" w:rsidRPr="007F314D">
        <w:t>\country{Japan}</w:t>
      </w:r>
    </w:p>
    <w:p w14:paraId="31681C23" w14:textId="77777777" w:rsidR="003279D2" w:rsidRPr="007F314D" w:rsidRDefault="003279D2" w:rsidP="00CF4815">
      <w:pPr>
        <w:pStyle w:val="code"/>
      </w:pPr>
      <w:r w:rsidRPr="007F314D">
        <w:t>}</w:t>
      </w:r>
    </w:p>
    <w:p w14:paraId="020C2BAF" w14:textId="77777777" w:rsidR="003279D2" w:rsidRPr="007F314D" w:rsidRDefault="003279D2" w:rsidP="00CF4815">
      <w:pPr>
        <w:pStyle w:val="code"/>
      </w:pPr>
      <w:r w:rsidRPr="007F314D">
        <w:t>\email{atsuhiro.fujii@iis.ise.ritsumei.ac.jp}</w:t>
      </w:r>
    </w:p>
    <w:p w14:paraId="27F47832" w14:textId="77777777" w:rsidR="003279D2" w:rsidRPr="007F314D" w:rsidRDefault="003279D2" w:rsidP="00CF4815">
      <w:pPr>
        <w:pStyle w:val="code"/>
      </w:pPr>
    </w:p>
    <w:p w14:paraId="68B3E2AB" w14:textId="77777777" w:rsidR="003279D2" w:rsidRPr="007F314D" w:rsidRDefault="003279D2" w:rsidP="00CF4815">
      <w:pPr>
        <w:pStyle w:val="code"/>
      </w:pPr>
      <w:r w:rsidRPr="007F314D">
        <w:t>\author{Kazuya Murao}</w:t>
      </w:r>
    </w:p>
    <w:p w14:paraId="580B960F" w14:textId="77777777" w:rsidR="003279D2" w:rsidRPr="007F314D" w:rsidRDefault="003279D2" w:rsidP="00CF4815">
      <w:pPr>
        <w:pStyle w:val="code"/>
      </w:pPr>
      <w:r w:rsidRPr="007F314D">
        <w:t>\affiliation{</w:t>
      </w:r>
      <w:r w:rsidR="00CF4815" w:rsidRPr="007F314D">
        <w:t>%</w:t>
      </w:r>
    </w:p>
    <w:p w14:paraId="4F88926B" w14:textId="77777777" w:rsidR="003279D2" w:rsidRPr="007F314D" w:rsidRDefault="007F314D" w:rsidP="00CF4815">
      <w:pPr>
        <w:pStyle w:val="code"/>
      </w:pPr>
      <w:r>
        <w:t xml:space="preserve"> </w:t>
      </w:r>
      <w:r w:rsidR="003279D2" w:rsidRPr="007F314D">
        <w:t>\institution{Ritsumeikan University}</w:t>
      </w:r>
    </w:p>
    <w:p w14:paraId="4565EBF6" w14:textId="77777777" w:rsidR="003279D2" w:rsidRPr="007F314D" w:rsidRDefault="007F314D" w:rsidP="00CF4815">
      <w:pPr>
        <w:pStyle w:val="code"/>
      </w:pPr>
      <w:r>
        <w:t xml:space="preserve"> </w:t>
      </w:r>
      <w:r w:rsidR="003279D2" w:rsidRPr="007F314D">
        <w:t>\city{Shiga}</w:t>
      </w:r>
    </w:p>
    <w:p w14:paraId="721A1514" w14:textId="77777777" w:rsidR="003279D2" w:rsidRPr="007F314D" w:rsidRDefault="007F314D" w:rsidP="00CF4815">
      <w:pPr>
        <w:pStyle w:val="code"/>
      </w:pPr>
      <w:r>
        <w:t xml:space="preserve"> </w:t>
      </w:r>
      <w:r w:rsidR="003279D2" w:rsidRPr="007F314D">
        <w:t>\country{Japan}</w:t>
      </w:r>
    </w:p>
    <w:p w14:paraId="6DA7A2DD" w14:textId="77777777" w:rsidR="003279D2" w:rsidRPr="007F314D" w:rsidRDefault="003279D2" w:rsidP="00CF4815">
      <w:pPr>
        <w:pStyle w:val="code"/>
      </w:pPr>
      <w:r w:rsidRPr="007F314D">
        <w:t>}</w:t>
      </w:r>
    </w:p>
    <w:p w14:paraId="531FE934" w14:textId="77777777" w:rsidR="003279D2" w:rsidRPr="007F314D" w:rsidRDefault="003279D2" w:rsidP="00CF4815">
      <w:pPr>
        <w:pStyle w:val="code"/>
      </w:pPr>
      <w:r w:rsidRPr="007F314D">
        <w:t>\email{murao@cs.ritsumei.ac.jp}</w:t>
      </w:r>
    </w:p>
    <w:p w14:paraId="0A423F8B" w14:textId="77777777" w:rsidR="003279D2" w:rsidRPr="007F314D" w:rsidRDefault="003279D2" w:rsidP="00CF4815">
      <w:pPr>
        <w:pStyle w:val="code"/>
      </w:pPr>
    </w:p>
    <w:p w14:paraId="2A8C6E32" w14:textId="77777777" w:rsidR="003279D2" w:rsidRPr="007F314D" w:rsidRDefault="003279D2" w:rsidP="00CF4815">
      <w:pPr>
        <w:pStyle w:val="code"/>
      </w:pPr>
      <w:r w:rsidRPr="007F314D">
        <w:t>\renewcommand{\shortauthors}{Fujii and Murao}</w:t>
      </w:r>
    </w:p>
    <w:p w14:paraId="686C3E91" w14:textId="77777777" w:rsidR="003279D2" w:rsidRPr="007F314D" w:rsidRDefault="003279D2" w:rsidP="00CF4815">
      <w:pPr>
        <w:pStyle w:val="code"/>
      </w:pPr>
    </w:p>
    <w:p w14:paraId="1BA928AE" w14:textId="77777777" w:rsidR="003279D2" w:rsidRPr="007F314D" w:rsidRDefault="00CF4815" w:rsidP="00CF4815">
      <w:pPr>
        <w:pStyle w:val="code"/>
      </w:pPr>
      <w:r w:rsidRPr="007F314D">
        <w:rPr>
          <w:color w:val="7030A0"/>
        </w:rPr>
        <w:t>\begin</w:t>
      </w:r>
      <w:r w:rsidR="003279D2" w:rsidRPr="007F314D">
        <w:t>{abstract}</w:t>
      </w:r>
    </w:p>
    <w:p w14:paraId="438A532F" w14:textId="7335B40A" w:rsidR="003279D2" w:rsidRPr="007F314D" w:rsidRDefault="003279D2" w:rsidP="003279D2">
      <w:r w:rsidRPr="007F314D">
        <w:lastRenderedPageBreak/>
        <w:t xml:space="preserve">There are many situations in daily life where liquids are poured into containers. When pouring a beverage or other liquid into an opaque, narrow-mouthed container such as a ceramic sake bottle or aluminum can, it is difficult to accurately ascertain the level of water in the container visually, and the liquid may overflow. Therefore, we </w:t>
      </w:r>
      <w:del w:id="3" w:author="Waller" w:date="2022-12-28T16:13:00Z">
        <w:r w:rsidRPr="007F314D" w:rsidDel="007802C8">
          <w:delText xml:space="preserve">wanted </w:delText>
        </w:r>
      </w:del>
      <w:ins w:id="4" w:author="Waller" w:date="2022-12-28T16:13:00Z">
        <w:r w:rsidR="007802C8">
          <w:t>need</w:t>
        </w:r>
        <w:r w:rsidR="007802C8" w:rsidRPr="007F314D">
          <w:t xml:space="preserve"> </w:t>
        </w:r>
      </w:ins>
      <w:del w:id="5" w:author="Waller" w:date="2022-12-28T16:13:00Z">
        <w:r w:rsidRPr="007F314D" w:rsidDel="007802C8">
          <w:delText xml:space="preserve">to </w:delText>
        </w:r>
      </w:del>
      <w:del w:id="6" w:author="Waller" w:date="2022-12-28T11:05:00Z">
        <w:r w:rsidRPr="007F314D" w:rsidDel="00960A8D">
          <w:delText xml:space="preserve">use </w:delText>
        </w:r>
      </w:del>
      <w:ins w:id="7" w:author="Waller" w:date="2022-12-28T11:05:00Z">
        <w:r w:rsidR="00960A8D">
          <w:t>a</w:t>
        </w:r>
      </w:ins>
      <w:del w:id="8" w:author="Waller" w:date="2022-12-28T11:05:00Z">
        <w:r w:rsidRPr="007F314D" w:rsidDel="00960A8D">
          <w:delText>some</w:delText>
        </w:r>
      </w:del>
      <w:r w:rsidRPr="007F314D">
        <w:t xml:space="preserve"> method other than visual inspection </w:t>
      </w:r>
      <w:del w:id="9" w:author="Waller" w:date="2022-12-28T11:05:00Z">
        <w:r w:rsidRPr="007F314D" w:rsidDel="00960A8D">
          <w:delText xml:space="preserve">to </w:delText>
        </w:r>
      </w:del>
      <w:ins w:id="10" w:author="Waller" w:date="2022-12-28T11:05:00Z">
        <w:r w:rsidR="00960A8D">
          <w:t>for</w:t>
        </w:r>
        <w:r w:rsidR="00960A8D" w:rsidRPr="007F314D">
          <w:t xml:space="preserve"> </w:t>
        </w:r>
      </w:ins>
      <w:del w:id="11" w:author="Waller" w:date="2022-12-28T11:05:00Z">
        <w:r w:rsidRPr="007F314D" w:rsidDel="00960A8D">
          <w:delText xml:space="preserve">determine </w:delText>
        </w:r>
      </w:del>
      <w:ins w:id="12" w:author="Waller" w:date="2022-12-28T11:05:00Z">
        <w:r w:rsidR="00960A8D" w:rsidRPr="007F314D">
          <w:t>determin</w:t>
        </w:r>
        <w:r w:rsidR="00960A8D">
          <w:t>ing</w:t>
        </w:r>
        <w:r w:rsidR="00960A8D" w:rsidRPr="007F314D">
          <w:t xml:space="preserve"> </w:t>
        </w:r>
      </w:ins>
      <w:r w:rsidRPr="007F314D">
        <w:t xml:space="preserve">the water level in </w:t>
      </w:r>
      <w:del w:id="13" w:author="Waller" w:date="2022-12-28T11:06:00Z">
        <w:r w:rsidRPr="007F314D" w:rsidDel="00960A8D">
          <w:delText xml:space="preserve">the </w:delText>
        </w:r>
      </w:del>
      <w:ins w:id="14" w:author="Waller" w:date="2022-12-28T11:06:00Z">
        <w:r w:rsidR="00960A8D">
          <w:t>a</w:t>
        </w:r>
        <w:r w:rsidR="00960A8D" w:rsidRPr="007F314D">
          <w:t xml:space="preserve"> </w:t>
        </w:r>
      </w:ins>
      <w:r w:rsidRPr="007F314D">
        <w:t>container.</w:t>
      </w:r>
      <w:ins w:id="15" w:author="Waller" w:date="2022-12-28T11:06:00Z">
        <w:r w:rsidR="00960A8D">
          <w:t xml:space="preserve"> One option would be using</w:t>
        </w:r>
      </w:ins>
      <w:r w:rsidRPr="007F314D">
        <w:t xml:space="preserve"> </w:t>
      </w:r>
      <w:del w:id="16" w:author="Waller" w:date="2022-12-28T11:06:00Z">
        <w:r w:rsidRPr="007F314D" w:rsidDel="00960A8D">
          <w:delText xml:space="preserve">A </w:delText>
        </w:r>
      </w:del>
      <w:ins w:id="17" w:author="Waller" w:date="2022-12-28T11:06:00Z">
        <w:r w:rsidR="00960A8D">
          <w:t>a</w:t>
        </w:r>
        <w:r w:rsidR="00960A8D" w:rsidRPr="007F314D">
          <w:t xml:space="preserve"> </w:t>
        </w:r>
      </w:ins>
      <w:r w:rsidRPr="007F314D">
        <w:t>liquid level sensor</w:t>
      </w:r>
      <w:del w:id="18" w:author="Waller" w:date="2022-12-28T11:06:00Z">
        <w:r w:rsidRPr="007F314D" w:rsidDel="00960A8D">
          <w:delText xml:space="preserve"> could be used to detect the water level other than visually</w:delText>
        </w:r>
      </w:del>
      <w:r w:rsidRPr="007F314D">
        <w:t xml:space="preserve">, but this is complicated </w:t>
      </w:r>
      <w:del w:id="19" w:author="Waller" w:date="2022-12-28T11:06:00Z">
        <w:r w:rsidRPr="007F314D" w:rsidDel="00960A8D">
          <w:delText xml:space="preserve">by </w:delText>
        </w:r>
      </w:del>
      <w:ins w:id="20" w:author="Waller" w:date="2022-12-28T11:06:00Z">
        <w:r w:rsidR="00960A8D">
          <w:t>because</w:t>
        </w:r>
      </w:ins>
      <w:del w:id="21" w:author="Waller" w:date="2022-12-28T11:06:00Z">
        <w:r w:rsidRPr="007F314D" w:rsidDel="00960A8D">
          <w:delText>the need to attach</w:delText>
        </w:r>
      </w:del>
      <w:r w:rsidRPr="007F314D">
        <w:t xml:space="preserve"> a device</w:t>
      </w:r>
      <w:ins w:id="22" w:author="Waller" w:date="2022-12-28T11:06:00Z">
        <w:r w:rsidR="00960A8D">
          <w:t xml:space="preserve"> would need to be attached</w:t>
        </w:r>
      </w:ins>
      <w:r w:rsidRPr="007F314D">
        <w:t xml:space="preserve"> to each container</w:t>
      </w:r>
      <w:del w:id="23" w:author="Waller" w:date="2022-12-28T11:06:00Z">
        <w:r w:rsidRPr="007F314D" w:rsidDel="00960A8D">
          <w:delText xml:space="preserve"> to be poured</w:delText>
        </w:r>
      </w:del>
      <w:r w:rsidRPr="007F314D">
        <w:t xml:space="preserve">. </w:t>
      </w:r>
      <w:del w:id="24" w:author="Waller" w:date="2022-12-28T11:06:00Z">
        <w:r w:rsidRPr="007F314D" w:rsidDel="00960A8D">
          <w:delText xml:space="preserve">This </w:delText>
        </w:r>
      </w:del>
      <w:ins w:id="25" w:author="Waller" w:date="2022-12-28T11:06:00Z">
        <w:r w:rsidR="00960A8D">
          <w:t>We therefore</w:t>
        </w:r>
        <w:r w:rsidR="00960A8D" w:rsidRPr="007F314D">
          <w:t xml:space="preserve"> </w:t>
        </w:r>
      </w:ins>
      <w:del w:id="26" w:author="Waller" w:date="2022-12-28T11:07:00Z">
        <w:r w:rsidRPr="007F314D" w:rsidDel="00960A8D">
          <w:delText xml:space="preserve">paper </w:delText>
        </w:r>
      </w:del>
      <w:r w:rsidRPr="007F314D">
        <w:t>propose</w:t>
      </w:r>
      <w:del w:id="27" w:author="Waller" w:date="2022-12-28T11:07:00Z">
        <w:r w:rsidRPr="007F314D" w:rsidDel="00960A8D">
          <w:delText>s</w:delText>
        </w:r>
      </w:del>
      <w:r w:rsidRPr="007F314D">
        <w:t xml:space="preserve"> a method </w:t>
      </w:r>
      <w:del w:id="28" w:author="Waller" w:date="2022-12-28T11:07:00Z">
        <w:r w:rsidRPr="007F314D" w:rsidDel="00960A8D">
          <w:delText>to estimate the water level in a container by</w:delText>
        </w:r>
      </w:del>
      <w:ins w:id="29" w:author="Waller" w:date="2022-12-28T11:07:00Z">
        <w:r w:rsidR="00960A8D">
          <w:t>that</w:t>
        </w:r>
      </w:ins>
      <w:r w:rsidRPr="007F314D">
        <w:t xml:space="preserve"> sens</w:t>
      </w:r>
      <w:ins w:id="30" w:author="Waller" w:date="2022-12-28T11:07:00Z">
        <w:r w:rsidR="00960A8D">
          <w:t>es</w:t>
        </w:r>
      </w:ins>
      <w:del w:id="31" w:author="Waller" w:date="2022-12-28T11:07:00Z">
        <w:r w:rsidRPr="007F314D" w:rsidDel="00960A8D">
          <w:delText>ing</w:delText>
        </w:r>
      </w:del>
      <w:r w:rsidRPr="007F314D">
        <w:t xml:space="preserve"> the sound generated when pouring liquid into the container. </w:t>
      </w:r>
      <w:del w:id="32" w:author="Waller" w:date="2022-12-28T11:07:00Z">
        <w:r w:rsidRPr="007F314D" w:rsidDel="00960A8D">
          <w:delText xml:space="preserve">Since </w:delText>
        </w:r>
      </w:del>
      <w:ins w:id="33" w:author="Waller" w:date="2022-12-28T11:07:00Z">
        <w:r w:rsidR="00960A8D">
          <w:t>As</w:t>
        </w:r>
        <w:r w:rsidR="00960A8D" w:rsidRPr="007F314D">
          <w:t xml:space="preserve"> </w:t>
        </w:r>
      </w:ins>
      <w:del w:id="34" w:author="Waller" w:date="2022-12-28T11:07:00Z">
        <w:r w:rsidRPr="007F314D" w:rsidDel="00960A8D">
          <w:delText>the proposed</w:delText>
        </w:r>
      </w:del>
      <w:ins w:id="35" w:author="Waller" w:date="2022-12-28T11:07:00Z">
        <w:r w:rsidR="00960A8D">
          <w:t>this</w:t>
        </w:r>
      </w:ins>
      <w:r w:rsidRPr="007F314D">
        <w:t xml:space="preserve"> method estimates the water level inside a container by acquiring the pouring sound from outside the container, it is highly versatile </w:t>
      </w:r>
      <w:del w:id="36" w:author="Waller" w:date="2022-12-28T11:07:00Z">
        <w:r w:rsidRPr="007F314D" w:rsidDel="00960A8D">
          <w:delText xml:space="preserve">because </w:delText>
        </w:r>
      </w:del>
      <w:ins w:id="37" w:author="Waller" w:date="2022-12-28T11:07:00Z">
        <w:r w:rsidR="00960A8D">
          <w:t>in that</w:t>
        </w:r>
        <w:r w:rsidR="00960A8D" w:rsidRPr="007F314D">
          <w:t xml:space="preserve"> </w:t>
        </w:r>
      </w:ins>
      <w:r w:rsidRPr="007F314D">
        <w:t xml:space="preserve">it does not require the installation of a device for each container. The results of </w:t>
      </w:r>
      <w:del w:id="38" w:author="Waller" w:date="2022-12-28T11:08:00Z">
        <w:r w:rsidRPr="007F314D" w:rsidDel="00960A8D">
          <w:delText xml:space="preserve">the </w:delText>
        </w:r>
      </w:del>
      <w:r w:rsidRPr="007F314D">
        <w:t xml:space="preserve">evaluation experiments </w:t>
      </w:r>
      <w:del w:id="39" w:author="Waller" w:date="2022-12-28T11:08:00Z">
        <w:r w:rsidRPr="007F314D" w:rsidDel="00960A8D">
          <w:delText xml:space="preserve">conducted to confirm the effectiveness of the proposed method </w:delText>
        </w:r>
      </w:del>
      <w:r w:rsidRPr="007F314D">
        <w:t xml:space="preserve">showed that for the estimation of </w:t>
      </w:r>
      <w:del w:id="40" w:author="Waller" w:date="2022-12-28T11:08:00Z">
        <w:r w:rsidRPr="007F314D" w:rsidDel="00960A8D">
          <w:delText xml:space="preserve">the </w:delText>
        </w:r>
      </w:del>
      <w:r w:rsidRPr="007F314D">
        <w:t>water level from 0</w:t>
      </w:r>
      <w:r w:rsidRPr="007F314D">
        <w:rPr>
          <w:color w:val="D9D9D9" w:themeColor="background1" w:themeShade="D9"/>
        </w:rPr>
        <w:t>\</w:t>
      </w:r>
      <w:r w:rsidR="00CF4815" w:rsidRPr="007F314D">
        <w:t>%</w:t>
      </w:r>
      <w:r w:rsidRPr="007F314D">
        <w:t xml:space="preserve"> to 100</w:t>
      </w:r>
      <w:r w:rsidRPr="007F314D">
        <w:rPr>
          <w:color w:val="D9D9D9" w:themeColor="background1" w:themeShade="D9"/>
        </w:rPr>
        <w:t>\</w:t>
      </w:r>
      <w:r w:rsidR="00CF4815" w:rsidRPr="007F314D">
        <w:t>%</w:t>
      </w:r>
      <w:r w:rsidRPr="007F314D">
        <w:t xml:space="preserve"> in increments of 10</w:t>
      </w:r>
      <w:r w:rsidRPr="007F314D">
        <w:rPr>
          <w:color w:val="D9D9D9" w:themeColor="background1" w:themeShade="D9"/>
        </w:rPr>
        <w:t>\</w:t>
      </w:r>
      <w:r w:rsidR="00CF4815" w:rsidRPr="007F314D">
        <w:t>%</w:t>
      </w:r>
      <w:r w:rsidRPr="007F314D">
        <w:t xml:space="preserve">, the estimation accuracy averaged 0.462 and 0.308 for </w:t>
      </w:r>
      <w:del w:id="41" w:author="Waller" w:date="2022-12-28T16:13:00Z">
        <w:r w:rsidRPr="00C51A77" w:rsidDel="007802C8">
          <w:delText xml:space="preserve">the </w:delText>
        </w:r>
      </w:del>
      <w:r w:rsidRPr="00C51A77">
        <w:t xml:space="preserve">bottle-dependent and </w:t>
      </w:r>
      <w:del w:id="42" w:author="Waller" w:date="2022-12-28T11:08:00Z">
        <w:r w:rsidRPr="00C51A77" w:rsidDel="00960A8D">
          <w:delText xml:space="preserve">the </w:delText>
        </w:r>
      </w:del>
      <w:r w:rsidRPr="00C51A77">
        <w:t>bottle-independent estimation model</w:t>
      </w:r>
      <w:ins w:id="43" w:author="Waller" w:date="2022-12-28T11:08:00Z">
        <w:r w:rsidR="00960A8D" w:rsidRPr="00C51A77">
          <w:t>s, respectively</w:t>
        </w:r>
      </w:ins>
      <w:r w:rsidRPr="00C51A77">
        <w:t xml:space="preserve">. </w:t>
      </w:r>
      <w:del w:id="44" w:author="Waller" w:date="2022-12-28T11:09:00Z">
        <w:r w:rsidRPr="00C51A77" w:rsidDel="008B0D56">
          <w:delText>On the other hand</w:delText>
        </w:r>
      </w:del>
      <w:ins w:id="45" w:author="Waller" w:date="2022-12-28T11:09:00Z">
        <w:r w:rsidR="008B0D56" w:rsidRPr="00C51A77">
          <w:t>As</w:t>
        </w:r>
      </w:ins>
      <w:del w:id="46" w:author="Waller" w:date="2022-12-28T11:09:00Z">
        <w:r w:rsidRPr="00C51A77" w:rsidDel="008B0D56">
          <w:delText>,</w:delText>
        </w:r>
      </w:del>
      <w:r w:rsidRPr="00C51A77">
        <w:t xml:space="preserve"> for the model</w:t>
      </w:r>
      <w:r w:rsidRPr="007F314D">
        <w:t xml:space="preserve"> that estimates whether the water level is above 90</w:t>
      </w:r>
      <w:r w:rsidRPr="007F314D">
        <w:rPr>
          <w:color w:val="D9D9D9" w:themeColor="background1" w:themeShade="D9"/>
        </w:rPr>
        <w:t>\</w:t>
      </w:r>
      <w:r w:rsidR="00CF4815" w:rsidRPr="007F314D">
        <w:t>%</w:t>
      </w:r>
      <w:r w:rsidRPr="007F314D">
        <w:t xml:space="preserve"> or not, </w:t>
      </w:r>
      <w:del w:id="47" w:author="Waller" w:date="2022-12-28T11:09:00Z">
        <w:r w:rsidRPr="007F314D" w:rsidDel="008B0D56">
          <w:delText xml:space="preserve">an </w:delText>
        </w:r>
      </w:del>
      <w:ins w:id="48" w:author="Waller" w:date="2022-12-28T11:09:00Z">
        <w:r w:rsidR="008B0D56">
          <w:t>the</w:t>
        </w:r>
        <w:r w:rsidR="008B0D56" w:rsidRPr="007F314D">
          <w:t xml:space="preserve"> </w:t>
        </w:r>
        <w:r w:rsidR="008B0D56">
          <w:t xml:space="preserve">average </w:t>
        </w:r>
      </w:ins>
      <w:r w:rsidRPr="007F314D">
        <w:t xml:space="preserve">estimation accuracy of 0.744 </w:t>
      </w:r>
      <w:del w:id="49" w:author="Waller" w:date="2022-12-28T11:09:00Z">
        <w:r w:rsidRPr="007F314D" w:rsidDel="008B0D56">
          <w:delText xml:space="preserve">on average </w:delText>
        </w:r>
      </w:del>
      <w:r w:rsidRPr="007F314D">
        <w:t xml:space="preserve">was achieved, </w:t>
      </w:r>
      <w:commentRangeStart w:id="50"/>
      <w:r w:rsidRPr="007F314D">
        <w:t>even independent of the bottle</w:t>
      </w:r>
      <w:commentRangeEnd w:id="50"/>
      <w:r w:rsidR="00C51A77">
        <w:rPr>
          <w:rStyle w:val="afc"/>
        </w:rPr>
        <w:commentReference w:id="50"/>
      </w:r>
      <w:r w:rsidRPr="007F314D">
        <w:t>. These results indicate that</w:t>
      </w:r>
      <w:ins w:id="51" w:author="Waller" w:date="2022-12-28T16:14:00Z">
        <w:r w:rsidR="007802C8">
          <w:t>, while</w:t>
        </w:r>
      </w:ins>
      <w:r w:rsidRPr="007F314D">
        <w:t xml:space="preserve"> the estimation accuracy needs to be improved in the case of water</w:t>
      </w:r>
      <w:ins w:id="52" w:author="Waller" w:date="2022-12-28T11:09:00Z">
        <w:r w:rsidR="008B0D56">
          <w:t>-</w:t>
        </w:r>
      </w:ins>
      <w:del w:id="53" w:author="Waller" w:date="2022-12-28T11:09:00Z">
        <w:r w:rsidRPr="007F314D" w:rsidDel="008B0D56">
          <w:delText xml:space="preserve"> </w:delText>
        </w:r>
      </w:del>
      <w:r w:rsidRPr="007F314D">
        <w:t xml:space="preserve">level estimation, </w:t>
      </w:r>
      <w:del w:id="54" w:author="Waller" w:date="2022-12-28T16:14:00Z">
        <w:r w:rsidRPr="007F314D" w:rsidDel="007802C8">
          <w:delText xml:space="preserve">but that </w:delText>
        </w:r>
      </w:del>
      <w:r w:rsidRPr="007F314D">
        <w:t xml:space="preserve">the proposed method has the potential to be used in real environments </w:t>
      </w:r>
      <w:del w:id="55" w:author="Waller" w:date="2022-12-28T11:10:00Z">
        <w:r w:rsidRPr="007F314D" w:rsidDel="008B0D56">
          <w:delText xml:space="preserve">in </w:delText>
        </w:r>
      </w:del>
      <w:ins w:id="56" w:author="Waller" w:date="2022-12-28T11:10:00Z">
        <w:r w:rsidR="008B0D56">
          <w:t>for application to</w:t>
        </w:r>
      </w:ins>
      <w:del w:id="57" w:author="Waller" w:date="2022-12-28T11:10:00Z">
        <w:r w:rsidRPr="007F314D" w:rsidDel="008B0D56">
          <w:delText>the case of</w:delText>
        </w:r>
      </w:del>
      <w:r w:rsidRPr="007F314D">
        <w:t xml:space="preserve"> overflow detection. In </w:t>
      </w:r>
      <w:del w:id="58" w:author="Waller" w:date="2022-12-28T11:10:00Z">
        <w:r w:rsidRPr="007F314D" w:rsidDel="008B0D56">
          <w:delText xml:space="preserve">the </w:delText>
        </w:r>
      </w:del>
      <w:r w:rsidRPr="007F314D">
        <w:t>future</w:t>
      </w:r>
      <w:ins w:id="59" w:author="Waller" w:date="2022-12-28T11:10:00Z">
        <w:r w:rsidR="008B0D56">
          <w:t xml:space="preserve"> work</w:t>
        </w:r>
      </w:ins>
      <w:r w:rsidRPr="007F314D">
        <w:t>, we will implement a faucet-mounted device that incorporates a function to stop water pouring just before it fills up.</w:t>
      </w:r>
    </w:p>
    <w:p w14:paraId="2CA5FFDA" w14:textId="77777777" w:rsidR="003279D2" w:rsidRPr="007F314D" w:rsidRDefault="00CF4815" w:rsidP="00CF4815">
      <w:pPr>
        <w:pStyle w:val="code"/>
      </w:pPr>
      <w:r w:rsidRPr="007F314D">
        <w:rPr>
          <w:color w:val="7030A0"/>
        </w:rPr>
        <w:t>\end</w:t>
      </w:r>
      <w:r w:rsidR="003279D2" w:rsidRPr="007F314D">
        <w:t>{abstract}</w:t>
      </w:r>
    </w:p>
    <w:p w14:paraId="77551680" w14:textId="77777777" w:rsidR="003279D2" w:rsidRPr="007F314D" w:rsidRDefault="003279D2" w:rsidP="003279D2"/>
    <w:p w14:paraId="164D1135" w14:textId="77777777" w:rsidR="003279D2" w:rsidRPr="007F314D" w:rsidRDefault="00CF4815" w:rsidP="00CF4815">
      <w:pPr>
        <w:pStyle w:val="code"/>
      </w:pPr>
      <w:r w:rsidRPr="007F314D">
        <w:rPr>
          <w:color w:val="7030A0"/>
        </w:rPr>
        <w:t>\begin</w:t>
      </w:r>
      <w:r w:rsidR="003279D2" w:rsidRPr="007F314D">
        <w:t>{CCSXML}</w:t>
      </w:r>
    </w:p>
    <w:p w14:paraId="2599D687" w14:textId="77777777" w:rsidR="003279D2" w:rsidRPr="007F314D" w:rsidRDefault="003279D2" w:rsidP="00CF4815">
      <w:pPr>
        <w:pStyle w:val="code"/>
      </w:pPr>
      <w:r w:rsidRPr="007F314D">
        <w:t>&lt;ccs2012&gt;</w:t>
      </w:r>
    </w:p>
    <w:p w14:paraId="19C7BC55" w14:textId="77777777" w:rsidR="003279D2" w:rsidRPr="007F314D" w:rsidRDefault="003279D2" w:rsidP="00CF4815">
      <w:pPr>
        <w:pStyle w:val="code"/>
      </w:pPr>
      <w:r w:rsidRPr="007F314D">
        <w:t xml:space="preserve"> &lt;concept&gt;</w:t>
      </w:r>
    </w:p>
    <w:p w14:paraId="1E90C0B4" w14:textId="77777777" w:rsidR="003279D2" w:rsidRPr="007F314D" w:rsidRDefault="007F314D" w:rsidP="00CF4815">
      <w:pPr>
        <w:pStyle w:val="code"/>
      </w:pPr>
      <w:r>
        <w:t xml:space="preserve"> </w:t>
      </w:r>
      <w:r w:rsidR="003279D2" w:rsidRPr="007F314D">
        <w:t>&lt;concept_id&gt;10010520.10010553.10010562&lt;/concept_id&gt;</w:t>
      </w:r>
    </w:p>
    <w:p w14:paraId="323D793B" w14:textId="77777777" w:rsidR="003279D2" w:rsidRPr="007F314D" w:rsidRDefault="007F314D" w:rsidP="00CF4815">
      <w:pPr>
        <w:pStyle w:val="code"/>
      </w:pPr>
      <w:r>
        <w:t xml:space="preserve"> </w:t>
      </w:r>
      <w:r w:rsidR="003279D2" w:rsidRPr="007F314D">
        <w:t>&lt;concept_desc&gt;Computer systems organization~Embedded systems&lt;/concept_desc&gt;</w:t>
      </w:r>
    </w:p>
    <w:p w14:paraId="7B609CFA" w14:textId="77777777" w:rsidR="003279D2" w:rsidRPr="007F314D" w:rsidRDefault="007F314D" w:rsidP="00CF4815">
      <w:pPr>
        <w:pStyle w:val="code"/>
      </w:pPr>
      <w:r>
        <w:t xml:space="preserve"> </w:t>
      </w:r>
      <w:r w:rsidR="003279D2" w:rsidRPr="007F314D">
        <w:t>&lt;concept_significance&gt;500&lt;/concept_significance&gt;</w:t>
      </w:r>
    </w:p>
    <w:p w14:paraId="44732D23" w14:textId="77777777" w:rsidR="003279D2" w:rsidRPr="007F314D" w:rsidRDefault="003279D2" w:rsidP="00CF4815">
      <w:pPr>
        <w:pStyle w:val="code"/>
      </w:pPr>
      <w:r w:rsidRPr="007F314D">
        <w:t xml:space="preserve"> &lt;/concept&gt;</w:t>
      </w:r>
    </w:p>
    <w:p w14:paraId="11977D8C" w14:textId="77777777" w:rsidR="003279D2" w:rsidRPr="007F314D" w:rsidRDefault="003279D2" w:rsidP="00CF4815">
      <w:pPr>
        <w:pStyle w:val="code"/>
      </w:pPr>
      <w:r w:rsidRPr="007F314D">
        <w:t xml:space="preserve"> &lt;concept&gt;</w:t>
      </w:r>
    </w:p>
    <w:p w14:paraId="7BB81190" w14:textId="77777777" w:rsidR="003279D2" w:rsidRPr="007F314D" w:rsidRDefault="007F314D" w:rsidP="00CF4815">
      <w:pPr>
        <w:pStyle w:val="code"/>
      </w:pPr>
      <w:r>
        <w:t xml:space="preserve"> </w:t>
      </w:r>
      <w:r w:rsidR="003279D2" w:rsidRPr="007F314D">
        <w:t>&lt;concept_id&gt;10010520.10010575.10010755&lt;/concept_id&gt;</w:t>
      </w:r>
    </w:p>
    <w:p w14:paraId="5F86B9DF" w14:textId="77777777" w:rsidR="003279D2" w:rsidRPr="007F314D" w:rsidRDefault="007F314D" w:rsidP="00CF4815">
      <w:pPr>
        <w:pStyle w:val="code"/>
      </w:pPr>
      <w:r>
        <w:t xml:space="preserve"> </w:t>
      </w:r>
      <w:r w:rsidR="003279D2" w:rsidRPr="007F314D">
        <w:t>&lt;concept_desc&gt;Computer systems organization~Redundancy&lt;/concept_desc&gt;</w:t>
      </w:r>
    </w:p>
    <w:p w14:paraId="4E9583E4" w14:textId="77777777" w:rsidR="003279D2" w:rsidRPr="007F314D" w:rsidRDefault="007F314D" w:rsidP="00CF4815">
      <w:pPr>
        <w:pStyle w:val="code"/>
      </w:pPr>
      <w:r>
        <w:t xml:space="preserve"> </w:t>
      </w:r>
      <w:r w:rsidR="003279D2" w:rsidRPr="007F314D">
        <w:t>&lt;concept_significance&gt;300&lt;/concept_significance&gt;</w:t>
      </w:r>
    </w:p>
    <w:p w14:paraId="58F1A089" w14:textId="77777777" w:rsidR="003279D2" w:rsidRPr="007F314D" w:rsidRDefault="003279D2" w:rsidP="00CF4815">
      <w:pPr>
        <w:pStyle w:val="code"/>
      </w:pPr>
      <w:r w:rsidRPr="007F314D">
        <w:t xml:space="preserve"> &lt;/concept&gt;</w:t>
      </w:r>
    </w:p>
    <w:p w14:paraId="48A89863" w14:textId="77777777" w:rsidR="003279D2" w:rsidRPr="007F314D" w:rsidRDefault="003279D2" w:rsidP="00CF4815">
      <w:pPr>
        <w:pStyle w:val="code"/>
      </w:pPr>
      <w:r w:rsidRPr="007F314D">
        <w:t xml:space="preserve"> &lt;concept&gt;</w:t>
      </w:r>
    </w:p>
    <w:p w14:paraId="06EAE808" w14:textId="77777777" w:rsidR="003279D2" w:rsidRPr="007F314D" w:rsidRDefault="007F314D" w:rsidP="00CF4815">
      <w:pPr>
        <w:pStyle w:val="code"/>
      </w:pPr>
      <w:r>
        <w:t xml:space="preserve"> </w:t>
      </w:r>
      <w:r w:rsidR="003279D2" w:rsidRPr="007F314D">
        <w:t>&lt;concept_id&gt;10010520.10010553.10010554&lt;/concept_id&gt;</w:t>
      </w:r>
    </w:p>
    <w:p w14:paraId="7CD43B1E" w14:textId="77777777" w:rsidR="003279D2" w:rsidRPr="007F314D" w:rsidRDefault="007F314D" w:rsidP="00CF4815">
      <w:pPr>
        <w:pStyle w:val="code"/>
      </w:pPr>
      <w:r>
        <w:t xml:space="preserve"> </w:t>
      </w:r>
      <w:r w:rsidR="003279D2" w:rsidRPr="007F314D">
        <w:t>&lt;concept_desc&gt;Computer systems organization~Robotics&lt;/concept_desc&gt;</w:t>
      </w:r>
    </w:p>
    <w:p w14:paraId="74ECE149" w14:textId="77777777" w:rsidR="003279D2" w:rsidRPr="007F314D" w:rsidRDefault="007F314D" w:rsidP="00CF4815">
      <w:pPr>
        <w:pStyle w:val="code"/>
      </w:pPr>
      <w:r>
        <w:t xml:space="preserve"> </w:t>
      </w:r>
      <w:r w:rsidR="003279D2" w:rsidRPr="007F314D">
        <w:t>&lt;concept_significance&gt;100&lt;/concept_significance&gt;</w:t>
      </w:r>
    </w:p>
    <w:p w14:paraId="3E8BA33B" w14:textId="77777777" w:rsidR="003279D2" w:rsidRPr="007F314D" w:rsidRDefault="003279D2" w:rsidP="00CF4815">
      <w:pPr>
        <w:pStyle w:val="code"/>
      </w:pPr>
      <w:r w:rsidRPr="007F314D">
        <w:t xml:space="preserve"> &lt;/concept&gt;</w:t>
      </w:r>
    </w:p>
    <w:p w14:paraId="0E01F610" w14:textId="77777777" w:rsidR="003279D2" w:rsidRPr="007F314D" w:rsidRDefault="003279D2" w:rsidP="00CF4815">
      <w:pPr>
        <w:pStyle w:val="code"/>
      </w:pPr>
      <w:r w:rsidRPr="007F314D">
        <w:t xml:space="preserve"> &lt;concept&gt;</w:t>
      </w:r>
    </w:p>
    <w:p w14:paraId="7C497F4D" w14:textId="77777777" w:rsidR="003279D2" w:rsidRPr="007F314D" w:rsidRDefault="007F314D" w:rsidP="00CF4815">
      <w:pPr>
        <w:pStyle w:val="code"/>
      </w:pPr>
      <w:r>
        <w:t xml:space="preserve"> </w:t>
      </w:r>
      <w:r w:rsidR="003279D2" w:rsidRPr="007F314D">
        <w:t>&lt;concept_id&gt;10003033.10003083.10003095&lt;/concept_id&gt;</w:t>
      </w:r>
    </w:p>
    <w:p w14:paraId="2AA5B5B8" w14:textId="77777777" w:rsidR="003279D2" w:rsidRPr="007F314D" w:rsidRDefault="007F314D" w:rsidP="00CF4815">
      <w:pPr>
        <w:pStyle w:val="code"/>
      </w:pPr>
      <w:r>
        <w:t xml:space="preserve"> </w:t>
      </w:r>
      <w:r w:rsidR="003279D2" w:rsidRPr="007F314D">
        <w:t>&lt;concept_desc&gt;Networks~Network reliability&lt;/concept_desc&gt;</w:t>
      </w:r>
    </w:p>
    <w:p w14:paraId="32391A5A" w14:textId="77777777" w:rsidR="003279D2" w:rsidRPr="007F314D" w:rsidRDefault="007F314D" w:rsidP="00CF4815">
      <w:pPr>
        <w:pStyle w:val="code"/>
      </w:pPr>
      <w:r>
        <w:t xml:space="preserve"> </w:t>
      </w:r>
      <w:r w:rsidR="003279D2" w:rsidRPr="007F314D">
        <w:t>&lt;concept_significance&gt;100&lt;/concept_significance&gt;</w:t>
      </w:r>
    </w:p>
    <w:p w14:paraId="53B4C59C" w14:textId="77777777" w:rsidR="003279D2" w:rsidRPr="007F314D" w:rsidRDefault="003279D2" w:rsidP="00CF4815">
      <w:pPr>
        <w:pStyle w:val="code"/>
      </w:pPr>
      <w:r w:rsidRPr="007F314D">
        <w:t xml:space="preserve"> &lt;/concept&gt;</w:t>
      </w:r>
    </w:p>
    <w:p w14:paraId="590DE67C" w14:textId="77777777" w:rsidR="003279D2" w:rsidRPr="007F314D" w:rsidRDefault="003279D2" w:rsidP="00CF4815">
      <w:pPr>
        <w:pStyle w:val="code"/>
      </w:pPr>
      <w:r w:rsidRPr="007F314D">
        <w:lastRenderedPageBreak/>
        <w:t>&lt;/ccs2012&gt;</w:t>
      </w:r>
    </w:p>
    <w:p w14:paraId="055003B5" w14:textId="77777777" w:rsidR="003279D2" w:rsidRPr="007F314D" w:rsidRDefault="00CF4815" w:rsidP="00CF4815">
      <w:pPr>
        <w:pStyle w:val="code"/>
      </w:pPr>
      <w:r w:rsidRPr="007F314D">
        <w:rPr>
          <w:color w:val="7030A0"/>
        </w:rPr>
        <w:t>\end</w:t>
      </w:r>
      <w:r w:rsidR="003279D2" w:rsidRPr="007F314D">
        <w:t>{CCSXML}</w:t>
      </w:r>
    </w:p>
    <w:p w14:paraId="69AAF65E" w14:textId="77777777" w:rsidR="003279D2" w:rsidRPr="007F314D" w:rsidRDefault="003279D2" w:rsidP="003279D2"/>
    <w:p w14:paraId="5EBA5627" w14:textId="77777777" w:rsidR="003279D2" w:rsidRPr="007F314D" w:rsidRDefault="003279D2" w:rsidP="00CF4815">
      <w:pPr>
        <w:pStyle w:val="code"/>
      </w:pPr>
      <w:r w:rsidRPr="007F314D">
        <w:t>\ccsdesc[500]{Computer systems organization~Embedded systems}</w:t>
      </w:r>
    </w:p>
    <w:p w14:paraId="2D88067D" w14:textId="77777777" w:rsidR="003279D2" w:rsidRPr="007F314D" w:rsidRDefault="003279D2" w:rsidP="00CF4815">
      <w:pPr>
        <w:pStyle w:val="code"/>
      </w:pPr>
      <w:r w:rsidRPr="007F314D">
        <w:t>\ccsdesc[300]{Computer systems organization~Redundancy}</w:t>
      </w:r>
    </w:p>
    <w:p w14:paraId="566DA799" w14:textId="77777777" w:rsidR="003279D2" w:rsidRPr="007F314D" w:rsidRDefault="003279D2" w:rsidP="00CF4815">
      <w:pPr>
        <w:pStyle w:val="code"/>
      </w:pPr>
      <w:r w:rsidRPr="007F314D">
        <w:t>\ccsdesc{Computer systems organization~Robotics}</w:t>
      </w:r>
    </w:p>
    <w:p w14:paraId="47C38FA5" w14:textId="77777777" w:rsidR="003279D2" w:rsidRPr="007F314D" w:rsidRDefault="003279D2" w:rsidP="00CF4815">
      <w:pPr>
        <w:pStyle w:val="code"/>
      </w:pPr>
      <w:r w:rsidRPr="007F314D">
        <w:t>\ccsdesc[100]{Networks~Network reliability}</w:t>
      </w:r>
    </w:p>
    <w:p w14:paraId="346A7878" w14:textId="77777777" w:rsidR="003279D2" w:rsidRPr="007F314D" w:rsidRDefault="003279D2" w:rsidP="003279D2"/>
    <w:p w14:paraId="739C7107" w14:textId="77777777" w:rsidR="003279D2" w:rsidRPr="007F314D" w:rsidRDefault="003279D2" w:rsidP="003279D2">
      <w:r w:rsidRPr="007F314D">
        <w:t>\keywords{smart device, smart home, ubiquitous computing, faucet, water level, acoustic sensing, acoustic recognition}</w:t>
      </w:r>
    </w:p>
    <w:p w14:paraId="53A906CA" w14:textId="77777777" w:rsidR="003279D2" w:rsidRPr="007F314D" w:rsidRDefault="003279D2" w:rsidP="003279D2"/>
    <w:p w14:paraId="167646EE" w14:textId="77777777" w:rsidR="003279D2" w:rsidRPr="007F314D" w:rsidRDefault="003279D2" w:rsidP="00CF4815">
      <w:pPr>
        <w:pStyle w:val="code"/>
      </w:pPr>
      <w:r w:rsidRPr="007F314D">
        <w:t>\maketitle</w:t>
      </w:r>
    </w:p>
    <w:p w14:paraId="528BE03E" w14:textId="77777777" w:rsidR="003279D2" w:rsidRPr="007F314D" w:rsidRDefault="003279D2" w:rsidP="003279D2"/>
    <w:p w14:paraId="5B2684D0" w14:textId="77777777" w:rsidR="003279D2" w:rsidRPr="007F314D" w:rsidRDefault="00CF4815" w:rsidP="00CF4815">
      <w:pPr>
        <w:pStyle w:val="1"/>
      </w:pPr>
      <w:r w:rsidRPr="007F314D">
        <w:t>\section</w:t>
      </w:r>
      <w:r w:rsidR="003279D2" w:rsidRPr="007F314D">
        <w:t>{Introduction}</w:t>
      </w:r>
    </w:p>
    <w:p w14:paraId="6FC1F4AE" w14:textId="76ED794E" w:rsidR="003279D2" w:rsidRPr="007F314D" w:rsidRDefault="003279D2" w:rsidP="003279D2">
      <w:r w:rsidRPr="007F314D">
        <w:t>There are many situations in daily life where liquids are poured into containers. When a liquid is poured into a</w:t>
      </w:r>
      <w:ins w:id="60" w:author="Waller" w:date="2022-12-28T11:10:00Z">
        <w:r w:rsidR="008B0D56">
          <w:t xml:space="preserve"> transparent</w:t>
        </w:r>
      </w:ins>
      <w:r w:rsidRPr="007F314D">
        <w:t xml:space="preserve"> container</w:t>
      </w:r>
      <w:del w:id="61" w:author="Waller" w:date="2022-12-28T11:10:00Z">
        <w:r w:rsidRPr="007F314D" w:rsidDel="008B0D56">
          <w:delText>,</w:delText>
        </w:r>
      </w:del>
      <w:r w:rsidRPr="007F314D">
        <w:t xml:space="preserve"> such as a glass cup, </w:t>
      </w:r>
      <w:del w:id="62" w:author="Waller" w:date="2022-12-28T11:10:00Z">
        <w:r w:rsidRPr="007F314D" w:rsidDel="008B0D56">
          <w:delText xml:space="preserve">whose interior can be seen, </w:delText>
        </w:r>
      </w:del>
      <w:r w:rsidRPr="007F314D">
        <w:t xml:space="preserve">it is unlikely </w:t>
      </w:r>
      <w:del w:id="63" w:author="Waller" w:date="2022-12-28T11:10:00Z">
        <w:r w:rsidRPr="007F314D" w:rsidDel="008B0D56">
          <w:delText xml:space="preserve">that </w:delText>
        </w:r>
      </w:del>
      <w:ins w:id="64" w:author="Waller" w:date="2022-12-28T11:10:00Z">
        <w:r w:rsidR="008B0D56">
          <w:t>for</w:t>
        </w:r>
        <w:r w:rsidR="008B0D56" w:rsidRPr="007F314D">
          <w:t xml:space="preserve"> </w:t>
        </w:r>
      </w:ins>
      <w:r w:rsidRPr="007F314D">
        <w:t xml:space="preserve">the liquid </w:t>
      </w:r>
      <w:del w:id="65" w:author="Waller" w:date="2022-12-28T11:10:00Z">
        <w:r w:rsidRPr="007F314D" w:rsidDel="008B0D56">
          <w:delText xml:space="preserve">will </w:delText>
        </w:r>
      </w:del>
      <w:ins w:id="66" w:author="Waller" w:date="2022-12-28T11:10:00Z">
        <w:r w:rsidR="008B0D56">
          <w:t>to</w:t>
        </w:r>
        <w:r w:rsidR="008B0D56" w:rsidRPr="007F314D">
          <w:t xml:space="preserve"> </w:t>
        </w:r>
      </w:ins>
      <w:r w:rsidRPr="007F314D">
        <w:t xml:space="preserve">overflow because the water level inside the container can be ascertained. However, when pouring </w:t>
      </w:r>
      <w:del w:id="67" w:author="Waller" w:date="2022-12-28T16:15:00Z">
        <w:r w:rsidRPr="007F314D" w:rsidDel="007802C8">
          <w:delText xml:space="preserve">a liquid </w:delText>
        </w:r>
      </w:del>
      <w:r w:rsidRPr="007F314D">
        <w:t xml:space="preserve">into an opaque, narrow-mouthed container such as a ceramic sake bottle or aluminum can, it is difficult to correctly </w:t>
      </w:r>
      <w:commentRangeStart w:id="68"/>
      <w:del w:id="69" w:author="Waller" w:date="2022-12-28T11:11:00Z">
        <w:r w:rsidRPr="007F314D" w:rsidDel="008B0D56">
          <w:delText xml:space="preserve">ascertain </w:delText>
        </w:r>
      </w:del>
      <w:ins w:id="70" w:author="Waller" w:date="2022-12-28T11:11:00Z">
        <w:r w:rsidR="008B0D56">
          <w:t>gauge</w:t>
        </w:r>
        <w:commentRangeEnd w:id="68"/>
        <w:r w:rsidR="008B0D56">
          <w:rPr>
            <w:rStyle w:val="afc"/>
          </w:rPr>
          <w:commentReference w:id="68"/>
        </w:r>
        <w:r w:rsidR="008B0D56" w:rsidRPr="007F314D">
          <w:t xml:space="preserve"> </w:t>
        </w:r>
      </w:ins>
      <w:r w:rsidRPr="007F314D">
        <w:t xml:space="preserve">the level of water in the container by visual inspection, and </w:t>
      </w:r>
      <w:del w:id="71" w:author="Waller" w:date="2022-12-28T16:15:00Z">
        <w:r w:rsidRPr="007F314D" w:rsidDel="007802C8">
          <w:delText xml:space="preserve">the liquid may </w:delText>
        </w:r>
      </w:del>
      <w:r w:rsidRPr="007F314D">
        <w:t>overflow</w:t>
      </w:r>
      <w:ins w:id="72" w:author="Waller" w:date="2022-12-28T16:15:00Z">
        <w:r w:rsidR="007802C8">
          <w:t xml:space="preserve"> may occur</w:t>
        </w:r>
      </w:ins>
      <w:r w:rsidRPr="007F314D">
        <w:t xml:space="preserve">. Water and </w:t>
      </w:r>
      <w:ins w:id="73" w:author="Waller" w:date="2022-12-28T16:15:00Z">
        <w:r w:rsidR="007802C8">
          <w:t xml:space="preserve">other </w:t>
        </w:r>
      </w:ins>
      <w:r w:rsidRPr="007F314D">
        <w:t>beverages can be wiped up</w:t>
      </w:r>
      <w:ins w:id="74" w:author="Waller" w:date="2022-12-28T11:12:00Z">
        <w:r w:rsidR="008B0D56">
          <w:t xml:space="preserve"> fairly easily</w:t>
        </w:r>
      </w:ins>
      <w:r w:rsidRPr="007F314D">
        <w:t xml:space="preserve"> if they overflow, but</w:t>
      </w:r>
      <w:ins w:id="75" w:author="Waller" w:date="2022-12-28T11:13:00Z">
        <w:r w:rsidR="008B0D56" w:rsidRPr="008B0D56">
          <w:t xml:space="preserve"> </w:t>
        </w:r>
        <w:r w:rsidR="008B0D56" w:rsidRPr="007F314D">
          <w:t>highly hazardous liquid</w:t>
        </w:r>
        <w:r w:rsidR="008B0D56">
          <w:t>s such as</w:t>
        </w:r>
      </w:ins>
      <w:r w:rsidRPr="007F314D">
        <w:t xml:space="preserve"> paint and kerosene are </w:t>
      </w:r>
      <w:ins w:id="76" w:author="Waller" w:date="2022-12-28T11:12:00Z">
        <w:r w:rsidR="008B0D56">
          <w:t xml:space="preserve">more </w:t>
        </w:r>
      </w:ins>
      <w:r w:rsidRPr="007F314D">
        <w:t xml:space="preserve">difficult </w:t>
      </w:r>
      <w:del w:id="77" w:author="Waller" w:date="2022-12-28T11:13:00Z">
        <w:r w:rsidRPr="007F314D" w:rsidDel="008B0D56">
          <w:delText>to wipe up. An overflow of a highly hazardous liquid such as kerosene or gasoline</w:delText>
        </w:r>
      </w:del>
      <w:ins w:id="78" w:author="Waller" w:date="2022-12-28T11:13:00Z">
        <w:r w:rsidR="008B0D56">
          <w:t>and</w:t>
        </w:r>
      </w:ins>
      <w:r w:rsidRPr="007F314D">
        <w:t xml:space="preserve"> could lead to an accident. </w:t>
      </w:r>
      <w:del w:id="79" w:author="Waller" w:date="2022-12-28T11:13:00Z">
        <w:r w:rsidRPr="007F314D" w:rsidDel="008B0D56">
          <w:delText>Therefore</w:delText>
        </w:r>
      </w:del>
      <w:ins w:id="80" w:author="Waller" w:date="2022-12-28T11:13:00Z">
        <w:r w:rsidR="008B0D56">
          <w:t>We therefore believe</w:t>
        </w:r>
      </w:ins>
      <w:del w:id="81" w:author="Waller" w:date="2022-12-28T11:13:00Z">
        <w:r w:rsidRPr="007F314D" w:rsidDel="008B0D56">
          <w:delText>, the authors believe that</w:delText>
        </w:r>
      </w:del>
      <w:r w:rsidRPr="007F314D">
        <w:t xml:space="preserve"> it is necessary to determine the water level in </w:t>
      </w:r>
      <w:del w:id="82" w:author="Waller" w:date="2022-12-28T11:13:00Z">
        <w:r w:rsidRPr="007F314D" w:rsidDel="008B0D56">
          <w:delText xml:space="preserve">the </w:delText>
        </w:r>
      </w:del>
      <w:ins w:id="83" w:author="Waller" w:date="2022-12-28T11:13:00Z">
        <w:r w:rsidR="008B0D56">
          <w:t>a</w:t>
        </w:r>
        <w:r w:rsidR="008B0D56" w:rsidRPr="007F314D">
          <w:t xml:space="preserve"> </w:t>
        </w:r>
      </w:ins>
      <w:r w:rsidRPr="007F314D">
        <w:t xml:space="preserve">container using </w:t>
      </w:r>
      <w:del w:id="84" w:author="Waller" w:date="2022-12-28T11:13:00Z">
        <w:r w:rsidRPr="007F314D" w:rsidDel="008B0D56">
          <w:delText xml:space="preserve">some </w:delText>
        </w:r>
      </w:del>
      <w:ins w:id="85" w:author="Waller" w:date="2022-12-28T11:13:00Z">
        <w:r w:rsidR="008B0D56">
          <w:t>a</w:t>
        </w:r>
        <w:r w:rsidR="008B0D56" w:rsidRPr="007F314D">
          <w:t xml:space="preserve"> </w:t>
        </w:r>
      </w:ins>
      <w:r w:rsidRPr="007F314D">
        <w:t xml:space="preserve">method other than visual inspection. </w:t>
      </w:r>
      <w:del w:id="86" w:author="Waller" w:date="2022-12-28T11:13:00Z">
        <w:r w:rsidRPr="007F314D" w:rsidDel="008B0D56">
          <w:delText>As an existing study to determine the water level</w:delText>
        </w:r>
      </w:del>
      <w:ins w:id="87" w:author="Waller" w:date="2022-12-28T11:13:00Z">
        <w:r w:rsidR="008B0D56">
          <w:t>In this vein</w:t>
        </w:r>
      </w:ins>
      <w:r w:rsidRPr="007F314D">
        <w:t>, Ren et al. \cite{LiquidSense} proposed LiquidSense, a liquid level sensing system</w:t>
      </w:r>
      <w:del w:id="88" w:author="Waller" w:date="2022-12-28T11:13:00Z">
        <w:r w:rsidRPr="007F314D" w:rsidDel="008B0D56">
          <w:delText>. The system</w:delText>
        </w:r>
      </w:del>
      <w:ins w:id="89" w:author="Waller" w:date="2022-12-28T11:13:00Z">
        <w:r w:rsidR="008B0D56">
          <w:t xml:space="preserve"> that</w:t>
        </w:r>
      </w:ins>
      <w:r w:rsidRPr="007F314D">
        <w:t xml:space="preserve"> </w:t>
      </w:r>
      <w:commentRangeStart w:id="90"/>
      <w:del w:id="91" w:author="Waller" w:date="2022-12-28T11:14:00Z">
        <w:r w:rsidRPr="007F314D" w:rsidDel="008B0D56">
          <w:delText xml:space="preserve">uses </w:delText>
        </w:r>
      </w:del>
      <w:ins w:id="92" w:author="Waller" w:date="2022-12-28T11:14:00Z">
        <w:r w:rsidR="008B0D56">
          <w:t>utilizes</w:t>
        </w:r>
        <w:commentRangeEnd w:id="90"/>
        <w:r w:rsidR="008B0D56">
          <w:rPr>
            <w:rStyle w:val="afc"/>
          </w:rPr>
          <w:commentReference w:id="90"/>
        </w:r>
        <w:r w:rsidR="008B0D56" w:rsidRPr="007F314D">
          <w:t xml:space="preserve"> </w:t>
        </w:r>
      </w:ins>
      <w:r w:rsidRPr="007F314D">
        <w:t>an existing home Wi-Fi network and low-cost transducers attached to the surface of the container to detect resonances in</w:t>
      </w:r>
      <w:ins w:id="93" w:author="Waller" w:date="2022-12-28T11:14:00Z">
        <w:r w:rsidR="00B94D81">
          <w:t>side</w:t>
        </w:r>
      </w:ins>
      <w:r w:rsidRPr="007F314D">
        <w:t xml:space="preserve"> the container and identify the liquid level. In addition, small liquid level sensors are commercially available for microcontrollers </w:t>
      </w:r>
      <w:r w:rsidRPr="007F314D">
        <w:rPr>
          <w:color w:val="00B050"/>
        </w:rPr>
        <w:t>\footnote{\url{http://sfe.io/p10221}}</w:t>
      </w:r>
      <w:r w:rsidRPr="007F314D">
        <w:t xml:space="preserve">. </w:t>
      </w:r>
      <w:del w:id="94" w:author="Waller" w:date="2022-12-28T11:14:00Z">
        <w:r w:rsidRPr="007F314D" w:rsidDel="00B94D81">
          <w:delText>However</w:delText>
        </w:r>
      </w:del>
      <w:ins w:id="95" w:author="Waller" w:date="2022-12-28T11:14:00Z">
        <w:r w:rsidR="00B94D81">
          <w:t>The downside</w:t>
        </w:r>
      </w:ins>
      <w:ins w:id="96" w:author="Waller" w:date="2022-12-28T11:15:00Z">
        <w:r w:rsidR="00B94D81">
          <w:t xml:space="preserve"> of </w:t>
        </w:r>
      </w:ins>
      <w:del w:id="97" w:author="Waller" w:date="2022-12-28T11:15:00Z">
        <w:r w:rsidRPr="007F314D" w:rsidDel="00B94D81">
          <w:delText xml:space="preserve">, using </w:delText>
        </w:r>
      </w:del>
      <w:r w:rsidRPr="007F314D">
        <w:t xml:space="preserve">these methods and sensors </w:t>
      </w:r>
      <w:del w:id="98" w:author="Waller" w:date="2022-12-28T11:15:00Z">
        <w:r w:rsidRPr="007F314D" w:rsidDel="00B94D81">
          <w:delText>to identify the water level</w:delText>
        </w:r>
      </w:del>
      <w:ins w:id="99" w:author="Waller" w:date="2022-12-28T11:15:00Z">
        <w:r w:rsidR="00B94D81">
          <w:t>is that they</w:t>
        </w:r>
      </w:ins>
      <w:r w:rsidRPr="007F314D">
        <w:t xml:space="preserve"> require</w:t>
      </w:r>
      <w:del w:id="100" w:author="Waller" w:date="2022-12-28T11:15:00Z">
        <w:r w:rsidRPr="007F314D" w:rsidDel="00B94D81">
          <w:delText>s</w:delText>
        </w:r>
      </w:del>
      <w:r w:rsidRPr="007F314D">
        <w:t xml:space="preserve"> </w:t>
      </w:r>
      <w:del w:id="101" w:author="Waller" w:date="2022-12-28T11:15:00Z">
        <w:r w:rsidRPr="007F314D" w:rsidDel="00B94D81">
          <w:delText xml:space="preserve">that </w:delText>
        </w:r>
      </w:del>
      <w:r w:rsidRPr="007F314D">
        <w:t xml:space="preserve">a device </w:t>
      </w:r>
      <w:ins w:id="102" w:author="Waller" w:date="2022-12-28T11:15:00Z">
        <w:r w:rsidR="00B94D81">
          <w:t xml:space="preserve">to </w:t>
        </w:r>
      </w:ins>
      <w:r w:rsidRPr="007F314D">
        <w:t>be attached to each container.</w:t>
      </w:r>
      <w:r w:rsidR="00CF4815" w:rsidRPr="007F314D">
        <w:rPr>
          <w:color w:val="D9D9D9" w:themeColor="background1" w:themeShade="D9"/>
        </w:rPr>
        <w:t>\par</w:t>
      </w:r>
    </w:p>
    <w:p w14:paraId="7ED49E3C" w14:textId="77777777" w:rsidR="003279D2" w:rsidRPr="007F314D" w:rsidRDefault="003279D2" w:rsidP="003279D2"/>
    <w:p w14:paraId="3DC75AB5" w14:textId="63E36DE9" w:rsidR="003279D2" w:rsidRPr="007F314D" w:rsidRDefault="00B94D81" w:rsidP="003279D2">
      <w:ins w:id="103" w:author="Waller" w:date="2022-12-28T11:15:00Z">
        <w:r>
          <w:t xml:space="preserve">One way of </w:t>
        </w:r>
      </w:ins>
      <w:del w:id="104" w:author="Waller" w:date="2022-12-28T11:15:00Z">
        <w:r w:rsidR="003279D2" w:rsidRPr="007F314D" w:rsidDel="00B94D81">
          <w:delText xml:space="preserve">To </w:delText>
        </w:r>
      </w:del>
      <w:r w:rsidR="003279D2" w:rsidRPr="007F314D">
        <w:t>obtain</w:t>
      </w:r>
      <w:ins w:id="105" w:author="Waller" w:date="2022-12-28T11:15:00Z">
        <w:r>
          <w:t>ing</w:t>
        </w:r>
      </w:ins>
      <w:r w:rsidR="003279D2" w:rsidRPr="007F314D">
        <w:t xml:space="preserve"> the water level without modifying the container</w:t>
      </w:r>
      <w:ins w:id="106" w:author="Waller" w:date="2022-12-28T11:15:00Z">
        <w:r>
          <w:t xml:space="preserve"> is to use</w:t>
        </w:r>
      </w:ins>
      <w:del w:id="107" w:author="Waller" w:date="2022-12-28T11:15:00Z">
        <w:r w:rsidR="003279D2" w:rsidRPr="007F314D" w:rsidDel="00B94D81">
          <w:delText>,</w:delText>
        </w:r>
      </w:del>
      <w:r w:rsidR="003279D2" w:rsidRPr="007F314D">
        <w:t xml:space="preserve"> an ultrasonic sensor</w:t>
      </w:r>
      <w:del w:id="108" w:author="Waller" w:date="2022-12-28T11:15:00Z">
        <w:r w:rsidR="003279D2" w:rsidRPr="007F314D" w:rsidDel="00B94D81">
          <w:delText xml:space="preserve"> could be installed</w:delText>
        </w:r>
      </w:del>
      <w:r w:rsidR="003279D2" w:rsidRPr="007F314D">
        <w:t xml:space="preserve"> to estimate the water volume </w:t>
      </w:r>
      <w:del w:id="109" w:author="Waller" w:date="2022-12-28T16:16:00Z">
        <w:r w:rsidR="003279D2" w:rsidRPr="007F314D" w:rsidDel="007802C8">
          <w:delText xml:space="preserve">by </w:delText>
        </w:r>
      </w:del>
      <w:ins w:id="110" w:author="Waller" w:date="2022-12-28T16:16:00Z">
        <w:r w:rsidR="007802C8">
          <w:t>based on</w:t>
        </w:r>
        <w:r w:rsidR="007802C8" w:rsidRPr="007F314D">
          <w:t xml:space="preserve"> </w:t>
        </w:r>
      </w:ins>
      <w:r w:rsidR="003279D2" w:rsidRPr="007F314D">
        <w:t xml:space="preserve">the distance to the water surface \cite{smart_faucet1}. However, when </w:t>
      </w:r>
      <w:del w:id="111" w:author="Waller" w:date="2022-12-28T11:16:00Z">
        <w:r w:rsidR="003279D2" w:rsidRPr="007F314D" w:rsidDel="00B94D81">
          <w:delText xml:space="preserve">the </w:delText>
        </w:r>
      </w:del>
      <w:ins w:id="112" w:author="Waller" w:date="2022-12-28T11:16:00Z">
        <w:r>
          <w:t>this type of</w:t>
        </w:r>
        <w:r w:rsidRPr="007F314D">
          <w:t xml:space="preserve"> </w:t>
        </w:r>
      </w:ins>
      <w:r w:rsidR="003279D2" w:rsidRPr="007F314D">
        <w:t xml:space="preserve">sensor is installed on a faucet, </w:t>
      </w:r>
      <w:del w:id="113" w:author="Waller" w:date="2022-12-28T16:16:00Z">
        <w:r w:rsidR="003279D2" w:rsidRPr="007F314D" w:rsidDel="007802C8">
          <w:delText xml:space="preserve">it </w:delText>
        </w:r>
      </w:del>
      <w:ins w:id="114" w:author="Waller" w:date="2022-12-28T16:16:00Z">
        <w:r w:rsidR="007802C8">
          <w:t>estimation</w:t>
        </w:r>
        <w:r w:rsidR="007802C8" w:rsidRPr="007F314D">
          <w:t xml:space="preserve"> </w:t>
        </w:r>
      </w:ins>
      <w:r w:rsidR="003279D2" w:rsidRPr="007F314D">
        <w:t xml:space="preserve">is difficult </w:t>
      </w:r>
      <w:del w:id="115" w:author="Waller" w:date="2022-12-28T16:16:00Z">
        <w:r w:rsidR="003279D2" w:rsidRPr="007F314D" w:rsidDel="007802C8">
          <w:delText xml:space="preserve">to estimate the water level </w:delText>
        </w:r>
      </w:del>
      <w:r w:rsidR="003279D2" w:rsidRPr="007F314D">
        <w:t>because the distance from the faucet to the container is not constant when the container is held in the hand</w:t>
      </w:r>
      <w:del w:id="116" w:author="Waller" w:date="2022-12-28T11:16:00Z">
        <w:r w:rsidR="003279D2" w:rsidRPr="007F314D" w:rsidDel="00B94D81">
          <w:delText xml:space="preserve"> and water is poured</w:delText>
        </w:r>
      </w:del>
      <w:r w:rsidR="003279D2" w:rsidRPr="007F314D">
        <w:t xml:space="preserve">. Another possible method is to install a camera on the faucet </w:t>
      </w:r>
      <w:r w:rsidR="003279D2" w:rsidRPr="007F314D">
        <w:lastRenderedPageBreak/>
        <w:t>and use image recognition to estimate the water volume, but the estimation accuracy may be degraded in dark areas. Since there are also faucets that discharge water at an angle, estimation methods using ultrasonic sensors or cameras may not be able to obtain the correct distance when pouring water into containers with a small caliber.</w:t>
      </w:r>
      <w:r w:rsidR="00CF4815" w:rsidRPr="007F314D">
        <w:rPr>
          <w:color w:val="D9D9D9" w:themeColor="background1" w:themeShade="D9"/>
        </w:rPr>
        <w:t>\par</w:t>
      </w:r>
    </w:p>
    <w:p w14:paraId="23EFB5C9" w14:textId="77777777" w:rsidR="003279D2" w:rsidRPr="007F314D" w:rsidRDefault="003279D2" w:rsidP="003279D2"/>
    <w:p w14:paraId="3E1DA64D" w14:textId="12F1E9BA" w:rsidR="003279D2" w:rsidRPr="007F314D" w:rsidRDefault="003279D2" w:rsidP="003279D2">
      <w:r w:rsidRPr="007F314D">
        <w:t xml:space="preserve">In this study, we propose a method to estimate the water level in a container by recording the sound of </w:t>
      </w:r>
      <w:del w:id="117" w:author="Waller" w:date="2022-12-28T11:16:00Z">
        <w:r w:rsidRPr="007F314D" w:rsidDel="00B94D81">
          <w:delText xml:space="preserve">water </w:delText>
        </w:r>
      </w:del>
      <w:ins w:id="118" w:author="Waller" w:date="2022-12-28T11:16:00Z">
        <w:r w:rsidR="00B94D81">
          <w:t>liquid</w:t>
        </w:r>
        <w:r w:rsidR="00B94D81" w:rsidRPr="007F314D">
          <w:t xml:space="preserve"> </w:t>
        </w:r>
      </w:ins>
      <w:r w:rsidRPr="007F314D">
        <w:t xml:space="preserve">pouring </w:t>
      </w:r>
      <w:del w:id="119" w:author="Waller" w:date="2022-12-28T11:16:00Z">
        <w:r w:rsidRPr="007F314D" w:rsidDel="00B94D81">
          <w:delText xml:space="preserve">when pouring liquid </w:delText>
        </w:r>
      </w:del>
      <w:r w:rsidRPr="007F314D">
        <w:t xml:space="preserve">into </w:t>
      </w:r>
      <w:del w:id="120" w:author="Waller" w:date="2022-12-28T16:17:00Z">
        <w:r w:rsidRPr="007F314D" w:rsidDel="007802C8">
          <w:delText>the container</w:delText>
        </w:r>
      </w:del>
      <w:ins w:id="121" w:author="Waller" w:date="2022-12-28T16:17:00Z">
        <w:r w:rsidR="007802C8">
          <w:t>it</w:t>
        </w:r>
      </w:ins>
      <w:r w:rsidRPr="007F314D">
        <w:t xml:space="preserve">. </w:t>
      </w:r>
      <w:del w:id="122" w:author="Waller" w:date="2022-12-28T11:17:00Z">
        <w:r w:rsidRPr="007F314D" w:rsidDel="00B94D81">
          <w:delText>The proposed</w:delText>
        </w:r>
      </w:del>
      <w:ins w:id="123" w:author="Waller" w:date="2022-12-28T16:17:00Z">
        <w:r w:rsidR="007802C8">
          <w:t>Since</w:t>
        </w:r>
      </w:ins>
      <w:ins w:id="124" w:author="Waller" w:date="2022-12-28T11:17:00Z">
        <w:r w:rsidR="00B94D81">
          <w:t xml:space="preserve"> our</w:t>
        </w:r>
      </w:ins>
      <w:r w:rsidRPr="007F314D">
        <w:t xml:space="preserve"> method estimates the water level inside a container by acquiring the sound of water pouring </w:t>
      </w:r>
      <w:del w:id="125" w:author="Waller" w:date="2022-12-28T11:17:00Z">
        <w:r w:rsidRPr="007F314D" w:rsidDel="00B94D81">
          <w:delText xml:space="preserve">at </w:delText>
        </w:r>
      </w:del>
      <w:r w:rsidRPr="007F314D">
        <w:t xml:space="preserve">outside the container, </w:t>
      </w:r>
      <w:del w:id="126" w:author="Waller" w:date="2022-12-28T11:17:00Z">
        <w:r w:rsidRPr="007F314D" w:rsidDel="00B94D81">
          <w:delText xml:space="preserve">so </w:delText>
        </w:r>
      </w:del>
      <w:r w:rsidRPr="007F314D">
        <w:t xml:space="preserve">it is highly versatile </w:t>
      </w:r>
      <w:del w:id="127" w:author="Waller" w:date="2022-12-28T11:17:00Z">
        <w:r w:rsidRPr="007F314D" w:rsidDel="00B94D81">
          <w:delText xml:space="preserve">without </w:delText>
        </w:r>
      </w:del>
      <w:ins w:id="128" w:author="Waller" w:date="2022-12-28T11:17:00Z">
        <w:r w:rsidR="00B94D81">
          <w:t>in the sense that there is no</w:t>
        </w:r>
        <w:r w:rsidR="00B94D81" w:rsidRPr="007F314D">
          <w:t xml:space="preserve"> </w:t>
        </w:r>
      </w:ins>
      <w:del w:id="129" w:author="Waller" w:date="2022-12-28T11:17:00Z">
        <w:r w:rsidRPr="007F314D" w:rsidDel="00B94D81">
          <w:delText xml:space="preserve">the </w:delText>
        </w:r>
      </w:del>
      <w:r w:rsidRPr="007F314D">
        <w:t xml:space="preserve">need to install a device for each container. </w:t>
      </w:r>
      <w:ins w:id="130" w:author="Waller" w:date="2022-12-28T11:17:00Z">
        <w:r w:rsidR="00B94D81">
          <w:t xml:space="preserve">Moreover, </w:t>
        </w:r>
      </w:ins>
      <w:del w:id="131" w:author="Waller" w:date="2022-12-28T11:17:00Z">
        <w:r w:rsidRPr="007F314D" w:rsidDel="00B94D81">
          <w:delText>S</w:delText>
        </w:r>
      </w:del>
      <w:ins w:id="132" w:author="Waller" w:date="2022-12-28T11:17:00Z">
        <w:r w:rsidR="00B94D81">
          <w:t>s</w:t>
        </w:r>
      </w:ins>
      <w:r w:rsidRPr="007F314D">
        <w:t xml:space="preserve">ince the estimation method </w:t>
      </w:r>
      <w:del w:id="133" w:author="Waller" w:date="2022-12-28T11:17:00Z">
        <w:r w:rsidRPr="007F314D" w:rsidDel="00B94D81">
          <w:delText xml:space="preserve">uses </w:delText>
        </w:r>
      </w:del>
      <w:ins w:id="134" w:author="Waller" w:date="2022-12-28T11:17:00Z">
        <w:r w:rsidR="00B94D81">
          <w:t>utilizes</w:t>
        </w:r>
        <w:r w:rsidR="00B94D81" w:rsidRPr="007F314D">
          <w:t xml:space="preserve"> </w:t>
        </w:r>
      </w:ins>
      <w:r w:rsidRPr="007F314D">
        <w:t xml:space="preserve">sound features, </w:t>
      </w:r>
      <w:del w:id="135" w:author="Waller" w:date="2022-12-28T16:18:00Z">
        <w:r w:rsidRPr="007F314D" w:rsidDel="007802C8">
          <w:delText xml:space="preserve">there </w:delText>
        </w:r>
      </w:del>
      <w:ins w:id="136" w:author="Waller" w:date="2022-12-28T16:18:00Z">
        <w:r w:rsidR="007802C8">
          <w:t>lighting conditions have</w:t>
        </w:r>
        <w:r w:rsidR="007802C8" w:rsidRPr="007F314D">
          <w:t xml:space="preserve"> </w:t>
        </w:r>
      </w:ins>
      <w:del w:id="137" w:author="Waller" w:date="2022-12-28T16:18:00Z">
        <w:r w:rsidRPr="007F314D" w:rsidDel="007802C8">
          <w:delText xml:space="preserve">is </w:delText>
        </w:r>
      </w:del>
      <w:r w:rsidRPr="007F314D">
        <w:t>no effect on the accuracy</w:t>
      </w:r>
      <w:del w:id="138" w:author="Waller" w:date="2022-12-28T16:18:00Z">
        <w:r w:rsidRPr="007F314D" w:rsidDel="005B07E5">
          <w:delText xml:space="preserve"> of the estimation</w:delText>
        </w:r>
        <w:r w:rsidRPr="007F314D" w:rsidDel="007802C8">
          <w:delText xml:space="preserve"> even in the dark</w:delText>
        </w:r>
      </w:del>
      <w:r w:rsidRPr="007F314D">
        <w:t>. It is also unlikely to be affected by changes in the faucet or the caliber of the container. In this paper, the sound generated when pouring a liquid into a container is referred to as ``pouring sound''. The water level can be estimated as long as</w:t>
      </w:r>
      <w:ins w:id="139" w:author="Waller" w:date="2022-12-28T16:19:00Z">
        <w:r w:rsidR="005B07E5">
          <w:t xml:space="preserve"> this</w:t>
        </w:r>
      </w:ins>
      <w:r w:rsidRPr="007F314D">
        <w:t xml:space="preserve"> sound is generated when the liquid is poured into the container, even </w:t>
      </w:r>
      <w:del w:id="140" w:author="Waller" w:date="2022-12-28T11:18:00Z">
        <w:r w:rsidRPr="007F314D" w:rsidDel="00B94D81">
          <w:delText xml:space="preserve">if </w:delText>
        </w:r>
      </w:del>
      <w:ins w:id="141" w:author="Waller" w:date="2022-12-28T11:18:00Z">
        <w:r w:rsidR="00B94D81">
          <w:t>for</w:t>
        </w:r>
        <w:r w:rsidR="00B94D81" w:rsidRPr="007F314D">
          <w:t xml:space="preserve"> </w:t>
        </w:r>
      </w:ins>
      <w:del w:id="142" w:author="Waller" w:date="2022-12-28T11:18:00Z">
        <w:r w:rsidRPr="007F314D" w:rsidDel="00B94D81">
          <w:delText xml:space="preserve">the </w:delText>
        </w:r>
      </w:del>
      <w:r w:rsidRPr="007F314D">
        <w:t>liquid</w:t>
      </w:r>
      <w:ins w:id="143" w:author="Waller" w:date="2022-12-28T11:18:00Z">
        <w:r w:rsidR="00B94D81">
          <w:t>s</w:t>
        </w:r>
      </w:ins>
      <w:r w:rsidRPr="007F314D">
        <w:t xml:space="preserve"> </w:t>
      </w:r>
      <w:del w:id="144" w:author="Waller" w:date="2022-12-28T11:18:00Z">
        <w:r w:rsidRPr="007F314D" w:rsidDel="00B94D81">
          <w:delText>to be poured is not limited to</w:delText>
        </w:r>
      </w:del>
      <w:ins w:id="145" w:author="Waller" w:date="2022-12-28T11:18:00Z">
        <w:r w:rsidR="00B94D81">
          <w:t>other than</w:t>
        </w:r>
      </w:ins>
      <w:r w:rsidRPr="007F314D">
        <w:t xml:space="preserve"> water. The proposed method uses only a microphone as a sensor, so it can be installed in various environments. For example, it could be implemented as a smart faucet that stops pouring water just before it overflows, or as a smartphone application that displays the estimated water level on the screen. Gasoline refueling nozzles are equipped with an automatic refueling stop device </w:t>
      </w:r>
      <w:commentRangeStart w:id="146"/>
      <w:r w:rsidRPr="007F314D">
        <w:t>that uses</w:t>
      </w:r>
      <w:commentRangeEnd w:id="146"/>
      <w:r w:rsidR="00B94D81">
        <w:rPr>
          <w:rStyle w:val="afc"/>
        </w:rPr>
        <w:commentReference w:id="146"/>
      </w:r>
      <w:r w:rsidRPr="007F314D">
        <w:t xml:space="preserve"> </w:t>
      </w:r>
      <w:ins w:id="147" w:author="Waller" w:date="2022-12-28T11:18:00Z">
        <w:r w:rsidR="00B94D81">
          <w:t xml:space="preserve">the </w:t>
        </w:r>
      </w:ins>
      <w:r w:rsidRPr="007F314D">
        <w:t xml:space="preserve">Venturi effect, but the device does not work when refueling small fuel tanks such as those in motorcycles, and must be manually adjusted to prevent overflow. </w:t>
      </w:r>
      <w:del w:id="148" w:author="Waller" w:date="2022-12-28T11:19:00Z">
        <w:r w:rsidRPr="007F314D" w:rsidDel="009432E1">
          <w:delText>However</w:delText>
        </w:r>
      </w:del>
      <w:ins w:id="149" w:author="Waller" w:date="2022-12-28T11:19:00Z">
        <w:r w:rsidR="009432E1">
          <w:t>Moreover</w:t>
        </w:r>
      </w:ins>
      <w:r w:rsidRPr="007F314D">
        <w:t>, the small caliber of the fueling port makes it difficult to visually check the content of the fuel tank. Implementation as a</w:t>
      </w:r>
      <w:del w:id="150" w:author="Waller" w:date="2022-12-28T11:19:00Z">
        <w:r w:rsidRPr="007F314D" w:rsidDel="009432E1">
          <w:delText>n</w:delText>
        </w:r>
      </w:del>
      <w:r w:rsidRPr="007F314D">
        <w:t xml:space="preserve"> </w:t>
      </w:r>
      <w:del w:id="151" w:author="Waller" w:date="2022-12-28T11:19:00Z">
        <w:r w:rsidRPr="007F314D" w:rsidDel="009432E1">
          <w:delText xml:space="preserve">application for </w:delText>
        </w:r>
      </w:del>
      <w:r w:rsidRPr="007F314D">
        <w:t>smartphone</w:t>
      </w:r>
      <w:del w:id="152" w:author="Waller" w:date="2022-12-28T11:19:00Z">
        <w:r w:rsidRPr="007F314D" w:rsidDel="009432E1">
          <w:delText>s</w:delText>
        </w:r>
      </w:del>
      <w:ins w:id="153" w:author="Waller" w:date="2022-12-28T11:19:00Z">
        <w:r w:rsidR="009432E1">
          <w:t xml:space="preserve"> app</w:t>
        </w:r>
      </w:ins>
      <w:r w:rsidRPr="007F314D">
        <w:t xml:space="preserve"> is effective in such situations. The</w:t>
      </w:r>
      <w:ins w:id="154" w:author="Waller" w:date="2022-12-28T11:20:00Z">
        <w:r w:rsidR="009432E1">
          <w:t xml:space="preserve"> user</w:t>
        </w:r>
        <w:r w:rsidR="009432E1" w:rsidRPr="009432E1">
          <w:t xml:space="preserve"> </w:t>
        </w:r>
        <w:r w:rsidR="009432E1" w:rsidRPr="007F314D">
          <w:t>simply hold</w:t>
        </w:r>
        <w:r w:rsidR="009432E1">
          <w:t>s</w:t>
        </w:r>
        <w:r w:rsidR="009432E1" w:rsidRPr="007F314D">
          <w:t xml:space="preserve"> the smartphone next to the fuel tank when refueling</w:t>
        </w:r>
        <w:r w:rsidR="009432E1">
          <w:t>, and the</w:t>
        </w:r>
      </w:ins>
      <w:r w:rsidRPr="007F314D">
        <w:t xml:space="preserve"> app</w:t>
      </w:r>
      <w:del w:id="155" w:author="Waller" w:date="2022-12-28T11:19:00Z">
        <w:r w:rsidRPr="007F314D" w:rsidDel="009432E1">
          <w:delText>lication</w:delText>
        </w:r>
      </w:del>
      <w:r w:rsidRPr="007F314D">
        <w:t xml:space="preserve"> estimates the amount of fuel in the tank and notifies the user before it overflows</w:t>
      </w:r>
      <w:del w:id="156" w:author="Waller" w:date="2022-12-28T11:20:00Z">
        <w:r w:rsidRPr="007F314D" w:rsidDel="009432E1">
          <w:delText>, simply by holding the smartphone next to the fuel tank when refueling</w:delText>
        </w:r>
      </w:del>
      <w:r w:rsidRPr="007F314D">
        <w:t xml:space="preserve">. We </w:t>
      </w:r>
      <w:del w:id="157" w:author="Waller" w:date="2022-12-28T11:20:00Z">
        <w:r w:rsidRPr="007F314D" w:rsidDel="009432E1">
          <w:delText xml:space="preserve">think </w:delText>
        </w:r>
      </w:del>
      <w:ins w:id="158" w:author="Waller" w:date="2022-12-28T11:20:00Z">
        <w:r w:rsidR="009432E1">
          <w:t>feel</w:t>
        </w:r>
        <w:r w:rsidR="009432E1" w:rsidRPr="007F314D">
          <w:t xml:space="preserve"> </w:t>
        </w:r>
      </w:ins>
      <w:r w:rsidRPr="007F314D">
        <w:t xml:space="preserve">that preventing overflows </w:t>
      </w:r>
      <w:ins w:id="159" w:author="Waller" w:date="2022-12-28T11:20:00Z">
        <w:r w:rsidR="009432E1">
          <w:t xml:space="preserve">will </w:t>
        </w:r>
      </w:ins>
      <w:r w:rsidRPr="007F314D">
        <w:t>reduce</w:t>
      </w:r>
      <w:del w:id="160" w:author="Waller" w:date="2022-12-28T11:20:00Z">
        <w:r w:rsidRPr="007F314D" w:rsidDel="009432E1">
          <w:delText>s</w:delText>
        </w:r>
      </w:del>
      <w:r w:rsidRPr="007F314D">
        <w:t xml:space="preserve"> </w:t>
      </w:r>
      <w:ins w:id="161" w:author="Waller" w:date="2022-12-28T11:20:00Z">
        <w:r w:rsidR="009432E1">
          <w:t xml:space="preserve">the </w:t>
        </w:r>
      </w:ins>
      <w:r w:rsidRPr="007F314D">
        <w:t>wasteful use of resources and help</w:t>
      </w:r>
      <w:del w:id="162" w:author="Waller" w:date="2022-12-28T11:20:00Z">
        <w:r w:rsidRPr="007F314D" w:rsidDel="009432E1">
          <w:delText>s</w:delText>
        </w:r>
      </w:del>
      <w:r w:rsidRPr="007F314D">
        <w:t xml:space="preserve"> protect the environment. This paper investigates the feasibility of estimating water volume using the pouring sound as a preliminary step for implementation in various devices.</w:t>
      </w:r>
      <w:r w:rsidR="00CF4815" w:rsidRPr="007F314D">
        <w:rPr>
          <w:color w:val="D9D9D9" w:themeColor="background1" w:themeShade="D9"/>
        </w:rPr>
        <w:t>\par</w:t>
      </w:r>
    </w:p>
    <w:p w14:paraId="1281C05A" w14:textId="77777777" w:rsidR="003279D2" w:rsidRPr="007F314D" w:rsidRDefault="003279D2" w:rsidP="003279D2"/>
    <w:p w14:paraId="16BCF126" w14:textId="62BB72B9" w:rsidR="003279D2" w:rsidRPr="007F314D" w:rsidRDefault="003279D2" w:rsidP="003279D2">
      <w:r w:rsidRPr="007F314D">
        <w:t xml:space="preserve">Section \ref{sec:related} introduces related works, section \ref{sec:method} describes the details of the proposed method, section \ref{sec:evaluation} </w:t>
      </w:r>
      <w:ins w:id="163" w:author="Waller" w:date="2022-12-28T11:21:00Z">
        <w:r w:rsidR="009432E1">
          <w:t xml:space="preserve">presents our </w:t>
        </w:r>
      </w:ins>
      <w:del w:id="164" w:author="Waller" w:date="2022-12-28T11:21:00Z">
        <w:r w:rsidRPr="007F314D" w:rsidDel="009432E1">
          <w:delText xml:space="preserve">evaluates </w:delText>
        </w:r>
      </w:del>
      <w:ins w:id="165" w:author="Waller" w:date="2022-12-28T11:21:00Z">
        <w:r w:rsidR="009432E1" w:rsidRPr="007F314D">
          <w:t>evaluat</w:t>
        </w:r>
        <w:r w:rsidR="009432E1">
          <w:t>ion</w:t>
        </w:r>
      </w:ins>
      <w:del w:id="166" w:author="Waller" w:date="2022-12-28T11:21:00Z">
        <w:r w:rsidRPr="007F314D" w:rsidDel="009432E1">
          <w:delText>the proposed method</w:delText>
        </w:r>
      </w:del>
      <w:r w:rsidRPr="007F314D">
        <w:t>,</w:t>
      </w:r>
      <w:ins w:id="167" w:author="Waller" w:date="2022-12-28T11:21:00Z">
        <w:r w:rsidR="009432E1">
          <w:t xml:space="preserve"> and</w:t>
        </w:r>
      </w:ins>
      <w:r w:rsidRPr="007F314D">
        <w:t xml:space="preserve"> section \ref{sec:future_work} </w:t>
      </w:r>
      <w:del w:id="168" w:author="Waller" w:date="2022-12-28T16:20:00Z">
        <w:r w:rsidRPr="007F314D" w:rsidDel="005B07E5">
          <w:delText xml:space="preserve">describes </w:delText>
        </w:r>
      </w:del>
      <w:ins w:id="169" w:author="Waller" w:date="2022-12-28T16:20:00Z">
        <w:r w:rsidR="005B07E5">
          <w:t>discusses</w:t>
        </w:r>
        <w:r w:rsidR="005B07E5" w:rsidRPr="007F314D">
          <w:t xml:space="preserve"> </w:t>
        </w:r>
      </w:ins>
      <w:r w:rsidRPr="007F314D">
        <w:t>future plans</w:t>
      </w:r>
      <w:ins w:id="170" w:author="Waller" w:date="2022-12-28T11:21:00Z">
        <w:r w:rsidR="009432E1">
          <w:t>.</w:t>
        </w:r>
      </w:ins>
      <w:del w:id="171" w:author="Waller" w:date="2022-12-28T11:21:00Z">
        <w:r w:rsidRPr="007F314D" w:rsidDel="009432E1">
          <w:delText>,</w:delText>
        </w:r>
      </w:del>
      <w:r w:rsidRPr="007F314D">
        <w:t xml:space="preserve"> </w:t>
      </w:r>
      <w:del w:id="172" w:author="Waller" w:date="2022-12-28T11:21:00Z">
        <w:r w:rsidRPr="007F314D" w:rsidDel="009432E1">
          <w:delText>and finally</w:delText>
        </w:r>
      </w:del>
      <w:ins w:id="173" w:author="Waller" w:date="2022-12-28T11:21:00Z">
        <w:r w:rsidR="009432E1">
          <w:t>We conclude in</w:t>
        </w:r>
      </w:ins>
      <w:r w:rsidRPr="007F314D">
        <w:t xml:space="preserve"> section \ref{sec:conclution} </w:t>
      </w:r>
      <w:ins w:id="174" w:author="Waller" w:date="2022-12-28T11:21:00Z">
        <w:r w:rsidR="009432E1">
          <w:t xml:space="preserve">with a brief </w:t>
        </w:r>
      </w:ins>
      <w:r w:rsidRPr="007F314D">
        <w:t>summar</w:t>
      </w:r>
      <w:ins w:id="175" w:author="Waller" w:date="2022-12-28T11:21:00Z">
        <w:r w:rsidR="009432E1">
          <w:t>y</w:t>
        </w:r>
      </w:ins>
      <w:del w:id="176" w:author="Waller" w:date="2022-12-28T11:21:00Z">
        <w:r w:rsidRPr="007F314D" w:rsidDel="009432E1">
          <w:delText>izes this study</w:delText>
        </w:r>
      </w:del>
      <w:r w:rsidRPr="007F314D">
        <w:t>.</w:t>
      </w:r>
    </w:p>
    <w:p w14:paraId="697BF7F9" w14:textId="77777777" w:rsidR="003279D2" w:rsidRPr="007F314D" w:rsidRDefault="003279D2" w:rsidP="003279D2"/>
    <w:p w14:paraId="53E4FC00" w14:textId="77777777" w:rsidR="003279D2" w:rsidRPr="007F314D" w:rsidRDefault="00CF4815" w:rsidP="00CF4815">
      <w:pPr>
        <w:pStyle w:val="1"/>
      </w:pPr>
      <w:r w:rsidRPr="007F314D">
        <w:lastRenderedPageBreak/>
        <w:t>\section</w:t>
      </w:r>
      <w:r w:rsidR="003279D2" w:rsidRPr="007F314D">
        <w:t>{Related Work}</w:t>
      </w:r>
    </w:p>
    <w:p w14:paraId="12A45F19" w14:textId="77777777" w:rsidR="003279D2" w:rsidRPr="007F314D" w:rsidRDefault="003279D2" w:rsidP="00CF4815">
      <w:pPr>
        <w:pStyle w:val="code"/>
      </w:pPr>
      <w:r w:rsidRPr="007F314D">
        <w:t>\label{sec:related}</w:t>
      </w:r>
    </w:p>
    <w:p w14:paraId="46E1066B" w14:textId="1844DA97" w:rsidR="003279D2" w:rsidRPr="007F314D" w:rsidRDefault="003279D2" w:rsidP="003279D2">
      <w:r w:rsidRPr="00760BC4">
        <w:t xml:space="preserve">This section introduces </w:t>
      </w:r>
      <w:del w:id="177" w:author="Waller" w:date="2022-12-28T13:59:00Z">
        <w:r w:rsidRPr="00760BC4" w:rsidDel="00760BC4">
          <w:delText>about</w:delText>
        </w:r>
        <w:r w:rsidRPr="007F314D" w:rsidDel="00760BC4">
          <w:delText xml:space="preserve"> </w:delText>
        </w:r>
      </w:del>
      <w:r w:rsidRPr="007F314D">
        <w:t>innovations in smart home</w:t>
      </w:r>
      <w:ins w:id="178" w:author="Waller" w:date="2022-12-28T13:59:00Z">
        <w:r w:rsidR="00760BC4">
          <w:t>s</w:t>
        </w:r>
      </w:ins>
      <w:r w:rsidRPr="007F314D">
        <w:t>, recognition based on sound, and estimation of water volume.</w:t>
      </w:r>
    </w:p>
    <w:p w14:paraId="41C00386" w14:textId="77777777" w:rsidR="003279D2" w:rsidRPr="007F314D" w:rsidRDefault="003279D2" w:rsidP="003279D2"/>
    <w:p w14:paraId="7E53FE8C" w14:textId="4C2D09B5" w:rsidR="003279D2" w:rsidRPr="007F314D" w:rsidRDefault="00CF4815" w:rsidP="00CF4815">
      <w:pPr>
        <w:pStyle w:val="2"/>
      </w:pPr>
      <w:r w:rsidRPr="007F314D">
        <w:t>\subsection</w:t>
      </w:r>
      <w:r w:rsidR="003279D2" w:rsidRPr="007F314D">
        <w:t>{Innovations in Smart Home</w:t>
      </w:r>
      <w:ins w:id="179" w:author="Waller" w:date="2022-12-28T16:20:00Z">
        <w:r w:rsidR="005B07E5">
          <w:t>s</w:t>
        </w:r>
      </w:ins>
      <w:r w:rsidR="003279D2" w:rsidRPr="007F314D">
        <w:t>}</w:t>
      </w:r>
    </w:p>
    <w:p w14:paraId="77593D03" w14:textId="19A867E2" w:rsidR="003279D2" w:rsidRPr="007F314D" w:rsidRDefault="003279D2" w:rsidP="003279D2">
      <w:r w:rsidRPr="007F314D">
        <w:t xml:space="preserve">Xu et al. \cite{smart_home1} proposed a smart coffee roaster that can monitor bean temperature and carbon monoxide content </w:t>
      </w:r>
      <w:del w:id="180" w:author="Waller" w:date="2022-12-28T13:59:00Z">
        <w:r w:rsidRPr="007F314D" w:rsidDel="00760BC4">
          <w:delText xml:space="preserve">on </w:delText>
        </w:r>
      </w:del>
      <w:ins w:id="181" w:author="Waller" w:date="2022-12-28T13:59:00Z">
        <w:r w:rsidR="00760BC4">
          <w:t>from</w:t>
        </w:r>
        <w:r w:rsidR="00760BC4" w:rsidRPr="007F314D">
          <w:t xml:space="preserve"> </w:t>
        </w:r>
      </w:ins>
      <w:r w:rsidRPr="007F314D">
        <w:t>a smartphone or tablet application.</w:t>
      </w:r>
      <w:r w:rsidR="00CF4815" w:rsidRPr="007F314D">
        <w:t xml:space="preserve"> </w:t>
      </w:r>
      <w:r w:rsidRPr="007F314D">
        <w:t>Hirai et al. \cite{smart_home2} proposed a ceiling-based display system that can simultaneously display a variety of information.</w:t>
      </w:r>
      <w:r w:rsidR="00CF4815" w:rsidRPr="007F314D">
        <w:t xml:space="preserve"> </w:t>
      </w:r>
      <w:r w:rsidRPr="007F314D">
        <w:t>Hossain et al. \cite{smart_home3} proposed a sensor-based smart bathtub system that improves safety and saves water by recognizing human activity in the bathtub.</w:t>
      </w:r>
      <w:r w:rsidR="00CF4815" w:rsidRPr="007F314D">
        <w:t xml:space="preserve"> </w:t>
      </w:r>
      <w:del w:id="182" w:author="Waller" w:date="2022-12-28T14:00:00Z">
        <w:r w:rsidRPr="007F314D" w:rsidDel="00760BC4">
          <w:delText>In addition, t</w:delText>
        </w:r>
      </w:del>
      <w:ins w:id="183" w:author="Waller" w:date="2022-12-28T14:00:00Z">
        <w:r w:rsidR="00760BC4">
          <w:t>T</w:t>
        </w:r>
      </w:ins>
      <w:r w:rsidRPr="007F314D">
        <w:t xml:space="preserve">here </w:t>
      </w:r>
      <w:del w:id="184" w:author="Waller" w:date="2022-12-28T14:00:00Z">
        <w:r w:rsidRPr="007F314D" w:rsidDel="00760BC4">
          <w:delText xml:space="preserve">is </w:delText>
        </w:r>
      </w:del>
      <w:ins w:id="185" w:author="Waller" w:date="2022-12-28T14:00:00Z">
        <w:r w:rsidR="00760BC4">
          <w:t>are also several studies</w:t>
        </w:r>
      </w:ins>
      <w:del w:id="186" w:author="Waller" w:date="2022-12-28T14:00:00Z">
        <w:r w:rsidRPr="007F314D" w:rsidDel="00760BC4">
          <w:delText>research</w:delText>
        </w:r>
      </w:del>
      <w:r w:rsidRPr="007F314D">
        <w:t xml:space="preserve"> on smart refrigerators \cite{smart_refrigerator1, smart_refrigerator2, smart_refrigerator3, smart_refrigerator4}</w:t>
      </w:r>
      <w:commentRangeStart w:id="187"/>
      <w:r w:rsidRPr="007F314D">
        <w:t>.</w:t>
      </w:r>
      <w:commentRangeEnd w:id="187"/>
      <w:r w:rsidR="00760BC4">
        <w:rPr>
          <w:rStyle w:val="afc"/>
        </w:rPr>
        <w:commentReference w:id="187"/>
      </w:r>
      <w:r w:rsidR="00CF4815" w:rsidRPr="007F314D">
        <w:t xml:space="preserve"> </w:t>
      </w:r>
      <w:del w:id="188" w:author="Waller" w:date="2022-12-28T14:00:00Z">
        <w:r w:rsidRPr="007F314D" w:rsidDel="00760BC4">
          <w:delText>As described above, research on various smart devices is being conducted to promote smart homes.</w:delText>
        </w:r>
      </w:del>
      <w:r w:rsidR="00CF4815" w:rsidRPr="007F314D">
        <w:rPr>
          <w:color w:val="D9D9D9" w:themeColor="background1" w:themeShade="D9"/>
        </w:rPr>
        <w:t>\par</w:t>
      </w:r>
    </w:p>
    <w:p w14:paraId="35869B8B" w14:textId="77777777" w:rsidR="003279D2" w:rsidRPr="007F314D" w:rsidRDefault="003279D2" w:rsidP="003279D2"/>
    <w:p w14:paraId="0809FC4A" w14:textId="490BCEF3" w:rsidR="003279D2" w:rsidRPr="007F314D" w:rsidRDefault="003279D2" w:rsidP="003279D2">
      <w:r w:rsidRPr="007F314D">
        <w:t xml:space="preserve">Chiu et al. \cite{PlayfulBottle} proposed a system in which </w:t>
      </w:r>
      <w:commentRangeStart w:id="189"/>
      <w:r w:rsidRPr="007F314D">
        <w:t>a cell phone is attached to a daily-use mug</w:t>
      </w:r>
      <w:commentRangeEnd w:id="189"/>
      <w:r w:rsidR="00760BC4">
        <w:rPr>
          <w:rStyle w:val="afc"/>
        </w:rPr>
        <w:commentReference w:id="189"/>
      </w:r>
      <w:r w:rsidRPr="007F314D">
        <w:t xml:space="preserve"> to motivate office workers to drink a healthy amount of water.</w:t>
      </w:r>
      <w:r w:rsidR="00CF4815" w:rsidRPr="007F314D">
        <w:t xml:space="preserve"> </w:t>
      </w:r>
      <w:r w:rsidRPr="007F314D">
        <w:t xml:space="preserve">Tommy et al. \cite{SmartBottle} proposed a smart bottle that </w:t>
      </w:r>
      <w:del w:id="190" w:author="Waller" w:date="2022-12-28T14:02:00Z">
        <w:r w:rsidRPr="007F314D" w:rsidDel="00760BC4">
          <w:delText>has the ability to data</w:delText>
        </w:r>
      </w:del>
      <w:ins w:id="191" w:author="Waller" w:date="2022-12-28T14:02:00Z">
        <w:r w:rsidR="00760BC4">
          <w:t>measures</w:t>
        </w:r>
      </w:ins>
      <w:r w:rsidRPr="007F314D">
        <w:t xml:space="preserve"> water consumption in real time and </w:t>
      </w:r>
      <w:del w:id="192" w:author="Waller" w:date="2022-12-28T14:02:00Z">
        <w:r w:rsidRPr="007F314D" w:rsidDel="00760BC4">
          <w:delText xml:space="preserve">notify </w:delText>
        </w:r>
      </w:del>
      <w:ins w:id="193" w:author="Waller" w:date="2022-12-28T14:02:00Z">
        <w:r w:rsidR="00760BC4" w:rsidRPr="007F314D">
          <w:t>notif</w:t>
        </w:r>
        <w:r w:rsidR="00760BC4">
          <w:t>ies</w:t>
        </w:r>
        <w:r w:rsidR="00760BC4" w:rsidRPr="007F314D">
          <w:t xml:space="preserve"> </w:t>
        </w:r>
      </w:ins>
      <w:r w:rsidRPr="007F314D">
        <w:t xml:space="preserve">the user through an </w:t>
      </w:r>
      <w:del w:id="194" w:author="Waller" w:date="2022-12-28T14:02:00Z">
        <w:r w:rsidRPr="007F314D" w:rsidDel="00760BC4">
          <w:delText xml:space="preserve">application for </w:delText>
        </w:r>
      </w:del>
      <w:r w:rsidRPr="007F314D">
        <w:t>Android smartphone</w:t>
      </w:r>
      <w:del w:id="195" w:author="Waller" w:date="2022-12-28T14:02:00Z">
        <w:r w:rsidRPr="007F314D" w:rsidDel="00760BC4">
          <w:delText>s</w:delText>
        </w:r>
      </w:del>
      <w:ins w:id="196" w:author="Waller" w:date="2022-12-28T14:02:00Z">
        <w:r w:rsidR="00760BC4">
          <w:t xml:space="preserve"> app</w:t>
        </w:r>
      </w:ins>
      <w:del w:id="197" w:author="Waller" w:date="2022-12-28T14:02:00Z">
        <w:r w:rsidRPr="007F314D" w:rsidDel="00760BC4">
          <w:delText xml:space="preserve">. </w:delText>
        </w:r>
      </w:del>
      <w:ins w:id="198" w:author="Waller" w:date="2022-12-28T14:02:00Z">
        <w:r w:rsidR="00760BC4">
          <w:t>, where</w:t>
        </w:r>
        <w:r w:rsidR="00760BC4" w:rsidRPr="007F314D">
          <w:t xml:space="preserve"> </w:t>
        </w:r>
      </w:ins>
      <w:del w:id="199" w:author="Waller" w:date="2022-12-28T14:02:00Z">
        <w:r w:rsidRPr="007F314D" w:rsidDel="00760BC4">
          <w:delText>T</w:delText>
        </w:r>
      </w:del>
      <w:ins w:id="200" w:author="Waller" w:date="2022-12-28T14:02:00Z">
        <w:r w:rsidR="00760BC4">
          <w:t>t</w:t>
        </w:r>
      </w:ins>
      <w:r w:rsidRPr="007F314D">
        <w:t xml:space="preserve">he bottle and smartphone </w:t>
      </w:r>
      <w:del w:id="201" w:author="Waller" w:date="2022-12-28T14:02:00Z">
        <w:r w:rsidRPr="007F314D" w:rsidDel="00760BC4">
          <w:delText xml:space="preserve">were </w:delText>
        </w:r>
      </w:del>
      <w:ins w:id="202" w:author="Waller" w:date="2022-12-28T14:02:00Z">
        <w:r w:rsidR="00760BC4">
          <w:t>are</w:t>
        </w:r>
        <w:r w:rsidR="00760BC4" w:rsidRPr="007F314D">
          <w:t xml:space="preserve"> </w:t>
        </w:r>
      </w:ins>
      <w:r w:rsidRPr="007F314D">
        <w:t>connected via seamless Bluetooth.</w:t>
      </w:r>
      <w:r w:rsidR="00CF4815" w:rsidRPr="007F314D">
        <w:t xml:space="preserve"> </w:t>
      </w:r>
      <w:r w:rsidRPr="007F314D">
        <w:t xml:space="preserve">Kaner et al. \cite{GROW} developed Grow, a prototype smart bottle designed to encourage users to drink water regularly. An integrated liquid level sensor </w:t>
      </w:r>
      <w:del w:id="203" w:author="Waller" w:date="2022-12-28T14:03:00Z">
        <w:r w:rsidRPr="007F314D" w:rsidDel="00760BC4">
          <w:delText xml:space="preserve">recorded </w:delText>
        </w:r>
      </w:del>
      <w:ins w:id="204" w:author="Waller" w:date="2022-12-28T14:03:00Z">
        <w:r w:rsidR="00760BC4" w:rsidRPr="007F314D">
          <w:t>record</w:t>
        </w:r>
        <w:r w:rsidR="00760BC4">
          <w:t>s</w:t>
        </w:r>
        <w:r w:rsidR="00760BC4" w:rsidRPr="007F314D">
          <w:t xml:space="preserve"> </w:t>
        </w:r>
      </w:ins>
      <w:r w:rsidRPr="007F314D">
        <w:t xml:space="preserve">daily water intake, and the surface of the bottle </w:t>
      </w:r>
      <w:del w:id="205" w:author="Waller" w:date="2022-12-28T14:03:00Z">
        <w:r w:rsidRPr="007F314D" w:rsidDel="00760BC4">
          <w:delText xml:space="preserve">was </w:delText>
        </w:r>
      </w:del>
      <w:ins w:id="206" w:author="Waller" w:date="2022-12-28T14:03:00Z">
        <w:r w:rsidR="00760BC4">
          <w:t>is</w:t>
        </w:r>
        <w:r w:rsidR="00760BC4" w:rsidRPr="007F314D">
          <w:t xml:space="preserve"> </w:t>
        </w:r>
      </w:ins>
      <w:r w:rsidRPr="007F314D">
        <w:t>used as an ambient display to provide feedback.</w:t>
      </w:r>
      <w:r w:rsidR="00CF4815" w:rsidRPr="007F314D">
        <w:rPr>
          <w:color w:val="D9D9D9" w:themeColor="background1" w:themeShade="D9"/>
        </w:rPr>
        <w:t>\par</w:t>
      </w:r>
    </w:p>
    <w:p w14:paraId="02205FBB" w14:textId="77777777" w:rsidR="003279D2" w:rsidRPr="007F314D" w:rsidRDefault="003279D2" w:rsidP="003279D2"/>
    <w:p w14:paraId="2F0528EE" w14:textId="76DA512C" w:rsidR="003279D2" w:rsidRPr="007F314D" w:rsidRDefault="003279D2" w:rsidP="003279D2">
      <w:r w:rsidRPr="007F314D">
        <w:t xml:space="preserve">Al-Yemni et al. \cite{smart_faucet2} proposed </w:t>
      </w:r>
      <w:del w:id="207" w:author="Waller" w:date="2022-12-28T14:03:00Z">
        <w:r w:rsidRPr="007F314D" w:rsidDel="00760BC4">
          <w:delText xml:space="preserve">the </w:delText>
        </w:r>
      </w:del>
      <w:ins w:id="208" w:author="Waller" w:date="2022-12-28T14:03:00Z">
        <w:r w:rsidR="00760BC4">
          <w:t>a</w:t>
        </w:r>
        <w:r w:rsidR="00760BC4" w:rsidRPr="007F314D">
          <w:t xml:space="preserve"> </w:t>
        </w:r>
      </w:ins>
      <w:r w:rsidRPr="007F314D">
        <w:t>smart faucet that dispenses</w:t>
      </w:r>
      <w:r w:rsidR="007F314D">
        <w:t xml:space="preserve"> </w:t>
      </w:r>
      <w:r w:rsidRPr="007F314D">
        <w:t xml:space="preserve">temperature-controlled water </w:t>
      </w:r>
      <w:del w:id="209" w:author="Waller" w:date="2022-12-28T14:03:00Z">
        <w:r w:rsidRPr="007F314D" w:rsidDel="00760BC4">
          <w:delText xml:space="preserve">according </w:delText>
        </w:r>
      </w:del>
      <w:ins w:id="210" w:author="Waller" w:date="2022-12-28T14:03:00Z">
        <w:r w:rsidR="00760BC4">
          <w:t>calibrated</w:t>
        </w:r>
        <w:r w:rsidR="00760BC4" w:rsidRPr="007F314D">
          <w:t xml:space="preserve"> </w:t>
        </w:r>
      </w:ins>
      <w:r w:rsidRPr="007F314D">
        <w:t>to</w:t>
      </w:r>
      <w:ins w:id="211" w:author="Waller" w:date="2022-12-28T14:03:00Z">
        <w:r w:rsidR="00760BC4">
          <w:t xml:space="preserve"> </w:t>
        </w:r>
        <w:r w:rsidR="00760BC4" w:rsidRPr="00760BC4">
          <w:rPr>
            <w:color w:val="FF00FF"/>
          </w:rPr>
          <w:t>[the user’s?]</w:t>
        </w:r>
      </w:ins>
      <w:r w:rsidRPr="007F314D">
        <w:t xml:space="preserve"> body temperature. The device </w:t>
      </w:r>
      <w:del w:id="212" w:author="Waller" w:date="2022-12-28T14:04:00Z">
        <w:r w:rsidRPr="007F314D" w:rsidDel="00760BC4">
          <w:delText xml:space="preserve">was </w:delText>
        </w:r>
      </w:del>
      <w:ins w:id="213" w:author="Waller" w:date="2022-12-28T14:04:00Z">
        <w:r w:rsidR="00760BC4">
          <w:t>is</w:t>
        </w:r>
        <w:r w:rsidR="00760BC4" w:rsidRPr="007F314D">
          <w:t xml:space="preserve"> </w:t>
        </w:r>
      </w:ins>
      <w:r w:rsidRPr="007F314D">
        <w:t xml:space="preserve">implemented with Arduino Uno and </w:t>
      </w:r>
      <w:del w:id="214" w:author="Waller" w:date="2022-12-28T14:04:00Z">
        <w:r w:rsidRPr="007F314D" w:rsidDel="00760BC4">
          <w:delText xml:space="preserve">controlled </w:delText>
        </w:r>
      </w:del>
      <w:ins w:id="215" w:author="Waller" w:date="2022-12-28T14:04:00Z">
        <w:r w:rsidR="00760BC4">
          <w:t>features</w:t>
        </w:r>
        <w:r w:rsidR="00760BC4" w:rsidRPr="007F314D">
          <w:t xml:space="preserve"> </w:t>
        </w:r>
      </w:ins>
      <w:r w:rsidRPr="007F314D">
        <w:t xml:space="preserve">a temperature sensor and two valves for </w:t>
      </w:r>
      <w:commentRangeStart w:id="216"/>
      <w:del w:id="217" w:author="Waller" w:date="2022-12-28T14:04:00Z">
        <w:r w:rsidRPr="007F314D" w:rsidDel="00760BC4">
          <w:delText xml:space="preserve">cold </w:delText>
        </w:r>
      </w:del>
      <w:ins w:id="218" w:author="Waller" w:date="2022-12-28T14:04:00Z">
        <w:r w:rsidR="00760BC4">
          <w:t>hot</w:t>
        </w:r>
        <w:r w:rsidR="00760BC4" w:rsidRPr="007F314D">
          <w:t xml:space="preserve"> </w:t>
        </w:r>
      </w:ins>
      <w:r w:rsidRPr="007F314D">
        <w:t xml:space="preserve">and </w:t>
      </w:r>
      <w:del w:id="219" w:author="Waller" w:date="2022-12-28T14:04:00Z">
        <w:r w:rsidRPr="007F314D" w:rsidDel="00760BC4">
          <w:delText xml:space="preserve">hot </w:delText>
        </w:r>
      </w:del>
      <w:ins w:id="220" w:author="Waller" w:date="2022-12-28T14:04:00Z">
        <w:r w:rsidR="00760BC4">
          <w:t>cold</w:t>
        </w:r>
        <w:r w:rsidR="00760BC4" w:rsidRPr="007F314D">
          <w:t xml:space="preserve"> </w:t>
        </w:r>
      </w:ins>
      <w:r w:rsidRPr="007F314D">
        <w:t>water</w:t>
      </w:r>
      <w:commentRangeEnd w:id="216"/>
      <w:r w:rsidR="00760BC4">
        <w:rPr>
          <w:rStyle w:val="afc"/>
        </w:rPr>
        <w:commentReference w:id="216"/>
      </w:r>
      <w:del w:id="221" w:author="Waller" w:date="2022-12-28T14:04:00Z">
        <w:r w:rsidRPr="007F314D" w:rsidDel="0043179F">
          <w:delText xml:space="preserve">. </w:delText>
        </w:r>
      </w:del>
      <w:ins w:id="222" w:author="Waller" w:date="2022-12-28T14:04:00Z">
        <w:r w:rsidR="0043179F">
          <w:t>, with the idea of</w:t>
        </w:r>
        <w:r w:rsidR="0043179F" w:rsidRPr="007F314D">
          <w:t xml:space="preserve"> </w:t>
        </w:r>
      </w:ins>
      <w:del w:id="223" w:author="Waller" w:date="2022-12-28T14:04:00Z">
        <w:r w:rsidRPr="007F314D" w:rsidDel="0043179F">
          <w:delText xml:space="preserve">The proposed device reduces </w:delText>
        </w:r>
      </w:del>
      <w:ins w:id="224" w:author="Waller" w:date="2022-12-28T14:04:00Z">
        <w:r w:rsidR="0043179F" w:rsidRPr="007F314D">
          <w:t>reduc</w:t>
        </w:r>
        <w:r w:rsidR="0043179F">
          <w:t>ing</w:t>
        </w:r>
        <w:r w:rsidR="0043179F" w:rsidRPr="007F314D">
          <w:t xml:space="preserve"> </w:t>
        </w:r>
      </w:ins>
      <w:r w:rsidRPr="007F314D">
        <w:t xml:space="preserve">the amount of water wasted during water temperature control. </w:t>
      </w:r>
      <w:del w:id="225" w:author="Waller" w:date="2022-12-28T14:05:00Z">
        <w:r w:rsidRPr="007F314D" w:rsidDel="0043179F">
          <w:delText xml:space="preserve">That </w:delText>
        </w:r>
      </w:del>
      <w:ins w:id="226" w:author="Waller" w:date="2022-12-28T14:05:00Z">
        <w:r w:rsidR="0043179F">
          <w:t>It</w:t>
        </w:r>
        <w:r w:rsidR="0043179F" w:rsidRPr="007F314D">
          <w:t xml:space="preserve"> </w:t>
        </w:r>
      </w:ins>
      <w:r w:rsidRPr="007F314D">
        <w:t>can be</w:t>
      </w:r>
      <w:ins w:id="227" w:author="Waller" w:date="2022-12-28T14:05:00Z">
        <w:r w:rsidR="0043179F">
          <w:t xml:space="preserve"> put to</w:t>
        </w:r>
      </w:ins>
      <w:r w:rsidRPr="007F314D">
        <w:t xml:space="preserve"> use</w:t>
      </w:r>
      <w:del w:id="228" w:author="Waller" w:date="2022-12-28T14:05:00Z">
        <w:r w:rsidRPr="007F314D" w:rsidDel="0043179F">
          <w:delText>d</w:delText>
        </w:r>
      </w:del>
      <w:r w:rsidRPr="007F314D">
        <w:t xml:space="preserve"> simply by replacing </w:t>
      </w:r>
      <w:ins w:id="229" w:author="Waller" w:date="2022-12-28T14:05:00Z">
        <w:r w:rsidR="0043179F">
          <w:t xml:space="preserve">the </w:t>
        </w:r>
      </w:ins>
      <w:r w:rsidRPr="007F314D">
        <w:t>faucet</w:t>
      </w:r>
      <w:del w:id="230" w:author="Waller" w:date="2022-12-28T14:05:00Z">
        <w:r w:rsidRPr="007F314D" w:rsidDel="0043179F">
          <w:delText>s</w:delText>
        </w:r>
      </w:del>
      <w:r w:rsidRPr="007F314D">
        <w:t>, even in old</w:t>
      </w:r>
      <w:ins w:id="231" w:author="Waller" w:date="2022-12-28T14:05:00Z">
        <w:r w:rsidR="0043179F">
          <w:t>er</w:t>
        </w:r>
      </w:ins>
      <w:r w:rsidRPr="007F314D">
        <w:t xml:space="preserve"> facilities.</w:t>
      </w:r>
      <w:r w:rsidR="00CF4815" w:rsidRPr="007F314D">
        <w:t xml:space="preserve"> </w:t>
      </w:r>
      <w:r w:rsidRPr="007F314D">
        <w:t xml:space="preserve">Sawidin et al. \cite{smart_faucet3} proposed a smart home control system </w:t>
      </w:r>
      <w:del w:id="232" w:author="Waller" w:date="2022-12-28T14:05:00Z">
        <w:r w:rsidRPr="007F314D" w:rsidDel="0043179F">
          <w:delText xml:space="preserve">using </w:delText>
        </w:r>
      </w:del>
      <w:ins w:id="233" w:author="Waller" w:date="2022-12-28T14:05:00Z">
        <w:r w:rsidR="0043179F">
          <w:t>utilizing</w:t>
        </w:r>
        <w:r w:rsidR="0043179F" w:rsidRPr="007F314D">
          <w:t xml:space="preserve"> </w:t>
        </w:r>
      </w:ins>
      <w:r w:rsidRPr="007F314D">
        <w:t xml:space="preserve">Arduino Uno </w:t>
      </w:r>
      <w:del w:id="234" w:author="Waller" w:date="2022-12-28T14:05:00Z">
        <w:r w:rsidRPr="007F314D" w:rsidDel="0043179F">
          <w:delText>as the control system. The system can</w:delText>
        </w:r>
      </w:del>
      <w:del w:id="235" w:author="Waller" w:date="2022-12-28T16:22:00Z">
        <w:r w:rsidRPr="007F314D" w:rsidDel="005B07E5">
          <w:delText xml:space="preserve"> </w:delText>
        </w:r>
      </w:del>
      <w:ins w:id="236" w:author="Waller" w:date="2022-12-28T14:05:00Z">
        <w:r w:rsidR="0043179F">
          <w:t xml:space="preserve">that </w:t>
        </w:r>
      </w:ins>
      <w:r w:rsidRPr="007F314D">
        <w:t>control</w:t>
      </w:r>
      <w:ins w:id="237" w:author="Waller" w:date="2022-12-28T14:05:00Z">
        <w:r w:rsidR="0043179F">
          <w:t>s</w:t>
        </w:r>
      </w:ins>
      <w:r w:rsidRPr="007F314D">
        <w:t xml:space="preserve"> the </w:t>
      </w:r>
      <w:ins w:id="238" w:author="Waller" w:date="2022-12-28T14:05:00Z">
        <w:r w:rsidR="0043179F">
          <w:t xml:space="preserve">switching </w:t>
        </w:r>
      </w:ins>
      <w:r w:rsidRPr="007F314D">
        <w:t xml:space="preserve">on/off of lights, </w:t>
      </w:r>
      <w:del w:id="239" w:author="Waller" w:date="2022-12-28T14:06:00Z">
        <w:r w:rsidRPr="007F314D" w:rsidDel="0043179F">
          <w:delText xml:space="preserve">the </w:delText>
        </w:r>
      </w:del>
      <w:r w:rsidRPr="007F314D">
        <w:t xml:space="preserve">opening and closing of house doors and garages, </w:t>
      </w:r>
      <w:del w:id="240" w:author="Waller" w:date="2022-12-28T14:06:00Z">
        <w:r w:rsidRPr="007F314D" w:rsidDel="0043179F">
          <w:delText>as well as</w:delText>
        </w:r>
      </w:del>
      <w:ins w:id="241" w:author="Waller" w:date="2022-12-28T14:06:00Z">
        <w:r w:rsidR="0043179F">
          <w:t>and</w:t>
        </w:r>
      </w:ins>
      <w:r w:rsidRPr="007F314D">
        <w:t xml:space="preserve"> </w:t>
      </w:r>
      <w:del w:id="242" w:author="Waller" w:date="2022-12-28T16:22:00Z">
        <w:r w:rsidRPr="007F314D" w:rsidDel="005B07E5">
          <w:delText xml:space="preserve">the </w:delText>
        </w:r>
      </w:del>
      <w:r w:rsidRPr="007F314D">
        <w:t>opening and closing of faucets</w:t>
      </w:r>
      <w:del w:id="243" w:author="Waller" w:date="2022-12-28T14:06:00Z">
        <w:r w:rsidRPr="007F314D" w:rsidDel="0043179F">
          <w:delText>,</w:delText>
        </w:r>
      </w:del>
      <w:r w:rsidRPr="007F314D">
        <w:t xml:space="preserve"> from an Android smartphone.</w:t>
      </w:r>
      <w:r w:rsidR="00CF4815" w:rsidRPr="007F314D">
        <w:t xml:space="preserve"> </w:t>
      </w:r>
      <w:r w:rsidRPr="007F314D">
        <w:t xml:space="preserve">These </w:t>
      </w:r>
      <w:ins w:id="244" w:author="Waller" w:date="2022-12-28T14:06:00Z">
        <w:r w:rsidR="0043179F">
          <w:t xml:space="preserve">studies </w:t>
        </w:r>
      </w:ins>
      <w:del w:id="245" w:author="Waller" w:date="2022-12-28T14:06:00Z">
        <w:r w:rsidRPr="007F314D" w:rsidDel="0043179F">
          <w:delText xml:space="preserve">researches </w:delText>
        </w:r>
      </w:del>
      <w:r w:rsidRPr="007F314D">
        <w:t xml:space="preserve">are </w:t>
      </w:r>
      <w:ins w:id="246" w:author="Waller" w:date="2022-12-28T14:06:00Z">
        <w:r w:rsidR="0043179F">
          <w:t xml:space="preserve">similar to ours in that they involve </w:t>
        </w:r>
      </w:ins>
      <w:del w:id="247" w:author="Waller" w:date="2022-12-28T14:06:00Z">
        <w:r w:rsidRPr="007F314D" w:rsidDel="0043179F">
          <w:delText xml:space="preserve">about making </w:delText>
        </w:r>
      </w:del>
      <w:ins w:id="248" w:author="Waller" w:date="2022-12-28T14:06:00Z">
        <w:r w:rsidR="0043179F">
          <w:t xml:space="preserve">smart </w:t>
        </w:r>
      </w:ins>
      <w:r w:rsidRPr="007F314D">
        <w:t>bottles and faucets</w:t>
      </w:r>
      <w:del w:id="249" w:author="Waller" w:date="2022-12-28T14:06:00Z">
        <w:r w:rsidRPr="007F314D" w:rsidDel="0043179F">
          <w:delText xml:space="preserve"> smart devices</w:delText>
        </w:r>
      </w:del>
      <w:r w:rsidRPr="007F314D">
        <w:t xml:space="preserve">, but </w:t>
      </w:r>
      <w:del w:id="250" w:author="Waller" w:date="2022-12-28T14:07:00Z">
        <w:r w:rsidRPr="007F314D" w:rsidDel="0043179F">
          <w:delText xml:space="preserve">they </w:delText>
        </w:r>
      </w:del>
      <w:ins w:id="251" w:author="Waller" w:date="2022-12-28T14:07:00Z">
        <w:r w:rsidR="0043179F">
          <w:t>none have focused on</w:t>
        </w:r>
      </w:ins>
      <w:del w:id="252" w:author="Waller" w:date="2022-12-28T14:07:00Z">
        <w:r w:rsidRPr="007F314D" w:rsidDel="0043179F">
          <w:delText>are not about</w:delText>
        </w:r>
      </w:del>
      <w:r w:rsidRPr="007F314D">
        <w:t xml:space="preserve"> estimating water volume.</w:t>
      </w:r>
    </w:p>
    <w:p w14:paraId="73FFFB71" w14:textId="77777777" w:rsidR="003279D2" w:rsidRPr="007F314D" w:rsidRDefault="003279D2" w:rsidP="003279D2"/>
    <w:p w14:paraId="3E5E0BBF" w14:textId="348F2B8D" w:rsidR="003279D2" w:rsidRPr="007F314D" w:rsidRDefault="00CF4815" w:rsidP="00CF4815">
      <w:pPr>
        <w:pStyle w:val="2"/>
      </w:pPr>
      <w:r w:rsidRPr="007F314D">
        <w:t>\subsection</w:t>
      </w:r>
      <w:r w:rsidR="003279D2" w:rsidRPr="007F314D">
        <w:t xml:space="preserve">{Recognition </w:t>
      </w:r>
      <w:del w:id="253" w:author="Waller" w:date="2022-12-28T14:07:00Z">
        <w:r w:rsidR="003279D2" w:rsidRPr="007F314D" w:rsidDel="0043179F">
          <w:delText>b</w:delText>
        </w:r>
      </w:del>
      <w:ins w:id="254" w:author="Waller" w:date="2022-12-28T14:07:00Z">
        <w:r w:rsidR="0043179F">
          <w:t>B</w:t>
        </w:r>
      </w:ins>
      <w:r w:rsidR="003279D2" w:rsidRPr="007F314D">
        <w:t>ased on Sound}</w:t>
      </w:r>
    </w:p>
    <w:p w14:paraId="38F5753B" w14:textId="45959480" w:rsidR="003279D2" w:rsidRPr="007F314D" w:rsidRDefault="003279D2" w:rsidP="003279D2">
      <w:r w:rsidRPr="007F314D">
        <w:t xml:space="preserve">Kato et al. \cite{sound_sensing1} proposed a hand state recognition method based on active acoustic sensing </w:t>
      </w:r>
      <w:del w:id="255" w:author="Waller" w:date="2022-12-28T16:22:00Z">
        <w:r w:rsidRPr="007F314D" w:rsidDel="005B07E5">
          <w:delText xml:space="preserve">to </w:delText>
        </w:r>
      </w:del>
      <w:ins w:id="256" w:author="Waller" w:date="2022-12-28T16:22:00Z">
        <w:r w:rsidR="005B07E5">
          <w:t>of</w:t>
        </w:r>
        <w:r w:rsidR="005B07E5" w:rsidRPr="007F314D">
          <w:t xml:space="preserve"> </w:t>
        </w:r>
      </w:ins>
      <w:r w:rsidRPr="007F314D">
        <w:t xml:space="preserve">the wrist area to </w:t>
      </w:r>
      <w:commentRangeStart w:id="257"/>
      <w:del w:id="258" w:author="Waller" w:date="2022-12-28T14:07:00Z">
        <w:r w:rsidRPr="007F314D" w:rsidDel="0043179F">
          <w:delText xml:space="preserve">realize </w:delText>
        </w:r>
      </w:del>
      <w:ins w:id="259" w:author="Waller" w:date="2022-12-28T14:07:00Z">
        <w:r w:rsidR="0043179F">
          <w:t>achieve</w:t>
        </w:r>
        <w:r w:rsidR="0043179F" w:rsidRPr="007F314D">
          <w:t xml:space="preserve"> </w:t>
        </w:r>
        <w:commentRangeEnd w:id="257"/>
        <w:r w:rsidR="0043179F">
          <w:rPr>
            <w:rStyle w:val="afc"/>
          </w:rPr>
          <w:commentReference w:id="257"/>
        </w:r>
      </w:ins>
      <w:r w:rsidRPr="007F314D">
        <w:t xml:space="preserve">an intuitive user interface. </w:t>
      </w:r>
      <w:del w:id="260" w:author="Waller" w:date="2022-12-28T14:08:00Z">
        <w:r w:rsidRPr="007F314D" w:rsidDel="0043179F">
          <w:delText xml:space="preserve">This </w:delText>
        </w:r>
      </w:del>
      <w:ins w:id="261" w:author="Waller" w:date="2022-12-28T14:08:00Z">
        <w:r w:rsidR="0043179F" w:rsidRPr="007F314D">
          <w:t>Th</w:t>
        </w:r>
        <w:r w:rsidR="0043179F">
          <w:t>eir</w:t>
        </w:r>
        <w:r w:rsidR="0043179F" w:rsidRPr="007F314D">
          <w:t xml:space="preserve"> </w:t>
        </w:r>
      </w:ins>
      <w:r w:rsidRPr="007F314D">
        <w:t xml:space="preserve">method </w:t>
      </w:r>
      <w:del w:id="262" w:author="Waller" w:date="2022-12-28T14:08:00Z">
        <w:r w:rsidRPr="007F314D" w:rsidDel="0043179F">
          <w:delText xml:space="preserve">uses </w:delText>
        </w:r>
      </w:del>
      <w:ins w:id="263" w:author="Waller" w:date="2022-12-28T14:08:00Z">
        <w:r w:rsidR="0043179F">
          <w:t>utilizes</w:t>
        </w:r>
        <w:r w:rsidR="0043179F" w:rsidRPr="007F314D">
          <w:t xml:space="preserve"> </w:t>
        </w:r>
      </w:ins>
      <w:r w:rsidRPr="007F314D">
        <w:t xml:space="preserve">the power spectral density of bone-conducted sound as a feature and performs state recognition with </w:t>
      </w:r>
      <w:del w:id="264" w:author="Waller" w:date="2022-12-28T14:08:00Z">
        <w:r w:rsidRPr="007F314D" w:rsidDel="0043179F">
          <w:delText xml:space="preserve">the </w:delText>
        </w:r>
      </w:del>
      <w:ins w:id="265" w:author="Waller" w:date="2022-12-28T14:08:00Z">
        <w:r w:rsidR="0043179F">
          <w:t>a</w:t>
        </w:r>
        <w:r w:rsidR="0043179F" w:rsidRPr="007F314D">
          <w:t xml:space="preserve"> </w:t>
        </w:r>
      </w:ins>
      <w:r w:rsidRPr="007F314D">
        <w:t>support vector machine.</w:t>
      </w:r>
      <w:r w:rsidR="00CF4815" w:rsidRPr="007F314D">
        <w:t xml:space="preserve"> </w:t>
      </w:r>
      <w:r w:rsidRPr="007F314D">
        <w:t xml:space="preserve">Li et al. \cite{Auto++} proposed a system that detects approaching vehicles </w:t>
      </w:r>
      <w:ins w:id="266" w:author="Waller" w:date="2022-12-28T14:08:00Z">
        <w:r w:rsidR="0043179F">
          <w:t xml:space="preserve">by </w:t>
        </w:r>
      </w:ins>
      <w:del w:id="267" w:author="Waller" w:date="2022-12-28T14:08:00Z">
        <w:r w:rsidRPr="007F314D" w:rsidDel="0043179F">
          <w:delText xml:space="preserve">using </w:delText>
        </w:r>
      </w:del>
      <w:ins w:id="268" w:author="Waller" w:date="2022-12-28T14:08:00Z">
        <w:r w:rsidR="0043179F">
          <w:t>utilizing the</w:t>
        </w:r>
        <w:r w:rsidR="0043179F" w:rsidRPr="007F314D">
          <w:t xml:space="preserve"> </w:t>
        </w:r>
      </w:ins>
      <w:r w:rsidRPr="007F314D">
        <w:t>acoustic signals acquired from a microphone built into the user's smartphone. The</w:t>
      </w:r>
      <w:ins w:id="269" w:author="Waller" w:date="2022-12-28T14:08:00Z">
        <w:r w:rsidR="0043179F">
          <w:t>ir</w:t>
        </w:r>
      </w:ins>
      <w:r w:rsidRPr="007F314D">
        <w:t xml:space="preserve"> </w:t>
      </w:r>
      <w:del w:id="270" w:author="Waller" w:date="2022-12-28T14:08:00Z">
        <w:r w:rsidRPr="007F314D" w:rsidDel="0043179F">
          <w:delText xml:space="preserve">proposed </w:delText>
        </w:r>
      </w:del>
      <w:r w:rsidRPr="007F314D">
        <w:t>system not only detects the presence of a vehicle</w:t>
      </w:r>
      <w:del w:id="271" w:author="Waller" w:date="2022-12-28T14:08:00Z">
        <w:r w:rsidRPr="007F314D" w:rsidDel="0043179F">
          <w:delText>,</w:delText>
        </w:r>
      </w:del>
      <w:r w:rsidRPr="007F314D">
        <w:t xml:space="preserve"> but also estimates the direction in which the vehicle is traveling as well as the number of vehicles around the user.</w:t>
      </w:r>
      <w:r w:rsidR="00CF4815" w:rsidRPr="007F314D">
        <w:t xml:space="preserve"> </w:t>
      </w:r>
      <w:r w:rsidRPr="007F314D">
        <w:t xml:space="preserve">Chauhan et al. \cite{BreathPrint} proposed a biometric authentication system based on breath sounds. The system acquires sound features by having the user hold the microphone of a smartphone or other device close to his or her nose and perform a breathing gesture, and then authenticates the user </w:t>
      </w:r>
      <w:del w:id="272" w:author="Waller" w:date="2022-12-28T14:09:00Z">
        <w:r w:rsidRPr="007F314D" w:rsidDel="0043179F">
          <w:delText xml:space="preserve">based </w:delText>
        </w:r>
      </w:del>
      <w:r w:rsidRPr="007F314D">
        <w:t>on</w:t>
      </w:r>
      <w:ins w:id="273" w:author="Waller" w:date="2022-12-28T14:09:00Z">
        <w:r w:rsidR="0043179F">
          <w:t xml:space="preserve"> the basis of</w:t>
        </w:r>
      </w:ins>
      <w:r w:rsidRPr="007F314D">
        <w:t xml:space="preserve"> </w:t>
      </w:r>
      <w:del w:id="274" w:author="Waller" w:date="2022-12-28T14:09:00Z">
        <w:r w:rsidRPr="007F314D" w:rsidDel="0043179F">
          <w:delText xml:space="preserve">these </w:delText>
        </w:r>
      </w:del>
      <w:ins w:id="275" w:author="Waller" w:date="2022-12-28T14:09:00Z">
        <w:r w:rsidR="0043179F" w:rsidRPr="007F314D">
          <w:t>th</w:t>
        </w:r>
        <w:r w:rsidR="0043179F">
          <w:t>o</w:t>
        </w:r>
        <w:r w:rsidR="0043179F" w:rsidRPr="007F314D">
          <w:t xml:space="preserve">se </w:t>
        </w:r>
      </w:ins>
      <w:r w:rsidRPr="007F314D">
        <w:t>features.</w:t>
      </w:r>
      <w:r w:rsidR="00CF4815" w:rsidRPr="007F314D">
        <w:t xml:space="preserve"> </w:t>
      </w:r>
      <w:r w:rsidRPr="007F314D">
        <w:t xml:space="preserve">Shih et al. \cite{Breeze} proposed a mobile application </w:t>
      </w:r>
      <w:del w:id="276" w:author="Waller" w:date="2022-12-28T14:09:00Z">
        <w:r w:rsidRPr="007F314D" w:rsidDel="0043179F">
          <w:delText>that uses</w:delText>
        </w:r>
      </w:del>
      <w:ins w:id="277" w:author="Waller" w:date="2022-12-28T14:09:00Z">
        <w:r w:rsidR="0043179F">
          <w:t>utilizing</w:t>
        </w:r>
      </w:ins>
      <w:r w:rsidRPr="007F314D">
        <w:t xml:space="preserve"> a smartphone microphone to continuously detect the state of breathing and perform breathing training.</w:t>
      </w:r>
      <w:r w:rsidR="00CF4815" w:rsidRPr="007F314D">
        <w:t xml:space="preserve"> </w:t>
      </w:r>
      <w:r w:rsidRPr="007F314D">
        <w:t xml:space="preserve">Mujibiya et al. \cite{sound_sensing2} proposed a method </w:t>
      </w:r>
      <w:del w:id="278" w:author="Waller" w:date="2022-12-28T14:09:00Z">
        <w:r w:rsidRPr="007F314D" w:rsidDel="006706B5">
          <w:delText xml:space="preserve">to </w:delText>
        </w:r>
      </w:del>
      <w:ins w:id="279" w:author="Waller" w:date="2022-12-28T14:09:00Z">
        <w:r w:rsidR="006706B5">
          <w:t>that</w:t>
        </w:r>
        <w:r w:rsidR="006706B5" w:rsidRPr="007F314D">
          <w:t xml:space="preserve"> </w:t>
        </w:r>
      </w:ins>
      <w:r w:rsidRPr="007F314D">
        <w:t>recognize</w:t>
      </w:r>
      <w:ins w:id="280" w:author="Waller" w:date="2022-12-28T14:09:00Z">
        <w:r w:rsidR="006706B5">
          <w:t>s</w:t>
        </w:r>
      </w:ins>
      <w:r w:rsidRPr="007F314D">
        <w:t xml:space="preserve"> touch and gesture on the body by measuring ultrasonic signals generated on one part of the body on another part.</w:t>
      </w:r>
      <w:r w:rsidR="00CF4815" w:rsidRPr="007F314D">
        <w:t xml:space="preserve"> </w:t>
      </w:r>
      <w:r w:rsidRPr="007F314D">
        <w:t xml:space="preserve">Schneegass et al. \cite{SkullConduct} proposed a personal authentication method </w:t>
      </w:r>
      <w:del w:id="281" w:author="Waller" w:date="2022-12-28T14:10:00Z">
        <w:r w:rsidRPr="007F314D" w:rsidDel="006706B5">
          <w:delText xml:space="preserve">using </w:delText>
        </w:r>
      </w:del>
      <w:ins w:id="282" w:author="Waller" w:date="2022-12-28T14:10:00Z">
        <w:r w:rsidR="006706B5">
          <w:t>based on</w:t>
        </w:r>
        <w:r w:rsidR="006706B5" w:rsidRPr="007F314D">
          <w:t xml:space="preserve"> </w:t>
        </w:r>
      </w:ins>
      <w:r w:rsidRPr="007F314D">
        <w:t>individual differences in bone-conduction sound</w:t>
      </w:r>
      <w:ins w:id="283" w:author="Waller" w:date="2022-12-28T14:10:00Z">
        <w:r w:rsidR="006706B5">
          <w:t>s</w:t>
        </w:r>
      </w:ins>
      <w:r w:rsidRPr="007F314D">
        <w:t xml:space="preserve"> in the skull. The</w:t>
      </w:r>
      <w:ins w:id="284" w:author="Waller" w:date="2022-12-28T14:10:00Z">
        <w:r w:rsidR="006706B5">
          <w:t>ir</w:t>
        </w:r>
      </w:ins>
      <w:r w:rsidRPr="007F314D">
        <w:t xml:space="preserve"> evaluation experiments showed that the method achieved the accuracy of 97.0</w:t>
      </w:r>
      <w:r w:rsidRPr="007F314D">
        <w:rPr>
          <w:color w:val="D9D9D9" w:themeColor="background1" w:themeShade="D9"/>
        </w:rPr>
        <w:t>\</w:t>
      </w:r>
      <w:r w:rsidR="00CF4815" w:rsidRPr="007F314D">
        <w:t>%</w:t>
      </w:r>
      <w:r w:rsidRPr="007F314D">
        <w:t xml:space="preserve"> for personal identification and the equal error rate of 6.9</w:t>
      </w:r>
      <w:r w:rsidRPr="007F314D">
        <w:rPr>
          <w:color w:val="D9D9D9" w:themeColor="background1" w:themeShade="D9"/>
        </w:rPr>
        <w:t>\</w:t>
      </w:r>
      <w:r w:rsidR="00CF4815" w:rsidRPr="007F314D">
        <w:t>%</w:t>
      </w:r>
      <w:r w:rsidRPr="007F314D">
        <w:t xml:space="preserve"> for personal authentication</w:t>
      </w:r>
      <w:commentRangeStart w:id="285"/>
      <w:r w:rsidRPr="007F314D">
        <w:t>.</w:t>
      </w:r>
      <w:commentRangeEnd w:id="285"/>
      <w:r w:rsidR="006706B5">
        <w:rPr>
          <w:rStyle w:val="afc"/>
        </w:rPr>
        <w:commentReference w:id="285"/>
      </w:r>
      <w:r w:rsidR="00CF4815" w:rsidRPr="007F314D">
        <w:t xml:space="preserve"> </w:t>
      </w:r>
      <w:del w:id="286" w:author="Waller" w:date="2022-12-28T14:10:00Z">
        <w:r w:rsidRPr="007F314D" w:rsidDel="006706B5">
          <w:delText>Thus, sound data is incorporated into various recognition methods.</w:delText>
        </w:r>
      </w:del>
    </w:p>
    <w:p w14:paraId="3B9F1FEA" w14:textId="77777777" w:rsidR="003279D2" w:rsidRPr="007F314D" w:rsidRDefault="003279D2" w:rsidP="003279D2"/>
    <w:p w14:paraId="629838C9" w14:textId="77777777" w:rsidR="003279D2" w:rsidRPr="007F314D" w:rsidRDefault="00CF4815" w:rsidP="00CF4815">
      <w:pPr>
        <w:pStyle w:val="2"/>
      </w:pPr>
      <w:r w:rsidRPr="007F314D">
        <w:t>\subsection</w:t>
      </w:r>
      <w:r w:rsidR="003279D2" w:rsidRPr="007F314D">
        <w:t>{Estimation of Water Volume}</w:t>
      </w:r>
    </w:p>
    <w:p w14:paraId="04C75CA0" w14:textId="112AFB9E" w:rsidR="003279D2" w:rsidRPr="007F314D" w:rsidRDefault="003279D2" w:rsidP="003279D2">
      <w:r w:rsidRPr="007F314D">
        <w:t xml:space="preserve">Fan et al. \cite{SoQr} proposed SoQr, a sensor </w:t>
      </w:r>
      <w:ins w:id="287" w:author="Waller" w:date="2022-12-28T14:11:00Z">
        <w:r w:rsidR="006706B5">
          <w:t xml:space="preserve">consisting of </w:t>
        </w:r>
        <w:r w:rsidR="006706B5" w:rsidRPr="007F314D">
          <w:t xml:space="preserve">a speaker and a microphone </w:t>
        </w:r>
      </w:ins>
      <w:r w:rsidRPr="007F314D">
        <w:t xml:space="preserve">that attaches to the outer surface of everyday items to estimate the amount of liquid contained inside. The sensor </w:t>
      </w:r>
      <w:del w:id="288" w:author="Waller" w:date="2022-12-28T14:11:00Z">
        <w:r w:rsidRPr="007F314D" w:rsidDel="006706B5">
          <w:delText>consists of a speaker and a microphone</w:delText>
        </w:r>
      </w:del>
      <w:del w:id="289" w:author="Waller" w:date="2022-12-28T14:12:00Z">
        <w:r w:rsidRPr="007F314D" w:rsidDel="006706B5">
          <w:delText xml:space="preserve">, and </w:delText>
        </w:r>
      </w:del>
      <w:r w:rsidRPr="007F314D">
        <w:t>outputs a short sinusoidal probe sound to the container</w:t>
      </w:r>
      <w:del w:id="290" w:author="Waller" w:date="2022-12-28T14:12:00Z">
        <w:r w:rsidRPr="007F314D" w:rsidDel="006706B5">
          <w:delText xml:space="preserve">. </w:delText>
        </w:r>
      </w:del>
      <w:ins w:id="291" w:author="Waller" w:date="2022-12-28T14:12:00Z">
        <w:r w:rsidR="006706B5">
          <w:t>,</w:t>
        </w:r>
        <w:r w:rsidR="006706B5" w:rsidRPr="007F314D">
          <w:t xml:space="preserve"> </w:t>
        </w:r>
      </w:ins>
      <w:del w:id="292" w:author="Waller" w:date="2022-12-28T14:12:00Z">
        <w:r w:rsidRPr="007F314D" w:rsidDel="006706B5">
          <w:delText xml:space="preserve">A </w:delText>
        </w:r>
      </w:del>
      <w:ins w:id="293" w:author="Waller" w:date="2022-12-28T14:12:00Z">
        <w:r w:rsidR="006706B5">
          <w:t>the</w:t>
        </w:r>
        <w:r w:rsidR="006706B5" w:rsidRPr="007F314D">
          <w:t xml:space="preserve"> </w:t>
        </w:r>
      </w:ins>
      <w:r w:rsidRPr="007F314D">
        <w:t>microphone records the impulse response</w:t>
      </w:r>
      <w:del w:id="294" w:author="Waller" w:date="2022-12-28T16:24:00Z">
        <w:r w:rsidRPr="007F314D" w:rsidDel="00AE610E">
          <w:delText xml:space="preserve"> of the container</w:delText>
        </w:r>
      </w:del>
      <w:ins w:id="295" w:author="Waller" w:date="2022-12-28T14:12:00Z">
        <w:r w:rsidR="006706B5">
          <w:t>,</w:t>
        </w:r>
      </w:ins>
      <w:r w:rsidRPr="007F314D">
        <w:t xml:space="preserve"> and </w:t>
      </w:r>
      <w:del w:id="296" w:author="Waller" w:date="2022-12-28T14:13:00Z">
        <w:r w:rsidRPr="007F314D" w:rsidDel="006706B5">
          <w:delText xml:space="preserve">the </w:delText>
        </w:r>
      </w:del>
      <w:ins w:id="297" w:author="Waller" w:date="2022-12-28T14:13:00Z">
        <w:r w:rsidR="006706B5">
          <w:t>a</w:t>
        </w:r>
        <w:r w:rsidR="006706B5" w:rsidRPr="007F314D">
          <w:t xml:space="preserve"> </w:t>
        </w:r>
      </w:ins>
      <w:r w:rsidRPr="007F314D">
        <w:t xml:space="preserve">support vector machine </w:t>
      </w:r>
      <w:del w:id="298" w:author="Waller" w:date="2022-12-28T14:13:00Z">
        <w:r w:rsidRPr="007F314D" w:rsidDel="006706B5">
          <w:delText>is used to</w:delText>
        </w:r>
      </w:del>
      <w:ins w:id="299" w:author="Waller" w:date="2022-12-28T14:13:00Z">
        <w:r w:rsidR="006706B5">
          <w:t>then</w:t>
        </w:r>
      </w:ins>
      <w:r w:rsidRPr="007F314D">
        <w:t xml:space="preserve"> estimate</w:t>
      </w:r>
      <w:ins w:id="300" w:author="Waller" w:date="2022-12-28T14:13:00Z">
        <w:r w:rsidR="006706B5">
          <w:t>s</w:t>
        </w:r>
      </w:ins>
      <w:r w:rsidRPr="007F314D">
        <w:t xml:space="preserve"> the amount of the liquid. The </w:t>
      </w:r>
      <w:del w:id="301" w:author="Waller" w:date="2022-12-28T14:14:00Z">
        <w:r w:rsidRPr="007F314D" w:rsidDel="006706B5">
          <w:delText>recognition model was evaluated using 19 common household products with</w:delText>
        </w:r>
      </w:del>
      <w:ins w:id="302" w:author="Waller" w:date="2022-12-28T14:14:00Z">
        <w:r w:rsidR="006706B5">
          <w:t>results of</w:t>
        </w:r>
      </w:ins>
      <w:r w:rsidRPr="007F314D">
        <w:t xml:space="preserve"> </w:t>
      </w:r>
      <w:del w:id="303" w:author="Waller" w:date="2022-12-28T14:13:00Z">
        <w:r w:rsidRPr="007F314D" w:rsidDel="006706B5">
          <w:delText xml:space="preserve">the </w:delText>
        </w:r>
      </w:del>
      <w:r w:rsidRPr="007F314D">
        <w:t>10-</w:t>
      </w:r>
      <w:commentRangeStart w:id="304"/>
      <w:ins w:id="305" w:author="Waller" w:date="2022-12-28T14:13:00Z">
        <w:r w:rsidR="006706B5">
          <w:t>fold</w:t>
        </w:r>
      </w:ins>
      <w:del w:id="306" w:author="Waller" w:date="2022-12-28T14:13:00Z">
        <w:r w:rsidRPr="007F314D" w:rsidDel="006706B5">
          <w:delText>part</w:delText>
        </w:r>
      </w:del>
      <w:commentRangeEnd w:id="304"/>
      <w:r w:rsidR="006706B5">
        <w:rPr>
          <w:rStyle w:val="afc"/>
        </w:rPr>
        <w:commentReference w:id="304"/>
      </w:r>
      <w:r w:rsidRPr="007F314D">
        <w:t xml:space="preserve"> cross-validation</w:t>
      </w:r>
      <w:ins w:id="307" w:author="Waller" w:date="2022-12-28T14:14:00Z">
        <w:r w:rsidR="006706B5" w:rsidRPr="006706B5">
          <w:t xml:space="preserve"> </w:t>
        </w:r>
        <w:r w:rsidR="006706B5" w:rsidRPr="007F314D">
          <w:t>using 19 common household products</w:t>
        </w:r>
      </w:ins>
      <w:del w:id="308" w:author="Waller" w:date="2022-12-28T14:14:00Z">
        <w:r w:rsidRPr="007F314D" w:rsidDel="006706B5">
          <w:delText>,</w:delText>
        </w:r>
      </w:del>
      <w:r w:rsidRPr="007F314D">
        <w:t xml:space="preserve"> </w:t>
      </w:r>
      <w:del w:id="309" w:author="Waller" w:date="2022-12-28T14:14:00Z">
        <w:r w:rsidRPr="007F314D" w:rsidDel="006706B5">
          <w:delText xml:space="preserve">and </w:delText>
        </w:r>
      </w:del>
      <w:ins w:id="310" w:author="Waller" w:date="2022-12-28T14:14:00Z">
        <w:r w:rsidR="006706B5">
          <w:t>revealed</w:t>
        </w:r>
        <w:r w:rsidR="006706B5" w:rsidRPr="007F314D">
          <w:t xml:space="preserve"> </w:t>
        </w:r>
      </w:ins>
      <w:del w:id="311" w:author="Waller" w:date="2022-12-28T16:24:00Z">
        <w:r w:rsidRPr="007F314D" w:rsidDel="00AE610E">
          <w:delText xml:space="preserve">the </w:delText>
        </w:r>
      </w:del>
      <w:ins w:id="312" w:author="Waller" w:date="2022-12-28T16:24:00Z">
        <w:r w:rsidR="00AE610E">
          <w:t>a</w:t>
        </w:r>
        <w:r w:rsidR="00AE610E" w:rsidRPr="007F314D">
          <w:t xml:space="preserve"> </w:t>
        </w:r>
      </w:ins>
      <w:r w:rsidRPr="007F314D">
        <w:t xml:space="preserve">mean F-value </w:t>
      </w:r>
      <w:del w:id="313" w:author="Waller" w:date="2022-12-28T14:14:00Z">
        <w:r w:rsidRPr="007F314D" w:rsidDel="006706B5">
          <w:delText>was found to be</w:delText>
        </w:r>
      </w:del>
      <w:del w:id="314" w:author="Waller" w:date="2022-12-28T16:24:00Z">
        <w:r w:rsidRPr="007F314D" w:rsidDel="00AE610E">
          <w:delText xml:space="preserve"> </w:delText>
        </w:r>
      </w:del>
      <w:r w:rsidRPr="007F314D">
        <w:t>greater than 0.96.</w:t>
      </w:r>
      <w:r w:rsidR="00CF4815" w:rsidRPr="007F314D">
        <w:t xml:space="preserve"> </w:t>
      </w:r>
      <w:r w:rsidRPr="007F314D">
        <w:t xml:space="preserve">This </w:t>
      </w:r>
      <w:del w:id="315" w:author="Waller" w:date="2022-12-28T14:15:00Z">
        <w:r w:rsidRPr="007F314D" w:rsidDel="00DD64DE">
          <w:delText xml:space="preserve">study is a </w:delText>
        </w:r>
      </w:del>
      <w:r w:rsidRPr="007F314D">
        <w:t xml:space="preserve">method </w:t>
      </w:r>
      <w:ins w:id="316" w:author="Waller" w:date="2022-12-28T14:15:00Z">
        <w:r w:rsidR="00DD64DE">
          <w:t>is similar to our</w:t>
        </w:r>
      </w:ins>
      <w:ins w:id="317" w:author="Waller" w:date="2022-12-28T16:25:00Z">
        <w:r w:rsidR="00AE610E">
          <w:t>s</w:t>
        </w:r>
      </w:ins>
      <w:ins w:id="318" w:author="Waller" w:date="2022-12-28T14:15:00Z">
        <w:r w:rsidR="00DD64DE">
          <w:t xml:space="preserve"> in that both are </w:t>
        </w:r>
      </w:ins>
      <w:r w:rsidRPr="007F314D">
        <w:t>for estimating water volume</w:t>
      </w:r>
      <w:ins w:id="319" w:author="Waller" w:date="2022-12-28T14:15:00Z">
        <w:r w:rsidR="00DD64DE">
          <w:t>,</w:t>
        </w:r>
      </w:ins>
      <w:del w:id="320" w:author="Waller" w:date="2022-12-28T14:15:00Z">
        <w:r w:rsidRPr="007F314D" w:rsidDel="00DD64DE">
          <w:delText>.</w:delText>
        </w:r>
      </w:del>
      <w:r w:rsidRPr="007F314D">
        <w:t xml:space="preserve"> </w:t>
      </w:r>
      <w:ins w:id="321" w:author="Waller" w:date="2022-12-28T14:15:00Z">
        <w:r w:rsidR="00DD64DE">
          <w:t xml:space="preserve">but </w:t>
        </w:r>
      </w:ins>
      <w:del w:id="322" w:author="Waller" w:date="2022-12-28T14:15:00Z">
        <w:r w:rsidRPr="007F314D" w:rsidDel="00DD64DE">
          <w:delText>O</w:delText>
        </w:r>
      </w:del>
      <w:ins w:id="323" w:author="Waller" w:date="2022-12-28T14:15:00Z">
        <w:r w:rsidR="00DD64DE">
          <w:t>o</w:t>
        </w:r>
      </w:ins>
      <w:r w:rsidRPr="007F314D">
        <w:t xml:space="preserve">ur </w:t>
      </w:r>
      <w:del w:id="324" w:author="Waller" w:date="2022-12-28T14:15:00Z">
        <w:r w:rsidRPr="007F314D" w:rsidDel="00DD64DE">
          <w:delText xml:space="preserve">proposed </w:delText>
        </w:r>
      </w:del>
      <w:r w:rsidRPr="007F314D">
        <w:t xml:space="preserve">method </w:t>
      </w:r>
      <w:del w:id="325" w:author="Waller" w:date="2022-12-28T14:16:00Z">
        <w:r w:rsidRPr="007F314D" w:rsidDel="00DD64DE">
          <w:delText>also aims to estimate water volume, but</w:delText>
        </w:r>
      </w:del>
      <w:ins w:id="326" w:author="Waller" w:date="2022-12-28T14:16:00Z">
        <w:r w:rsidR="00DD64DE">
          <w:t>differs in that it</w:t>
        </w:r>
      </w:ins>
      <w:r w:rsidRPr="007F314D">
        <w:t xml:space="preserve"> does not require the user to perform any special action or attach a device to the container</w:t>
      </w:r>
      <w:del w:id="327" w:author="Waller" w:date="2022-12-28T14:16:00Z">
        <w:r w:rsidRPr="007F314D" w:rsidDel="00DD64DE">
          <w:delText xml:space="preserve"> for estimation</w:delText>
        </w:r>
      </w:del>
      <w:r w:rsidRPr="007F314D">
        <w:t xml:space="preserve">. </w:t>
      </w:r>
      <w:commentRangeStart w:id="328"/>
      <w:r w:rsidRPr="007F314D">
        <w:t>However, water volume estimation is possible only in situations where sound is generated during water injection.</w:t>
      </w:r>
      <w:commentRangeEnd w:id="328"/>
      <w:r w:rsidR="00DD64DE">
        <w:rPr>
          <w:rStyle w:val="afc"/>
        </w:rPr>
        <w:commentReference w:id="328"/>
      </w:r>
    </w:p>
    <w:p w14:paraId="6F392549" w14:textId="77777777" w:rsidR="003279D2" w:rsidRPr="007F314D" w:rsidRDefault="003279D2" w:rsidP="003279D2"/>
    <w:p w14:paraId="7E586670" w14:textId="77777777" w:rsidR="003279D2" w:rsidRPr="007F314D" w:rsidRDefault="00CF4815" w:rsidP="00CF4815">
      <w:pPr>
        <w:pStyle w:val="1"/>
      </w:pPr>
      <w:r w:rsidRPr="007F314D">
        <w:t>\section</w:t>
      </w:r>
      <w:r w:rsidR="003279D2" w:rsidRPr="007F314D">
        <w:t>{Proposed Method}</w:t>
      </w:r>
    </w:p>
    <w:p w14:paraId="205EDFE2" w14:textId="77777777" w:rsidR="003279D2" w:rsidRPr="007F314D" w:rsidRDefault="003279D2" w:rsidP="00CF4815">
      <w:pPr>
        <w:pStyle w:val="code"/>
      </w:pPr>
      <w:r w:rsidRPr="007F314D">
        <w:t>\label{sec:method}</w:t>
      </w:r>
    </w:p>
    <w:p w14:paraId="72BFAB0E" w14:textId="77777777" w:rsidR="003279D2" w:rsidRPr="007F314D" w:rsidRDefault="003279D2" w:rsidP="003279D2">
      <w:r w:rsidRPr="007F314D">
        <w:t>This section describes the details of the proposed method.</w:t>
      </w:r>
    </w:p>
    <w:p w14:paraId="3E121CA4" w14:textId="77777777" w:rsidR="003279D2" w:rsidRPr="007F314D" w:rsidRDefault="003279D2" w:rsidP="003279D2"/>
    <w:p w14:paraId="57E1906D" w14:textId="77777777" w:rsidR="003279D2" w:rsidRPr="007F314D" w:rsidRDefault="00CF4815" w:rsidP="00CF4815">
      <w:pPr>
        <w:pStyle w:val="2"/>
      </w:pPr>
      <w:r w:rsidRPr="007F314D">
        <w:t>\subsection</w:t>
      </w:r>
      <w:r w:rsidR="003279D2" w:rsidRPr="007F314D">
        <w:t>{Overview}</w:t>
      </w:r>
    </w:p>
    <w:p w14:paraId="036E7F11" w14:textId="2B99C0CB" w:rsidR="003279D2" w:rsidRPr="007F314D" w:rsidRDefault="003279D2" w:rsidP="003279D2">
      <w:r w:rsidRPr="0037570B">
        <w:t>The process flow of the</w:t>
      </w:r>
      <w:r w:rsidRPr="007F314D">
        <w:t xml:space="preserve"> proposed system is shown in </w:t>
      </w:r>
      <w:commentRangeStart w:id="329"/>
      <w:r w:rsidRPr="007F314D">
        <w:t>\figref{method}</w:t>
      </w:r>
      <w:commentRangeEnd w:id="329"/>
      <w:r w:rsidR="00201292">
        <w:rPr>
          <w:rStyle w:val="afc"/>
        </w:rPr>
        <w:commentReference w:id="329"/>
      </w:r>
      <w:r w:rsidRPr="007F314D">
        <w:t xml:space="preserve">. When the valve is manually opened and water injection </w:t>
      </w:r>
      <w:del w:id="330" w:author="Waller" w:date="2022-12-28T15:21:00Z">
        <w:r w:rsidRPr="007F314D" w:rsidDel="0037570B">
          <w:delText xml:space="preserve">is </w:delText>
        </w:r>
      </w:del>
      <w:r w:rsidRPr="007F314D">
        <w:t>start</w:t>
      </w:r>
      <w:ins w:id="331" w:author="Waller" w:date="2022-12-28T15:21:00Z">
        <w:r w:rsidR="0037570B">
          <w:t>s</w:t>
        </w:r>
      </w:ins>
      <w:del w:id="332" w:author="Waller" w:date="2022-12-28T15:21:00Z">
        <w:r w:rsidRPr="007F314D" w:rsidDel="0037570B">
          <w:delText>ed</w:delText>
        </w:r>
      </w:del>
      <w:r w:rsidRPr="007F314D">
        <w:t xml:space="preserve">, the system is activated and acquires 0.2 seconds of sound data from the microphone mounted on the device. Next, the feature extraction is performed, and the obtained features are fed into the estimation model. Finally, the water level $W$ output from the estimation model is compared with the threshold value $T_{level}$, and the valve is controlled </w:t>
      </w:r>
      <w:del w:id="333" w:author="Waller" w:date="2022-12-28T15:21:00Z">
        <w:r w:rsidRPr="007F314D" w:rsidDel="0037570B">
          <w:delText xml:space="preserve">according </w:delText>
        </w:r>
      </w:del>
      <w:ins w:id="334" w:author="Waller" w:date="2022-12-28T15:21:00Z">
        <w:r w:rsidR="0037570B">
          <w:t>in accordance with</w:t>
        </w:r>
      </w:ins>
      <w:del w:id="335" w:author="Waller" w:date="2022-12-28T15:21:00Z">
        <w:r w:rsidRPr="007F314D" w:rsidDel="0037570B">
          <w:delText>to</w:delText>
        </w:r>
      </w:del>
      <w:r w:rsidRPr="007F314D">
        <w:t xml:space="preserve"> the </w:t>
      </w:r>
      <w:ins w:id="336" w:author="Waller" w:date="2022-12-28T15:21:00Z">
        <w:r w:rsidR="0037570B">
          <w:t xml:space="preserve">comparison </w:t>
        </w:r>
      </w:ins>
      <w:r w:rsidRPr="007F314D">
        <w:t>result</w:t>
      </w:r>
      <w:del w:id="337" w:author="Waller" w:date="2022-12-28T15:22:00Z">
        <w:r w:rsidRPr="007F314D" w:rsidDel="0037570B">
          <w:delText xml:space="preserve"> of the comparison</w:delText>
        </w:r>
      </w:del>
      <w:r w:rsidRPr="007F314D">
        <w:t>. When $W&lt;=T_{level}$, the series of processes from sound data acquisition is repeated with the valve open. When $W&gt;T_{level}$, the valve is closed, water injection is stopped, and the system is terminated. The system is also terminated when the valve is manually closed.</w:t>
      </w:r>
    </w:p>
    <w:p w14:paraId="410D5E02" w14:textId="77777777" w:rsidR="003279D2" w:rsidRPr="007F314D" w:rsidRDefault="003279D2" w:rsidP="003279D2"/>
    <w:p w14:paraId="38DC3A5C" w14:textId="77777777" w:rsidR="003279D2" w:rsidRPr="007F314D" w:rsidRDefault="00CF4815" w:rsidP="00CF4815">
      <w:pPr>
        <w:pStyle w:val="code"/>
      </w:pPr>
      <w:r w:rsidRPr="007F314D">
        <w:rPr>
          <w:color w:val="7030A0"/>
        </w:rPr>
        <w:t>\begin</w:t>
      </w:r>
      <w:r w:rsidR="003279D2" w:rsidRPr="007F314D">
        <w:t>{figure}[!t]</w:t>
      </w:r>
    </w:p>
    <w:p w14:paraId="73B7A7C5" w14:textId="77777777" w:rsidR="003279D2" w:rsidRPr="007F314D" w:rsidRDefault="007F314D" w:rsidP="00CF4815">
      <w:pPr>
        <w:pStyle w:val="code"/>
      </w:pPr>
      <w:r>
        <w:t xml:space="preserve"> </w:t>
      </w:r>
      <w:r w:rsidR="003279D2" w:rsidRPr="007F314D">
        <w:t>\centering</w:t>
      </w:r>
    </w:p>
    <w:p w14:paraId="67AC344A" w14:textId="77777777" w:rsidR="003279D2" w:rsidRPr="007F314D" w:rsidRDefault="007F314D" w:rsidP="00CF4815">
      <w:pPr>
        <w:pStyle w:val="code"/>
      </w:pPr>
      <w:r>
        <w:t xml:space="preserve"> </w:t>
      </w:r>
      <w:r w:rsidR="003279D2" w:rsidRPr="007F314D">
        <w:t>\includegraphics[width=1\linewidth]{figures/method.eps}</w:t>
      </w:r>
    </w:p>
    <w:p w14:paraId="545EE14F" w14:textId="448608E2" w:rsidR="003279D2" w:rsidRPr="007F314D" w:rsidRDefault="007F314D" w:rsidP="003279D2">
      <w:r>
        <w:t xml:space="preserve"> </w:t>
      </w:r>
      <w:r w:rsidR="00CF4815" w:rsidRPr="007F314D">
        <w:rPr>
          <w:color w:val="0070C0"/>
        </w:rPr>
        <w:t>\caption</w:t>
      </w:r>
      <w:r w:rsidR="003279D2" w:rsidRPr="007F314D">
        <w:t xml:space="preserve">{Process flow of </w:t>
      </w:r>
      <w:del w:id="338" w:author="Waller" w:date="2022-12-28T15:22:00Z">
        <w:r w:rsidR="003279D2" w:rsidRPr="007F314D" w:rsidDel="0037570B">
          <w:delText xml:space="preserve">the </w:delText>
        </w:r>
      </w:del>
      <w:r w:rsidR="003279D2" w:rsidRPr="007F314D">
        <w:t>proposed system.}</w:t>
      </w:r>
    </w:p>
    <w:p w14:paraId="56F67927" w14:textId="77777777" w:rsidR="003279D2" w:rsidRPr="007F314D" w:rsidRDefault="007F314D" w:rsidP="00CF4815">
      <w:pPr>
        <w:pStyle w:val="code"/>
      </w:pPr>
      <w:r>
        <w:t xml:space="preserve"> </w:t>
      </w:r>
      <w:r w:rsidR="003279D2" w:rsidRPr="007F314D">
        <w:t>\label{fig:method}</w:t>
      </w:r>
    </w:p>
    <w:p w14:paraId="4892A4C2" w14:textId="77777777" w:rsidR="003279D2" w:rsidRPr="007F314D" w:rsidRDefault="00CF4815" w:rsidP="00CF4815">
      <w:pPr>
        <w:pStyle w:val="code"/>
      </w:pPr>
      <w:r w:rsidRPr="007F314D">
        <w:rPr>
          <w:color w:val="7030A0"/>
        </w:rPr>
        <w:t>\end</w:t>
      </w:r>
      <w:r w:rsidR="003279D2" w:rsidRPr="007F314D">
        <w:t>{figure}</w:t>
      </w:r>
    </w:p>
    <w:p w14:paraId="3CC78D47" w14:textId="77777777" w:rsidR="003279D2" w:rsidRPr="007F314D" w:rsidRDefault="003279D2" w:rsidP="003279D2"/>
    <w:p w14:paraId="4E83BEB9" w14:textId="77777777" w:rsidR="003279D2" w:rsidRPr="007F314D" w:rsidRDefault="00CF4815" w:rsidP="00CF4815">
      <w:pPr>
        <w:pStyle w:val="2"/>
      </w:pPr>
      <w:r w:rsidRPr="007F314D">
        <w:t>\subsection</w:t>
      </w:r>
      <w:r w:rsidR="003279D2" w:rsidRPr="007F314D">
        <w:t>{Feature extraction}</w:t>
      </w:r>
    </w:p>
    <w:p w14:paraId="2F38A88F" w14:textId="028FED4E" w:rsidR="003279D2" w:rsidRPr="007F314D" w:rsidRDefault="003279D2" w:rsidP="003279D2">
      <w:r w:rsidRPr="007F314D">
        <w:t>The features are time-averaged Mel</w:t>
      </w:r>
      <w:ins w:id="339" w:author="Waller" w:date="2022-12-28T15:23:00Z">
        <w:r w:rsidR="0037570B">
          <w:t>-</w:t>
        </w:r>
      </w:ins>
      <w:del w:id="340" w:author="Waller" w:date="2022-12-28T15:23:00Z">
        <w:r w:rsidRPr="007F314D" w:rsidDel="0037570B">
          <w:delText xml:space="preserve"> F</w:delText>
        </w:r>
      </w:del>
      <w:ins w:id="341" w:author="Waller" w:date="2022-12-28T15:23:00Z">
        <w:r w:rsidR="0037570B">
          <w:t>f</w:t>
        </w:r>
      </w:ins>
      <w:r w:rsidRPr="007F314D">
        <w:t xml:space="preserve">requency </w:t>
      </w:r>
      <w:del w:id="342" w:author="Waller" w:date="2022-12-28T15:23:00Z">
        <w:r w:rsidRPr="007F314D" w:rsidDel="0037570B">
          <w:delText>C</w:delText>
        </w:r>
      </w:del>
      <w:ins w:id="343" w:author="Waller" w:date="2022-12-28T15:23:00Z">
        <w:r w:rsidR="0037570B">
          <w:t>c</w:t>
        </w:r>
      </w:ins>
      <w:r w:rsidRPr="007F314D">
        <w:t xml:space="preserve">epstral </w:t>
      </w:r>
      <w:del w:id="344" w:author="Waller" w:date="2022-12-28T15:23:00Z">
        <w:r w:rsidRPr="007F314D" w:rsidDel="0037570B">
          <w:delText>C</w:delText>
        </w:r>
      </w:del>
      <w:ins w:id="345" w:author="Waller" w:date="2022-12-28T15:23:00Z">
        <w:r w:rsidR="0037570B">
          <w:t>c</w:t>
        </w:r>
      </w:ins>
      <w:r w:rsidRPr="007F314D">
        <w:t>oefficient</w:t>
      </w:r>
      <w:ins w:id="346" w:author="Waller" w:date="2022-12-28T15:23:00Z">
        <w:r w:rsidR="0037570B">
          <w:t>s</w:t>
        </w:r>
      </w:ins>
      <w:r w:rsidRPr="007F314D">
        <w:t xml:space="preserve"> (MFCC</w:t>
      </w:r>
      <w:ins w:id="347" w:author="Waller" w:date="2022-12-28T15:23:00Z">
        <w:r w:rsidR="0037570B">
          <w:t>s</w:t>
        </w:r>
      </w:ins>
      <w:r w:rsidRPr="007F314D">
        <w:t>), which are commonly used in speech recognition. \texttt{librosa.feature.mfcc}</w:t>
      </w:r>
      <w:r w:rsidRPr="007F314D">
        <w:rPr>
          <w:color w:val="00B050"/>
        </w:rPr>
        <w:t>\footnote{\url{https://librosa.org/doc/main/generated/librosa.feature.mfcc.html}}</w:t>
      </w:r>
      <w:r w:rsidRPr="007F314D">
        <w:t xml:space="preserve"> of LibROSA</w:t>
      </w:r>
      <w:r w:rsidRPr="007F314D">
        <w:rPr>
          <w:color w:val="00B050"/>
        </w:rPr>
        <w:t>\footnote{\url{https://librosa.org}}</w:t>
      </w:r>
      <w:r w:rsidRPr="007F314D">
        <w:t xml:space="preserve">, </w:t>
      </w:r>
      <w:ins w:id="348" w:author="Waller" w:date="2022-12-28T15:23:00Z">
        <w:r w:rsidR="0037570B">
          <w:t xml:space="preserve">a </w:t>
        </w:r>
      </w:ins>
      <w:r w:rsidRPr="007F314D">
        <w:t>Python acoustic signal processing library, was used to calculate MFCC. The argument $n\_mfcc$ to specify the number of</w:t>
      </w:r>
      <w:ins w:id="349" w:author="Waller" w:date="2022-12-28T15:24:00Z">
        <w:r w:rsidR="0037570B" w:rsidRPr="0037570B">
          <w:t xml:space="preserve"> </w:t>
        </w:r>
        <w:r w:rsidR="0037570B" w:rsidRPr="007F314D">
          <w:t>MFCC</w:t>
        </w:r>
      </w:ins>
      <w:r w:rsidRPr="007F314D">
        <w:t xml:space="preserve"> dimensions </w:t>
      </w:r>
      <w:del w:id="350" w:author="Waller" w:date="2022-12-28T15:24:00Z">
        <w:r w:rsidRPr="007F314D" w:rsidDel="0037570B">
          <w:delText xml:space="preserve">of MFCC </w:delText>
        </w:r>
      </w:del>
      <w:r w:rsidRPr="007F314D">
        <w:t>is set to 61. After removing the first dimension data representing the orthogonal components of the data from the calculated MFCC, a time average is computed to extract features that are 1-dimensional and have a length of 60.</w:t>
      </w:r>
    </w:p>
    <w:p w14:paraId="2BA73843" w14:textId="77777777" w:rsidR="003279D2" w:rsidRPr="007F314D" w:rsidRDefault="003279D2" w:rsidP="003279D2"/>
    <w:p w14:paraId="492632AA" w14:textId="77777777" w:rsidR="003279D2" w:rsidRPr="007F314D" w:rsidRDefault="00CF4815" w:rsidP="00CF4815">
      <w:pPr>
        <w:pStyle w:val="2"/>
      </w:pPr>
      <w:r w:rsidRPr="007F314D">
        <w:t>\subsection</w:t>
      </w:r>
      <w:r w:rsidR="003279D2" w:rsidRPr="007F314D">
        <w:t>{Model}</w:t>
      </w:r>
    </w:p>
    <w:p w14:paraId="597272CE" w14:textId="73371DF6" w:rsidR="003279D2" w:rsidRPr="007F314D" w:rsidRDefault="003279D2" w:rsidP="003279D2">
      <w:del w:id="351" w:author="Waller" w:date="2022-12-28T15:26:00Z">
        <w:r w:rsidRPr="007F314D" w:rsidDel="0037570B">
          <w:delText>The structure of the estimation model is shown in</w:delText>
        </w:r>
      </w:del>
      <w:del w:id="352" w:author="Waller" w:date="2022-12-28T15:25:00Z">
        <w:r w:rsidRPr="007F314D" w:rsidDel="0037570B">
          <w:delText xml:space="preserve"> \figref{model}</w:delText>
        </w:r>
      </w:del>
      <w:del w:id="353" w:author="Waller" w:date="2022-12-28T15:26:00Z">
        <w:r w:rsidRPr="007F314D" w:rsidDel="0037570B">
          <w:delText xml:space="preserve">. </w:delText>
        </w:r>
      </w:del>
      <w:r w:rsidRPr="007F314D">
        <w:t xml:space="preserve">The </w:t>
      </w:r>
      <w:ins w:id="354" w:author="Waller" w:date="2022-12-28T15:25:00Z">
        <w:r w:rsidR="0037570B">
          <w:t xml:space="preserve">estimation </w:t>
        </w:r>
      </w:ins>
      <w:r w:rsidRPr="007F314D">
        <w:t xml:space="preserve">model consists of three convolution layers, </w:t>
      </w:r>
      <w:del w:id="355" w:author="Waller" w:date="2022-12-28T15:25:00Z">
        <w:r w:rsidRPr="007F314D" w:rsidDel="0037570B">
          <w:delText xml:space="preserve">the </w:delText>
        </w:r>
      </w:del>
      <w:ins w:id="356" w:author="Waller" w:date="2022-12-28T15:25:00Z">
        <w:r w:rsidR="0037570B">
          <w:t>a</w:t>
        </w:r>
        <w:r w:rsidR="0037570B" w:rsidRPr="007F314D">
          <w:t xml:space="preserve"> </w:t>
        </w:r>
      </w:ins>
      <w:r w:rsidRPr="007F314D">
        <w:t xml:space="preserve">ReLU function, </w:t>
      </w:r>
      <w:del w:id="357" w:author="Waller" w:date="2022-12-28T15:25:00Z">
        <w:r w:rsidRPr="007F314D" w:rsidDel="0037570B">
          <w:delText xml:space="preserve">the </w:delText>
        </w:r>
      </w:del>
      <w:ins w:id="358" w:author="Waller" w:date="2022-12-28T15:25:00Z">
        <w:r w:rsidR="0037570B">
          <w:t>a</w:t>
        </w:r>
        <w:r w:rsidR="0037570B" w:rsidRPr="007F314D">
          <w:t xml:space="preserve"> </w:t>
        </w:r>
      </w:ins>
      <w:r w:rsidRPr="007F314D">
        <w:t xml:space="preserve">pooling layer, and </w:t>
      </w:r>
      <w:del w:id="359" w:author="Waller" w:date="2022-12-28T15:25:00Z">
        <w:r w:rsidRPr="007F314D" w:rsidDel="0037570B">
          <w:delText xml:space="preserve">the </w:delText>
        </w:r>
      </w:del>
      <w:ins w:id="360" w:author="Waller" w:date="2022-12-28T15:25:00Z">
        <w:r w:rsidR="0037570B">
          <w:t>a</w:t>
        </w:r>
        <w:r w:rsidR="0037570B" w:rsidRPr="007F314D">
          <w:t xml:space="preserve"> </w:t>
        </w:r>
      </w:ins>
      <w:r w:rsidRPr="007F314D">
        <w:lastRenderedPageBreak/>
        <w:t>linear layer</w:t>
      </w:r>
      <w:ins w:id="361" w:author="Waller" w:date="2022-12-28T15:25:00Z">
        <w:r w:rsidR="0037570B">
          <w:t xml:space="preserve">, as shown in </w:t>
        </w:r>
        <w:r w:rsidR="0037570B" w:rsidRPr="007F314D">
          <w:t>\figref{model}</w:t>
        </w:r>
      </w:ins>
      <w:r w:rsidRPr="007F314D">
        <w:t xml:space="preserve">. The values output from the linear layer are converted </w:t>
      </w:r>
      <w:ins w:id="362" w:author="Waller" w:date="2022-12-28T15:26:00Z">
        <w:r w:rsidR="0037570B">
          <w:t>in</w:t>
        </w:r>
      </w:ins>
      <w:r w:rsidRPr="007F314D">
        <w:t xml:space="preserve">to probabilities of occurrence through the softmax function, and </w:t>
      </w:r>
      <w:del w:id="363" w:author="Waller" w:date="2022-12-28T15:26:00Z">
        <w:r w:rsidRPr="007F314D" w:rsidDel="0037570B">
          <w:delText xml:space="preserve">then </w:delText>
        </w:r>
      </w:del>
      <w:r w:rsidRPr="007F314D">
        <w:t>the label with the largest probability is selected in the activation layer.</w:t>
      </w:r>
      <w:del w:id="364" w:author="Waller" w:date="2022-12-28T16:26:00Z">
        <w:r w:rsidRPr="007F314D" w:rsidDel="00AE610E">
          <w:delText xml:space="preserve"> However,</w:delText>
        </w:r>
      </w:del>
      <w:r w:rsidRPr="007F314D">
        <w:t xml:space="preserve"> </w:t>
      </w:r>
      <w:del w:id="365" w:author="Waller" w:date="2022-12-28T16:26:00Z">
        <w:r w:rsidRPr="007F314D" w:rsidDel="00AE610E">
          <w:delText>i</w:delText>
        </w:r>
      </w:del>
      <w:ins w:id="366" w:author="Waller" w:date="2022-12-28T16:26:00Z">
        <w:r w:rsidR="00AE610E">
          <w:t>I</w:t>
        </w:r>
      </w:ins>
      <w:r w:rsidRPr="007F314D">
        <w:t>f there are multiple maximum probabilities, the label with the smallest index is adopted. The estimation model was implemented using PyTorch</w:t>
      </w:r>
      <w:r w:rsidRPr="007F314D">
        <w:rPr>
          <w:color w:val="00B050"/>
        </w:rPr>
        <w:t>\footnote{\url{https://pytorch.org}}</w:t>
      </w:r>
      <w:r w:rsidRPr="007F314D">
        <w:t>, with CrossEntropyLoss</w:t>
      </w:r>
      <w:r w:rsidRPr="007F314D">
        <w:rPr>
          <w:color w:val="00B050"/>
        </w:rPr>
        <w:t>\footnote{\url{https://pytorch.org/docs/stable/generated/torch.nn.CrossEntropyLoss.html}}</w:t>
      </w:r>
      <w:r w:rsidRPr="007F314D">
        <w:t xml:space="preserve"> as the loss function and Adam</w:t>
      </w:r>
      <w:r w:rsidRPr="007F314D">
        <w:rPr>
          <w:color w:val="00B050"/>
        </w:rPr>
        <w:t>\footnote{\url{https://pytorch.org/docs/stable/generated/torch.optim.Adam.html}}</w:t>
      </w:r>
      <w:r w:rsidRPr="007F314D">
        <w:t xml:space="preserve"> as the optimizer. The parameter $lr$ used in Adam was set to 0.0002. The kernel size used in Conv1d and MaxPool1d was </w:t>
      </w:r>
      <w:commentRangeStart w:id="367"/>
      <w:r w:rsidRPr="007F314D">
        <w:t xml:space="preserve">determined </w:t>
      </w:r>
      <w:commentRangeEnd w:id="367"/>
      <w:r w:rsidR="002B1A13">
        <w:rPr>
          <w:rStyle w:val="afc"/>
        </w:rPr>
        <w:commentReference w:id="367"/>
      </w:r>
      <w:r w:rsidRPr="007F314D">
        <w:t xml:space="preserve">to be 3. The values output from the linear layer are used directly for training during the training phase, </w:t>
      </w:r>
      <w:del w:id="368" w:author="Waller" w:date="2022-12-28T15:27:00Z">
        <w:r w:rsidRPr="007F314D" w:rsidDel="002B1A13">
          <w:delText xml:space="preserve">because </w:delText>
        </w:r>
      </w:del>
      <w:ins w:id="369" w:author="Waller" w:date="2022-12-28T15:27:00Z">
        <w:r w:rsidR="002B1A13">
          <w:t>as</w:t>
        </w:r>
        <w:r w:rsidR="002B1A13" w:rsidRPr="007F314D">
          <w:t xml:space="preserve"> </w:t>
        </w:r>
      </w:ins>
      <w:r w:rsidRPr="007F314D">
        <w:t>CrossEntropyLoss incorporates a softmax function.</w:t>
      </w:r>
    </w:p>
    <w:p w14:paraId="16AB3AE1" w14:textId="77777777" w:rsidR="003279D2" w:rsidRPr="007F314D" w:rsidRDefault="003279D2" w:rsidP="003279D2"/>
    <w:p w14:paraId="41FE8EBF" w14:textId="77777777" w:rsidR="003279D2" w:rsidRPr="007F314D" w:rsidRDefault="00CF4815" w:rsidP="00CF4815">
      <w:pPr>
        <w:pStyle w:val="code"/>
      </w:pPr>
      <w:r w:rsidRPr="007F314D">
        <w:rPr>
          <w:color w:val="7030A0"/>
        </w:rPr>
        <w:t>\begin</w:t>
      </w:r>
      <w:r w:rsidR="003279D2" w:rsidRPr="007F314D">
        <w:t>{figure*}[!t]</w:t>
      </w:r>
    </w:p>
    <w:p w14:paraId="5DB71A63" w14:textId="77777777" w:rsidR="003279D2" w:rsidRPr="007F314D" w:rsidRDefault="007F314D" w:rsidP="00CF4815">
      <w:pPr>
        <w:pStyle w:val="code"/>
      </w:pPr>
      <w:r>
        <w:t xml:space="preserve"> </w:t>
      </w:r>
      <w:r w:rsidR="003279D2" w:rsidRPr="007F314D">
        <w:t>\centering</w:t>
      </w:r>
    </w:p>
    <w:p w14:paraId="547C4279" w14:textId="77777777" w:rsidR="003279D2" w:rsidRPr="007F314D" w:rsidRDefault="007F314D" w:rsidP="00CF4815">
      <w:pPr>
        <w:pStyle w:val="code"/>
      </w:pPr>
      <w:r>
        <w:t xml:space="preserve"> </w:t>
      </w:r>
      <w:r w:rsidR="003279D2" w:rsidRPr="007F314D">
        <w:t>\includegraphics[width=0.8\linewidth]{figures/model.eps}</w:t>
      </w:r>
    </w:p>
    <w:p w14:paraId="3E0EF51F" w14:textId="5D449271" w:rsidR="003279D2" w:rsidRPr="007F314D" w:rsidRDefault="007F314D" w:rsidP="003279D2">
      <w:r>
        <w:t xml:space="preserve"> </w:t>
      </w:r>
      <w:r w:rsidR="00CF4815" w:rsidRPr="007F314D">
        <w:rPr>
          <w:color w:val="0070C0"/>
        </w:rPr>
        <w:t>\caption</w:t>
      </w:r>
      <w:r w:rsidR="003279D2" w:rsidRPr="007F314D">
        <w:t xml:space="preserve">{Structure of </w:t>
      </w:r>
      <w:del w:id="370" w:author="Waller" w:date="2022-12-28T15:27:00Z">
        <w:r w:rsidR="003279D2" w:rsidRPr="007F314D" w:rsidDel="002B1A13">
          <w:delText xml:space="preserve">the </w:delText>
        </w:r>
      </w:del>
      <w:r w:rsidR="003279D2" w:rsidRPr="007F314D">
        <w:t>estimation model.}</w:t>
      </w:r>
    </w:p>
    <w:p w14:paraId="5EDE85F2" w14:textId="77777777" w:rsidR="003279D2" w:rsidRPr="007F314D" w:rsidRDefault="007F314D" w:rsidP="00CF4815">
      <w:pPr>
        <w:pStyle w:val="code"/>
      </w:pPr>
      <w:r>
        <w:t xml:space="preserve"> </w:t>
      </w:r>
      <w:r w:rsidR="003279D2" w:rsidRPr="007F314D">
        <w:t>\label{fig:model}</w:t>
      </w:r>
    </w:p>
    <w:p w14:paraId="19C56D08" w14:textId="77777777" w:rsidR="003279D2" w:rsidRPr="007F314D" w:rsidRDefault="00CF4815" w:rsidP="00CF4815">
      <w:pPr>
        <w:pStyle w:val="code"/>
      </w:pPr>
      <w:r w:rsidRPr="007F314D">
        <w:rPr>
          <w:color w:val="7030A0"/>
        </w:rPr>
        <w:t>\end</w:t>
      </w:r>
      <w:r w:rsidR="003279D2" w:rsidRPr="007F314D">
        <w:t>{figure*}</w:t>
      </w:r>
    </w:p>
    <w:p w14:paraId="45F496C2" w14:textId="77777777" w:rsidR="003279D2" w:rsidRPr="007F314D" w:rsidRDefault="003279D2" w:rsidP="003279D2"/>
    <w:p w14:paraId="53487BEC" w14:textId="77777777" w:rsidR="003279D2" w:rsidRPr="007F314D" w:rsidRDefault="00CF4815" w:rsidP="00CF4815">
      <w:pPr>
        <w:pStyle w:val="1"/>
      </w:pPr>
      <w:r w:rsidRPr="007F314D">
        <w:t>\section</w:t>
      </w:r>
      <w:r w:rsidR="003279D2" w:rsidRPr="007F314D">
        <w:t>{Evaluation}</w:t>
      </w:r>
    </w:p>
    <w:p w14:paraId="1EC6F8B5" w14:textId="77777777" w:rsidR="003279D2" w:rsidRPr="007F314D" w:rsidRDefault="003279D2" w:rsidP="00CF4815">
      <w:pPr>
        <w:pStyle w:val="code"/>
      </w:pPr>
      <w:r w:rsidRPr="007F314D">
        <w:t>\label{sec:evaluation}</w:t>
      </w:r>
    </w:p>
    <w:p w14:paraId="524007C7" w14:textId="635BBD3B" w:rsidR="003279D2" w:rsidRPr="007F314D" w:rsidRDefault="003279D2" w:rsidP="003279D2">
      <w:del w:id="371" w:author="Waller" w:date="2022-12-28T15:27:00Z">
        <w:r w:rsidRPr="007F314D" w:rsidDel="002B1A13">
          <w:delText xml:space="preserve">The </w:delText>
        </w:r>
      </w:del>
      <w:ins w:id="372" w:author="Waller" w:date="2022-12-28T15:27:00Z">
        <w:r w:rsidR="002B1A13">
          <w:t>We conducted an</w:t>
        </w:r>
        <w:r w:rsidR="002B1A13" w:rsidRPr="007F314D">
          <w:t xml:space="preserve"> </w:t>
        </w:r>
      </w:ins>
      <w:r w:rsidRPr="007F314D">
        <w:t xml:space="preserve">evaluation experiment </w:t>
      </w:r>
      <w:del w:id="373" w:author="Waller" w:date="2022-12-28T15:27:00Z">
        <w:r w:rsidRPr="007F314D" w:rsidDel="002B1A13">
          <w:delText xml:space="preserve">was conducted </w:delText>
        </w:r>
      </w:del>
      <w:r w:rsidRPr="007F314D">
        <w:t xml:space="preserve">to </w:t>
      </w:r>
      <w:del w:id="374" w:author="Waller" w:date="2022-12-28T15:27:00Z">
        <w:r w:rsidRPr="007F314D" w:rsidDel="002B1A13">
          <w:delText xml:space="preserve">confirm </w:delText>
        </w:r>
      </w:del>
      <w:ins w:id="375" w:author="Waller" w:date="2022-12-28T15:27:00Z">
        <w:r w:rsidR="002B1A13">
          <w:t>determine</w:t>
        </w:r>
        <w:r w:rsidR="002B1A13" w:rsidRPr="007F314D">
          <w:t xml:space="preserve"> </w:t>
        </w:r>
      </w:ins>
      <w:r w:rsidRPr="007F314D">
        <w:t>the effectiveness of the proposed method using previously collected pouring sound</w:t>
      </w:r>
      <w:ins w:id="376" w:author="Waller" w:date="2022-12-28T15:27:00Z">
        <w:r w:rsidR="002B1A13" w:rsidRPr="002B1A13">
          <w:rPr>
            <w:color w:val="FF00FF"/>
          </w:rPr>
          <w:t>[s?]</w:t>
        </w:r>
      </w:ins>
      <w:r w:rsidRPr="007F314D">
        <w:t>.</w:t>
      </w:r>
    </w:p>
    <w:p w14:paraId="7D7736D4" w14:textId="77777777" w:rsidR="003279D2" w:rsidRPr="007F314D" w:rsidRDefault="003279D2" w:rsidP="003279D2"/>
    <w:p w14:paraId="617F658A" w14:textId="77777777" w:rsidR="003279D2" w:rsidRPr="007F314D" w:rsidRDefault="00CF4815" w:rsidP="00CF4815">
      <w:pPr>
        <w:pStyle w:val="2"/>
      </w:pPr>
      <w:r w:rsidRPr="007F314D">
        <w:t>\subsection</w:t>
      </w:r>
      <w:r w:rsidR="003279D2" w:rsidRPr="007F314D">
        <w:t>{Data Collection}</w:t>
      </w:r>
    </w:p>
    <w:p w14:paraId="6F674927" w14:textId="6C2950A0" w:rsidR="003279D2" w:rsidRPr="007F314D" w:rsidRDefault="003279D2" w:rsidP="003279D2">
      <w:r w:rsidRPr="007F314D">
        <w:t>The voice recorder app</w:t>
      </w:r>
      <w:del w:id="377" w:author="Waller" w:date="2022-12-28T15:27:00Z">
        <w:r w:rsidRPr="007F314D" w:rsidDel="002B1A13">
          <w:delText>lication</w:delText>
        </w:r>
      </w:del>
      <w:r w:rsidRPr="007F314D">
        <w:t xml:space="preserve"> that comes </w:t>
      </w:r>
      <w:del w:id="378" w:author="Waller" w:date="2022-12-28T15:27:00Z">
        <w:r w:rsidRPr="007F314D" w:rsidDel="002B1A13">
          <w:delText xml:space="preserve">standard </w:delText>
        </w:r>
      </w:del>
      <w:del w:id="379" w:author="Waller" w:date="2022-12-28T15:28:00Z">
        <w:r w:rsidRPr="007F314D" w:rsidDel="002B1A13">
          <w:delText xml:space="preserve">on </w:delText>
        </w:r>
      </w:del>
      <w:ins w:id="380" w:author="Waller" w:date="2022-12-28T15:28:00Z">
        <w:r w:rsidR="002B1A13">
          <w:t>with</w:t>
        </w:r>
        <w:r w:rsidR="002B1A13" w:rsidRPr="007F314D">
          <w:t xml:space="preserve"> </w:t>
        </w:r>
      </w:ins>
      <w:del w:id="381" w:author="Waller" w:date="2022-12-28T15:28:00Z">
        <w:r w:rsidRPr="007F314D" w:rsidDel="002B1A13">
          <w:delText xml:space="preserve">an </w:delText>
        </w:r>
      </w:del>
      <w:ins w:id="382" w:author="Waller" w:date="2022-12-28T15:28:00Z">
        <w:r w:rsidR="002B1A13">
          <w:t>the</w:t>
        </w:r>
        <w:r w:rsidR="002B1A13" w:rsidRPr="007F314D">
          <w:t xml:space="preserve"> </w:t>
        </w:r>
      </w:ins>
      <w:r w:rsidRPr="007F314D">
        <w:t>Android smartphone (OPPO Find X3 Pro) was used to record pouring sound</w:t>
      </w:r>
      <w:ins w:id="383" w:author="Waller" w:date="2022-12-28T16:27:00Z">
        <w:r w:rsidR="00C07500" w:rsidRPr="00C07500">
          <w:rPr>
            <w:color w:val="FF00FF"/>
          </w:rPr>
          <w:t>[s?]</w:t>
        </w:r>
      </w:ins>
      <w:r w:rsidRPr="007F314D">
        <w:t xml:space="preserve">, and data </w:t>
      </w:r>
      <w:del w:id="384" w:author="Waller" w:date="2022-12-28T15:30:00Z">
        <w:r w:rsidRPr="007F314D" w:rsidDel="002B1A13">
          <w:delText xml:space="preserve">was </w:delText>
        </w:r>
      </w:del>
      <w:ins w:id="385" w:author="Waller" w:date="2022-12-28T15:30:00Z">
        <w:r w:rsidR="002B1A13">
          <w:t>were</w:t>
        </w:r>
        <w:r w:rsidR="002B1A13" w:rsidRPr="007F314D">
          <w:t xml:space="preserve"> </w:t>
        </w:r>
      </w:ins>
      <w:r w:rsidRPr="007F314D">
        <w:t xml:space="preserve">collected in the following sequence. First, the faucet is opened to a certain degree and water flows. Next, we hold the smartphone in one hand and the bottle in the other. The bottle is placed close </w:t>
      </w:r>
      <w:ins w:id="386" w:author="Waller" w:date="2022-12-28T15:28:00Z">
        <w:r w:rsidR="002B1A13">
          <w:t xml:space="preserve">enough </w:t>
        </w:r>
      </w:ins>
      <w:r w:rsidRPr="007F314D">
        <w:t xml:space="preserve">to the faucet </w:t>
      </w:r>
      <w:del w:id="387" w:author="Waller" w:date="2022-12-28T15:29:00Z">
        <w:r w:rsidRPr="007F314D" w:rsidDel="002B1A13">
          <w:delText>until the</w:delText>
        </w:r>
      </w:del>
      <w:ins w:id="388" w:author="Waller" w:date="2022-12-28T15:29:00Z">
        <w:r w:rsidR="002B1A13">
          <w:t>that</w:t>
        </w:r>
      </w:ins>
      <w:r w:rsidRPr="007F314D">
        <w:t xml:space="preserve"> water</w:t>
      </w:r>
      <w:ins w:id="389" w:author="Waller" w:date="2022-12-28T15:29:00Z">
        <w:r w:rsidR="002B1A13">
          <w:t xml:space="preserve"> can</w:t>
        </w:r>
      </w:ins>
      <w:r w:rsidRPr="007F314D">
        <w:t xml:space="preserve"> enter</w:t>
      </w:r>
      <w:del w:id="390" w:author="Waller" w:date="2022-12-28T15:29:00Z">
        <w:r w:rsidRPr="007F314D" w:rsidDel="002B1A13">
          <w:delText>s</w:delText>
        </w:r>
      </w:del>
      <w:r w:rsidRPr="007F314D">
        <w:t xml:space="preserve"> </w:t>
      </w:r>
      <w:del w:id="391" w:author="Waller" w:date="2022-12-28T15:28:00Z">
        <w:r w:rsidRPr="007F314D" w:rsidDel="002B1A13">
          <w:delText>the bottle</w:delText>
        </w:r>
      </w:del>
      <w:ins w:id="392" w:author="Waller" w:date="2022-12-28T15:28:00Z">
        <w:r w:rsidR="002B1A13">
          <w:t>it</w:t>
        </w:r>
      </w:ins>
      <w:r w:rsidRPr="007F314D">
        <w:t>, and the smartphone is placed</w:t>
      </w:r>
      <w:del w:id="393" w:author="Waller" w:date="2022-12-28T16:27:00Z">
        <w:r w:rsidRPr="007F314D" w:rsidDel="00C07500">
          <w:delText xml:space="preserve"> </w:delText>
        </w:r>
      </w:del>
      <w:del w:id="394" w:author="Waller" w:date="2022-12-28T15:29:00Z">
        <w:r w:rsidRPr="007F314D" w:rsidDel="002B1A13">
          <w:delText>close enough to</w:delText>
        </w:r>
      </w:del>
      <w:r w:rsidRPr="007F314D">
        <w:t xml:space="preserve"> </w:t>
      </w:r>
      <w:ins w:id="395" w:author="Waller" w:date="2022-12-28T15:29:00Z">
        <w:r w:rsidR="002B1A13">
          <w:t>near</w:t>
        </w:r>
        <w:r w:rsidR="002B1A13" w:rsidRPr="007F314D">
          <w:t xml:space="preserve"> </w:t>
        </w:r>
      </w:ins>
      <w:r w:rsidRPr="007F314D">
        <w:t xml:space="preserve">the bottle </w:t>
      </w:r>
      <w:del w:id="396" w:author="Waller" w:date="2022-12-28T15:29:00Z">
        <w:r w:rsidRPr="007F314D" w:rsidDel="002B1A13">
          <w:delText xml:space="preserve">that </w:delText>
        </w:r>
      </w:del>
      <w:ins w:id="397" w:author="Waller" w:date="2022-12-28T15:29:00Z">
        <w:r w:rsidR="002B1A13">
          <w:t>but</w:t>
        </w:r>
        <w:r w:rsidR="002B1A13" w:rsidRPr="007F314D">
          <w:t xml:space="preserve"> </w:t>
        </w:r>
      </w:ins>
      <w:del w:id="398" w:author="Waller" w:date="2022-12-28T15:29:00Z">
        <w:r w:rsidRPr="007F314D" w:rsidDel="002B1A13">
          <w:delText xml:space="preserve">it does </w:delText>
        </w:r>
      </w:del>
      <w:r w:rsidRPr="007F314D">
        <w:t>not</w:t>
      </w:r>
      <w:ins w:id="399" w:author="Waller" w:date="2022-12-28T15:29:00Z">
        <w:r w:rsidR="002B1A13">
          <w:t xml:space="preserve"> close enough to</w:t>
        </w:r>
      </w:ins>
      <w:r w:rsidRPr="007F314D">
        <w:t xml:space="preserve"> touch </w:t>
      </w:r>
      <w:del w:id="400" w:author="Waller" w:date="2022-12-28T15:29:00Z">
        <w:r w:rsidRPr="007F314D" w:rsidDel="002B1A13">
          <w:delText>the bottle</w:delText>
        </w:r>
      </w:del>
      <w:ins w:id="401" w:author="Waller" w:date="2022-12-28T15:29:00Z">
        <w:r w:rsidR="002B1A13">
          <w:t>it</w:t>
        </w:r>
      </w:ins>
      <w:r w:rsidRPr="007F314D">
        <w:t>. We pressed the Start Recording button on the app</w:t>
      </w:r>
      <w:del w:id="402" w:author="Waller" w:date="2022-12-28T15:29:00Z">
        <w:r w:rsidRPr="007F314D" w:rsidDel="002B1A13">
          <w:delText>lication</w:delText>
        </w:r>
      </w:del>
      <w:r w:rsidRPr="007F314D">
        <w:t xml:space="preserve"> at the moment the bottle began to fill with water, and pressed the End Recording button at the moment the water overflowed. The pouring sound obtained in </w:t>
      </w:r>
      <w:del w:id="403" w:author="Waller" w:date="2022-12-28T15:30:00Z">
        <w:r w:rsidRPr="007F314D" w:rsidDel="002B1A13">
          <w:delText xml:space="preserve">this </w:delText>
        </w:r>
      </w:del>
      <w:r w:rsidRPr="007F314D">
        <w:t xml:space="preserve">one recording process is considered to be one sample. \figref{data_acquisition} shows </w:t>
      </w:r>
      <w:ins w:id="404" w:author="Waller" w:date="2022-12-28T15:30:00Z">
        <w:r w:rsidR="002B1A13">
          <w:t xml:space="preserve">a photograph of </w:t>
        </w:r>
      </w:ins>
      <w:r w:rsidRPr="007F314D">
        <w:t xml:space="preserve">the recording in progress. The data were collected from 20 samples </w:t>
      </w:r>
      <w:del w:id="405" w:author="Waller" w:date="2022-12-28T15:30:00Z">
        <w:r w:rsidRPr="007F314D" w:rsidDel="002B1A13">
          <w:delText xml:space="preserve">with </w:delText>
        </w:r>
      </w:del>
      <w:ins w:id="406" w:author="Waller" w:date="2022-12-28T15:30:00Z">
        <w:r w:rsidR="002B1A13">
          <w:t>using the five</w:t>
        </w:r>
        <w:r w:rsidR="002B1A13" w:rsidRPr="007F314D">
          <w:t xml:space="preserve"> </w:t>
        </w:r>
      </w:ins>
      <w:del w:id="407" w:author="Waller" w:date="2022-12-28T15:31:00Z">
        <w:r w:rsidRPr="007F314D" w:rsidDel="002B1A13">
          <w:delText>each of the</w:delText>
        </w:r>
      </w:del>
      <w:ins w:id="408" w:author="Waller" w:date="2022-12-28T15:31:00Z">
        <w:r w:rsidR="002B1A13">
          <w:t>types of</w:t>
        </w:r>
      </w:ins>
      <w:r w:rsidRPr="007F314D">
        <w:t xml:space="preserve"> bottle</w:t>
      </w:r>
      <w:del w:id="409" w:author="Waller" w:date="2022-12-28T15:31:00Z">
        <w:r w:rsidRPr="007F314D" w:rsidDel="002B1A13">
          <w:delText>s</w:delText>
        </w:r>
      </w:del>
      <w:r w:rsidRPr="007F314D">
        <w:t xml:space="preserve"> shown in \figref{bottles} (100 samples in total) at a sampling frequency of 96 kHz while the faucet opening was kept constant. The bottles are, from left to right, an empty </w:t>
      </w:r>
      <w:r w:rsidRPr="007F314D">
        <w:lastRenderedPageBreak/>
        <w:t>aluminum coffee can (Bottle A), an empty plastic dish detergent bottle (Bottle B), a plastic shampoo bottle (Bottle C), an empty plastic milk solution bottle (Bottle D), and a ceramic sake bottle (Bottle E), all of different shapes.</w:t>
      </w:r>
    </w:p>
    <w:p w14:paraId="686E5E31" w14:textId="77777777" w:rsidR="003279D2" w:rsidRPr="007F314D" w:rsidRDefault="003279D2" w:rsidP="003279D2"/>
    <w:p w14:paraId="6D2075E9" w14:textId="77777777" w:rsidR="003279D2" w:rsidRPr="007F314D" w:rsidRDefault="00CF4815" w:rsidP="00CF4815">
      <w:pPr>
        <w:pStyle w:val="code"/>
      </w:pPr>
      <w:r w:rsidRPr="007F314D">
        <w:rPr>
          <w:color w:val="7030A0"/>
        </w:rPr>
        <w:t>\begin</w:t>
      </w:r>
      <w:r w:rsidR="003279D2" w:rsidRPr="007F314D">
        <w:t>{figure}[!t]</w:t>
      </w:r>
    </w:p>
    <w:p w14:paraId="11584C01" w14:textId="77777777" w:rsidR="003279D2" w:rsidRPr="007F314D" w:rsidRDefault="007F314D" w:rsidP="00CF4815">
      <w:pPr>
        <w:pStyle w:val="code"/>
      </w:pPr>
      <w:r>
        <w:t xml:space="preserve"> </w:t>
      </w:r>
      <w:r w:rsidR="003279D2" w:rsidRPr="007F314D">
        <w:t>\centering</w:t>
      </w:r>
    </w:p>
    <w:p w14:paraId="03688C9F" w14:textId="77777777" w:rsidR="003279D2" w:rsidRPr="007F314D" w:rsidRDefault="007F314D" w:rsidP="00CF4815">
      <w:pPr>
        <w:pStyle w:val="code"/>
      </w:pPr>
      <w:r>
        <w:t xml:space="preserve"> </w:t>
      </w:r>
      <w:r w:rsidR="003279D2" w:rsidRPr="007F314D">
        <w:t>\includegraphics[width=1\linewidth]{figures/data_acquisition.eps}</w:t>
      </w:r>
    </w:p>
    <w:p w14:paraId="5CE76376" w14:textId="2FEA65BC" w:rsidR="003279D2" w:rsidRPr="007F314D" w:rsidRDefault="007F314D" w:rsidP="003279D2">
      <w:r>
        <w:t xml:space="preserve"> </w:t>
      </w:r>
      <w:r w:rsidR="00CF4815" w:rsidRPr="007F314D">
        <w:rPr>
          <w:color w:val="0070C0"/>
        </w:rPr>
        <w:t>\caption</w:t>
      </w:r>
      <w:r w:rsidR="003279D2" w:rsidRPr="007F314D">
        <w:t>{Collecting pouring sound</w:t>
      </w:r>
      <w:ins w:id="410" w:author="Waller" w:date="2022-12-28T16:28:00Z">
        <w:r w:rsidR="00A00ACF" w:rsidRPr="00A00ACF">
          <w:rPr>
            <w:color w:val="FF00FF"/>
          </w:rPr>
          <w:t>[s?]</w:t>
        </w:r>
      </w:ins>
      <w:r w:rsidR="003279D2" w:rsidRPr="007F314D">
        <w:t xml:space="preserve"> to be used in</w:t>
      </w:r>
      <w:del w:id="411" w:author="Waller" w:date="2022-12-28T16:28:00Z">
        <w:r w:rsidR="003279D2" w:rsidRPr="007F314D" w:rsidDel="00A00ACF">
          <w:delText xml:space="preserve"> </w:delText>
        </w:r>
      </w:del>
      <w:del w:id="412" w:author="Waller" w:date="2022-12-28T15:31:00Z">
        <w:r w:rsidR="003279D2" w:rsidRPr="007F314D" w:rsidDel="001E46B6">
          <w:delText>the</w:delText>
        </w:r>
      </w:del>
      <w:r w:rsidR="003279D2" w:rsidRPr="007F314D">
        <w:t xml:space="preserve"> evaluation experiment.}</w:t>
      </w:r>
    </w:p>
    <w:p w14:paraId="33DF8C72" w14:textId="77777777" w:rsidR="003279D2" w:rsidRPr="007F314D" w:rsidRDefault="007F314D" w:rsidP="00CF4815">
      <w:pPr>
        <w:pStyle w:val="code"/>
      </w:pPr>
      <w:r>
        <w:t xml:space="preserve"> </w:t>
      </w:r>
      <w:r w:rsidR="003279D2" w:rsidRPr="007F314D">
        <w:t>\label{fig:data_acquisition}</w:t>
      </w:r>
    </w:p>
    <w:p w14:paraId="221BBE71" w14:textId="77777777" w:rsidR="003279D2" w:rsidRPr="007F314D" w:rsidRDefault="00CF4815" w:rsidP="00CF4815">
      <w:pPr>
        <w:pStyle w:val="code"/>
      </w:pPr>
      <w:r w:rsidRPr="007F314D">
        <w:rPr>
          <w:color w:val="7030A0"/>
        </w:rPr>
        <w:t>\end</w:t>
      </w:r>
      <w:r w:rsidR="003279D2" w:rsidRPr="007F314D">
        <w:t>{figure}</w:t>
      </w:r>
    </w:p>
    <w:p w14:paraId="1D65C467" w14:textId="77777777" w:rsidR="003279D2" w:rsidRPr="007F314D" w:rsidRDefault="003279D2" w:rsidP="003279D2"/>
    <w:p w14:paraId="642C649B" w14:textId="77777777" w:rsidR="003279D2" w:rsidRPr="007F314D" w:rsidRDefault="00CF4815" w:rsidP="00CF4815">
      <w:pPr>
        <w:pStyle w:val="code"/>
      </w:pPr>
      <w:r w:rsidRPr="007F314D">
        <w:rPr>
          <w:color w:val="7030A0"/>
        </w:rPr>
        <w:t>\begin</w:t>
      </w:r>
      <w:r w:rsidR="003279D2" w:rsidRPr="007F314D">
        <w:t>{figure}[!t]</w:t>
      </w:r>
    </w:p>
    <w:p w14:paraId="161C6933" w14:textId="77777777" w:rsidR="003279D2" w:rsidRPr="007F314D" w:rsidRDefault="007F314D" w:rsidP="00CF4815">
      <w:pPr>
        <w:pStyle w:val="code"/>
      </w:pPr>
      <w:r>
        <w:t xml:space="preserve"> </w:t>
      </w:r>
      <w:r w:rsidR="003279D2" w:rsidRPr="007F314D">
        <w:t>\centering</w:t>
      </w:r>
    </w:p>
    <w:p w14:paraId="5AFC89AA" w14:textId="77777777" w:rsidR="003279D2" w:rsidRPr="007F314D" w:rsidRDefault="007F314D" w:rsidP="00CF4815">
      <w:pPr>
        <w:pStyle w:val="code"/>
      </w:pPr>
      <w:r>
        <w:t xml:space="preserve"> </w:t>
      </w:r>
      <w:r w:rsidR="003279D2" w:rsidRPr="007F314D">
        <w:t>\includegraphics[width=1\linewidth]{figures/bottles.eps}</w:t>
      </w:r>
    </w:p>
    <w:p w14:paraId="253A2B2E" w14:textId="4232E0D5" w:rsidR="003279D2" w:rsidRPr="007F314D" w:rsidRDefault="007F314D" w:rsidP="003279D2">
      <w:r>
        <w:t xml:space="preserve"> </w:t>
      </w:r>
      <w:r w:rsidR="00CF4815" w:rsidRPr="007F314D">
        <w:rPr>
          <w:color w:val="0070C0"/>
        </w:rPr>
        <w:t>\caption</w:t>
      </w:r>
      <w:r w:rsidR="003279D2" w:rsidRPr="007F314D">
        <w:t>{</w:t>
      </w:r>
      <w:del w:id="413" w:author="Waller" w:date="2022-12-28T15:31:00Z">
        <w:r w:rsidR="003279D2" w:rsidRPr="007F314D" w:rsidDel="001E46B6">
          <w:delText>The b</w:delText>
        </w:r>
      </w:del>
      <w:ins w:id="414" w:author="Waller" w:date="2022-12-28T15:31:00Z">
        <w:r w:rsidR="001E46B6">
          <w:t>B</w:t>
        </w:r>
      </w:ins>
      <w:r w:rsidR="003279D2" w:rsidRPr="007F314D">
        <w:t xml:space="preserve">ottles used in </w:t>
      </w:r>
      <w:del w:id="415" w:author="Waller" w:date="2022-12-28T15:31:00Z">
        <w:r w:rsidR="003279D2" w:rsidRPr="007F314D" w:rsidDel="001E46B6">
          <w:delText xml:space="preserve">the </w:delText>
        </w:r>
      </w:del>
      <w:r w:rsidR="003279D2" w:rsidRPr="007F314D">
        <w:t>evaluation experiment.}</w:t>
      </w:r>
    </w:p>
    <w:p w14:paraId="4397572E" w14:textId="77777777" w:rsidR="003279D2" w:rsidRPr="007F314D" w:rsidRDefault="007F314D" w:rsidP="00CF4815">
      <w:pPr>
        <w:pStyle w:val="code"/>
      </w:pPr>
      <w:r>
        <w:t xml:space="preserve"> </w:t>
      </w:r>
      <w:r w:rsidR="003279D2" w:rsidRPr="007F314D">
        <w:t>\label{fig:bottles}</w:t>
      </w:r>
    </w:p>
    <w:p w14:paraId="1FF866E4" w14:textId="77777777" w:rsidR="003279D2" w:rsidRPr="007F314D" w:rsidRDefault="00CF4815" w:rsidP="00CF4815">
      <w:pPr>
        <w:pStyle w:val="code"/>
      </w:pPr>
      <w:r w:rsidRPr="007F314D">
        <w:rPr>
          <w:color w:val="7030A0"/>
        </w:rPr>
        <w:t>\end</w:t>
      </w:r>
      <w:r w:rsidR="003279D2" w:rsidRPr="007F314D">
        <w:t>{figure}</w:t>
      </w:r>
    </w:p>
    <w:p w14:paraId="178FF0E1" w14:textId="77777777" w:rsidR="003279D2" w:rsidRPr="007F314D" w:rsidRDefault="003279D2" w:rsidP="003279D2"/>
    <w:p w14:paraId="0818961F" w14:textId="77777777" w:rsidR="003279D2" w:rsidRPr="007F314D" w:rsidRDefault="00CF4815" w:rsidP="00CF4815">
      <w:pPr>
        <w:pStyle w:val="2"/>
      </w:pPr>
      <w:r w:rsidRPr="007F314D">
        <w:t>\subsection</w:t>
      </w:r>
      <w:r w:rsidR="003279D2" w:rsidRPr="007F314D">
        <w:t>{Environment for Evaluation Experiments}</w:t>
      </w:r>
    </w:p>
    <w:p w14:paraId="3243E773" w14:textId="510D0E2F" w:rsidR="003279D2" w:rsidRPr="007F314D" w:rsidRDefault="003279D2" w:rsidP="003279D2">
      <w:r w:rsidRPr="007F314D">
        <w:t>The collected pouring sound</w:t>
      </w:r>
      <w:ins w:id="416" w:author="Waller" w:date="2022-12-28T15:32:00Z">
        <w:r w:rsidR="001E46B6">
          <w:t>s</w:t>
        </w:r>
      </w:ins>
      <w:r w:rsidRPr="007F314D">
        <w:t xml:space="preserve"> are labeled in advance </w:t>
      </w:r>
      <w:del w:id="417" w:author="Waller" w:date="2022-12-28T15:32:00Z">
        <w:r w:rsidRPr="007F314D" w:rsidDel="001E46B6">
          <w:delText xml:space="preserve">according </w:delText>
        </w:r>
      </w:del>
      <w:ins w:id="418" w:author="Waller" w:date="2022-12-28T15:32:00Z">
        <w:r w:rsidR="001E46B6">
          <w:t>in accordance with</w:t>
        </w:r>
      </w:ins>
      <w:del w:id="419" w:author="Waller" w:date="2022-12-28T15:32:00Z">
        <w:r w:rsidRPr="007F314D" w:rsidDel="001E46B6">
          <w:delText>to</w:delText>
        </w:r>
      </w:del>
      <w:r w:rsidRPr="007F314D">
        <w:t xml:space="preserve"> the water level. The label $y[i]$ assigned to the $i$-th data, $x[i]$ $(i=0,\dots,L-1)$, of a pouring sound of length $L$ is obtained by the following equation.</w:t>
      </w:r>
    </w:p>
    <w:p w14:paraId="7212E57D" w14:textId="77777777" w:rsidR="003279D2" w:rsidRPr="007F314D" w:rsidRDefault="00CF4815" w:rsidP="00CF4815">
      <w:pPr>
        <w:pStyle w:val="code"/>
      </w:pPr>
      <w:r w:rsidRPr="007F314D">
        <w:rPr>
          <w:color w:val="7030A0"/>
        </w:rPr>
        <w:t>\begin</w:t>
      </w:r>
      <w:r w:rsidR="003279D2" w:rsidRPr="007F314D">
        <w:t>{equation}</w:t>
      </w:r>
    </w:p>
    <w:p w14:paraId="59FAEDE3" w14:textId="77777777" w:rsidR="003279D2" w:rsidRPr="007F314D" w:rsidRDefault="007F314D" w:rsidP="00CF4815">
      <w:pPr>
        <w:pStyle w:val="code"/>
      </w:pPr>
      <w:r>
        <w:t xml:space="preserve"> </w:t>
      </w:r>
      <w:r w:rsidR="003279D2" w:rsidRPr="007F314D">
        <w:t>y[i]=i \times 100/(L-1)</w:t>
      </w:r>
    </w:p>
    <w:p w14:paraId="0A84F283" w14:textId="77777777" w:rsidR="003279D2" w:rsidRPr="007F314D" w:rsidRDefault="00CF4815" w:rsidP="00CF4815">
      <w:pPr>
        <w:pStyle w:val="code"/>
      </w:pPr>
      <w:r w:rsidRPr="007F314D">
        <w:rPr>
          <w:color w:val="7030A0"/>
        </w:rPr>
        <w:t>\end</w:t>
      </w:r>
      <w:r w:rsidR="003279D2" w:rsidRPr="007F314D">
        <w:t>{equation}</w:t>
      </w:r>
    </w:p>
    <w:p w14:paraId="29584549" w14:textId="77777777" w:rsidR="003279D2" w:rsidRPr="007F314D" w:rsidRDefault="003279D2" w:rsidP="003279D2"/>
    <w:p w14:paraId="3A66D61D" w14:textId="77777777" w:rsidR="003279D2" w:rsidRPr="007F314D" w:rsidRDefault="003279D2" w:rsidP="003279D2">
      <w:r w:rsidRPr="007F314D">
        <w:t>We performed segmentation using a sliding window with a window size of 0.2 seconds and a step width of 0.02 seconds. The labels are those assigned to the data at the end of the window.</w:t>
      </w:r>
      <w:r w:rsidR="00CF4815" w:rsidRPr="007F314D">
        <w:rPr>
          <w:color w:val="D9D9D9" w:themeColor="background1" w:themeShade="D9"/>
        </w:rPr>
        <w:t>\par</w:t>
      </w:r>
    </w:p>
    <w:p w14:paraId="1630F326" w14:textId="77777777" w:rsidR="003279D2" w:rsidRPr="007F314D" w:rsidRDefault="003279D2" w:rsidP="003279D2"/>
    <w:p w14:paraId="6EECBFC2" w14:textId="61DA81FD" w:rsidR="003279D2" w:rsidRPr="007F314D" w:rsidRDefault="003279D2" w:rsidP="003279D2">
      <w:r w:rsidRPr="007F314D">
        <w:t>The number of estimated classes was set to $C=[BOTTLES\_NUM,10,2]$, and respective estimation models were constructed. The number of output dimensions of the linear layer was changed to the number of estimated classes. When $C=BOTTLES\_NUM$ (5 in this paper), the model estimates the type of bottle into which water is being poured;</w:t>
      </w:r>
      <w:ins w:id="420" w:author="Waller" w:date="2022-12-28T15:35:00Z">
        <w:r w:rsidR="001E46B6">
          <w:t xml:space="preserve"> for example,</w:t>
        </w:r>
      </w:ins>
      <w:r w:rsidRPr="007F314D">
        <w:t xml:space="preserve"> when $C=10$, it estimates the water level in the range</w:t>
      </w:r>
      <w:ins w:id="421" w:author="Waller" w:date="2022-12-28T15:34:00Z">
        <w:r w:rsidR="001E46B6">
          <w:t xml:space="preserve"> of</w:t>
        </w:r>
      </w:ins>
      <w:r w:rsidRPr="007F314D">
        <w:t xml:space="preserve"> 0--100</w:t>
      </w:r>
      <w:r w:rsidR="00CF4815" w:rsidRPr="007F314D">
        <w:rPr>
          <w:color w:val="D9D9D9" w:themeColor="background1" w:themeShade="D9"/>
        </w:rPr>
        <w:t>\</w:t>
      </w:r>
      <w:r w:rsidR="00CF4815" w:rsidRPr="007F314D">
        <w:t>%</w:t>
      </w:r>
      <w:r w:rsidRPr="007F314D">
        <w:t xml:space="preserve"> in increments of 10</w:t>
      </w:r>
      <w:r w:rsidR="00CF4815" w:rsidRPr="007F314D">
        <w:rPr>
          <w:color w:val="D9D9D9" w:themeColor="background1" w:themeShade="D9"/>
        </w:rPr>
        <w:t>\</w:t>
      </w:r>
      <w:r w:rsidR="00CF4815" w:rsidRPr="007F314D">
        <w:t>%</w:t>
      </w:r>
      <w:del w:id="422" w:author="Waller" w:date="2022-12-28T15:36:00Z">
        <w:r w:rsidRPr="007F314D" w:rsidDel="001E46B6">
          <w:delText>.</w:delText>
        </w:r>
      </w:del>
      <w:ins w:id="423" w:author="Waller" w:date="2022-12-28T15:36:00Z">
        <w:r w:rsidR="001E46B6">
          <w:t>,</w:t>
        </w:r>
      </w:ins>
      <w:r w:rsidRPr="007F314D">
        <w:t xml:space="preserve"> </w:t>
      </w:r>
      <w:del w:id="424" w:author="Waller" w:date="2022-12-28T15:36:00Z">
        <w:r w:rsidRPr="007F314D" w:rsidDel="001E46B6">
          <w:delText>On the other hand,</w:delText>
        </w:r>
      </w:del>
      <w:ins w:id="425" w:author="Waller" w:date="2022-12-28T15:36:00Z">
        <w:r w:rsidR="001E46B6">
          <w:t>and</w:t>
        </w:r>
      </w:ins>
      <w:r w:rsidRPr="007F314D">
        <w:t xml:space="preserve"> when $C=2$, we focus on whether or not the water overflows</w:t>
      </w:r>
      <w:del w:id="426" w:author="Waller" w:date="2022-12-28T15:36:00Z">
        <w:r w:rsidRPr="007F314D" w:rsidDel="001E46B6">
          <w:delText>,</w:delText>
        </w:r>
      </w:del>
      <w:r w:rsidRPr="007F314D">
        <w:t xml:space="preserve"> and the model estimates whether </w:t>
      </w:r>
      <w:del w:id="427" w:author="Waller" w:date="2022-12-28T15:36:00Z">
        <w:r w:rsidRPr="007F314D" w:rsidDel="001E46B6">
          <w:delText xml:space="preserve">or not </w:delText>
        </w:r>
      </w:del>
      <w:r w:rsidRPr="007F314D">
        <w:t>the water level is above 90</w:t>
      </w:r>
      <w:r w:rsidR="00CF4815" w:rsidRPr="007F314D">
        <w:rPr>
          <w:color w:val="D9D9D9" w:themeColor="background1" w:themeShade="D9"/>
        </w:rPr>
        <w:t>\</w:t>
      </w:r>
      <w:r w:rsidR="00CF4815" w:rsidRPr="007F314D">
        <w:t>%</w:t>
      </w:r>
      <w:r w:rsidRPr="007F314D">
        <w:t xml:space="preserve">. The batch size and </w:t>
      </w:r>
      <w:del w:id="428" w:author="Waller" w:date="2022-12-28T15:36:00Z">
        <w:r w:rsidRPr="007F314D" w:rsidDel="001E46B6">
          <w:delText xml:space="preserve">the </w:delText>
        </w:r>
      </w:del>
      <w:r w:rsidRPr="007F314D">
        <w:t xml:space="preserve">number of epochs during the training phase of the estimation model </w:t>
      </w:r>
      <w:del w:id="429" w:author="Waller" w:date="2022-12-28T16:29:00Z">
        <w:r w:rsidRPr="007F314D" w:rsidDel="00A00ACF">
          <w:delText xml:space="preserve">was </w:delText>
        </w:r>
      </w:del>
      <w:ins w:id="430" w:author="Waller" w:date="2022-12-28T16:29:00Z">
        <w:r w:rsidR="00A00ACF">
          <w:t>were</w:t>
        </w:r>
        <w:r w:rsidR="00A00ACF" w:rsidRPr="007F314D">
          <w:t xml:space="preserve"> </w:t>
        </w:r>
      </w:ins>
      <w:r w:rsidRPr="007F314D">
        <w:t>set to 100 and 1,000</w:t>
      </w:r>
      <w:ins w:id="431" w:author="Waller" w:date="2022-12-28T15:36:00Z">
        <w:r w:rsidR="001E46B6">
          <w:t>, respectively</w:t>
        </w:r>
      </w:ins>
      <w:r w:rsidRPr="007F314D">
        <w:t xml:space="preserve">. The data used to train one epoch were extracted so that the bottle and water level labels were equally </w:t>
      </w:r>
      <w:del w:id="432" w:author="Waller" w:date="2022-12-28T16:29:00Z">
        <w:r w:rsidRPr="007F314D" w:rsidDel="00A00ACF">
          <w:delText>included</w:delText>
        </w:r>
      </w:del>
      <w:ins w:id="433" w:author="Waller" w:date="2022-12-28T16:29:00Z">
        <w:r w:rsidR="00A00ACF">
          <w:t>represented</w:t>
        </w:r>
      </w:ins>
      <w:r w:rsidRPr="007F314D">
        <w:t>. Specifically, we extracted data equally from Bottle A</w:t>
      </w:r>
      <w:ins w:id="434" w:author="Waller" w:date="2022-12-28T15:36:00Z">
        <w:r w:rsidR="001E46B6">
          <w:t xml:space="preserve"> </w:t>
        </w:r>
      </w:ins>
      <w:r w:rsidRPr="007F314D">
        <w:t>(0</w:t>
      </w:r>
      <w:r w:rsidR="00CF4815" w:rsidRPr="007F314D">
        <w:rPr>
          <w:color w:val="D9D9D9" w:themeColor="background1" w:themeShade="D9"/>
        </w:rPr>
        <w:t>\</w:t>
      </w:r>
      <w:r w:rsidR="00CF4815" w:rsidRPr="007F314D">
        <w:t>%</w:t>
      </w:r>
      <w:r w:rsidRPr="007F314D">
        <w:t>--10</w:t>
      </w:r>
      <w:r w:rsidR="00CF4815" w:rsidRPr="007F314D">
        <w:rPr>
          <w:color w:val="D9D9D9" w:themeColor="background1" w:themeShade="D9"/>
        </w:rPr>
        <w:t>\</w:t>
      </w:r>
      <w:r w:rsidR="00CF4815" w:rsidRPr="007F314D">
        <w:t>%</w:t>
      </w:r>
      <w:r w:rsidRPr="007F314D">
        <w:t xml:space="preserve">), </w:t>
      </w:r>
      <w:r w:rsidRPr="007F314D">
        <w:lastRenderedPageBreak/>
        <w:t>A</w:t>
      </w:r>
      <w:ins w:id="435" w:author="Waller" w:date="2022-12-28T15:37:00Z">
        <w:r w:rsidR="005F039F">
          <w:t xml:space="preserve"> </w:t>
        </w:r>
      </w:ins>
      <w:r w:rsidRPr="007F314D">
        <w:t>(10</w:t>
      </w:r>
      <w:r w:rsidR="00CF4815" w:rsidRPr="007F314D">
        <w:rPr>
          <w:color w:val="D9D9D9" w:themeColor="background1" w:themeShade="D9"/>
        </w:rPr>
        <w:t>\</w:t>
      </w:r>
      <w:r w:rsidR="00CF4815" w:rsidRPr="007F314D">
        <w:t>%</w:t>
      </w:r>
      <w:r w:rsidRPr="007F314D">
        <w:t>--20</w:t>
      </w:r>
      <w:r w:rsidR="00CF4815" w:rsidRPr="007F314D">
        <w:rPr>
          <w:color w:val="D9D9D9" w:themeColor="background1" w:themeShade="D9"/>
        </w:rPr>
        <w:t>\</w:t>
      </w:r>
      <w:r w:rsidR="00CF4815" w:rsidRPr="007F314D">
        <w:t>%</w:t>
      </w:r>
      <w:r w:rsidRPr="007F314D">
        <w:t>), \dots, A</w:t>
      </w:r>
      <w:ins w:id="436" w:author="Waller" w:date="2022-12-28T15:37:00Z">
        <w:r w:rsidR="005F039F">
          <w:t xml:space="preserve"> </w:t>
        </w:r>
      </w:ins>
      <w:r w:rsidRPr="007F314D">
        <w:t>(90</w:t>
      </w:r>
      <w:r w:rsidR="00CF4815" w:rsidRPr="007F314D">
        <w:rPr>
          <w:color w:val="D9D9D9" w:themeColor="background1" w:themeShade="D9"/>
        </w:rPr>
        <w:t>\</w:t>
      </w:r>
      <w:r w:rsidR="00CF4815" w:rsidRPr="007F314D">
        <w:t>%</w:t>
      </w:r>
      <w:r w:rsidRPr="007F314D">
        <w:t>--100</w:t>
      </w:r>
      <w:r w:rsidR="00CF4815" w:rsidRPr="007F314D">
        <w:rPr>
          <w:color w:val="D9D9D9" w:themeColor="background1" w:themeShade="D9"/>
        </w:rPr>
        <w:t>\</w:t>
      </w:r>
      <w:r w:rsidR="00CF4815" w:rsidRPr="007F314D">
        <w:t>%</w:t>
      </w:r>
      <w:r w:rsidRPr="007F314D">
        <w:t>), B</w:t>
      </w:r>
      <w:ins w:id="437" w:author="Waller" w:date="2022-12-28T15:37:00Z">
        <w:r w:rsidR="005F039F">
          <w:t xml:space="preserve"> </w:t>
        </w:r>
      </w:ins>
      <w:r w:rsidRPr="007F314D">
        <w:t>(0</w:t>
      </w:r>
      <w:r w:rsidR="00CF4815" w:rsidRPr="007F314D">
        <w:rPr>
          <w:color w:val="D9D9D9" w:themeColor="background1" w:themeShade="D9"/>
        </w:rPr>
        <w:t>\</w:t>
      </w:r>
      <w:r w:rsidR="00CF4815" w:rsidRPr="007F314D">
        <w:t>%</w:t>
      </w:r>
      <w:r w:rsidRPr="007F314D">
        <w:t>--10</w:t>
      </w:r>
      <w:r w:rsidR="00CF4815" w:rsidRPr="007F314D">
        <w:rPr>
          <w:color w:val="D9D9D9" w:themeColor="background1" w:themeShade="D9"/>
        </w:rPr>
        <w:t>\</w:t>
      </w:r>
      <w:r w:rsidR="00CF4815" w:rsidRPr="007F314D">
        <w:t>%</w:t>
      </w:r>
      <w:r w:rsidRPr="007F314D">
        <w:t>), \dots, E</w:t>
      </w:r>
      <w:ins w:id="438" w:author="Waller" w:date="2022-12-28T15:37:00Z">
        <w:r w:rsidR="005F039F">
          <w:t xml:space="preserve"> </w:t>
        </w:r>
      </w:ins>
      <w:r w:rsidRPr="007F314D">
        <w:t>(80</w:t>
      </w:r>
      <w:r w:rsidR="00CF4815" w:rsidRPr="007F314D">
        <w:rPr>
          <w:color w:val="D9D9D9" w:themeColor="background1" w:themeShade="D9"/>
        </w:rPr>
        <w:t>\</w:t>
      </w:r>
      <w:r w:rsidR="00CF4815" w:rsidRPr="007F314D">
        <w:t>%</w:t>
      </w:r>
      <w:r w:rsidRPr="007F314D">
        <w:t>--90</w:t>
      </w:r>
      <w:r w:rsidR="00CF4815" w:rsidRPr="007F314D">
        <w:rPr>
          <w:color w:val="D9D9D9" w:themeColor="background1" w:themeShade="D9"/>
        </w:rPr>
        <w:t>\</w:t>
      </w:r>
      <w:r w:rsidR="00CF4815" w:rsidRPr="007F314D">
        <w:t>%</w:t>
      </w:r>
      <w:r w:rsidRPr="007F314D">
        <w:t>), and E</w:t>
      </w:r>
      <w:ins w:id="439" w:author="Waller" w:date="2022-12-28T15:37:00Z">
        <w:r w:rsidR="005F039F">
          <w:t xml:space="preserve"> </w:t>
        </w:r>
      </w:ins>
      <w:r w:rsidRPr="007F314D">
        <w:t>(90</w:t>
      </w:r>
      <w:r w:rsidR="00CF4815" w:rsidRPr="007F314D">
        <w:rPr>
          <w:color w:val="D9D9D9" w:themeColor="background1" w:themeShade="D9"/>
        </w:rPr>
        <w:t>\</w:t>
      </w:r>
      <w:r w:rsidR="00CF4815" w:rsidRPr="007F314D">
        <w:t>%</w:t>
      </w:r>
      <w:r w:rsidRPr="007F314D">
        <w:t>--100</w:t>
      </w:r>
      <w:r w:rsidR="00CF4815" w:rsidRPr="007F314D">
        <w:rPr>
          <w:color w:val="D9D9D9" w:themeColor="background1" w:themeShade="D9"/>
        </w:rPr>
        <w:t>\</w:t>
      </w:r>
      <w:r w:rsidR="00CF4815" w:rsidRPr="007F314D">
        <w:t>%</w:t>
      </w:r>
      <w:r w:rsidRPr="007F314D">
        <w:t>) when $C=[BOTTLES\_NUM,10]$ and from Bottle A</w:t>
      </w:r>
      <w:ins w:id="440" w:author="Waller" w:date="2022-12-28T15:37:00Z">
        <w:r w:rsidR="005F039F">
          <w:t xml:space="preserve"> </w:t>
        </w:r>
      </w:ins>
      <w:r w:rsidRPr="007F314D">
        <w:t>(0</w:t>
      </w:r>
      <w:r w:rsidR="00CF4815" w:rsidRPr="007F314D">
        <w:rPr>
          <w:color w:val="D9D9D9" w:themeColor="background1" w:themeShade="D9"/>
        </w:rPr>
        <w:t>\</w:t>
      </w:r>
      <w:r w:rsidR="00CF4815" w:rsidRPr="007F314D">
        <w:t>%</w:t>
      </w:r>
      <w:r w:rsidRPr="007F314D">
        <w:t>--90</w:t>
      </w:r>
      <w:r w:rsidR="00CF4815" w:rsidRPr="007F314D">
        <w:rPr>
          <w:color w:val="D9D9D9" w:themeColor="background1" w:themeShade="D9"/>
        </w:rPr>
        <w:t>\</w:t>
      </w:r>
      <w:r w:rsidR="00CF4815" w:rsidRPr="007F314D">
        <w:t>%</w:t>
      </w:r>
      <w:r w:rsidRPr="007F314D">
        <w:t>), A</w:t>
      </w:r>
      <w:ins w:id="441" w:author="Waller" w:date="2022-12-28T15:37:00Z">
        <w:r w:rsidR="005F039F">
          <w:t xml:space="preserve"> </w:t>
        </w:r>
      </w:ins>
      <w:r w:rsidRPr="007F314D">
        <w:t>(90</w:t>
      </w:r>
      <w:r w:rsidR="00CF4815" w:rsidRPr="007F314D">
        <w:rPr>
          <w:color w:val="D9D9D9" w:themeColor="background1" w:themeShade="D9"/>
        </w:rPr>
        <w:t>\</w:t>
      </w:r>
      <w:r w:rsidR="00CF4815" w:rsidRPr="007F314D">
        <w:t>%</w:t>
      </w:r>
      <w:r w:rsidRPr="007F314D">
        <w:t>--100</w:t>
      </w:r>
      <w:r w:rsidR="00CF4815" w:rsidRPr="007F314D">
        <w:rPr>
          <w:color w:val="D9D9D9" w:themeColor="background1" w:themeShade="D9"/>
        </w:rPr>
        <w:t>\</w:t>
      </w:r>
      <w:r w:rsidR="00CF4815" w:rsidRPr="007F314D">
        <w:t>%</w:t>
      </w:r>
      <w:r w:rsidRPr="007F314D">
        <w:t>), B</w:t>
      </w:r>
      <w:ins w:id="442" w:author="Waller" w:date="2022-12-28T15:37:00Z">
        <w:r w:rsidR="005F039F">
          <w:t xml:space="preserve"> </w:t>
        </w:r>
      </w:ins>
      <w:r w:rsidRPr="007F314D">
        <w:t>(0</w:t>
      </w:r>
      <w:r w:rsidR="00CF4815" w:rsidRPr="007F314D">
        <w:rPr>
          <w:color w:val="D9D9D9" w:themeColor="background1" w:themeShade="D9"/>
        </w:rPr>
        <w:t>\</w:t>
      </w:r>
      <w:r w:rsidR="00CF4815" w:rsidRPr="007F314D">
        <w:t>%</w:t>
      </w:r>
      <w:r w:rsidRPr="007F314D">
        <w:t>--90</w:t>
      </w:r>
      <w:r w:rsidR="00CF4815" w:rsidRPr="007F314D">
        <w:rPr>
          <w:color w:val="D9D9D9" w:themeColor="background1" w:themeShade="D9"/>
        </w:rPr>
        <w:t>\</w:t>
      </w:r>
      <w:r w:rsidR="00CF4815" w:rsidRPr="007F314D">
        <w:t>%</w:t>
      </w:r>
      <w:r w:rsidRPr="007F314D">
        <w:t xml:space="preserve">), </w:t>
      </w:r>
      <w:r w:rsidR="00CF4815" w:rsidRPr="007F314D">
        <w:rPr>
          <w:color w:val="D9D9D9" w:themeColor="background1" w:themeShade="D9"/>
        </w:rPr>
        <w:t>\</w:t>
      </w:r>
      <w:r w:rsidRPr="007F314D">
        <w:t>dots, E</w:t>
      </w:r>
      <w:ins w:id="443" w:author="Waller" w:date="2022-12-28T15:37:00Z">
        <w:r w:rsidR="005F039F">
          <w:t xml:space="preserve"> </w:t>
        </w:r>
      </w:ins>
      <w:r w:rsidRPr="007F314D">
        <w:t>(0</w:t>
      </w:r>
      <w:r w:rsidR="00CF4815" w:rsidRPr="007F314D">
        <w:rPr>
          <w:color w:val="D9D9D9" w:themeColor="background1" w:themeShade="D9"/>
        </w:rPr>
        <w:t>\</w:t>
      </w:r>
      <w:r w:rsidR="00CF4815" w:rsidRPr="007F314D">
        <w:t>%</w:t>
      </w:r>
      <w:r w:rsidRPr="007F314D">
        <w:t>--90</w:t>
      </w:r>
      <w:r w:rsidR="00CF4815" w:rsidRPr="007F314D">
        <w:rPr>
          <w:color w:val="D9D9D9" w:themeColor="background1" w:themeShade="D9"/>
        </w:rPr>
        <w:t>\</w:t>
      </w:r>
      <w:r w:rsidR="00CF4815" w:rsidRPr="007F314D">
        <w:t>%</w:t>
      </w:r>
      <w:r w:rsidRPr="007F314D">
        <w:t>), and E</w:t>
      </w:r>
      <w:ins w:id="444" w:author="Waller" w:date="2022-12-28T15:37:00Z">
        <w:r w:rsidR="005F039F">
          <w:t xml:space="preserve"> </w:t>
        </w:r>
      </w:ins>
      <w:r w:rsidRPr="007F314D">
        <w:t>(90</w:t>
      </w:r>
      <w:r w:rsidR="00CF4815" w:rsidRPr="007F314D">
        <w:rPr>
          <w:color w:val="D9D9D9" w:themeColor="background1" w:themeShade="D9"/>
        </w:rPr>
        <w:t>\</w:t>
      </w:r>
      <w:r w:rsidR="00CF4815" w:rsidRPr="007F314D">
        <w:t>%</w:t>
      </w:r>
      <w:r w:rsidRPr="007F314D">
        <w:t>--100</w:t>
      </w:r>
      <w:r w:rsidR="00CF4815" w:rsidRPr="007F314D">
        <w:rPr>
          <w:color w:val="D9D9D9" w:themeColor="background1" w:themeShade="D9"/>
        </w:rPr>
        <w:t>\</w:t>
      </w:r>
      <w:r w:rsidR="00CF4815" w:rsidRPr="007F314D">
        <w:t>%</w:t>
      </w:r>
      <w:r w:rsidRPr="007F314D">
        <w:t>) when $C=2$. We did this because we segmented the data using a sliding window and thus needed to avoid bias in learning due to the presence of multiple data with the same label (e.g., Bottle A</w:t>
      </w:r>
      <w:ins w:id="445" w:author="Waller" w:date="2022-12-28T15:37:00Z">
        <w:r w:rsidR="005F039F">
          <w:t xml:space="preserve"> </w:t>
        </w:r>
      </w:ins>
      <w:r w:rsidRPr="007F314D">
        <w:t>(0</w:t>
      </w:r>
      <w:r w:rsidR="00CF4815" w:rsidRPr="007F314D">
        <w:rPr>
          <w:color w:val="D9D9D9" w:themeColor="background1" w:themeShade="D9"/>
        </w:rPr>
        <w:t>\</w:t>
      </w:r>
      <w:r w:rsidR="00CF4815" w:rsidRPr="007F314D">
        <w:t>%</w:t>
      </w:r>
      <w:r w:rsidRPr="007F314D">
        <w:t>--10</w:t>
      </w:r>
      <w:r w:rsidR="00CF4815" w:rsidRPr="007F314D">
        <w:rPr>
          <w:color w:val="D9D9D9" w:themeColor="background1" w:themeShade="D9"/>
        </w:rPr>
        <w:t>\</w:t>
      </w:r>
      <w:r w:rsidR="00CF4815" w:rsidRPr="007F314D">
        <w:t>%</w:t>
      </w:r>
      <w:r w:rsidRPr="007F314D">
        <w:t>)). We also created a bottle-independent estimation model for</w:t>
      </w:r>
      <w:ins w:id="446" w:author="Waller" w:date="2022-12-28T15:37:00Z">
        <w:r w:rsidR="005F039F">
          <w:t xml:space="preserve"> use in</w:t>
        </w:r>
      </w:ins>
      <w:r w:rsidRPr="007F314D">
        <w:t xml:space="preserve"> real environments</w:t>
      </w:r>
      <w:del w:id="447" w:author="Waller" w:date="2022-12-28T15:37:00Z">
        <w:r w:rsidRPr="007F314D" w:rsidDel="005F039F">
          <w:delText xml:space="preserve"> use</w:delText>
        </w:r>
      </w:del>
      <w:del w:id="448" w:author="Waller" w:date="2022-12-28T15:39:00Z">
        <w:r w:rsidRPr="007F314D" w:rsidDel="005F039F">
          <w:delText>. In the case of the bottle-independent estimation model</w:delText>
        </w:r>
      </w:del>
      <w:r w:rsidRPr="007F314D">
        <w:t xml:space="preserve">, </w:t>
      </w:r>
      <w:ins w:id="449" w:author="Waller" w:date="2022-12-28T15:39:00Z">
        <w:r w:rsidR="005F039F">
          <w:t xml:space="preserve">where </w:t>
        </w:r>
      </w:ins>
      <w:del w:id="450" w:author="Waller" w:date="2022-12-28T15:38:00Z">
        <w:r w:rsidRPr="007F314D" w:rsidDel="005F039F">
          <w:delText xml:space="preserve">all </w:delText>
        </w:r>
      </w:del>
      <w:commentRangeStart w:id="451"/>
      <w:ins w:id="452" w:author="Waller" w:date="2022-12-28T15:38:00Z">
        <w:r w:rsidR="005F039F">
          <w:t>none of the</w:t>
        </w:r>
        <w:r w:rsidR="005F039F" w:rsidRPr="007F314D">
          <w:t xml:space="preserve"> </w:t>
        </w:r>
      </w:ins>
      <w:r w:rsidRPr="007F314D">
        <w:t>data from the bottles used for testing</w:t>
      </w:r>
      <w:del w:id="453" w:author="Waller" w:date="2022-12-28T16:30:00Z">
        <w:r w:rsidRPr="007F314D" w:rsidDel="00A00ACF">
          <w:delText xml:space="preserve"> </w:delText>
        </w:r>
      </w:del>
      <w:del w:id="454" w:author="Waller" w:date="2022-12-28T15:39:00Z">
        <w:r w:rsidRPr="007F314D" w:rsidDel="005F039F">
          <w:delText xml:space="preserve">were </w:delText>
        </w:r>
      </w:del>
      <w:del w:id="455" w:author="Waller" w:date="2022-12-28T15:38:00Z">
        <w:r w:rsidRPr="007F314D" w:rsidDel="005F039F">
          <w:delText>not</w:delText>
        </w:r>
      </w:del>
      <w:ins w:id="456" w:author="Waller" w:date="2022-12-28T15:39:00Z">
        <w:r w:rsidR="005F039F" w:rsidRPr="005F039F">
          <w:t xml:space="preserve"> </w:t>
        </w:r>
        <w:r w:rsidR="005F039F">
          <w:t>was</w:t>
        </w:r>
      </w:ins>
      <w:r w:rsidRPr="007F314D">
        <w:t xml:space="preserve"> used for training</w:t>
      </w:r>
      <w:commentRangeEnd w:id="451"/>
      <w:r w:rsidR="005F039F">
        <w:rPr>
          <w:rStyle w:val="afc"/>
        </w:rPr>
        <w:commentReference w:id="451"/>
      </w:r>
      <w:r w:rsidRPr="007F314D">
        <w:t>.</w:t>
      </w:r>
    </w:p>
    <w:p w14:paraId="0B857635" w14:textId="77777777" w:rsidR="003279D2" w:rsidRPr="007F314D" w:rsidRDefault="003279D2" w:rsidP="003279D2"/>
    <w:p w14:paraId="1A148521" w14:textId="77777777" w:rsidR="003279D2" w:rsidRPr="007F314D" w:rsidRDefault="00CF4815" w:rsidP="00CF4815">
      <w:pPr>
        <w:pStyle w:val="2"/>
      </w:pPr>
      <w:r w:rsidRPr="007F314D">
        <w:t>\subsection</w:t>
      </w:r>
      <w:r w:rsidR="003279D2" w:rsidRPr="007F314D">
        <w:t>{Results and Discussion}</w:t>
      </w:r>
    </w:p>
    <w:p w14:paraId="20440D78" w14:textId="77777777" w:rsidR="003279D2" w:rsidRPr="007F314D" w:rsidRDefault="003279D2" w:rsidP="003279D2">
      <w:commentRangeStart w:id="457"/>
      <w:r w:rsidRPr="007F314D">
        <w:t>This section discusses the results of verifying the accuracy of the water level estimation using the collected pouring sound.</w:t>
      </w:r>
      <w:commentRangeEnd w:id="457"/>
      <w:r w:rsidR="005F039F">
        <w:rPr>
          <w:rStyle w:val="afc"/>
        </w:rPr>
        <w:commentReference w:id="457"/>
      </w:r>
    </w:p>
    <w:p w14:paraId="6DC57D32" w14:textId="77777777" w:rsidR="003279D2" w:rsidRPr="007F314D" w:rsidRDefault="003279D2" w:rsidP="003279D2"/>
    <w:p w14:paraId="4C60E7BE" w14:textId="77777777" w:rsidR="003279D2" w:rsidRPr="007F314D" w:rsidRDefault="00CF4815" w:rsidP="00CF4815">
      <w:pPr>
        <w:pStyle w:val="3"/>
      </w:pPr>
      <w:r w:rsidRPr="007F314D">
        <w:t>\subsubsection</w:t>
      </w:r>
      <w:r w:rsidR="003279D2" w:rsidRPr="007F314D">
        <w:t>{Bottle Estimation Model}</w:t>
      </w:r>
    </w:p>
    <w:p w14:paraId="3CA7322D" w14:textId="761936B1" w:rsidR="003279D2" w:rsidRPr="007F314D" w:rsidRDefault="003279D2" w:rsidP="003279D2">
      <w:r w:rsidRPr="007F314D">
        <w:t xml:space="preserve">For the model to estimate the type of bottle, 99 out of a total of 100 samples (20 samples $\times$ 5 bottles) of all bottles were used for training, and the estimation accuracy was tested on 50 segments extracted from the remaining </w:t>
      </w:r>
      <w:del w:id="458" w:author="Waller" w:date="2022-12-28T15:40:00Z">
        <w:r w:rsidRPr="007F314D" w:rsidDel="005F039F">
          <w:delText xml:space="preserve">1 </w:delText>
        </w:r>
      </w:del>
      <w:ins w:id="459" w:author="Waller" w:date="2022-12-28T15:40:00Z">
        <w:r w:rsidR="005F039F">
          <w:t>one</w:t>
        </w:r>
        <w:r w:rsidR="005F039F" w:rsidRPr="007F314D">
          <w:t xml:space="preserve"> </w:t>
        </w:r>
      </w:ins>
      <w:r w:rsidRPr="007F314D">
        <w:t>sample of data not used for training. The accuracy was calculated using the leave-one-session-out (LOSO) algorithm so that all 100 samples were test data</w:t>
      </w:r>
      <w:ins w:id="460" w:author="Waller" w:date="2022-12-28T15:40:00Z">
        <w:r w:rsidR="005F039F">
          <w:t>.</w:t>
        </w:r>
      </w:ins>
      <w:del w:id="461" w:author="Waller" w:date="2022-12-28T15:40:00Z">
        <w:r w:rsidRPr="007F314D" w:rsidDel="005F039F">
          <w:delText>,</w:delText>
        </w:r>
      </w:del>
      <w:r w:rsidRPr="007F314D">
        <w:t xml:space="preserve"> </w:t>
      </w:r>
      <w:del w:id="462" w:author="Waller" w:date="2022-12-28T15:40:00Z">
        <w:r w:rsidRPr="007F314D" w:rsidDel="005F039F">
          <w:delText>and t</w:delText>
        </w:r>
      </w:del>
      <w:ins w:id="463" w:author="Waller" w:date="2022-12-28T15:40:00Z">
        <w:r w:rsidR="005F039F">
          <w:t>T</w:t>
        </w:r>
      </w:ins>
      <w:r w:rsidRPr="007F314D">
        <w:t xml:space="preserve">he average values of accuracy for each bottle are </w:t>
      </w:r>
      <w:del w:id="464" w:author="Waller" w:date="2022-12-28T16:30:00Z">
        <w:r w:rsidRPr="007F314D" w:rsidDel="00A00ACF">
          <w:delText xml:space="preserve">shown </w:delText>
        </w:r>
      </w:del>
      <w:ins w:id="465" w:author="Waller" w:date="2022-12-28T16:30:00Z">
        <w:r w:rsidR="00A00ACF">
          <w:t>listed</w:t>
        </w:r>
        <w:r w:rsidR="00A00ACF" w:rsidRPr="007F314D">
          <w:t xml:space="preserve"> </w:t>
        </w:r>
      </w:ins>
      <w:r w:rsidRPr="007F314D">
        <w:t>in \tabref{result_5}</w:t>
      </w:r>
      <w:ins w:id="466" w:author="Waller" w:date="2022-12-28T15:40:00Z">
        <w:r w:rsidR="005F039F">
          <w:t>, where</w:t>
        </w:r>
      </w:ins>
      <w:del w:id="467" w:author="Waller" w:date="2022-12-28T15:40:00Z">
        <w:r w:rsidRPr="007F314D" w:rsidDel="005F039F">
          <w:delText>.</w:delText>
        </w:r>
      </w:del>
      <w:r w:rsidRPr="007F314D">
        <w:t xml:space="preserve"> </w:t>
      </w:r>
      <w:ins w:id="468" w:author="Waller" w:date="2022-12-28T15:41:00Z">
        <w:r w:rsidR="005F039F" w:rsidRPr="00E907CF">
          <w:t>``</w:t>
        </w:r>
      </w:ins>
      <w:r w:rsidRPr="007F314D">
        <w:t>Average</w:t>
      </w:r>
      <w:ins w:id="469" w:author="Waller" w:date="2022-12-28T15:41:00Z">
        <w:r w:rsidR="005F039F" w:rsidRPr="00E907CF">
          <w:t>''</w:t>
        </w:r>
      </w:ins>
      <w:r w:rsidRPr="007F314D">
        <w:t xml:space="preserve"> is the mean value of </w:t>
      </w:r>
      <w:del w:id="470" w:author="Waller" w:date="2022-12-28T15:41:00Z">
        <w:r w:rsidRPr="007F314D" w:rsidDel="005F039F">
          <w:delText xml:space="preserve">the </w:delText>
        </w:r>
      </w:del>
      <w:ins w:id="471" w:author="Waller" w:date="2022-12-28T15:41:00Z">
        <w:r w:rsidR="005F039F">
          <w:t>all</w:t>
        </w:r>
        <w:r w:rsidR="005F039F" w:rsidRPr="007F314D">
          <w:t xml:space="preserve"> </w:t>
        </w:r>
      </w:ins>
      <w:r w:rsidRPr="007F314D">
        <w:t>accuracies</w:t>
      </w:r>
      <w:del w:id="472" w:author="Waller" w:date="2022-12-28T15:41:00Z">
        <w:r w:rsidRPr="007F314D" w:rsidDel="005F039F">
          <w:delText xml:space="preserve"> shown in the table</w:delText>
        </w:r>
      </w:del>
      <w:r w:rsidRPr="007F314D">
        <w:t>. All results are rounded to the fourth decimal place. The confusion matrix, which sums all the estimation results, is shown in \figref{confusion_matrix_5}, and the evolution of the average loss for each bottle during the tra</w:t>
      </w:r>
      <w:ins w:id="473" w:author="Waller" w:date="2022-12-28T15:41:00Z">
        <w:r w:rsidR="005F039F">
          <w:t>i</w:t>
        </w:r>
      </w:ins>
      <w:r w:rsidRPr="007F314D">
        <w:t>ning phase is shown in \figref{loss}. The confusion matrix represents the number of actual labels input vertically and the number of estimated labels output horizontally.</w:t>
      </w:r>
      <w:r w:rsidR="00CF4815" w:rsidRPr="007F314D">
        <w:rPr>
          <w:color w:val="D9D9D9" w:themeColor="background1" w:themeShade="D9"/>
        </w:rPr>
        <w:t>\par</w:t>
      </w:r>
    </w:p>
    <w:p w14:paraId="753CAD21" w14:textId="77777777" w:rsidR="003279D2" w:rsidRPr="007F314D" w:rsidRDefault="003279D2" w:rsidP="003279D2"/>
    <w:p w14:paraId="33CAC173" w14:textId="781D2E31" w:rsidR="003279D2" w:rsidRPr="007F314D" w:rsidRDefault="003279D2" w:rsidP="003279D2">
      <w:del w:id="474" w:author="Waller" w:date="2022-12-28T15:42:00Z">
        <w:r w:rsidRPr="007F314D" w:rsidDel="00E668E5">
          <w:delText>As a</w:delText>
        </w:r>
      </w:del>
      <w:ins w:id="475" w:author="Waller" w:date="2022-12-28T15:42:00Z">
        <w:r w:rsidR="00E668E5">
          <w:t>The</w:t>
        </w:r>
      </w:ins>
      <w:r w:rsidRPr="007F314D">
        <w:t xml:space="preserve"> result</w:t>
      </w:r>
      <w:ins w:id="476" w:author="Waller" w:date="2022-12-28T15:42:00Z">
        <w:r w:rsidR="00E668E5">
          <w:t>s</w:t>
        </w:r>
      </w:ins>
      <w:del w:id="477" w:author="Waller" w:date="2022-12-28T15:42:00Z">
        <w:r w:rsidRPr="007F314D" w:rsidDel="00E668E5">
          <w:delText xml:space="preserve">, </w:delText>
        </w:r>
      </w:del>
      <w:ins w:id="478" w:author="Waller" w:date="2022-12-28T15:42:00Z">
        <w:r w:rsidR="00E668E5">
          <w:t xml:space="preserve"> showed that</w:t>
        </w:r>
        <w:r w:rsidR="00E668E5" w:rsidRPr="007F314D">
          <w:t xml:space="preserve"> </w:t>
        </w:r>
      </w:ins>
      <w:r w:rsidRPr="007F314D">
        <w:t>an</w:t>
      </w:r>
      <w:ins w:id="479" w:author="Waller" w:date="2022-12-28T15:42:00Z">
        <w:r w:rsidR="00E668E5">
          <w:t xml:space="preserve"> average</w:t>
        </w:r>
      </w:ins>
      <w:r w:rsidRPr="007F314D">
        <w:t xml:space="preserve"> estimation accuracy of 0.642 </w:t>
      </w:r>
      <w:del w:id="480" w:author="Waller" w:date="2022-12-28T15:42:00Z">
        <w:r w:rsidRPr="007F314D" w:rsidDel="00E668E5">
          <w:delText xml:space="preserve">on average </w:delText>
        </w:r>
      </w:del>
      <w:r w:rsidRPr="007F314D">
        <w:t xml:space="preserve">was achieved. The high accuracy compared to the chance-level accuracy of 0.2 for the 5-class classification suggests that it is possible to estimate the type of bottle using the pouring sound. On the other hand, Bottle C had the worst accuracy of 0.559 in each bottle. </w:t>
      </w:r>
      <w:del w:id="481" w:author="Waller" w:date="2022-12-28T16:31:00Z">
        <w:r w:rsidRPr="007F314D" w:rsidDel="00A00ACF">
          <w:delText>Here, w</w:delText>
        </w:r>
      </w:del>
      <w:ins w:id="482" w:author="Waller" w:date="2022-12-28T16:31:00Z">
        <w:r w:rsidR="00A00ACF">
          <w:t>W</w:t>
        </w:r>
      </w:ins>
      <w:r w:rsidRPr="007F314D">
        <w:t xml:space="preserve">e checked the confusion matrix and found that data </w:t>
      </w:r>
      <w:del w:id="483" w:author="Waller" w:date="2022-12-28T15:42:00Z">
        <w:r w:rsidRPr="007F314D" w:rsidDel="00E668E5">
          <w:delText xml:space="preserve">that </w:delText>
        </w:r>
      </w:del>
      <w:r w:rsidRPr="007F314D">
        <w:t>actually belong</w:t>
      </w:r>
      <w:ins w:id="484" w:author="Waller" w:date="2022-12-28T15:42:00Z">
        <w:r w:rsidR="00E668E5">
          <w:t>ing</w:t>
        </w:r>
      </w:ins>
      <w:del w:id="485" w:author="Waller" w:date="2022-12-28T15:42:00Z">
        <w:r w:rsidRPr="007F314D" w:rsidDel="00E668E5">
          <w:delText>s</w:delText>
        </w:r>
      </w:del>
      <w:r w:rsidRPr="007F314D">
        <w:t xml:space="preserve"> to Bottle A was mis</w:t>
      </w:r>
      <w:ins w:id="486" w:author="Waller" w:date="2022-12-28T15:42:00Z">
        <w:r w:rsidR="00E668E5">
          <w:t xml:space="preserve">takenly </w:t>
        </w:r>
      </w:ins>
      <w:del w:id="487" w:author="Waller" w:date="2022-12-28T15:43:00Z">
        <w:r w:rsidRPr="007F314D" w:rsidDel="00E668E5">
          <w:delText>-</w:delText>
        </w:r>
      </w:del>
      <w:r w:rsidRPr="007F314D">
        <w:t xml:space="preserve">estimated as </w:t>
      </w:r>
      <w:ins w:id="488" w:author="Waller" w:date="2022-12-28T15:43:00Z">
        <w:r w:rsidR="00E668E5">
          <w:t xml:space="preserve">belonging to </w:t>
        </w:r>
      </w:ins>
      <w:r w:rsidRPr="007F314D">
        <w:t xml:space="preserve">Bottle C. This indicates that the pouring sounds of Bottle A and Bottle C may have been similar, possibly due to their similar shape and </w:t>
      </w:r>
      <w:commentRangeStart w:id="489"/>
      <w:r w:rsidRPr="007F314D">
        <w:t xml:space="preserve">bore </w:t>
      </w:r>
      <w:commentRangeEnd w:id="489"/>
      <w:r w:rsidR="00A00ACF">
        <w:rPr>
          <w:rStyle w:val="afc"/>
        </w:rPr>
        <w:commentReference w:id="489"/>
      </w:r>
      <w:r w:rsidRPr="007F314D">
        <w:t>size.</w:t>
      </w:r>
    </w:p>
    <w:p w14:paraId="046C395D" w14:textId="77777777" w:rsidR="003279D2" w:rsidRPr="007F314D" w:rsidRDefault="003279D2" w:rsidP="003279D2"/>
    <w:p w14:paraId="46E15D6E" w14:textId="77777777" w:rsidR="003279D2" w:rsidRPr="007F314D" w:rsidRDefault="00CF4815" w:rsidP="00CF4815">
      <w:pPr>
        <w:pStyle w:val="code"/>
      </w:pPr>
      <w:r w:rsidRPr="007F314D">
        <w:rPr>
          <w:color w:val="7030A0"/>
        </w:rPr>
        <w:t>\begin</w:t>
      </w:r>
      <w:r w:rsidR="003279D2" w:rsidRPr="007F314D">
        <w:t>{table}[!t]</w:t>
      </w:r>
    </w:p>
    <w:p w14:paraId="4ECA2B16" w14:textId="77777777" w:rsidR="003279D2" w:rsidRPr="007F314D" w:rsidRDefault="007F314D" w:rsidP="00CF4815">
      <w:pPr>
        <w:pStyle w:val="code"/>
      </w:pPr>
      <w:r>
        <w:t xml:space="preserve"> </w:t>
      </w:r>
      <w:r w:rsidR="003279D2" w:rsidRPr="007F314D">
        <w:t>\small</w:t>
      </w:r>
    </w:p>
    <w:p w14:paraId="3CE3DAF0" w14:textId="77777777" w:rsidR="003279D2" w:rsidRPr="007F314D" w:rsidRDefault="007F314D" w:rsidP="00CF4815">
      <w:pPr>
        <w:pStyle w:val="code"/>
      </w:pPr>
      <w:r>
        <w:lastRenderedPageBreak/>
        <w:t xml:space="preserve"> </w:t>
      </w:r>
      <w:r w:rsidR="003279D2" w:rsidRPr="007F314D">
        <w:t>\centering</w:t>
      </w:r>
    </w:p>
    <w:p w14:paraId="0C52EAE7" w14:textId="2837E361" w:rsidR="003279D2" w:rsidRPr="007F314D" w:rsidRDefault="007F314D" w:rsidP="003279D2">
      <w:r>
        <w:t xml:space="preserve"> </w:t>
      </w:r>
      <w:r w:rsidR="00CF4815" w:rsidRPr="007F314D">
        <w:rPr>
          <w:color w:val="0070C0"/>
        </w:rPr>
        <w:t>\caption</w:t>
      </w:r>
      <w:r w:rsidR="003279D2" w:rsidRPr="007F314D">
        <w:t>{</w:t>
      </w:r>
      <w:del w:id="490" w:author="Waller" w:date="2022-12-28T15:43:00Z">
        <w:r w:rsidR="003279D2" w:rsidRPr="007F314D" w:rsidDel="00E668E5">
          <w:delText>The validation</w:delText>
        </w:r>
      </w:del>
      <w:del w:id="491" w:author="Waller" w:date="2022-12-28T16:32:00Z">
        <w:r w:rsidR="003279D2" w:rsidRPr="007F314D" w:rsidDel="00A00ACF">
          <w:delText xml:space="preserve"> </w:delText>
        </w:r>
      </w:del>
      <w:ins w:id="492" w:author="Waller" w:date="2022-12-28T15:43:00Z">
        <w:r w:rsidR="00E668E5">
          <w:t xml:space="preserve">Accuracy </w:t>
        </w:r>
      </w:ins>
      <w:r w:rsidR="003279D2" w:rsidRPr="007F314D">
        <w:t xml:space="preserve">results </w:t>
      </w:r>
      <w:del w:id="493" w:author="Waller" w:date="2022-12-28T15:43:00Z">
        <w:r w:rsidR="003279D2" w:rsidRPr="007F314D" w:rsidDel="00E668E5">
          <w:delText xml:space="preserve">of the accuracy </w:delText>
        </w:r>
      </w:del>
      <w:r w:rsidR="003279D2" w:rsidRPr="007F314D">
        <w:t xml:space="preserve">of </w:t>
      </w:r>
      <w:del w:id="494" w:author="Waller" w:date="2022-12-28T15:43:00Z">
        <w:r w:rsidR="003279D2" w:rsidRPr="007F314D" w:rsidDel="00E668E5">
          <w:delText xml:space="preserve">the </w:delText>
        </w:r>
      </w:del>
      <w:r w:rsidR="003279D2" w:rsidRPr="007F314D">
        <w:t>bottle estimation model. ($C=BOTTLES\_NUM$)}</w:t>
      </w:r>
    </w:p>
    <w:p w14:paraId="640A5EDB" w14:textId="77777777" w:rsidR="003279D2" w:rsidRPr="007F314D" w:rsidRDefault="007F314D" w:rsidP="00CF4815">
      <w:pPr>
        <w:pStyle w:val="code"/>
      </w:pPr>
      <w:r>
        <w:t xml:space="preserve"> </w:t>
      </w:r>
      <w:r w:rsidR="00CF4815" w:rsidRPr="007F314D">
        <w:rPr>
          <w:color w:val="7030A0"/>
        </w:rPr>
        <w:t>\begin</w:t>
      </w:r>
      <w:r w:rsidR="003279D2" w:rsidRPr="007F314D">
        <w:t xml:space="preserve">{tabular}{c|c} </w:t>
      </w:r>
      <w:r w:rsidR="00CF4815" w:rsidRPr="007F314D">
        <w:rPr>
          <w:color w:val="D9D9D9" w:themeColor="background1" w:themeShade="D9"/>
        </w:rPr>
        <w:t>\hline\hline</w:t>
      </w:r>
    </w:p>
    <w:p w14:paraId="7CE5E793" w14:textId="77777777" w:rsidR="003279D2" w:rsidRPr="007F314D" w:rsidRDefault="007F314D" w:rsidP="003279D2">
      <w:r>
        <w:t xml:space="preserve"> </w:t>
      </w:r>
      <w:r w:rsidR="003279D2" w:rsidRPr="007F314D">
        <w:t xml:space="preserve">Bottle </w:t>
      </w:r>
      <w:r w:rsidR="003279D2" w:rsidRPr="007F314D">
        <w:rPr>
          <w:color w:val="D9D9D9" w:themeColor="background1" w:themeShade="D9"/>
        </w:rPr>
        <w:t>&amp;</w:t>
      </w:r>
      <w:r w:rsidR="003279D2" w:rsidRPr="007F314D">
        <w:t xml:space="preserve"> Accuracy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1AF1E173" w14:textId="77777777" w:rsidR="003279D2" w:rsidRPr="007F314D" w:rsidRDefault="007F314D" w:rsidP="00CF4815">
      <w:pPr>
        <w:pStyle w:val="code"/>
      </w:pPr>
      <w:r>
        <w:t xml:space="preserve"> </w:t>
      </w:r>
      <w:r w:rsidR="003279D2" w:rsidRPr="007F314D">
        <w:t xml:space="preserve">A &amp; 0.587 </w:t>
      </w:r>
      <w:r w:rsidR="00CF4815" w:rsidRPr="007F314D">
        <w:rPr>
          <w:color w:val="D9D9D9" w:themeColor="background1" w:themeShade="D9"/>
        </w:rPr>
        <w:t>\\</w:t>
      </w:r>
    </w:p>
    <w:p w14:paraId="4C62B3BF" w14:textId="77777777" w:rsidR="003279D2" w:rsidRPr="007F314D" w:rsidRDefault="007F314D" w:rsidP="00CF4815">
      <w:pPr>
        <w:pStyle w:val="code"/>
      </w:pPr>
      <w:r>
        <w:t xml:space="preserve"> </w:t>
      </w:r>
      <w:r w:rsidR="003279D2" w:rsidRPr="007F314D">
        <w:t xml:space="preserve">B &amp; 0.643 </w:t>
      </w:r>
      <w:r w:rsidR="00CF4815" w:rsidRPr="007F314D">
        <w:rPr>
          <w:color w:val="D9D9D9" w:themeColor="background1" w:themeShade="D9"/>
        </w:rPr>
        <w:t>\\</w:t>
      </w:r>
    </w:p>
    <w:p w14:paraId="01967E5B" w14:textId="77777777" w:rsidR="003279D2" w:rsidRPr="007F314D" w:rsidRDefault="007F314D" w:rsidP="00CF4815">
      <w:pPr>
        <w:pStyle w:val="code"/>
      </w:pPr>
      <w:r>
        <w:t xml:space="preserve"> </w:t>
      </w:r>
      <w:r w:rsidR="003279D2" w:rsidRPr="007F314D">
        <w:t xml:space="preserve">C &amp; 0.559 </w:t>
      </w:r>
      <w:r w:rsidR="00CF4815" w:rsidRPr="007F314D">
        <w:rPr>
          <w:color w:val="D9D9D9" w:themeColor="background1" w:themeShade="D9"/>
        </w:rPr>
        <w:t>\\</w:t>
      </w:r>
    </w:p>
    <w:p w14:paraId="057A25FB" w14:textId="77777777" w:rsidR="003279D2" w:rsidRPr="007F314D" w:rsidRDefault="007F314D" w:rsidP="00CF4815">
      <w:pPr>
        <w:pStyle w:val="code"/>
      </w:pPr>
      <w:r>
        <w:t xml:space="preserve"> </w:t>
      </w:r>
      <w:r w:rsidR="003279D2" w:rsidRPr="007F314D">
        <w:t xml:space="preserve">D &amp; 0.666 </w:t>
      </w:r>
      <w:r w:rsidR="00CF4815" w:rsidRPr="007F314D">
        <w:rPr>
          <w:color w:val="D9D9D9" w:themeColor="background1" w:themeShade="D9"/>
        </w:rPr>
        <w:t>\\</w:t>
      </w:r>
    </w:p>
    <w:p w14:paraId="3A0FB526" w14:textId="77777777" w:rsidR="003279D2" w:rsidRPr="007F314D" w:rsidRDefault="007F314D" w:rsidP="00CF4815">
      <w:pPr>
        <w:pStyle w:val="code"/>
      </w:pPr>
      <w:r>
        <w:t xml:space="preserve"> </w:t>
      </w:r>
      <w:r w:rsidR="003279D2" w:rsidRPr="007F314D">
        <w:t xml:space="preserve">E &amp; 0.755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07A5432A" w14:textId="77777777" w:rsidR="003279D2" w:rsidRPr="007F314D" w:rsidRDefault="007F314D" w:rsidP="003279D2">
      <w:r>
        <w:t xml:space="preserve"> </w:t>
      </w:r>
      <w:r w:rsidR="003279D2" w:rsidRPr="007F314D">
        <w:t xml:space="preserve">Average </w:t>
      </w:r>
      <w:r w:rsidR="003279D2" w:rsidRPr="007F314D">
        <w:rPr>
          <w:color w:val="D9D9D9" w:themeColor="background1" w:themeShade="D9"/>
        </w:rPr>
        <w:t xml:space="preserve">&amp; </w:t>
      </w:r>
      <w:r w:rsidR="003279D2" w:rsidRPr="007F314D">
        <w:t xml:space="preserve">0.642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6A0E5A01" w14:textId="77777777" w:rsidR="003279D2" w:rsidRPr="007F314D" w:rsidRDefault="007F314D" w:rsidP="00CF4815">
      <w:pPr>
        <w:pStyle w:val="code"/>
      </w:pPr>
      <w:r>
        <w:t xml:space="preserve"> </w:t>
      </w:r>
      <w:r w:rsidR="00CF4815" w:rsidRPr="007F314D">
        <w:rPr>
          <w:color w:val="7030A0"/>
        </w:rPr>
        <w:t>\end</w:t>
      </w:r>
      <w:r w:rsidR="003279D2" w:rsidRPr="007F314D">
        <w:t>{tabular}</w:t>
      </w:r>
    </w:p>
    <w:p w14:paraId="439FB799" w14:textId="77777777" w:rsidR="003279D2" w:rsidRPr="007F314D" w:rsidRDefault="007F314D" w:rsidP="00CF4815">
      <w:pPr>
        <w:pStyle w:val="code"/>
      </w:pPr>
      <w:r>
        <w:t xml:space="preserve"> </w:t>
      </w:r>
      <w:r w:rsidR="003279D2" w:rsidRPr="007F314D">
        <w:t>\label{tab:result_5}</w:t>
      </w:r>
    </w:p>
    <w:p w14:paraId="61533D40" w14:textId="77777777" w:rsidR="003279D2" w:rsidRPr="007F314D" w:rsidRDefault="00CF4815" w:rsidP="00CF4815">
      <w:pPr>
        <w:pStyle w:val="code"/>
      </w:pPr>
      <w:r w:rsidRPr="007F314D">
        <w:rPr>
          <w:color w:val="7030A0"/>
        </w:rPr>
        <w:t>\end</w:t>
      </w:r>
      <w:r w:rsidR="003279D2" w:rsidRPr="007F314D">
        <w:t>{table}</w:t>
      </w:r>
    </w:p>
    <w:p w14:paraId="5161A3D4" w14:textId="77777777" w:rsidR="003279D2" w:rsidRPr="007F314D" w:rsidRDefault="003279D2" w:rsidP="003279D2"/>
    <w:p w14:paraId="29D6E537" w14:textId="77777777" w:rsidR="003279D2" w:rsidRPr="007F314D" w:rsidRDefault="00CF4815" w:rsidP="00CF4815">
      <w:pPr>
        <w:pStyle w:val="code"/>
      </w:pPr>
      <w:r w:rsidRPr="007F314D">
        <w:rPr>
          <w:color w:val="7030A0"/>
        </w:rPr>
        <w:t>\begin</w:t>
      </w:r>
      <w:r w:rsidR="003279D2" w:rsidRPr="007F314D">
        <w:t>{figure}[!t]</w:t>
      </w:r>
    </w:p>
    <w:p w14:paraId="342449B8" w14:textId="77777777" w:rsidR="003279D2" w:rsidRPr="007F314D" w:rsidRDefault="007F314D" w:rsidP="00CF4815">
      <w:pPr>
        <w:pStyle w:val="code"/>
      </w:pPr>
      <w:r>
        <w:t xml:space="preserve"> </w:t>
      </w:r>
      <w:r w:rsidR="003279D2" w:rsidRPr="007F314D">
        <w:t>\centering</w:t>
      </w:r>
    </w:p>
    <w:p w14:paraId="6F2CF068" w14:textId="77777777" w:rsidR="003279D2" w:rsidRPr="007F314D" w:rsidRDefault="007F314D" w:rsidP="00CF4815">
      <w:pPr>
        <w:pStyle w:val="code"/>
      </w:pPr>
      <w:r>
        <w:t xml:space="preserve"> </w:t>
      </w:r>
      <w:r w:rsidR="003279D2" w:rsidRPr="007F314D">
        <w:t>\includegraphics[width=1\linewidth]{figures/confusion_matrix_5.eps}</w:t>
      </w:r>
    </w:p>
    <w:p w14:paraId="2A0FBA72" w14:textId="75E63554" w:rsidR="003279D2" w:rsidRPr="007F314D" w:rsidRDefault="007F314D" w:rsidP="003279D2">
      <w:r>
        <w:t xml:space="preserve"> </w:t>
      </w:r>
      <w:r w:rsidR="00CF4815" w:rsidRPr="007F314D">
        <w:rPr>
          <w:color w:val="0070C0"/>
        </w:rPr>
        <w:t>\caption</w:t>
      </w:r>
      <w:r w:rsidR="003279D2" w:rsidRPr="007F314D">
        <w:t>{</w:t>
      </w:r>
      <w:del w:id="495" w:author="Waller" w:date="2022-12-28T15:44:00Z">
        <w:r w:rsidR="003279D2" w:rsidRPr="007F314D" w:rsidDel="00E668E5">
          <w:delText>The c</w:delText>
        </w:r>
      </w:del>
      <w:ins w:id="496" w:author="Waller" w:date="2022-12-28T15:44:00Z">
        <w:r w:rsidR="00E668E5">
          <w:t>C</w:t>
        </w:r>
      </w:ins>
      <w:r w:rsidR="003279D2" w:rsidRPr="007F314D">
        <w:t xml:space="preserve">onfusion matrix in </w:t>
      </w:r>
      <w:del w:id="497" w:author="Waller" w:date="2022-12-28T15:44:00Z">
        <w:r w:rsidR="003279D2" w:rsidRPr="007F314D" w:rsidDel="00E668E5">
          <w:delText xml:space="preserve">the </w:delText>
        </w:r>
      </w:del>
      <w:r w:rsidR="003279D2" w:rsidRPr="007F314D">
        <w:t>bottle estimation.}</w:t>
      </w:r>
    </w:p>
    <w:p w14:paraId="38707A36" w14:textId="77777777" w:rsidR="003279D2" w:rsidRPr="007F314D" w:rsidRDefault="007F314D" w:rsidP="00CF4815">
      <w:pPr>
        <w:pStyle w:val="code"/>
      </w:pPr>
      <w:r>
        <w:t xml:space="preserve"> </w:t>
      </w:r>
      <w:r w:rsidR="003279D2" w:rsidRPr="007F314D">
        <w:t>\label{fig:confusion_matrix_5}</w:t>
      </w:r>
    </w:p>
    <w:p w14:paraId="4E0D3871" w14:textId="77777777" w:rsidR="003279D2" w:rsidRPr="007F314D" w:rsidRDefault="00CF4815" w:rsidP="00CF4815">
      <w:pPr>
        <w:pStyle w:val="code"/>
      </w:pPr>
      <w:r w:rsidRPr="007F314D">
        <w:rPr>
          <w:color w:val="7030A0"/>
        </w:rPr>
        <w:t>\end</w:t>
      </w:r>
      <w:r w:rsidR="003279D2" w:rsidRPr="007F314D">
        <w:t>{figure}</w:t>
      </w:r>
    </w:p>
    <w:p w14:paraId="6C3B242F" w14:textId="77777777" w:rsidR="003279D2" w:rsidRPr="007F314D" w:rsidRDefault="003279D2" w:rsidP="003279D2"/>
    <w:p w14:paraId="33E816D0" w14:textId="77777777" w:rsidR="003279D2" w:rsidRPr="007F314D" w:rsidRDefault="00CF4815" w:rsidP="00CF4815">
      <w:pPr>
        <w:pStyle w:val="code"/>
      </w:pPr>
      <w:r w:rsidRPr="007F314D">
        <w:rPr>
          <w:color w:val="7030A0"/>
        </w:rPr>
        <w:t>\begin</w:t>
      </w:r>
      <w:r w:rsidR="003279D2" w:rsidRPr="007F314D">
        <w:t>{figure}[!t]</w:t>
      </w:r>
    </w:p>
    <w:p w14:paraId="69BFE73A" w14:textId="77777777" w:rsidR="003279D2" w:rsidRPr="007F314D" w:rsidRDefault="007F314D" w:rsidP="00CF4815">
      <w:pPr>
        <w:pStyle w:val="code"/>
      </w:pPr>
      <w:r>
        <w:t xml:space="preserve"> </w:t>
      </w:r>
      <w:r w:rsidR="003279D2" w:rsidRPr="007F314D">
        <w:t>\centering</w:t>
      </w:r>
    </w:p>
    <w:p w14:paraId="021688B8" w14:textId="77777777" w:rsidR="003279D2" w:rsidRPr="007F314D" w:rsidRDefault="007F314D" w:rsidP="00CF4815">
      <w:pPr>
        <w:pStyle w:val="code"/>
      </w:pPr>
      <w:r>
        <w:t xml:space="preserve"> </w:t>
      </w:r>
      <w:r w:rsidR="003279D2" w:rsidRPr="007F314D">
        <w:t>\includegraphics[width=1\linewidth]{figures/loss_5.eps}</w:t>
      </w:r>
    </w:p>
    <w:p w14:paraId="3587BCDB" w14:textId="7EBB117E" w:rsidR="003279D2" w:rsidRPr="007F314D" w:rsidRDefault="007F314D" w:rsidP="003279D2">
      <w:r>
        <w:t xml:space="preserve"> </w:t>
      </w:r>
      <w:r w:rsidR="00CF4815" w:rsidRPr="007F314D">
        <w:rPr>
          <w:color w:val="0070C0"/>
        </w:rPr>
        <w:t>\caption</w:t>
      </w:r>
      <w:r w:rsidR="003279D2" w:rsidRPr="007F314D">
        <w:t>{</w:t>
      </w:r>
      <w:del w:id="498" w:author="Waller" w:date="2022-12-28T15:44:00Z">
        <w:r w:rsidR="003279D2" w:rsidRPr="007F314D" w:rsidDel="00E668E5">
          <w:delText>The c</w:delText>
        </w:r>
      </w:del>
      <w:ins w:id="499" w:author="Waller" w:date="2022-12-28T15:44:00Z">
        <w:r w:rsidR="00E668E5">
          <w:t>C</w:t>
        </w:r>
      </w:ins>
      <w:r w:rsidR="003279D2" w:rsidRPr="007F314D">
        <w:t xml:space="preserve">hange in </w:t>
      </w:r>
      <w:del w:id="500" w:author="Waller" w:date="2022-12-28T15:44:00Z">
        <w:r w:rsidR="003279D2" w:rsidRPr="007F314D" w:rsidDel="00E668E5">
          <w:delText xml:space="preserve">the </w:delText>
        </w:r>
      </w:del>
      <w:r w:rsidR="003279D2" w:rsidRPr="007F314D">
        <w:t xml:space="preserve">loss during </w:t>
      </w:r>
      <w:del w:id="501" w:author="Waller" w:date="2022-12-28T15:44:00Z">
        <w:r w:rsidR="003279D2" w:rsidRPr="007F314D" w:rsidDel="00E668E5">
          <w:delText xml:space="preserve">the </w:delText>
        </w:r>
      </w:del>
      <w:r w:rsidR="003279D2" w:rsidRPr="007F314D">
        <w:t xml:space="preserve">training phase of </w:t>
      </w:r>
      <w:del w:id="502" w:author="Waller" w:date="2022-12-28T15:44:00Z">
        <w:r w:rsidR="003279D2" w:rsidRPr="007F314D" w:rsidDel="00E668E5">
          <w:delText xml:space="preserve">the </w:delText>
        </w:r>
      </w:del>
      <w:r w:rsidR="003279D2" w:rsidRPr="007F314D">
        <w:t>bottle estimation model.}</w:t>
      </w:r>
    </w:p>
    <w:p w14:paraId="3364F860" w14:textId="77777777" w:rsidR="003279D2" w:rsidRPr="007F314D" w:rsidRDefault="007F314D" w:rsidP="00CF4815">
      <w:pPr>
        <w:pStyle w:val="code"/>
      </w:pPr>
      <w:r>
        <w:t xml:space="preserve"> </w:t>
      </w:r>
      <w:r w:rsidR="003279D2" w:rsidRPr="007F314D">
        <w:t>\label{fig:loss}</w:t>
      </w:r>
    </w:p>
    <w:p w14:paraId="43994B0C" w14:textId="77777777" w:rsidR="003279D2" w:rsidRPr="007F314D" w:rsidRDefault="00CF4815" w:rsidP="00CF4815">
      <w:pPr>
        <w:pStyle w:val="code"/>
      </w:pPr>
      <w:r w:rsidRPr="007F314D">
        <w:rPr>
          <w:color w:val="7030A0"/>
        </w:rPr>
        <w:t>\end</w:t>
      </w:r>
      <w:r w:rsidR="003279D2" w:rsidRPr="007F314D">
        <w:t>{figure}</w:t>
      </w:r>
    </w:p>
    <w:p w14:paraId="6AE0F2D5" w14:textId="77777777" w:rsidR="003279D2" w:rsidRPr="007F314D" w:rsidRDefault="003279D2" w:rsidP="003279D2"/>
    <w:p w14:paraId="52D0CFA9" w14:textId="77777777" w:rsidR="003279D2" w:rsidRPr="007F314D" w:rsidRDefault="00CF4815" w:rsidP="00CF4815">
      <w:pPr>
        <w:pStyle w:val="3"/>
      </w:pPr>
      <w:r w:rsidRPr="007F314D">
        <w:t>\subsubsection</w:t>
      </w:r>
      <w:r w:rsidR="003279D2" w:rsidRPr="007F314D">
        <w:t>{Water Level Estimation Model}</w:t>
      </w:r>
    </w:p>
    <w:p w14:paraId="2FBB7105" w14:textId="439959E6" w:rsidR="003279D2" w:rsidRPr="007F314D" w:rsidRDefault="003279D2" w:rsidP="003279D2">
      <w:r w:rsidRPr="007F314D">
        <w:t xml:space="preserve">For a model that estimates water levels in the range </w:t>
      </w:r>
      <w:ins w:id="503" w:author="Waller" w:date="2022-12-28T15:44:00Z">
        <w:r w:rsidR="00E668E5">
          <w:t xml:space="preserve">of </w:t>
        </w:r>
      </w:ins>
      <w:r w:rsidRPr="007F314D">
        <w:t>0--100</w:t>
      </w:r>
      <w:r w:rsidRPr="007F314D">
        <w:rPr>
          <w:color w:val="D9D9D9" w:themeColor="background1" w:themeShade="D9"/>
        </w:rPr>
        <w:t>\</w:t>
      </w:r>
      <w:r w:rsidR="00CF4815" w:rsidRPr="007F314D">
        <w:t>%</w:t>
      </w:r>
      <w:r w:rsidRPr="007F314D">
        <w:t xml:space="preserve"> in 10</w:t>
      </w:r>
      <w:r w:rsidRPr="007F314D">
        <w:rPr>
          <w:color w:val="D9D9D9" w:themeColor="background1" w:themeShade="D9"/>
        </w:rPr>
        <w:t>\</w:t>
      </w:r>
      <w:r w:rsidR="00CF4815" w:rsidRPr="007F314D">
        <w:t>%</w:t>
      </w:r>
      <w:r w:rsidRPr="007F314D">
        <w:t xml:space="preserve"> increments, 99 out of a total of 100 samples (20 samples $\times$ 5 bottles) of all bottles were used for training, and the estimation accuracy of the bottle-dependent estimation model was tested on 50 segments extracted from the remaining </w:t>
      </w:r>
      <w:del w:id="504" w:author="Waller" w:date="2022-12-28T15:45:00Z">
        <w:r w:rsidRPr="007F314D" w:rsidDel="00E668E5">
          <w:delText xml:space="preserve">1 </w:delText>
        </w:r>
      </w:del>
      <w:ins w:id="505" w:author="Waller" w:date="2022-12-28T15:45:00Z">
        <w:r w:rsidR="00E668E5">
          <w:t>one</w:t>
        </w:r>
        <w:r w:rsidR="00E668E5" w:rsidRPr="007F314D">
          <w:t xml:space="preserve"> </w:t>
        </w:r>
      </w:ins>
      <w:r w:rsidRPr="007F314D">
        <w:t>sample of data not used for training. The accuracy was calculated using the LOSO algorithm so that all 100 samples were test data</w:t>
      </w:r>
      <w:ins w:id="506" w:author="Waller" w:date="2022-12-28T15:45:00Z">
        <w:r w:rsidR="00E668E5">
          <w:t>.</w:t>
        </w:r>
      </w:ins>
      <w:del w:id="507" w:author="Waller" w:date="2022-12-28T15:45:00Z">
        <w:r w:rsidRPr="007F314D" w:rsidDel="00E668E5">
          <w:delText>,</w:delText>
        </w:r>
      </w:del>
      <w:r w:rsidRPr="007F314D">
        <w:t xml:space="preserve"> </w:t>
      </w:r>
      <w:del w:id="508" w:author="Waller" w:date="2022-12-28T15:45:00Z">
        <w:r w:rsidRPr="007F314D" w:rsidDel="00E668E5">
          <w:delText>and t</w:delText>
        </w:r>
      </w:del>
      <w:ins w:id="509" w:author="Waller" w:date="2022-12-28T15:45:00Z">
        <w:r w:rsidR="00E668E5">
          <w:t>T</w:t>
        </w:r>
      </w:ins>
      <w:r w:rsidRPr="007F314D">
        <w:t xml:space="preserve">he average values of accuracy for each bottle are </w:t>
      </w:r>
      <w:del w:id="510" w:author="Waller" w:date="2022-12-28T15:46:00Z">
        <w:r w:rsidRPr="007F314D" w:rsidDel="00E668E5">
          <w:delText xml:space="preserve">shown </w:delText>
        </w:r>
      </w:del>
      <w:ins w:id="511" w:author="Waller" w:date="2022-12-28T15:46:00Z">
        <w:r w:rsidR="00E668E5">
          <w:t>listed</w:t>
        </w:r>
        <w:r w:rsidR="00E668E5" w:rsidRPr="007F314D">
          <w:t xml:space="preserve"> </w:t>
        </w:r>
      </w:ins>
      <w:r w:rsidRPr="007F314D">
        <w:t xml:space="preserve">in \tabref{result_10_dependent}, and the confusion matrix summing all the estimation results is shown in \figref{confusion_matrix_10_dependent}. Test data were extracted so that all </w:t>
      </w:r>
      <w:del w:id="512" w:author="Waller" w:date="2022-12-28T15:46:00Z">
        <w:r w:rsidRPr="007F314D" w:rsidDel="00E668E5">
          <w:delText xml:space="preserve">10 </w:delText>
        </w:r>
      </w:del>
      <w:ins w:id="513" w:author="Waller" w:date="2022-12-28T15:46:00Z">
        <w:r w:rsidR="00E668E5">
          <w:t>ten</w:t>
        </w:r>
        <w:r w:rsidR="00E668E5" w:rsidRPr="007F314D">
          <w:t xml:space="preserve"> </w:t>
        </w:r>
      </w:ins>
      <w:r w:rsidRPr="007F314D">
        <w:t>classes of labels appeared uniformly.</w:t>
      </w:r>
      <w:r w:rsidR="00CF4815" w:rsidRPr="007F314D">
        <w:rPr>
          <w:color w:val="D9D9D9" w:themeColor="background1" w:themeShade="D9"/>
        </w:rPr>
        <w:t>\par</w:t>
      </w:r>
    </w:p>
    <w:p w14:paraId="44EB9280" w14:textId="77777777" w:rsidR="003279D2" w:rsidRPr="007F314D" w:rsidRDefault="003279D2" w:rsidP="003279D2"/>
    <w:p w14:paraId="1C600F7F" w14:textId="09074BB9" w:rsidR="003279D2" w:rsidRPr="007F314D" w:rsidRDefault="003279D2" w:rsidP="003279D2">
      <w:r w:rsidRPr="007F314D">
        <w:t xml:space="preserve">A total of 80 samples (20 samples $\times$ 4 bottles) from four bottles were used for training, and the estimation accuracy of the bottle-independent estimation model was </w:t>
      </w:r>
      <w:r w:rsidRPr="007F314D">
        <w:lastRenderedPageBreak/>
        <w:t xml:space="preserve">tested on 500 segments extracted from 20 samples of data from the one remaining bottle not used for training. The accuracy was calculated using the leave-one-bottle-out (LOBO) algorithm so that all data for </w:t>
      </w:r>
      <w:del w:id="514" w:author="Waller" w:date="2022-12-28T15:46:00Z">
        <w:r w:rsidRPr="007F314D" w:rsidDel="00E668E5">
          <w:delText xml:space="preserve">5 </w:delText>
        </w:r>
      </w:del>
      <w:ins w:id="515" w:author="Waller" w:date="2022-12-28T15:46:00Z">
        <w:r w:rsidR="00E668E5">
          <w:t>five</w:t>
        </w:r>
        <w:r w:rsidR="00E668E5" w:rsidRPr="007F314D">
          <w:t xml:space="preserve"> </w:t>
        </w:r>
      </w:ins>
      <w:r w:rsidRPr="007F314D">
        <w:t>bottles were test data</w:t>
      </w:r>
      <w:ins w:id="516" w:author="Waller" w:date="2022-12-28T15:47:00Z">
        <w:r w:rsidR="00215F38">
          <w:t>.</w:t>
        </w:r>
      </w:ins>
      <w:del w:id="517" w:author="Waller" w:date="2022-12-28T15:47:00Z">
        <w:r w:rsidRPr="007F314D" w:rsidDel="00215F38">
          <w:delText>,</w:delText>
        </w:r>
      </w:del>
      <w:r w:rsidRPr="007F314D">
        <w:t xml:space="preserve"> </w:t>
      </w:r>
      <w:del w:id="518" w:author="Waller" w:date="2022-12-28T15:47:00Z">
        <w:r w:rsidRPr="007F314D" w:rsidDel="00215F38">
          <w:delText>and t</w:delText>
        </w:r>
      </w:del>
      <w:ins w:id="519" w:author="Waller" w:date="2022-12-28T15:47:00Z">
        <w:r w:rsidR="00215F38">
          <w:t>T</w:t>
        </w:r>
      </w:ins>
      <w:r w:rsidRPr="007F314D">
        <w:t xml:space="preserve">he average values of accuracy for each bottle are </w:t>
      </w:r>
      <w:del w:id="520" w:author="Waller" w:date="2022-12-28T15:47:00Z">
        <w:r w:rsidRPr="007F314D" w:rsidDel="00215F38">
          <w:delText xml:space="preserve">shown </w:delText>
        </w:r>
      </w:del>
      <w:ins w:id="521" w:author="Waller" w:date="2022-12-28T15:47:00Z">
        <w:r w:rsidR="00215F38">
          <w:t>listed</w:t>
        </w:r>
        <w:r w:rsidR="00215F38" w:rsidRPr="007F314D">
          <w:t xml:space="preserve"> </w:t>
        </w:r>
      </w:ins>
      <w:r w:rsidRPr="007F314D">
        <w:t xml:space="preserve">in \tabref{result_10_independent}, and the confusion matrix summing all the estimation results is shown in \figref{confusion_matrix_10_independent}. Test data were extracted so that all </w:t>
      </w:r>
      <w:del w:id="522" w:author="Waller" w:date="2022-12-28T15:47:00Z">
        <w:r w:rsidRPr="007F314D" w:rsidDel="00215F38">
          <w:delText xml:space="preserve">10 </w:delText>
        </w:r>
      </w:del>
      <w:ins w:id="523" w:author="Waller" w:date="2022-12-28T15:47:00Z">
        <w:r w:rsidR="00215F38">
          <w:t>ten</w:t>
        </w:r>
        <w:r w:rsidR="00215F38" w:rsidRPr="007F314D">
          <w:t xml:space="preserve"> </w:t>
        </w:r>
      </w:ins>
      <w:r w:rsidRPr="007F314D">
        <w:t>classes of labels appeared uniformly.</w:t>
      </w:r>
      <w:r w:rsidR="00CF4815" w:rsidRPr="007F314D">
        <w:rPr>
          <w:color w:val="D9D9D9" w:themeColor="background1" w:themeShade="D9"/>
        </w:rPr>
        <w:t>\par</w:t>
      </w:r>
    </w:p>
    <w:p w14:paraId="2C3F2A31" w14:textId="77777777" w:rsidR="003279D2" w:rsidRPr="007F314D" w:rsidRDefault="003279D2" w:rsidP="003279D2"/>
    <w:p w14:paraId="0E427657" w14:textId="55481EA0" w:rsidR="003279D2" w:rsidRPr="007F314D" w:rsidRDefault="003279D2" w:rsidP="003279D2">
      <w:r w:rsidRPr="007F314D">
        <w:t>The results show an average accuracy of 0.462 for the bottle-dependent estimation model and 0.308 for the bottle-independent estimation model. In the results for each bottle, Bottle B had the worst accuracy for both the bottle-dependent and the bottle-independent estimation models. Bottle B had the largest volume, resulting in a longer pour sound and more segments extracted from each sample</w:t>
      </w:r>
      <w:del w:id="524" w:author="Waller" w:date="2022-12-28T15:48:00Z">
        <w:r w:rsidRPr="007F314D" w:rsidDel="00215F38">
          <w:delText xml:space="preserve">. </w:delText>
        </w:r>
      </w:del>
      <w:ins w:id="525" w:author="Waller" w:date="2022-12-28T15:48:00Z">
        <w:r w:rsidR="00215F38">
          <w:t xml:space="preserve">, </w:t>
        </w:r>
      </w:ins>
      <w:ins w:id="526" w:author="Waller" w:date="2022-12-28T16:36:00Z">
        <w:r w:rsidR="00046FD0">
          <w:t>so</w:t>
        </w:r>
      </w:ins>
      <w:ins w:id="527" w:author="Waller" w:date="2022-12-28T15:48:00Z">
        <w:r w:rsidR="00215F38">
          <w:t xml:space="preserve"> </w:t>
        </w:r>
      </w:ins>
      <w:del w:id="528" w:author="Waller" w:date="2022-12-28T15:48:00Z">
        <w:r w:rsidRPr="007F314D" w:rsidDel="00215F38">
          <w:delText xml:space="preserve">Therefore, </w:delText>
        </w:r>
      </w:del>
      <w:r w:rsidRPr="007F314D">
        <w:t xml:space="preserve">it is possible that the features </w:t>
      </w:r>
      <w:del w:id="529" w:author="Waller" w:date="2022-12-28T15:48:00Z">
        <w:r w:rsidRPr="007F314D" w:rsidDel="00215F38">
          <w:delText xml:space="preserve">was </w:delText>
        </w:r>
      </w:del>
      <w:ins w:id="530" w:author="Waller" w:date="2022-12-28T15:48:00Z">
        <w:r w:rsidR="00215F38">
          <w:t>were</w:t>
        </w:r>
        <w:r w:rsidR="00215F38" w:rsidRPr="007F314D">
          <w:t xml:space="preserve"> </w:t>
        </w:r>
      </w:ins>
      <w:r w:rsidRPr="007F314D">
        <w:t xml:space="preserve">not as trained as in the other bottles, even though they had the same number of epochs. However, this is a high accuracy compared to 0.1, which is the chance-level accuracy for 10-class classification. While </w:t>
      </w:r>
      <w:ins w:id="531" w:author="Waller" w:date="2022-12-28T15:48:00Z">
        <w:r w:rsidR="00215F38">
          <w:t xml:space="preserve">we feel </w:t>
        </w:r>
      </w:ins>
      <w:r w:rsidRPr="007F314D">
        <w:t xml:space="preserve">it is </w:t>
      </w:r>
      <w:del w:id="532" w:author="Waller" w:date="2022-12-28T15:48:00Z">
        <w:r w:rsidRPr="007F314D" w:rsidDel="00215F38">
          <w:delText xml:space="preserve">considered </w:delText>
        </w:r>
      </w:del>
      <w:r w:rsidRPr="007F314D">
        <w:t xml:space="preserve">feasible to estimate the water level using the pouring sound, the accuracy needs to be improved for </w:t>
      </w:r>
      <w:ins w:id="533" w:author="Waller" w:date="2022-12-28T15:48:00Z">
        <w:r w:rsidR="00215F38">
          <w:t xml:space="preserve">use in </w:t>
        </w:r>
      </w:ins>
      <w:r w:rsidRPr="007F314D">
        <w:t>real environments</w:t>
      </w:r>
      <w:del w:id="534" w:author="Waller" w:date="2022-12-28T15:49:00Z">
        <w:r w:rsidRPr="007F314D" w:rsidDel="00215F38">
          <w:delText xml:space="preserve"> use</w:delText>
        </w:r>
      </w:del>
      <w:r w:rsidRPr="007F314D">
        <w:t xml:space="preserve">. </w:t>
      </w:r>
      <w:del w:id="535" w:author="Waller" w:date="2022-12-28T15:49:00Z">
        <w:r w:rsidRPr="007F314D" w:rsidDel="00215F38">
          <w:delText>Especially i</w:delText>
        </w:r>
      </w:del>
      <w:ins w:id="536" w:author="Waller" w:date="2022-12-28T15:49:00Z">
        <w:r w:rsidR="00215F38">
          <w:t>I</w:t>
        </w:r>
      </w:ins>
      <w:r w:rsidRPr="007F314D">
        <w:t>n</w:t>
      </w:r>
      <w:ins w:id="537" w:author="Waller" w:date="2022-12-28T15:49:00Z">
        <w:r w:rsidR="00215F38">
          <w:t xml:space="preserve"> terms of</w:t>
        </w:r>
      </w:ins>
      <w:r w:rsidRPr="007F314D">
        <w:t xml:space="preserve"> the confusion matrix of the bottle-dependent estimation model, the accuracy </w:t>
      </w:r>
      <w:del w:id="538" w:author="Waller" w:date="2022-12-28T15:49:00Z">
        <w:r w:rsidRPr="007F314D" w:rsidDel="00215F38">
          <w:delText xml:space="preserve">may </w:delText>
        </w:r>
      </w:del>
      <w:ins w:id="539" w:author="Waller" w:date="2022-12-28T15:49:00Z">
        <w:r w:rsidR="00215F38">
          <w:t>could possibly</w:t>
        </w:r>
        <w:r w:rsidR="00215F38" w:rsidRPr="007F314D">
          <w:t xml:space="preserve"> </w:t>
        </w:r>
      </w:ins>
      <w:r w:rsidRPr="007F314D">
        <w:t>be improved by expanding the estimated water level from 10</w:t>
      </w:r>
      <w:r w:rsidRPr="007F314D">
        <w:rPr>
          <w:color w:val="D9D9D9" w:themeColor="background1" w:themeShade="D9"/>
        </w:rPr>
        <w:t>\</w:t>
      </w:r>
      <w:r w:rsidR="00CF4815" w:rsidRPr="007F314D">
        <w:t>%</w:t>
      </w:r>
      <w:r w:rsidRPr="007F314D">
        <w:t xml:space="preserve"> increments, since there are many cases of mis-estimation </w:t>
      </w:r>
      <w:del w:id="540" w:author="Waller" w:date="2022-12-28T15:50:00Z">
        <w:r w:rsidRPr="007F314D" w:rsidDel="00215F38">
          <w:delText xml:space="preserve">with </w:delText>
        </w:r>
      </w:del>
      <w:ins w:id="541" w:author="Waller" w:date="2022-12-28T15:50:00Z">
        <w:r w:rsidR="00215F38">
          <w:t>for</w:t>
        </w:r>
        <w:r w:rsidR="00215F38" w:rsidRPr="007F314D">
          <w:t xml:space="preserve"> </w:t>
        </w:r>
      </w:ins>
      <w:r w:rsidRPr="007F314D">
        <w:t>labels with similar water levels. Since the estimation accuracy of the bottle-dependent estimation model is approximately 0.15 higher than that of the bottle-independent estimation model, the accuracy could be significantly improved by building an estimation model for each bottle of similar shape and implementing a mechanism such as switching the model to be used before estimati</w:t>
      </w:r>
      <w:ins w:id="542" w:author="Waller" w:date="2022-12-28T16:37:00Z">
        <w:r w:rsidR="00046FD0">
          <w:t>o</w:t>
        </w:r>
      </w:ins>
      <w:r w:rsidRPr="007F314D">
        <w:t>n</w:t>
      </w:r>
      <w:del w:id="543" w:author="Waller" w:date="2022-12-28T16:37:00Z">
        <w:r w:rsidRPr="007F314D" w:rsidDel="00046FD0">
          <w:delText>g the water level</w:delText>
        </w:r>
      </w:del>
      <w:r w:rsidRPr="007F314D">
        <w:t>.</w:t>
      </w:r>
    </w:p>
    <w:p w14:paraId="26C2A799" w14:textId="77777777" w:rsidR="003279D2" w:rsidRPr="007F314D" w:rsidRDefault="003279D2" w:rsidP="003279D2"/>
    <w:p w14:paraId="14A450B5" w14:textId="77777777" w:rsidR="003279D2" w:rsidRPr="007F314D" w:rsidRDefault="00CF4815" w:rsidP="00CF4815">
      <w:pPr>
        <w:pStyle w:val="code"/>
      </w:pPr>
      <w:r w:rsidRPr="007F314D">
        <w:rPr>
          <w:color w:val="7030A0"/>
        </w:rPr>
        <w:t>\begin</w:t>
      </w:r>
      <w:r w:rsidR="003279D2" w:rsidRPr="007F314D">
        <w:t>{table}[!t]</w:t>
      </w:r>
    </w:p>
    <w:p w14:paraId="7EB8E519" w14:textId="77777777" w:rsidR="003279D2" w:rsidRPr="007F314D" w:rsidRDefault="007F314D" w:rsidP="00CF4815">
      <w:pPr>
        <w:pStyle w:val="code"/>
      </w:pPr>
      <w:r>
        <w:t xml:space="preserve"> </w:t>
      </w:r>
      <w:r w:rsidR="003279D2" w:rsidRPr="007F314D">
        <w:t>\small</w:t>
      </w:r>
    </w:p>
    <w:p w14:paraId="1639FCE0" w14:textId="77777777" w:rsidR="003279D2" w:rsidRPr="007F314D" w:rsidRDefault="007F314D" w:rsidP="00CF4815">
      <w:pPr>
        <w:pStyle w:val="code"/>
      </w:pPr>
      <w:r>
        <w:t xml:space="preserve"> </w:t>
      </w:r>
      <w:r w:rsidR="003279D2" w:rsidRPr="007F314D">
        <w:t>\centering</w:t>
      </w:r>
    </w:p>
    <w:p w14:paraId="49A6DC8A" w14:textId="2FA1A108" w:rsidR="003279D2" w:rsidRPr="007F314D" w:rsidRDefault="007F314D" w:rsidP="003279D2">
      <w:r>
        <w:t xml:space="preserve"> </w:t>
      </w:r>
      <w:r w:rsidR="00CF4815" w:rsidRPr="007F314D">
        <w:rPr>
          <w:color w:val="0070C0"/>
        </w:rPr>
        <w:t>\caption</w:t>
      </w:r>
      <w:r w:rsidR="003279D2" w:rsidRPr="007F314D">
        <w:t>{</w:t>
      </w:r>
      <w:del w:id="544" w:author="Waller" w:date="2022-12-28T15:50:00Z">
        <w:r w:rsidR="003279D2" w:rsidRPr="007F314D" w:rsidDel="00215F38">
          <w:delText>The validation</w:delText>
        </w:r>
      </w:del>
      <w:ins w:id="545" w:author="Waller" w:date="2022-12-28T15:50:00Z">
        <w:r w:rsidR="00215F38">
          <w:t>Accuracy</w:t>
        </w:r>
      </w:ins>
      <w:r w:rsidR="003279D2" w:rsidRPr="007F314D">
        <w:t xml:space="preserve"> results of </w:t>
      </w:r>
      <w:del w:id="546" w:author="Waller" w:date="2022-12-28T15:50:00Z">
        <w:r w:rsidR="003279D2" w:rsidRPr="007F314D" w:rsidDel="00215F38">
          <w:delText xml:space="preserve">the accuracy of the </w:delText>
        </w:r>
      </w:del>
      <w:r w:rsidR="003279D2" w:rsidRPr="007F314D">
        <w:t>water level estimation model. ($C=10$)}</w:t>
      </w:r>
    </w:p>
    <w:p w14:paraId="216778B2" w14:textId="77777777" w:rsidR="003279D2" w:rsidRPr="007F314D" w:rsidRDefault="007F314D" w:rsidP="00CF4815">
      <w:pPr>
        <w:pStyle w:val="code"/>
      </w:pPr>
      <w:r>
        <w:t xml:space="preserve"> </w:t>
      </w:r>
      <w:r w:rsidR="00CF4815" w:rsidRPr="007F314D">
        <w:rPr>
          <w:color w:val="7030A0"/>
        </w:rPr>
        <w:t>\begin</w:t>
      </w:r>
      <w:r w:rsidR="003279D2" w:rsidRPr="007F314D">
        <w:t>{minipage}[t]{0.45\linewidth}</w:t>
      </w:r>
    </w:p>
    <w:p w14:paraId="198E00FC" w14:textId="77777777" w:rsidR="003279D2" w:rsidRPr="007F314D" w:rsidRDefault="007F314D" w:rsidP="00CF4815">
      <w:pPr>
        <w:pStyle w:val="code"/>
      </w:pPr>
      <w:r>
        <w:t xml:space="preserve"> </w:t>
      </w:r>
      <w:r w:rsidR="003279D2" w:rsidRPr="007F314D">
        <w:t>\centering</w:t>
      </w:r>
    </w:p>
    <w:p w14:paraId="77C87F7D" w14:textId="5C044AC0" w:rsidR="003279D2" w:rsidRPr="007F314D" w:rsidRDefault="007F314D" w:rsidP="003279D2">
      <w:r>
        <w:t xml:space="preserve"> </w:t>
      </w:r>
      <w:r w:rsidR="00CF4815" w:rsidRPr="007F314D">
        <w:rPr>
          <w:color w:val="0070C0"/>
        </w:rPr>
        <w:t>\subcaption</w:t>
      </w:r>
      <w:r w:rsidR="003279D2" w:rsidRPr="007F314D">
        <w:t>{</w:t>
      </w:r>
      <w:del w:id="547" w:author="Waller" w:date="2022-12-28T15:50:00Z">
        <w:r w:rsidR="003279D2" w:rsidRPr="007F314D" w:rsidDel="00215F38">
          <w:delText>The</w:delText>
        </w:r>
      </w:del>
      <w:r w:rsidR="003279D2" w:rsidRPr="007F314D">
        <w:t xml:space="preserve"> </w:t>
      </w:r>
      <w:del w:id="548" w:author="Waller" w:date="2022-12-28T15:50:00Z">
        <w:r w:rsidR="003279D2" w:rsidRPr="007F314D" w:rsidDel="00215F38">
          <w:delText>b</w:delText>
        </w:r>
      </w:del>
      <w:ins w:id="549" w:author="Waller" w:date="2022-12-28T15:50:00Z">
        <w:r w:rsidR="00215F38">
          <w:t>B</w:t>
        </w:r>
      </w:ins>
      <w:r w:rsidR="003279D2" w:rsidRPr="007F314D">
        <w:t>ottle-dependent estimation model.}</w:t>
      </w:r>
    </w:p>
    <w:p w14:paraId="61CFC43C" w14:textId="77777777" w:rsidR="003279D2" w:rsidRPr="007F314D" w:rsidRDefault="007F314D" w:rsidP="00CF4815">
      <w:pPr>
        <w:pStyle w:val="code"/>
      </w:pPr>
      <w:r>
        <w:t xml:space="preserve"> </w:t>
      </w:r>
      <w:r w:rsidR="00CF4815" w:rsidRPr="007F314D">
        <w:rPr>
          <w:color w:val="7030A0"/>
        </w:rPr>
        <w:t>\begin</w:t>
      </w:r>
      <w:r w:rsidR="003279D2" w:rsidRPr="007F314D">
        <w:t xml:space="preserve">{tabular}{c|c} </w:t>
      </w:r>
      <w:r w:rsidR="00CF4815" w:rsidRPr="007F314D">
        <w:rPr>
          <w:color w:val="D9D9D9" w:themeColor="background1" w:themeShade="D9"/>
        </w:rPr>
        <w:t>\hline\hline</w:t>
      </w:r>
    </w:p>
    <w:p w14:paraId="7AA82C4D" w14:textId="77777777" w:rsidR="003279D2" w:rsidRPr="007F314D" w:rsidRDefault="007F314D" w:rsidP="003279D2">
      <w:r>
        <w:t xml:space="preserve"> </w:t>
      </w:r>
      <w:r w:rsidR="003279D2" w:rsidRPr="007F314D">
        <w:t xml:space="preserve">Bottle </w:t>
      </w:r>
      <w:r w:rsidR="003279D2" w:rsidRPr="007F314D">
        <w:rPr>
          <w:color w:val="D9D9D9" w:themeColor="background1" w:themeShade="D9"/>
        </w:rPr>
        <w:t>&amp;</w:t>
      </w:r>
      <w:r w:rsidR="003279D2" w:rsidRPr="007F314D">
        <w:t xml:space="preserve"> Accuracy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20B88581" w14:textId="77777777" w:rsidR="003279D2" w:rsidRPr="007F314D" w:rsidRDefault="007F314D" w:rsidP="00CF4815">
      <w:pPr>
        <w:pStyle w:val="code"/>
      </w:pPr>
      <w:r>
        <w:t xml:space="preserve"> </w:t>
      </w:r>
      <w:r w:rsidR="003279D2" w:rsidRPr="007F314D">
        <w:t xml:space="preserve">A &amp; 0.553 </w:t>
      </w:r>
      <w:r w:rsidR="00CF4815" w:rsidRPr="007F314D">
        <w:rPr>
          <w:color w:val="D9D9D9" w:themeColor="background1" w:themeShade="D9"/>
        </w:rPr>
        <w:t>\\</w:t>
      </w:r>
    </w:p>
    <w:p w14:paraId="61E65F55" w14:textId="77777777" w:rsidR="003279D2" w:rsidRPr="007F314D" w:rsidRDefault="007F314D" w:rsidP="00CF4815">
      <w:pPr>
        <w:pStyle w:val="code"/>
      </w:pPr>
      <w:r>
        <w:t xml:space="preserve"> </w:t>
      </w:r>
      <w:r w:rsidR="003279D2" w:rsidRPr="007F314D">
        <w:t xml:space="preserve">B &amp; 0.333 </w:t>
      </w:r>
      <w:r w:rsidR="00CF4815" w:rsidRPr="007F314D">
        <w:rPr>
          <w:color w:val="D9D9D9" w:themeColor="background1" w:themeShade="D9"/>
        </w:rPr>
        <w:t>\\</w:t>
      </w:r>
    </w:p>
    <w:p w14:paraId="5DE425EE" w14:textId="77777777" w:rsidR="003279D2" w:rsidRPr="007F314D" w:rsidRDefault="007F314D" w:rsidP="00CF4815">
      <w:pPr>
        <w:pStyle w:val="code"/>
      </w:pPr>
      <w:r>
        <w:t xml:space="preserve"> </w:t>
      </w:r>
      <w:r w:rsidR="003279D2" w:rsidRPr="007F314D">
        <w:t xml:space="preserve">C &amp; 0.479 </w:t>
      </w:r>
      <w:r w:rsidR="00CF4815" w:rsidRPr="007F314D">
        <w:rPr>
          <w:color w:val="D9D9D9" w:themeColor="background1" w:themeShade="D9"/>
        </w:rPr>
        <w:t>\\</w:t>
      </w:r>
    </w:p>
    <w:p w14:paraId="14900470" w14:textId="77777777" w:rsidR="003279D2" w:rsidRPr="007F314D" w:rsidRDefault="007F314D" w:rsidP="00CF4815">
      <w:pPr>
        <w:pStyle w:val="code"/>
      </w:pPr>
      <w:r>
        <w:t xml:space="preserve"> </w:t>
      </w:r>
      <w:r w:rsidR="003279D2" w:rsidRPr="007F314D">
        <w:t xml:space="preserve">D &amp; 0.424 </w:t>
      </w:r>
      <w:r w:rsidR="00CF4815" w:rsidRPr="007F314D">
        <w:rPr>
          <w:color w:val="D9D9D9" w:themeColor="background1" w:themeShade="D9"/>
        </w:rPr>
        <w:t>\\</w:t>
      </w:r>
    </w:p>
    <w:p w14:paraId="74070285" w14:textId="77777777" w:rsidR="003279D2" w:rsidRPr="007F314D" w:rsidRDefault="007F314D" w:rsidP="00CF4815">
      <w:pPr>
        <w:pStyle w:val="code"/>
      </w:pPr>
      <w:r>
        <w:t xml:space="preserve"> </w:t>
      </w:r>
      <w:r w:rsidR="003279D2" w:rsidRPr="007F314D">
        <w:t xml:space="preserve">E &amp; 0.519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4BF88D3F" w14:textId="77777777" w:rsidR="003279D2" w:rsidRPr="007F314D" w:rsidRDefault="007F314D" w:rsidP="003279D2">
      <w:r>
        <w:t xml:space="preserve"> </w:t>
      </w:r>
      <w:r w:rsidR="003279D2" w:rsidRPr="007F314D">
        <w:t xml:space="preserve">Average </w:t>
      </w:r>
      <w:r w:rsidR="003279D2" w:rsidRPr="007F314D">
        <w:rPr>
          <w:color w:val="D9D9D9" w:themeColor="background1" w:themeShade="D9"/>
        </w:rPr>
        <w:t>&amp;</w:t>
      </w:r>
      <w:r w:rsidR="003279D2" w:rsidRPr="007F314D">
        <w:t xml:space="preserve"> 0.462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194F7724" w14:textId="77777777" w:rsidR="003279D2" w:rsidRPr="007F314D" w:rsidRDefault="007F314D" w:rsidP="00CF4815">
      <w:pPr>
        <w:pStyle w:val="code"/>
      </w:pPr>
      <w:r>
        <w:lastRenderedPageBreak/>
        <w:t xml:space="preserve"> </w:t>
      </w:r>
      <w:r w:rsidR="00CF4815" w:rsidRPr="007F314D">
        <w:rPr>
          <w:color w:val="7030A0"/>
        </w:rPr>
        <w:t>\end</w:t>
      </w:r>
      <w:r w:rsidR="003279D2" w:rsidRPr="007F314D">
        <w:t>{tabular}</w:t>
      </w:r>
    </w:p>
    <w:p w14:paraId="189A5DF9" w14:textId="77777777" w:rsidR="003279D2" w:rsidRPr="007F314D" w:rsidRDefault="007F314D" w:rsidP="00CF4815">
      <w:pPr>
        <w:pStyle w:val="code"/>
      </w:pPr>
      <w:r>
        <w:t xml:space="preserve"> </w:t>
      </w:r>
      <w:r w:rsidR="003279D2" w:rsidRPr="007F314D">
        <w:t>\label{tab:result_10_dependent}</w:t>
      </w:r>
    </w:p>
    <w:p w14:paraId="7513CE47"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13DD7C2C" w14:textId="77777777" w:rsidR="003279D2" w:rsidRPr="007F314D" w:rsidRDefault="007F314D" w:rsidP="00CF4815">
      <w:pPr>
        <w:pStyle w:val="code"/>
      </w:pPr>
      <w:r>
        <w:t xml:space="preserve"> </w:t>
      </w:r>
      <w:r w:rsidR="00CF4815" w:rsidRPr="007F314D">
        <w:rPr>
          <w:color w:val="7030A0"/>
        </w:rPr>
        <w:t>\begin</w:t>
      </w:r>
      <w:r w:rsidR="003279D2" w:rsidRPr="007F314D">
        <w:t>{minipage}[t]{0.45\linewidth}</w:t>
      </w:r>
    </w:p>
    <w:p w14:paraId="32F1598F" w14:textId="77777777" w:rsidR="003279D2" w:rsidRPr="007F314D" w:rsidRDefault="007F314D" w:rsidP="00CF4815">
      <w:pPr>
        <w:pStyle w:val="code"/>
      </w:pPr>
      <w:r>
        <w:t xml:space="preserve"> </w:t>
      </w:r>
      <w:r w:rsidR="003279D2" w:rsidRPr="007F314D">
        <w:t>\centering</w:t>
      </w:r>
    </w:p>
    <w:p w14:paraId="700597EA" w14:textId="2BB48856" w:rsidR="003279D2" w:rsidRPr="007F314D" w:rsidRDefault="007F314D" w:rsidP="003279D2">
      <w:r>
        <w:t xml:space="preserve"> </w:t>
      </w:r>
      <w:r w:rsidR="00CF4815" w:rsidRPr="007F314D">
        <w:rPr>
          <w:color w:val="0070C0"/>
        </w:rPr>
        <w:t>\subcaption</w:t>
      </w:r>
      <w:r w:rsidR="003279D2" w:rsidRPr="007F314D">
        <w:t>{</w:t>
      </w:r>
      <w:del w:id="550" w:author="Waller" w:date="2022-12-28T15:51:00Z">
        <w:r w:rsidR="003279D2" w:rsidRPr="007F314D" w:rsidDel="00215F38">
          <w:delText>The b</w:delText>
        </w:r>
      </w:del>
      <w:ins w:id="551" w:author="Waller" w:date="2022-12-28T15:51:00Z">
        <w:r w:rsidR="00215F38">
          <w:t>B</w:t>
        </w:r>
      </w:ins>
      <w:r w:rsidR="003279D2" w:rsidRPr="007F314D">
        <w:t>ottle-independent estimation model.}</w:t>
      </w:r>
    </w:p>
    <w:p w14:paraId="21A1EB77" w14:textId="77777777" w:rsidR="003279D2" w:rsidRPr="007F314D" w:rsidRDefault="007F314D" w:rsidP="00CF4815">
      <w:pPr>
        <w:pStyle w:val="code"/>
      </w:pPr>
      <w:r>
        <w:t xml:space="preserve"> </w:t>
      </w:r>
      <w:r w:rsidR="00CF4815" w:rsidRPr="007F314D">
        <w:rPr>
          <w:color w:val="7030A0"/>
        </w:rPr>
        <w:t>\begin</w:t>
      </w:r>
      <w:r w:rsidR="003279D2" w:rsidRPr="007F314D">
        <w:t xml:space="preserve">{tabular}{c|c} </w:t>
      </w:r>
      <w:r w:rsidR="00CF4815" w:rsidRPr="007F314D">
        <w:rPr>
          <w:color w:val="D9D9D9" w:themeColor="background1" w:themeShade="D9"/>
        </w:rPr>
        <w:t>\hline\hline</w:t>
      </w:r>
    </w:p>
    <w:p w14:paraId="5BD2E6A8" w14:textId="77777777" w:rsidR="003279D2" w:rsidRPr="007F314D" w:rsidRDefault="007F314D" w:rsidP="003279D2">
      <w:r>
        <w:t xml:space="preserve"> </w:t>
      </w:r>
      <w:r w:rsidR="003279D2" w:rsidRPr="007F314D">
        <w:t xml:space="preserve">Bottle </w:t>
      </w:r>
      <w:r w:rsidR="003279D2" w:rsidRPr="007F314D">
        <w:rPr>
          <w:color w:val="D9D9D9" w:themeColor="background1" w:themeShade="D9"/>
        </w:rPr>
        <w:t>&amp;</w:t>
      </w:r>
      <w:r w:rsidR="003279D2" w:rsidRPr="007F314D">
        <w:t xml:space="preserve"> Accuracy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44E79E3D" w14:textId="77777777" w:rsidR="003279D2" w:rsidRPr="007F314D" w:rsidRDefault="007F314D" w:rsidP="00CF4815">
      <w:pPr>
        <w:pStyle w:val="code"/>
      </w:pPr>
      <w:r>
        <w:t xml:space="preserve"> </w:t>
      </w:r>
      <w:r w:rsidR="003279D2" w:rsidRPr="007F314D">
        <w:t xml:space="preserve">A &amp; 0.436 </w:t>
      </w:r>
      <w:r w:rsidR="00CF4815" w:rsidRPr="007F314D">
        <w:rPr>
          <w:color w:val="D9D9D9" w:themeColor="background1" w:themeShade="D9"/>
        </w:rPr>
        <w:t>\\</w:t>
      </w:r>
    </w:p>
    <w:p w14:paraId="04AE5086" w14:textId="77777777" w:rsidR="003279D2" w:rsidRPr="007F314D" w:rsidRDefault="007F314D" w:rsidP="00CF4815">
      <w:pPr>
        <w:pStyle w:val="code"/>
      </w:pPr>
      <w:r>
        <w:t xml:space="preserve"> </w:t>
      </w:r>
      <w:r w:rsidR="003279D2" w:rsidRPr="007F314D">
        <w:t xml:space="preserve">B &amp; 0.198 </w:t>
      </w:r>
      <w:r w:rsidR="00CF4815" w:rsidRPr="007F314D">
        <w:rPr>
          <w:color w:val="D9D9D9" w:themeColor="background1" w:themeShade="D9"/>
        </w:rPr>
        <w:t>\\</w:t>
      </w:r>
    </w:p>
    <w:p w14:paraId="2E53C74C" w14:textId="77777777" w:rsidR="003279D2" w:rsidRPr="007F314D" w:rsidRDefault="007F314D" w:rsidP="00CF4815">
      <w:pPr>
        <w:pStyle w:val="code"/>
      </w:pPr>
      <w:r>
        <w:t xml:space="preserve"> </w:t>
      </w:r>
      <w:r w:rsidR="003279D2" w:rsidRPr="007F314D">
        <w:t xml:space="preserve">C &amp; 0.374 </w:t>
      </w:r>
      <w:r w:rsidR="00CF4815" w:rsidRPr="007F314D">
        <w:rPr>
          <w:color w:val="D9D9D9" w:themeColor="background1" w:themeShade="D9"/>
        </w:rPr>
        <w:t>\\</w:t>
      </w:r>
    </w:p>
    <w:p w14:paraId="5F11854D" w14:textId="77777777" w:rsidR="003279D2" w:rsidRPr="007F314D" w:rsidRDefault="007F314D" w:rsidP="00CF4815">
      <w:pPr>
        <w:pStyle w:val="code"/>
      </w:pPr>
      <w:r>
        <w:t xml:space="preserve"> </w:t>
      </w:r>
      <w:r w:rsidR="003279D2" w:rsidRPr="007F314D">
        <w:t xml:space="preserve">D &amp; 0.290 </w:t>
      </w:r>
      <w:r w:rsidR="00CF4815" w:rsidRPr="007F314D">
        <w:rPr>
          <w:color w:val="D9D9D9" w:themeColor="background1" w:themeShade="D9"/>
        </w:rPr>
        <w:t>\\</w:t>
      </w:r>
    </w:p>
    <w:p w14:paraId="3E33BAE2" w14:textId="77777777" w:rsidR="003279D2" w:rsidRPr="007F314D" w:rsidRDefault="007F314D" w:rsidP="00CF4815">
      <w:pPr>
        <w:pStyle w:val="code"/>
      </w:pPr>
      <w:r>
        <w:t xml:space="preserve"> </w:t>
      </w:r>
      <w:r w:rsidR="003279D2" w:rsidRPr="007F314D">
        <w:t xml:space="preserve">E &amp; 0.244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619536C2" w14:textId="77777777" w:rsidR="003279D2" w:rsidRPr="007F314D" w:rsidRDefault="007F314D" w:rsidP="003279D2">
      <w:r>
        <w:t xml:space="preserve"> </w:t>
      </w:r>
      <w:r w:rsidR="003279D2" w:rsidRPr="007F314D">
        <w:t xml:space="preserve">Average </w:t>
      </w:r>
      <w:r w:rsidR="003279D2" w:rsidRPr="007F314D">
        <w:rPr>
          <w:color w:val="D9D9D9" w:themeColor="background1" w:themeShade="D9"/>
        </w:rPr>
        <w:t>&amp;</w:t>
      </w:r>
      <w:r w:rsidR="003279D2" w:rsidRPr="007F314D">
        <w:t xml:space="preserve"> 0.308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34629555" w14:textId="77777777" w:rsidR="003279D2" w:rsidRPr="007F314D" w:rsidRDefault="007F314D" w:rsidP="00CF4815">
      <w:pPr>
        <w:pStyle w:val="code"/>
      </w:pPr>
      <w:r>
        <w:t xml:space="preserve"> </w:t>
      </w:r>
      <w:r w:rsidR="00CF4815" w:rsidRPr="007F314D">
        <w:rPr>
          <w:color w:val="7030A0"/>
        </w:rPr>
        <w:t>\end</w:t>
      </w:r>
      <w:r w:rsidR="003279D2" w:rsidRPr="007F314D">
        <w:t>{tabular}</w:t>
      </w:r>
    </w:p>
    <w:p w14:paraId="4507A416" w14:textId="77777777" w:rsidR="003279D2" w:rsidRPr="007F314D" w:rsidRDefault="007F314D" w:rsidP="00CF4815">
      <w:pPr>
        <w:pStyle w:val="code"/>
      </w:pPr>
      <w:r>
        <w:t xml:space="preserve"> </w:t>
      </w:r>
      <w:r w:rsidR="003279D2" w:rsidRPr="007F314D">
        <w:t>\label{tab:result_10_independent}</w:t>
      </w:r>
    </w:p>
    <w:p w14:paraId="512EC166"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09BE44FE" w14:textId="77777777" w:rsidR="003279D2" w:rsidRPr="007F314D" w:rsidRDefault="007F314D" w:rsidP="00CF4815">
      <w:pPr>
        <w:pStyle w:val="code"/>
      </w:pPr>
      <w:r>
        <w:t xml:space="preserve"> </w:t>
      </w:r>
      <w:r w:rsidR="003279D2" w:rsidRPr="007F314D">
        <w:t>\label{tab:result_10}</w:t>
      </w:r>
    </w:p>
    <w:p w14:paraId="63697D11" w14:textId="77777777" w:rsidR="003279D2" w:rsidRPr="007F314D" w:rsidRDefault="00CF4815" w:rsidP="00CF4815">
      <w:pPr>
        <w:pStyle w:val="code"/>
      </w:pPr>
      <w:r w:rsidRPr="007F314D">
        <w:rPr>
          <w:color w:val="7030A0"/>
        </w:rPr>
        <w:t>\end</w:t>
      </w:r>
      <w:r w:rsidR="003279D2" w:rsidRPr="007F314D">
        <w:t>{table}</w:t>
      </w:r>
    </w:p>
    <w:p w14:paraId="60EFE93D" w14:textId="77777777" w:rsidR="003279D2" w:rsidRPr="007F314D" w:rsidRDefault="003279D2" w:rsidP="00CF4815">
      <w:pPr>
        <w:pStyle w:val="code"/>
      </w:pPr>
    </w:p>
    <w:p w14:paraId="6ED3B0DC" w14:textId="77777777" w:rsidR="003279D2" w:rsidRPr="007F314D" w:rsidRDefault="00CF4815" w:rsidP="00CF4815">
      <w:pPr>
        <w:pStyle w:val="code"/>
      </w:pPr>
      <w:r w:rsidRPr="007F314D">
        <w:rPr>
          <w:color w:val="7030A0"/>
        </w:rPr>
        <w:t>\begin</w:t>
      </w:r>
      <w:r w:rsidR="003279D2" w:rsidRPr="007F314D">
        <w:t>{figure*}[!t]</w:t>
      </w:r>
    </w:p>
    <w:p w14:paraId="4A34D0BF" w14:textId="77777777" w:rsidR="003279D2" w:rsidRPr="007F314D" w:rsidRDefault="007F314D" w:rsidP="00CF4815">
      <w:pPr>
        <w:pStyle w:val="code"/>
      </w:pPr>
      <w:r>
        <w:t xml:space="preserve"> </w:t>
      </w:r>
      <w:r w:rsidR="003279D2" w:rsidRPr="007F314D">
        <w:t>\centering</w:t>
      </w:r>
    </w:p>
    <w:p w14:paraId="67390DB8"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12D03FFC" w14:textId="77777777" w:rsidR="003279D2" w:rsidRPr="007F314D" w:rsidRDefault="007F314D" w:rsidP="00CF4815">
      <w:pPr>
        <w:pStyle w:val="code"/>
      </w:pPr>
      <w:r>
        <w:t xml:space="preserve"> </w:t>
      </w:r>
      <w:r w:rsidR="003279D2" w:rsidRPr="007F314D">
        <w:t>\centering</w:t>
      </w:r>
    </w:p>
    <w:p w14:paraId="5A336EDA" w14:textId="77777777" w:rsidR="003279D2" w:rsidRPr="007F314D" w:rsidRDefault="007F314D" w:rsidP="00CF4815">
      <w:pPr>
        <w:pStyle w:val="code"/>
      </w:pPr>
      <w:r>
        <w:t xml:space="preserve"> </w:t>
      </w:r>
      <w:r w:rsidR="003279D2" w:rsidRPr="007F314D">
        <w:t>\includegraphics[width=0.9\linewidth]{figures/confusion_matrix_10_dependent_coffee.eps}</w:t>
      </w:r>
    </w:p>
    <w:p w14:paraId="023085E7" w14:textId="77777777" w:rsidR="003279D2" w:rsidRPr="007F314D" w:rsidRDefault="007F314D" w:rsidP="003279D2">
      <w:r>
        <w:t xml:space="preserve"> </w:t>
      </w:r>
      <w:r w:rsidR="00CF4815" w:rsidRPr="007F314D">
        <w:rPr>
          <w:color w:val="0070C0"/>
        </w:rPr>
        <w:t>\subcaption</w:t>
      </w:r>
      <w:r w:rsidR="003279D2" w:rsidRPr="007F314D">
        <w:t>{Bottle A}</w:t>
      </w:r>
    </w:p>
    <w:p w14:paraId="1A8DA731"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4753C617"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73E32F2D" w14:textId="77777777" w:rsidR="003279D2" w:rsidRPr="007F314D" w:rsidRDefault="007F314D" w:rsidP="00CF4815">
      <w:pPr>
        <w:pStyle w:val="code"/>
      </w:pPr>
      <w:r>
        <w:t xml:space="preserve"> </w:t>
      </w:r>
      <w:r w:rsidR="003279D2" w:rsidRPr="007F314D">
        <w:t>\centering</w:t>
      </w:r>
    </w:p>
    <w:p w14:paraId="6D95D4D8" w14:textId="77777777" w:rsidR="003279D2" w:rsidRPr="007F314D" w:rsidRDefault="007F314D" w:rsidP="00CF4815">
      <w:pPr>
        <w:pStyle w:val="code"/>
      </w:pPr>
      <w:r>
        <w:t xml:space="preserve"> </w:t>
      </w:r>
      <w:r w:rsidR="003279D2" w:rsidRPr="007F314D">
        <w:t>\includegraphics[width=0.9\linewidth]{figures/confusion_matrix_10_dependent_dishwashing.eps}</w:t>
      </w:r>
    </w:p>
    <w:p w14:paraId="28135A48" w14:textId="77777777" w:rsidR="003279D2" w:rsidRPr="007F314D" w:rsidRDefault="007F314D" w:rsidP="003279D2">
      <w:r>
        <w:t xml:space="preserve"> </w:t>
      </w:r>
      <w:r w:rsidR="00CF4815" w:rsidRPr="007F314D">
        <w:rPr>
          <w:color w:val="0070C0"/>
        </w:rPr>
        <w:t>\subcaption</w:t>
      </w:r>
      <w:r w:rsidR="003279D2" w:rsidRPr="007F314D">
        <w:t>{Bottle B}</w:t>
      </w:r>
    </w:p>
    <w:p w14:paraId="097B40B8"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586E8E09"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244BDC24" w14:textId="77777777" w:rsidR="003279D2" w:rsidRPr="007F314D" w:rsidRDefault="007F314D" w:rsidP="00CF4815">
      <w:pPr>
        <w:pStyle w:val="code"/>
      </w:pPr>
      <w:r>
        <w:t xml:space="preserve"> </w:t>
      </w:r>
      <w:r w:rsidR="003279D2" w:rsidRPr="007F314D">
        <w:t>\centering</w:t>
      </w:r>
    </w:p>
    <w:p w14:paraId="0D492800" w14:textId="77777777" w:rsidR="003279D2" w:rsidRPr="007F314D" w:rsidRDefault="007F314D" w:rsidP="00CF4815">
      <w:pPr>
        <w:pStyle w:val="code"/>
      </w:pPr>
      <w:r>
        <w:t xml:space="preserve"> </w:t>
      </w:r>
      <w:r w:rsidR="003279D2" w:rsidRPr="007F314D">
        <w:t>\includegraphics[width=0.9\linewidth]{figures/confusion_matrix_10_dependent_shampoo.eps}</w:t>
      </w:r>
    </w:p>
    <w:p w14:paraId="4A903016" w14:textId="77777777" w:rsidR="003279D2" w:rsidRPr="007F314D" w:rsidRDefault="007F314D" w:rsidP="003279D2">
      <w:r>
        <w:t xml:space="preserve"> </w:t>
      </w:r>
      <w:r w:rsidR="00CF4815" w:rsidRPr="007F314D">
        <w:rPr>
          <w:color w:val="0070C0"/>
        </w:rPr>
        <w:t>\subcaption</w:t>
      </w:r>
      <w:r w:rsidR="003279D2" w:rsidRPr="007F314D">
        <w:t>{Bottle C}</w:t>
      </w:r>
    </w:p>
    <w:p w14:paraId="18919CA7"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25337249"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41B4162A" w14:textId="77777777" w:rsidR="003279D2" w:rsidRPr="007F314D" w:rsidRDefault="007F314D" w:rsidP="00CF4815">
      <w:pPr>
        <w:pStyle w:val="code"/>
      </w:pPr>
      <w:r>
        <w:t xml:space="preserve"> </w:t>
      </w:r>
      <w:r w:rsidR="003279D2" w:rsidRPr="007F314D">
        <w:t>\centering</w:t>
      </w:r>
    </w:p>
    <w:p w14:paraId="34C31337" w14:textId="77777777" w:rsidR="003279D2" w:rsidRPr="007F314D" w:rsidRDefault="007F314D" w:rsidP="00CF4815">
      <w:pPr>
        <w:pStyle w:val="code"/>
      </w:pPr>
      <w:r>
        <w:t xml:space="preserve"> </w:t>
      </w:r>
      <w:r w:rsidR="003279D2" w:rsidRPr="007F314D">
        <w:t>\includegraphics[width=0.9\linewidth]{figures/confusion_matrix_10_dependent_skinmilk.eps}</w:t>
      </w:r>
    </w:p>
    <w:p w14:paraId="3AC4E32C" w14:textId="77777777" w:rsidR="003279D2" w:rsidRPr="007F314D" w:rsidRDefault="007F314D" w:rsidP="003279D2">
      <w:r>
        <w:t xml:space="preserve"> </w:t>
      </w:r>
      <w:r w:rsidR="00CF4815" w:rsidRPr="007F314D">
        <w:rPr>
          <w:color w:val="0070C0"/>
        </w:rPr>
        <w:t>\subcaption</w:t>
      </w:r>
      <w:r w:rsidR="003279D2" w:rsidRPr="007F314D">
        <w:t>{Bottle D}</w:t>
      </w:r>
    </w:p>
    <w:p w14:paraId="2E4BDFAF"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2FD1081A"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0130AAE3" w14:textId="77777777" w:rsidR="003279D2" w:rsidRPr="007F314D" w:rsidRDefault="007F314D" w:rsidP="00CF4815">
      <w:pPr>
        <w:pStyle w:val="code"/>
      </w:pPr>
      <w:r>
        <w:t xml:space="preserve"> </w:t>
      </w:r>
      <w:r w:rsidR="003279D2" w:rsidRPr="007F314D">
        <w:t>\centering</w:t>
      </w:r>
    </w:p>
    <w:p w14:paraId="431866FC" w14:textId="77777777" w:rsidR="003279D2" w:rsidRPr="007F314D" w:rsidRDefault="007F314D" w:rsidP="00CF4815">
      <w:pPr>
        <w:pStyle w:val="code"/>
      </w:pPr>
      <w:r>
        <w:t xml:space="preserve"> </w:t>
      </w:r>
      <w:r w:rsidR="003279D2" w:rsidRPr="007F314D">
        <w:t>\includegraphics[width=0.9\linewidth]{figures/confusion_matrix_10_dependent_tokkuri.eps}</w:t>
      </w:r>
    </w:p>
    <w:p w14:paraId="1A33A4F2" w14:textId="77777777" w:rsidR="003279D2" w:rsidRPr="007F314D" w:rsidRDefault="007F314D" w:rsidP="003279D2">
      <w:r>
        <w:t xml:space="preserve"> </w:t>
      </w:r>
      <w:r w:rsidR="00CF4815" w:rsidRPr="007F314D">
        <w:rPr>
          <w:color w:val="0070C0"/>
        </w:rPr>
        <w:t>\subcaption</w:t>
      </w:r>
      <w:r w:rsidR="003279D2" w:rsidRPr="007F314D">
        <w:t>{Bottle E}</w:t>
      </w:r>
    </w:p>
    <w:p w14:paraId="4A4B9D39"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51DB6E38" w14:textId="067CEDE6" w:rsidR="003279D2" w:rsidRPr="007F314D" w:rsidRDefault="007F314D" w:rsidP="003279D2">
      <w:r>
        <w:lastRenderedPageBreak/>
        <w:t xml:space="preserve"> </w:t>
      </w:r>
      <w:r w:rsidR="00CF4815" w:rsidRPr="007F314D">
        <w:rPr>
          <w:color w:val="0070C0"/>
        </w:rPr>
        <w:t>\caption</w:t>
      </w:r>
      <w:r w:rsidR="003279D2" w:rsidRPr="007F314D">
        <w:t>{</w:t>
      </w:r>
      <w:del w:id="552" w:author="Waller" w:date="2022-12-28T15:51:00Z">
        <w:r w:rsidR="003279D2" w:rsidRPr="007F314D" w:rsidDel="00215F38">
          <w:delText>The c</w:delText>
        </w:r>
      </w:del>
      <w:ins w:id="553" w:author="Waller" w:date="2022-12-28T15:51:00Z">
        <w:r w:rsidR="00215F38">
          <w:t>C</w:t>
        </w:r>
      </w:ins>
      <w:r w:rsidR="003279D2" w:rsidRPr="007F314D">
        <w:t xml:space="preserve">onfusion matrix in </w:t>
      </w:r>
      <w:del w:id="554" w:author="Waller" w:date="2022-12-28T15:51:00Z">
        <w:r w:rsidR="003279D2" w:rsidRPr="007F314D" w:rsidDel="00215F38">
          <w:delText xml:space="preserve">the </w:delText>
        </w:r>
      </w:del>
      <w:r w:rsidR="003279D2" w:rsidRPr="007F314D">
        <w:t>water level estimation (</w:t>
      </w:r>
      <w:del w:id="555" w:author="Waller" w:date="2022-12-28T15:51:00Z">
        <w:r w:rsidR="003279D2" w:rsidRPr="007F314D" w:rsidDel="00215F38">
          <w:delText xml:space="preserve">the </w:delText>
        </w:r>
      </w:del>
      <w:r w:rsidR="003279D2" w:rsidRPr="007F314D">
        <w:t>bottle-dependent estimation model).}</w:t>
      </w:r>
    </w:p>
    <w:p w14:paraId="6A20445D" w14:textId="77777777" w:rsidR="003279D2" w:rsidRPr="007F314D" w:rsidRDefault="007F314D" w:rsidP="00CF4815">
      <w:pPr>
        <w:pStyle w:val="code"/>
      </w:pPr>
      <w:r>
        <w:t xml:space="preserve"> </w:t>
      </w:r>
      <w:r w:rsidR="003279D2" w:rsidRPr="007F314D">
        <w:t>\label{fig:confusion_matrix_10_dependent}</w:t>
      </w:r>
    </w:p>
    <w:p w14:paraId="72EBA4CF" w14:textId="77777777" w:rsidR="003279D2" w:rsidRPr="007F314D" w:rsidRDefault="00CF4815" w:rsidP="00CF4815">
      <w:pPr>
        <w:pStyle w:val="code"/>
      </w:pPr>
      <w:r w:rsidRPr="007F314D">
        <w:rPr>
          <w:color w:val="7030A0"/>
        </w:rPr>
        <w:t>\end</w:t>
      </w:r>
      <w:r w:rsidR="003279D2" w:rsidRPr="007F314D">
        <w:t>{figure*}</w:t>
      </w:r>
    </w:p>
    <w:p w14:paraId="551E9129" w14:textId="77777777" w:rsidR="003279D2" w:rsidRPr="007F314D" w:rsidRDefault="003279D2" w:rsidP="00CF4815">
      <w:pPr>
        <w:pStyle w:val="code"/>
      </w:pPr>
    </w:p>
    <w:p w14:paraId="10B3A465" w14:textId="77777777" w:rsidR="003279D2" w:rsidRPr="007F314D" w:rsidRDefault="00CF4815" w:rsidP="00CF4815">
      <w:pPr>
        <w:pStyle w:val="code"/>
      </w:pPr>
      <w:r w:rsidRPr="007F314D">
        <w:rPr>
          <w:color w:val="7030A0"/>
        </w:rPr>
        <w:t>\begin</w:t>
      </w:r>
      <w:r w:rsidR="003279D2" w:rsidRPr="007F314D">
        <w:t>{figure*}[!t]</w:t>
      </w:r>
    </w:p>
    <w:p w14:paraId="56B669A4" w14:textId="77777777" w:rsidR="003279D2" w:rsidRPr="007F314D" w:rsidRDefault="007F314D" w:rsidP="00CF4815">
      <w:pPr>
        <w:pStyle w:val="code"/>
      </w:pPr>
      <w:r>
        <w:t xml:space="preserve"> </w:t>
      </w:r>
      <w:r w:rsidR="003279D2" w:rsidRPr="007F314D">
        <w:t>\centering</w:t>
      </w:r>
    </w:p>
    <w:p w14:paraId="2EFFA633"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2097C267" w14:textId="77777777" w:rsidR="003279D2" w:rsidRPr="007F314D" w:rsidRDefault="007F314D" w:rsidP="00CF4815">
      <w:pPr>
        <w:pStyle w:val="code"/>
      </w:pPr>
      <w:r>
        <w:t xml:space="preserve"> </w:t>
      </w:r>
      <w:r w:rsidR="003279D2" w:rsidRPr="007F314D">
        <w:t>\centering</w:t>
      </w:r>
    </w:p>
    <w:p w14:paraId="7909B504" w14:textId="77777777" w:rsidR="003279D2" w:rsidRPr="007F314D" w:rsidRDefault="007F314D" w:rsidP="00CF4815">
      <w:pPr>
        <w:pStyle w:val="code"/>
      </w:pPr>
      <w:r>
        <w:t xml:space="preserve"> </w:t>
      </w:r>
      <w:r w:rsidR="003279D2" w:rsidRPr="007F314D">
        <w:t>\includegraphics[width=0.9\linewidth]{figures/confusion_matrix_10_independent_coffee.eps}</w:t>
      </w:r>
    </w:p>
    <w:p w14:paraId="04726539" w14:textId="77777777" w:rsidR="003279D2" w:rsidRPr="007F314D" w:rsidRDefault="007F314D" w:rsidP="003279D2">
      <w:r>
        <w:t xml:space="preserve"> </w:t>
      </w:r>
      <w:r w:rsidR="00CF4815" w:rsidRPr="007F314D">
        <w:rPr>
          <w:color w:val="0070C0"/>
        </w:rPr>
        <w:t>\subcaption</w:t>
      </w:r>
      <w:r w:rsidR="003279D2" w:rsidRPr="007F314D">
        <w:t>{Bottle A}</w:t>
      </w:r>
    </w:p>
    <w:p w14:paraId="33A1FE78"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68AC155D"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2CBC6D79" w14:textId="77777777" w:rsidR="003279D2" w:rsidRPr="007F314D" w:rsidRDefault="007F314D" w:rsidP="00CF4815">
      <w:pPr>
        <w:pStyle w:val="code"/>
      </w:pPr>
      <w:r>
        <w:t xml:space="preserve"> </w:t>
      </w:r>
      <w:r w:rsidR="003279D2" w:rsidRPr="007F314D">
        <w:t>\centering</w:t>
      </w:r>
    </w:p>
    <w:p w14:paraId="53C088E2" w14:textId="77777777" w:rsidR="003279D2" w:rsidRPr="007F314D" w:rsidRDefault="007F314D" w:rsidP="00CF4815">
      <w:pPr>
        <w:pStyle w:val="code"/>
      </w:pPr>
      <w:r>
        <w:t xml:space="preserve"> </w:t>
      </w:r>
      <w:r w:rsidR="003279D2" w:rsidRPr="007F314D">
        <w:t>\includegraphics[width=0.9\linewidth]{figures/confusion_matrix_10_independent_dishwashing.eps}</w:t>
      </w:r>
    </w:p>
    <w:p w14:paraId="1C501C59" w14:textId="77777777" w:rsidR="003279D2" w:rsidRPr="007F314D" w:rsidRDefault="007F314D" w:rsidP="003279D2">
      <w:r>
        <w:t xml:space="preserve"> </w:t>
      </w:r>
      <w:r w:rsidR="00CF4815" w:rsidRPr="007F314D">
        <w:rPr>
          <w:color w:val="0070C0"/>
        </w:rPr>
        <w:t>\subcaption</w:t>
      </w:r>
      <w:r w:rsidR="003279D2" w:rsidRPr="007F314D">
        <w:t>{Bottle B}</w:t>
      </w:r>
    </w:p>
    <w:p w14:paraId="485C386E"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14EDB359"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7E061992" w14:textId="77777777" w:rsidR="003279D2" w:rsidRPr="007F314D" w:rsidRDefault="007F314D" w:rsidP="00CF4815">
      <w:pPr>
        <w:pStyle w:val="code"/>
      </w:pPr>
      <w:r>
        <w:t xml:space="preserve"> </w:t>
      </w:r>
      <w:r w:rsidR="003279D2" w:rsidRPr="007F314D">
        <w:t>\centering</w:t>
      </w:r>
    </w:p>
    <w:p w14:paraId="4B0FF7BD" w14:textId="77777777" w:rsidR="003279D2" w:rsidRPr="007F314D" w:rsidRDefault="007F314D" w:rsidP="00CF4815">
      <w:pPr>
        <w:pStyle w:val="code"/>
      </w:pPr>
      <w:r>
        <w:t xml:space="preserve"> </w:t>
      </w:r>
      <w:r w:rsidR="003279D2" w:rsidRPr="007F314D">
        <w:t>\includegraphics[width=0.9\linewidth]{figures/confusion_matrix_10_independent_shampoo.eps}</w:t>
      </w:r>
    </w:p>
    <w:p w14:paraId="3E9FF7AF" w14:textId="77777777" w:rsidR="003279D2" w:rsidRPr="007F314D" w:rsidRDefault="007F314D" w:rsidP="003279D2">
      <w:r>
        <w:t xml:space="preserve"> </w:t>
      </w:r>
      <w:r w:rsidR="00CF4815" w:rsidRPr="007F314D">
        <w:rPr>
          <w:color w:val="0070C0"/>
        </w:rPr>
        <w:t>\subcaption</w:t>
      </w:r>
      <w:r w:rsidR="003279D2" w:rsidRPr="007F314D">
        <w:t>{Bottle C}</w:t>
      </w:r>
    </w:p>
    <w:p w14:paraId="19EDCF3D"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533428C2"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130C6CE7" w14:textId="77777777" w:rsidR="003279D2" w:rsidRPr="007F314D" w:rsidRDefault="007F314D" w:rsidP="00CF4815">
      <w:pPr>
        <w:pStyle w:val="code"/>
      </w:pPr>
      <w:r>
        <w:t xml:space="preserve"> </w:t>
      </w:r>
      <w:r w:rsidR="003279D2" w:rsidRPr="007F314D">
        <w:t>\centering</w:t>
      </w:r>
    </w:p>
    <w:p w14:paraId="5EBA85E6" w14:textId="77777777" w:rsidR="003279D2" w:rsidRPr="007F314D" w:rsidRDefault="007F314D" w:rsidP="00CF4815">
      <w:pPr>
        <w:pStyle w:val="code"/>
      </w:pPr>
      <w:r>
        <w:t xml:space="preserve"> </w:t>
      </w:r>
      <w:r w:rsidR="003279D2" w:rsidRPr="007F314D">
        <w:t>\includegraphics[width=0.9\linewidth]{figures/confusion_matrix_10_independent_skinmilk.eps}</w:t>
      </w:r>
    </w:p>
    <w:p w14:paraId="34AFBA4C" w14:textId="77777777" w:rsidR="003279D2" w:rsidRPr="007F314D" w:rsidRDefault="007F314D" w:rsidP="003279D2">
      <w:r>
        <w:t xml:space="preserve"> </w:t>
      </w:r>
      <w:r w:rsidR="00CF4815" w:rsidRPr="007F314D">
        <w:rPr>
          <w:color w:val="0070C0"/>
        </w:rPr>
        <w:t>\subcaption</w:t>
      </w:r>
      <w:r w:rsidR="003279D2" w:rsidRPr="007F314D">
        <w:t>{Bottle D}</w:t>
      </w:r>
    </w:p>
    <w:p w14:paraId="548AC51B"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6AB8924B" w14:textId="77777777" w:rsidR="003279D2" w:rsidRPr="007F314D" w:rsidRDefault="007F314D" w:rsidP="00CF4815">
      <w:pPr>
        <w:pStyle w:val="code"/>
      </w:pPr>
      <w:r>
        <w:t xml:space="preserve"> </w:t>
      </w:r>
      <w:r w:rsidR="00CF4815" w:rsidRPr="007F314D">
        <w:rPr>
          <w:color w:val="7030A0"/>
        </w:rPr>
        <w:t>\begin</w:t>
      </w:r>
      <w:r w:rsidR="003279D2" w:rsidRPr="007F314D">
        <w:t>{minipage}[t]{0.32\linewidth}</w:t>
      </w:r>
    </w:p>
    <w:p w14:paraId="45D14041" w14:textId="77777777" w:rsidR="003279D2" w:rsidRPr="007F314D" w:rsidRDefault="007F314D" w:rsidP="00CF4815">
      <w:pPr>
        <w:pStyle w:val="code"/>
      </w:pPr>
      <w:r>
        <w:t xml:space="preserve"> </w:t>
      </w:r>
      <w:r w:rsidR="003279D2" w:rsidRPr="007F314D">
        <w:t>\centering</w:t>
      </w:r>
    </w:p>
    <w:p w14:paraId="079AE4DE" w14:textId="77777777" w:rsidR="003279D2" w:rsidRPr="007F314D" w:rsidRDefault="007F314D" w:rsidP="00CF4815">
      <w:pPr>
        <w:pStyle w:val="code"/>
      </w:pPr>
      <w:r>
        <w:t xml:space="preserve"> </w:t>
      </w:r>
      <w:r w:rsidR="003279D2" w:rsidRPr="007F314D">
        <w:t>\includegraphics[width=0.9\linewidth]{figures/confusion_matrix_10_independent_tokkuri.eps}</w:t>
      </w:r>
    </w:p>
    <w:p w14:paraId="5C4AD7A9" w14:textId="77777777" w:rsidR="003279D2" w:rsidRPr="007F314D" w:rsidRDefault="007F314D" w:rsidP="003279D2">
      <w:r>
        <w:t xml:space="preserve"> </w:t>
      </w:r>
      <w:r w:rsidR="00CF4815" w:rsidRPr="007F314D">
        <w:rPr>
          <w:color w:val="0070C0"/>
        </w:rPr>
        <w:t>\subcaption</w:t>
      </w:r>
      <w:r w:rsidR="003279D2" w:rsidRPr="007F314D">
        <w:t>{Bottle E}</w:t>
      </w:r>
    </w:p>
    <w:p w14:paraId="3E406562"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477E2529" w14:textId="31CAF345" w:rsidR="003279D2" w:rsidRPr="007F314D" w:rsidRDefault="007F314D" w:rsidP="003279D2">
      <w:r>
        <w:t xml:space="preserve"> </w:t>
      </w:r>
      <w:r w:rsidR="00CF4815" w:rsidRPr="007F314D">
        <w:rPr>
          <w:color w:val="0070C0"/>
        </w:rPr>
        <w:t>\caption</w:t>
      </w:r>
      <w:r w:rsidR="003279D2" w:rsidRPr="007F314D">
        <w:t>{</w:t>
      </w:r>
      <w:del w:id="556" w:author="Waller" w:date="2022-12-28T15:51:00Z">
        <w:r w:rsidR="003279D2" w:rsidRPr="007F314D" w:rsidDel="00215F38">
          <w:delText>The c</w:delText>
        </w:r>
      </w:del>
      <w:ins w:id="557" w:author="Waller" w:date="2022-12-28T15:51:00Z">
        <w:r w:rsidR="00215F38">
          <w:t>C</w:t>
        </w:r>
      </w:ins>
      <w:r w:rsidR="003279D2" w:rsidRPr="007F314D">
        <w:t xml:space="preserve">onfusion matrix in </w:t>
      </w:r>
      <w:del w:id="558" w:author="Waller" w:date="2022-12-28T15:51:00Z">
        <w:r w:rsidR="003279D2" w:rsidRPr="007F314D" w:rsidDel="00215F38">
          <w:delText xml:space="preserve">the </w:delText>
        </w:r>
      </w:del>
      <w:r w:rsidR="003279D2" w:rsidRPr="007F314D">
        <w:t>water level estimation (</w:t>
      </w:r>
      <w:del w:id="559" w:author="Waller" w:date="2022-12-28T15:51:00Z">
        <w:r w:rsidR="003279D2" w:rsidRPr="007F314D" w:rsidDel="00215F38">
          <w:delText xml:space="preserve">the </w:delText>
        </w:r>
      </w:del>
      <w:r w:rsidR="003279D2" w:rsidRPr="007F314D">
        <w:t>bottle-independent estimation model).}</w:t>
      </w:r>
    </w:p>
    <w:p w14:paraId="4D647773" w14:textId="77777777" w:rsidR="003279D2" w:rsidRPr="007F314D" w:rsidRDefault="007F314D" w:rsidP="00CF4815">
      <w:pPr>
        <w:pStyle w:val="code"/>
      </w:pPr>
      <w:r>
        <w:t xml:space="preserve"> </w:t>
      </w:r>
      <w:r w:rsidR="003279D2" w:rsidRPr="007F314D">
        <w:t>\label{fig:confusion_matrix_10_independent}</w:t>
      </w:r>
    </w:p>
    <w:p w14:paraId="224763A6" w14:textId="77777777" w:rsidR="003279D2" w:rsidRPr="007F314D" w:rsidRDefault="00CF4815" w:rsidP="00CF4815">
      <w:pPr>
        <w:pStyle w:val="code"/>
      </w:pPr>
      <w:r w:rsidRPr="007F314D">
        <w:rPr>
          <w:color w:val="7030A0"/>
        </w:rPr>
        <w:t>\end</w:t>
      </w:r>
      <w:r w:rsidR="003279D2" w:rsidRPr="007F314D">
        <w:t>{figure*}</w:t>
      </w:r>
    </w:p>
    <w:p w14:paraId="27C6AE39" w14:textId="77777777" w:rsidR="003279D2" w:rsidRPr="007F314D" w:rsidRDefault="003279D2" w:rsidP="003279D2"/>
    <w:p w14:paraId="0C168F29" w14:textId="77777777" w:rsidR="003279D2" w:rsidRPr="007F314D" w:rsidRDefault="00CF4815" w:rsidP="00CF4815">
      <w:pPr>
        <w:pStyle w:val="3"/>
      </w:pPr>
      <w:r w:rsidRPr="007F314D">
        <w:t>\subsubsection</w:t>
      </w:r>
      <w:r w:rsidR="003279D2" w:rsidRPr="007F314D">
        <w:t>{Overflow Detection Model}</w:t>
      </w:r>
    </w:p>
    <w:p w14:paraId="587ED230" w14:textId="5751D824" w:rsidR="003279D2" w:rsidRPr="007F314D" w:rsidRDefault="003279D2" w:rsidP="003279D2">
      <w:r w:rsidRPr="007F314D">
        <w:t>For a model that estimates whether the water level is above 90</w:t>
      </w:r>
      <w:r w:rsidRPr="007F314D">
        <w:rPr>
          <w:color w:val="D9D9D9" w:themeColor="background1" w:themeShade="D9"/>
        </w:rPr>
        <w:t>\</w:t>
      </w:r>
      <w:r w:rsidR="00CF4815" w:rsidRPr="007F314D">
        <w:t>%</w:t>
      </w:r>
      <w:r w:rsidRPr="007F314D">
        <w:t xml:space="preserve"> by focusing on whether the water overflows or not, 99 out of a total of 100 samples (20 samples $\times$ 5 bottles) of all bottles were used for training, and the estimation accuracy of the bottle-dependent estimation model was tested on 30 segments extracted from the remaining </w:t>
      </w:r>
      <w:del w:id="560" w:author="Waller" w:date="2022-12-28T15:52:00Z">
        <w:r w:rsidRPr="007F314D" w:rsidDel="00215F38">
          <w:delText xml:space="preserve">1 </w:delText>
        </w:r>
      </w:del>
      <w:ins w:id="561" w:author="Waller" w:date="2022-12-28T15:52:00Z">
        <w:r w:rsidR="00215F38">
          <w:lastRenderedPageBreak/>
          <w:t>one</w:t>
        </w:r>
        <w:r w:rsidR="00215F38" w:rsidRPr="007F314D">
          <w:t xml:space="preserve"> </w:t>
        </w:r>
      </w:ins>
      <w:r w:rsidRPr="007F314D">
        <w:t>sample of data not used for training. The accuracy was calculated using the LOSO algorithm so that all 100 samples were test data</w:t>
      </w:r>
      <w:ins w:id="562" w:author="Waller" w:date="2022-12-28T15:52:00Z">
        <w:r w:rsidR="00215F38">
          <w:t>.</w:t>
        </w:r>
      </w:ins>
      <w:del w:id="563" w:author="Waller" w:date="2022-12-28T15:52:00Z">
        <w:r w:rsidRPr="007F314D" w:rsidDel="00215F38">
          <w:delText>,</w:delText>
        </w:r>
      </w:del>
      <w:r w:rsidRPr="007F314D">
        <w:t xml:space="preserve"> </w:t>
      </w:r>
      <w:del w:id="564" w:author="Waller" w:date="2022-12-28T15:52:00Z">
        <w:r w:rsidRPr="007F314D" w:rsidDel="005E65B3">
          <w:delText>and t</w:delText>
        </w:r>
      </w:del>
      <w:ins w:id="565" w:author="Waller" w:date="2022-12-28T15:52:00Z">
        <w:r w:rsidR="005E65B3">
          <w:t>T</w:t>
        </w:r>
      </w:ins>
      <w:r w:rsidRPr="007F314D">
        <w:t xml:space="preserve">he average </w:t>
      </w:r>
      <w:ins w:id="566" w:author="Waller" w:date="2022-12-28T15:52:00Z">
        <w:r w:rsidR="005E65B3" w:rsidRPr="007F314D">
          <w:t xml:space="preserve">accuracy </w:t>
        </w:r>
      </w:ins>
      <w:r w:rsidRPr="007F314D">
        <w:t xml:space="preserve">values </w:t>
      </w:r>
      <w:del w:id="567" w:author="Waller" w:date="2022-12-28T15:52:00Z">
        <w:r w:rsidRPr="007F314D" w:rsidDel="005E65B3">
          <w:delText xml:space="preserve">of accuracy </w:delText>
        </w:r>
      </w:del>
      <w:r w:rsidRPr="007F314D">
        <w:t xml:space="preserve">for each bottle are </w:t>
      </w:r>
      <w:del w:id="568" w:author="Waller" w:date="2022-12-28T15:52:00Z">
        <w:r w:rsidRPr="007F314D" w:rsidDel="005E65B3">
          <w:delText xml:space="preserve">shown </w:delText>
        </w:r>
      </w:del>
      <w:ins w:id="569" w:author="Waller" w:date="2022-12-28T15:52:00Z">
        <w:r w:rsidR="005E65B3">
          <w:t>listed</w:t>
        </w:r>
        <w:r w:rsidR="005E65B3" w:rsidRPr="007F314D">
          <w:t xml:space="preserve"> </w:t>
        </w:r>
      </w:ins>
      <w:r w:rsidRPr="007F314D">
        <w:t xml:space="preserve">in \tabref{result_2_dependent}. The test data were extracted so that the two classes </w:t>
      </w:r>
      <w:ins w:id="570" w:author="Waller" w:date="2022-12-28T15:54:00Z">
        <w:r w:rsidR="005E65B3" w:rsidRPr="007F314D">
          <w:t xml:space="preserve">to be estimated </w:t>
        </w:r>
        <w:r w:rsidR="005E65B3">
          <w:t>(</w:t>
        </w:r>
      </w:ins>
      <w:r w:rsidRPr="007F314D">
        <w:t>0</w:t>
      </w:r>
      <w:r w:rsidRPr="007F314D">
        <w:rPr>
          <w:color w:val="D9D9D9" w:themeColor="background1" w:themeShade="D9"/>
        </w:rPr>
        <w:t>\</w:t>
      </w:r>
      <w:r w:rsidR="00CF4815" w:rsidRPr="007F314D">
        <w:t>%</w:t>
      </w:r>
      <w:r w:rsidRPr="007F314D">
        <w:t>--90</w:t>
      </w:r>
      <w:r w:rsidRPr="007F314D">
        <w:rPr>
          <w:color w:val="D9D9D9" w:themeColor="background1" w:themeShade="D9"/>
        </w:rPr>
        <w:t>\</w:t>
      </w:r>
      <w:r w:rsidR="00CF4815" w:rsidRPr="007F314D">
        <w:t>%</w:t>
      </w:r>
      <w:r w:rsidRPr="007F314D">
        <w:t xml:space="preserve"> and 90</w:t>
      </w:r>
      <w:r w:rsidRPr="007F314D">
        <w:rPr>
          <w:color w:val="D9D9D9" w:themeColor="background1" w:themeShade="D9"/>
        </w:rPr>
        <w:t>\</w:t>
      </w:r>
      <w:r w:rsidR="00CF4815" w:rsidRPr="007F314D">
        <w:t>%</w:t>
      </w:r>
      <w:r w:rsidRPr="007F314D">
        <w:t>--100</w:t>
      </w:r>
      <w:r w:rsidRPr="007F314D">
        <w:rPr>
          <w:color w:val="D9D9D9" w:themeColor="background1" w:themeShade="D9"/>
        </w:rPr>
        <w:t>\</w:t>
      </w:r>
      <w:r w:rsidR="00CF4815" w:rsidRPr="007F314D">
        <w:t>%</w:t>
      </w:r>
      <w:ins w:id="571" w:author="Waller" w:date="2022-12-28T15:54:00Z">
        <w:r w:rsidR="005E65B3">
          <w:t>)</w:t>
        </w:r>
      </w:ins>
      <w:r w:rsidRPr="007F314D">
        <w:t xml:space="preserve"> </w:t>
      </w:r>
      <w:del w:id="572" w:author="Waller" w:date="2022-12-28T15:54:00Z">
        <w:r w:rsidRPr="007F314D" w:rsidDel="005E65B3">
          <w:delText xml:space="preserve">to be estimated </w:delText>
        </w:r>
      </w:del>
      <w:r w:rsidRPr="007F314D">
        <w:t>appeared uniformly.</w:t>
      </w:r>
      <w:r w:rsidR="00CF4815" w:rsidRPr="007F314D">
        <w:rPr>
          <w:color w:val="D9D9D9" w:themeColor="background1" w:themeShade="D9"/>
        </w:rPr>
        <w:t>\par</w:t>
      </w:r>
    </w:p>
    <w:p w14:paraId="1452616B" w14:textId="77777777" w:rsidR="003279D2" w:rsidRPr="007F314D" w:rsidRDefault="003279D2" w:rsidP="003279D2"/>
    <w:p w14:paraId="37700184" w14:textId="4FD92B4B" w:rsidR="003279D2" w:rsidRPr="007F314D" w:rsidRDefault="003279D2" w:rsidP="003279D2">
      <w:r w:rsidRPr="007F314D">
        <w:t xml:space="preserve">A total of 80 samples (20 samples $\times$ 4 bottles) from four bottles were used for training, and the estimation accuracy of the bottle-independent estimation model was tested on 500 segments extracted from 20 samples of data from the one remaining bottle not used for training. The accuracy was calculated using the LOBO algorithm so that all data for </w:t>
      </w:r>
      <w:del w:id="573" w:author="Waller" w:date="2022-12-28T15:55:00Z">
        <w:r w:rsidRPr="007F314D" w:rsidDel="005E65B3">
          <w:delText xml:space="preserve">5 </w:delText>
        </w:r>
      </w:del>
      <w:ins w:id="574" w:author="Waller" w:date="2022-12-28T15:55:00Z">
        <w:r w:rsidR="005E65B3">
          <w:t>five</w:t>
        </w:r>
        <w:r w:rsidR="005E65B3" w:rsidRPr="007F314D">
          <w:t xml:space="preserve"> </w:t>
        </w:r>
      </w:ins>
      <w:r w:rsidRPr="007F314D">
        <w:t>bottles were test data</w:t>
      </w:r>
      <w:ins w:id="575" w:author="Waller" w:date="2022-12-28T15:55:00Z">
        <w:r w:rsidR="005E65B3">
          <w:t>.</w:t>
        </w:r>
      </w:ins>
      <w:del w:id="576" w:author="Waller" w:date="2022-12-28T15:55:00Z">
        <w:r w:rsidRPr="007F314D" w:rsidDel="005E65B3">
          <w:delText>,</w:delText>
        </w:r>
      </w:del>
      <w:r w:rsidRPr="007F314D">
        <w:t xml:space="preserve"> </w:t>
      </w:r>
      <w:del w:id="577" w:author="Waller" w:date="2022-12-28T15:55:00Z">
        <w:r w:rsidRPr="007F314D" w:rsidDel="005E65B3">
          <w:delText>and t</w:delText>
        </w:r>
      </w:del>
      <w:ins w:id="578" w:author="Waller" w:date="2022-12-28T15:55:00Z">
        <w:r w:rsidR="005E65B3">
          <w:t>T</w:t>
        </w:r>
      </w:ins>
      <w:r w:rsidRPr="007F314D">
        <w:t>he average</w:t>
      </w:r>
      <w:ins w:id="579" w:author="Waller" w:date="2022-12-28T15:55:00Z">
        <w:r w:rsidR="005E65B3" w:rsidRPr="005E65B3">
          <w:t xml:space="preserve"> </w:t>
        </w:r>
        <w:r w:rsidR="005E65B3" w:rsidRPr="007F314D">
          <w:t>accuracy</w:t>
        </w:r>
      </w:ins>
      <w:r w:rsidRPr="007F314D">
        <w:t xml:space="preserve"> values </w:t>
      </w:r>
      <w:del w:id="580" w:author="Waller" w:date="2022-12-28T15:55:00Z">
        <w:r w:rsidRPr="007F314D" w:rsidDel="005E65B3">
          <w:delText xml:space="preserve">of accuracy </w:delText>
        </w:r>
      </w:del>
      <w:r w:rsidRPr="007F314D">
        <w:t xml:space="preserve">for each bottle are </w:t>
      </w:r>
      <w:del w:id="581" w:author="Waller" w:date="2022-12-28T15:55:00Z">
        <w:r w:rsidRPr="007F314D" w:rsidDel="005E65B3">
          <w:delText xml:space="preserve">shown </w:delText>
        </w:r>
      </w:del>
      <w:ins w:id="582" w:author="Waller" w:date="2022-12-28T15:55:00Z">
        <w:r w:rsidR="005E65B3">
          <w:t>listed</w:t>
        </w:r>
        <w:r w:rsidR="005E65B3" w:rsidRPr="007F314D">
          <w:t xml:space="preserve"> </w:t>
        </w:r>
      </w:ins>
      <w:r w:rsidRPr="007F314D">
        <w:t xml:space="preserve">in \tabref{result_2_independent}. The test data were extracted so that the two classes </w:t>
      </w:r>
      <w:ins w:id="583" w:author="Waller" w:date="2022-12-28T15:55:00Z">
        <w:r w:rsidR="005E65B3">
          <w:t>(</w:t>
        </w:r>
      </w:ins>
      <w:r w:rsidRPr="007F314D">
        <w:t>0</w:t>
      </w:r>
      <w:r w:rsidRPr="007F314D">
        <w:rPr>
          <w:color w:val="D9D9D9" w:themeColor="background1" w:themeShade="D9"/>
        </w:rPr>
        <w:t>\</w:t>
      </w:r>
      <w:r w:rsidR="00CF4815" w:rsidRPr="007F314D">
        <w:t>%</w:t>
      </w:r>
      <w:r w:rsidRPr="007F314D">
        <w:t>--90</w:t>
      </w:r>
      <w:r w:rsidRPr="007F314D">
        <w:rPr>
          <w:color w:val="D9D9D9" w:themeColor="background1" w:themeShade="D9"/>
        </w:rPr>
        <w:t>\</w:t>
      </w:r>
      <w:r w:rsidR="00CF4815" w:rsidRPr="007F314D">
        <w:t>%</w:t>
      </w:r>
      <w:r w:rsidRPr="007F314D">
        <w:t xml:space="preserve"> and 90</w:t>
      </w:r>
      <w:r w:rsidRPr="007F314D">
        <w:rPr>
          <w:color w:val="D9D9D9" w:themeColor="background1" w:themeShade="D9"/>
        </w:rPr>
        <w:t>\</w:t>
      </w:r>
      <w:r w:rsidR="00CF4815" w:rsidRPr="007F314D">
        <w:t>%</w:t>
      </w:r>
      <w:r w:rsidRPr="007F314D">
        <w:t>--100</w:t>
      </w:r>
      <w:r w:rsidRPr="007F314D">
        <w:rPr>
          <w:color w:val="D9D9D9" w:themeColor="background1" w:themeShade="D9"/>
        </w:rPr>
        <w:t>\</w:t>
      </w:r>
      <w:r w:rsidR="00CF4815" w:rsidRPr="007F314D">
        <w:t>%</w:t>
      </w:r>
      <w:ins w:id="584" w:author="Waller" w:date="2022-12-28T15:55:00Z">
        <w:r w:rsidR="005E65B3">
          <w:t>)</w:t>
        </w:r>
      </w:ins>
      <w:r w:rsidRPr="007F314D">
        <w:t xml:space="preserve"> to be estimated appeared uniformly.</w:t>
      </w:r>
      <w:r w:rsidR="00CF4815" w:rsidRPr="007F314D">
        <w:rPr>
          <w:color w:val="D9D9D9" w:themeColor="background1" w:themeShade="D9"/>
        </w:rPr>
        <w:t>\par</w:t>
      </w:r>
    </w:p>
    <w:p w14:paraId="5EF6EEE8" w14:textId="77777777" w:rsidR="003279D2" w:rsidRPr="007F314D" w:rsidRDefault="003279D2" w:rsidP="003279D2"/>
    <w:p w14:paraId="42381ED6" w14:textId="1CA4C3D7" w:rsidR="003279D2" w:rsidRPr="007F314D" w:rsidRDefault="003279D2" w:rsidP="003279D2">
      <w:r w:rsidRPr="007F314D">
        <w:t>The results show</w:t>
      </w:r>
      <w:ins w:id="585" w:author="Waller" w:date="2022-12-28T16:39:00Z">
        <w:r w:rsidR="00390C72">
          <w:t>ed</w:t>
        </w:r>
      </w:ins>
      <w:r w:rsidRPr="007F314D">
        <w:t xml:space="preserve"> that the bottle-dependent and bottle-independent estimation model</w:t>
      </w:r>
      <w:ins w:id="586" w:author="Waller" w:date="2022-12-28T15:56:00Z">
        <w:r w:rsidR="005E65B3">
          <w:t>s</w:t>
        </w:r>
      </w:ins>
      <w:r w:rsidRPr="007F314D">
        <w:t xml:space="preserve"> achieved an average accuracy of 0.83 and 0.744, indicating that it is possible to detect the overflow just before it occurs </w:t>
      </w:r>
      <w:commentRangeStart w:id="587"/>
      <w:r w:rsidRPr="007F314D">
        <w:t>without depending on the bottle</w:t>
      </w:r>
      <w:commentRangeEnd w:id="587"/>
      <w:r w:rsidR="005E65B3">
        <w:rPr>
          <w:rStyle w:val="afc"/>
        </w:rPr>
        <w:commentReference w:id="587"/>
      </w:r>
      <w:r w:rsidRPr="007F314D">
        <w:t xml:space="preserve">. The high accuracy of the overflow detection suggests that it can be implemented in a faucet-mounted device. Further improvement in accuracy can be expected by expanding the range of </w:t>
      </w:r>
      <w:del w:id="588" w:author="Waller" w:date="2022-12-28T15:56:00Z">
        <w:r w:rsidRPr="007F314D" w:rsidDel="005E65B3">
          <w:delText xml:space="preserve">estimation </w:delText>
        </w:r>
      </w:del>
      <w:r w:rsidRPr="007F314D">
        <w:t xml:space="preserve">water </w:t>
      </w:r>
      <w:ins w:id="589" w:author="Waller" w:date="2022-12-28T15:56:00Z">
        <w:r w:rsidR="005E65B3" w:rsidRPr="007F314D">
          <w:t xml:space="preserve">estimation </w:t>
        </w:r>
      </w:ins>
      <w:r w:rsidRPr="007F314D">
        <w:t>level from 0</w:t>
      </w:r>
      <w:r w:rsidRPr="007F314D">
        <w:rPr>
          <w:color w:val="D9D9D9" w:themeColor="background1" w:themeShade="D9"/>
        </w:rPr>
        <w:t>\</w:t>
      </w:r>
      <w:r w:rsidR="00CF4815" w:rsidRPr="007F314D">
        <w:t>%</w:t>
      </w:r>
      <w:r w:rsidRPr="007F314D">
        <w:t>--90</w:t>
      </w:r>
      <w:r w:rsidRPr="007F314D">
        <w:rPr>
          <w:color w:val="D9D9D9" w:themeColor="background1" w:themeShade="D9"/>
        </w:rPr>
        <w:t>\</w:t>
      </w:r>
      <w:r w:rsidR="00CF4815" w:rsidRPr="007F314D">
        <w:t>%</w:t>
      </w:r>
      <w:r w:rsidRPr="007F314D">
        <w:t xml:space="preserve"> and 90</w:t>
      </w:r>
      <w:r w:rsidRPr="007F314D">
        <w:rPr>
          <w:color w:val="D9D9D9" w:themeColor="background1" w:themeShade="D9"/>
        </w:rPr>
        <w:t>\</w:t>
      </w:r>
      <w:r w:rsidR="00CF4815" w:rsidRPr="007F314D">
        <w:t>%</w:t>
      </w:r>
      <w:r w:rsidRPr="007F314D">
        <w:t>--100</w:t>
      </w:r>
      <w:r w:rsidRPr="007F314D">
        <w:rPr>
          <w:color w:val="D9D9D9" w:themeColor="background1" w:themeShade="D9"/>
        </w:rPr>
        <w:t>\</w:t>
      </w:r>
      <w:r w:rsidR="00CF4815" w:rsidRPr="007F314D">
        <w:t>%</w:t>
      </w:r>
      <w:r w:rsidRPr="007F314D">
        <w:t xml:space="preserve"> to 0</w:t>
      </w:r>
      <w:r w:rsidRPr="007F314D">
        <w:rPr>
          <w:color w:val="D9D9D9" w:themeColor="background1" w:themeShade="D9"/>
        </w:rPr>
        <w:t>\</w:t>
      </w:r>
      <w:r w:rsidR="00CF4815" w:rsidRPr="007F314D">
        <w:t>%</w:t>
      </w:r>
      <w:r w:rsidRPr="007F314D">
        <w:t>--80</w:t>
      </w:r>
      <w:r w:rsidRPr="007F314D">
        <w:rPr>
          <w:color w:val="D9D9D9" w:themeColor="background1" w:themeShade="D9"/>
        </w:rPr>
        <w:t>\</w:t>
      </w:r>
      <w:r w:rsidR="00CF4815" w:rsidRPr="007F314D">
        <w:t>%</w:t>
      </w:r>
      <w:r w:rsidRPr="007F314D">
        <w:t xml:space="preserve"> and 80</w:t>
      </w:r>
      <w:r w:rsidRPr="007F314D">
        <w:rPr>
          <w:color w:val="D9D9D9" w:themeColor="background1" w:themeShade="D9"/>
        </w:rPr>
        <w:t>\</w:t>
      </w:r>
      <w:r w:rsidR="00CF4815" w:rsidRPr="007F314D">
        <w:t>%</w:t>
      </w:r>
      <w:r w:rsidRPr="007F314D">
        <w:t>--100</w:t>
      </w:r>
      <w:r w:rsidRPr="007F314D">
        <w:rPr>
          <w:color w:val="D9D9D9" w:themeColor="background1" w:themeShade="D9"/>
        </w:rPr>
        <w:t>\</w:t>
      </w:r>
      <w:r w:rsidR="00CF4815" w:rsidRPr="007F314D">
        <w:t>%</w:t>
      </w:r>
      <w:r w:rsidRPr="007F314D">
        <w:t>.</w:t>
      </w:r>
    </w:p>
    <w:p w14:paraId="7E03C870" w14:textId="77777777" w:rsidR="003279D2" w:rsidRPr="007F314D" w:rsidRDefault="003279D2" w:rsidP="003279D2"/>
    <w:p w14:paraId="722D6293" w14:textId="77777777" w:rsidR="003279D2" w:rsidRPr="007F314D" w:rsidRDefault="00CF4815" w:rsidP="00CF4815">
      <w:pPr>
        <w:pStyle w:val="code"/>
      </w:pPr>
      <w:r w:rsidRPr="007F314D">
        <w:rPr>
          <w:color w:val="7030A0"/>
        </w:rPr>
        <w:t>\begin</w:t>
      </w:r>
      <w:r w:rsidR="003279D2" w:rsidRPr="007F314D">
        <w:t>{table}[!t]</w:t>
      </w:r>
    </w:p>
    <w:p w14:paraId="522BA533" w14:textId="77777777" w:rsidR="003279D2" w:rsidRPr="007F314D" w:rsidRDefault="007F314D" w:rsidP="00CF4815">
      <w:pPr>
        <w:pStyle w:val="code"/>
      </w:pPr>
      <w:r>
        <w:t xml:space="preserve"> </w:t>
      </w:r>
      <w:r w:rsidR="003279D2" w:rsidRPr="007F314D">
        <w:t>\small</w:t>
      </w:r>
    </w:p>
    <w:p w14:paraId="6F6D82D8" w14:textId="77777777" w:rsidR="003279D2" w:rsidRPr="007F314D" w:rsidRDefault="007F314D" w:rsidP="00CF4815">
      <w:pPr>
        <w:pStyle w:val="code"/>
      </w:pPr>
      <w:r>
        <w:t xml:space="preserve"> </w:t>
      </w:r>
      <w:r w:rsidR="003279D2" w:rsidRPr="007F314D">
        <w:t>\centering</w:t>
      </w:r>
    </w:p>
    <w:p w14:paraId="57419932" w14:textId="64424A91" w:rsidR="003279D2" w:rsidRPr="007F314D" w:rsidRDefault="007F314D" w:rsidP="003279D2">
      <w:r>
        <w:t xml:space="preserve"> </w:t>
      </w:r>
      <w:r w:rsidR="00CF4815" w:rsidRPr="007F314D">
        <w:rPr>
          <w:color w:val="0070C0"/>
        </w:rPr>
        <w:t>\caption</w:t>
      </w:r>
      <w:r w:rsidR="003279D2" w:rsidRPr="007F314D">
        <w:t>{</w:t>
      </w:r>
      <w:del w:id="590" w:author="Waller" w:date="2022-12-28T15:56:00Z">
        <w:r w:rsidR="003279D2" w:rsidRPr="007F314D" w:rsidDel="005E65B3">
          <w:delText>The validation</w:delText>
        </w:r>
      </w:del>
      <w:ins w:id="591" w:author="Waller" w:date="2022-12-28T15:56:00Z">
        <w:r w:rsidR="005E65B3">
          <w:t>Accuracy</w:t>
        </w:r>
      </w:ins>
      <w:r w:rsidR="003279D2" w:rsidRPr="007F314D">
        <w:t xml:space="preserve"> results of </w:t>
      </w:r>
      <w:del w:id="592" w:author="Waller" w:date="2022-12-28T15:57:00Z">
        <w:r w:rsidR="003279D2" w:rsidRPr="007F314D" w:rsidDel="005E65B3">
          <w:delText xml:space="preserve">the accuracy of the </w:delText>
        </w:r>
      </w:del>
      <w:r w:rsidR="003279D2" w:rsidRPr="007F314D">
        <w:t>overflow detection model. ($C=2$)}</w:t>
      </w:r>
    </w:p>
    <w:p w14:paraId="0A9EEF68" w14:textId="77777777" w:rsidR="003279D2" w:rsidRPr="007F314D" w:rsidRDefault="007F314D" w:rsidP="00CF4815">
      <w:pPr>
        <w:pStyle w:val="code"/>
      </w:pPr>
      <w:r>
        <w:t xml:space="preserve"> </w:t>
      </w:r>
      <w:r w:rsidR="00CF4815" w:rsidRPr="007F314D">
        <w:rPr>
          <w:color w:val="7030A0"/>
        </w:rPr>
        <w:t>\begin</w:t>
      </w:r>
      <w:r w:rsidR="003279D2" w:rsidRPr="007F314D">
        <w:t>{minipage}[t]{0.45\linewidth}</w:t>
      </w:r>
    </w:p>
    <w:p w14:paraId="0E530CE6" w14:textId="77777777" w:rsidR="003279D2" w:rsidRPr="007F314D" w:rsidRDefault="007F314D" w:rsidP="00CF4815">
      <w:pPr>
        <w:pStyle w:val="code"/>
      </w:pPr>
      <w:r>
        <w:t xml:space="preserve"> </w:t>
      </w:r>
      <w:r w:rsidR="003279D2" w:rsidRPr="007F314D">
        <w:t>\centering</w:t>
      </w:r>
    </w:p>
    <w:p w14:paraId="23229C2A" w14:textId="56DC6D1A" w:rsidR="003279D2" w:rsidRPr="007F314D" w:rsidRDefault="007F314D" w:rsidP="003279D2">
      <w:r>
        <w:t xml:space="preserve"> </w:t>
      </w:r>
      <w:r w:rsidR="00CF4815" w:rsidRPr="007F314D">
        <w:rPr>
          <w:color w:val="0070C0"/>
        </w:rPr>
        <w:t>\subcaption</w:t>
      </w:r>
      <w:r w:rsidR="003279D2" w:rsidRPr="007F314D">
        <w:t>{</w:t>
      </w:r>
      <w:del w:id="593" w:author="Waller" w:date="2022-12-28T15:57:00Z">
        <w:r w:rsidR="003279D2" w:rsidRPr="007F314D" w:rsidDel="005E65B3">
          <w:delText>The b</w:delText>
        </w:r>
      </w:del>
      <w:ins w:id="594" w:author="Waller" w:date="2022-12-28T15:57:00Z">
        <w:r w:rsidR="005E65B3">
          <w:t>B</w:t>
        </w:r>
      </w:ins>
      <w:r w:rsidR="003279D2" w:rsidRPr="007F314D">
        <w:t>ottle-dependent estimation model.}</w:t>
      </w:r>
    </w:p>
    <w:p w14:paraId="01CDAB1D" w14:textId="77777777" w:rsidR="003279D2" w:rsidRPr="007F314D" w:rsidRDefault="007F314D" w:rsidP="00CF4815">
      <w:pPr>
        <w:pStyle w:val="code"/>
      </w:pPr>
      <w:r>
        <w:t xml:space="preserve"> </w:t>
      </w:r>
      <w:r w:rsidR="00CF4815" w:rsidRPr="007F314D">
        <w:rPr>
          <w:color w:val="7030A0"/>
        </w:rPr>
        <w:t>\begin</w:t>
      </w:r>
      <w:r w:rsidR="003279D2" w:rsidRPr="007F314D">
        <w:t xml:space="preserve">{tabular}{c|c} </w:t>
      </w:r>
      <w:r w:rsidR="00CF4815" w:rsidRPr="007F314D">
        <w:rPr>
          <w:color w:val="D9D9D9" w:themeColor="background1" w:themeShade="D9"/>
        </w:rPr>
        <w:t>\hline\hline</w:t>
      </w:r>
    </w:p>
    <w:p w14:paraId="4A2A1F52" w14:textId="77777777" w:rsidR="003279D2" w:rsidRPr="007F314D" w:rsidRDefault="007F314D" w:rsidP="003279D2">
      <w:r>
        <w:t xml:space="preserve"> </w:t>
      </w:r>
      <w:r w:rsidR="003279D2" w:rsidRPr="007F314D">
        <w:t xml:space="preserve">Bottle </w:t>
      </w:r>
      <w:r w:rsidR="003279D2" w:rsidRPr="007F314D">
        <w:rPr>
          <w:color w:val="D9D9D9" w:themeColor="background1" w:themeShade="D9"/>
        </w:rPr>
        <w:t>&amp;</w:t>
      </w:r>
      <w:r w:rsidR="003279D2" w:rsidRPr="007F314D">
        <w:t xml:space="preserve"> Accuracy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4D0077F0" w14:textId="77777777" w:rsidR="003279D2" w:rsidRPr="007F314D" w:rsidRDefault="007F314D" w:rsidP="00CF4815">
      <w:pPr>
        <w:pStyle w:val="code"/>
      </w:pPr>
      <w:r>
        <w:t xml:space="preserve"> </w:t>
      </w:r>
      <w:r w:rsidR="003279D2" w:rsidRPr="007F314D">
        <w:t xml:space="preserve">A &amp; 0.852 </w:t>
      </w:r>
      <w:r w:rsidR="00CF4815" w:rsidRPr="007F314D">
        <w:rPr>
          <w:color w:val="D9D9D9" w:themeColor="background1" w:themeShade="D9"/>
        </w:rPr>
        <w:t>\\</w:t>
      </w:r>
    </w:p>
    <w:p w14:paraId="2606194A" w14:textId="77777777" w:rsidR="003279D2" w:rsidRPr="007F314D" w:rsidRDefault="007F314D" w:rsidP="00CF4815">
      <w:pPr>
        <w:pStyle w:val="code"/>
      </w:pPr>
      <w:r>
        <w:t xml:space="preserve"> </w:t>
      </w:r>
      <w:r w:rsidR="003279D2" w:rsidRPr="007F314D">
        <w:t xml:space="preserve">B &amp; 0.755 </w:t>
      </w:r>
      <w:r w:rsidR="00CF4815" w:rsidRPr="007F314D">
        <w:rPr>
          <w:color w:val="D9D9D9" w:themeColor="background1" w:themeShade="D9"/>
        </w:rPr>
        <w:t>\\</w:t>
      </w:r>
    </w:p>
    <w:p w14:paraId="53050353" w14:textId="77777777" w:rsidR="003279D2" w:rsidRPr="007F314D" w:rsidRDefault="007F314D" w:rsidP="00CF4815">
      <w:pPr>
        <w:pStyle w:val="code"/>
      </w:pPr>
      <w:r>
        <w:t xml:space="preserve"> </w:t>
      </w:r>
      <w:r w:rsidR="003279D2" w:rsidRPr="007F314D">
        <w:t xml:space="preserve">C &amp; 0.782 </w:t>
      </w:r>
      <w:r w:rsidR="00CF4815" w:rsidRPr="007F314D">
        <w:rPr>
          <w:color w:val="D9D9D9" w:themeColor="background1" w:themeShade="D9"/>
        </w:rPr>
        <w:t>\\</w:t>
      </w:r>
    </w:p>
    <w:p w14:paraId="025D6005" w14:textId="77777777" w:rsidR="003279D2" w:rsidRPr="007F314D" w:rsidRDefault="007F314D" w:rsidP="00CF4815">
      <w:pPr>
        <w:pStyle w:val="code"/>
      </w:pPr>
      <w:r>
        <w:t xml:space="preserve"> </w:t>
      </w:r>
      <w:r w:rsidR="003279D2" w:rsidRPr="007F314D">
        <w:t xml:space="preserve">D &amp; 0.878 </w:t>
      </w:r>
      <w:r w:rsidR="00CF4815" w:rsidRPr="007F314D">
        <w:rPr>
          <w:color w:val="D9D9D9" w:themeColor="background1" w:themeShade="D9"/>
        </w:rPr>
        <w:t>\\</w:t>
      </w:r>
    </w:p>
    <w:p w14:paraId="533963A0" w14:textId="77777777" w:rsidR="003279D2" w:rsidRPr="007F314D" w:rsidRDefault="007F314D" w:rsidP="00CF4815">
      <w:pPr>
        <w:pStyle w:val="code"/>
      </w:pPr>
      <w:r>
        <w:t xml:space="preserve"> </w:t>
      </w:r>
      <w:r w:rsidR="003279D2" w:rsidRPr="007F314D">
        <w:t xml:space="preserve">E &amp; 0.882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5BAFD9BA" w14:textId="77777777" w:rsidR="003279D2" w:rsidRPr="007F314D" w:rsidRDefault="007F314D" w:rsidP="003279D2">
      <w:r>
        <w:t xml:space="preserve"> </w:t>
      </w:r>
      <w:r w:rsidR="003279D2" w:rsidRPr="007F314D">
        <w:t xml:space="preserve">Average </w:t>
      </w:r>
      <w:r w:rsidR="003279D2" w:rsidRPr="007F314D">
        <w:rPr>
          <w:color w:val="D9D9D9" w:themeColor="background1" w:themeShade="D9"/>
        </w:rPr>
        <w:t>&amp;</w:t>
      </w:r>
      <w:r w:rsidR="003279D2" w:rsidRPr="007F314D">
        <w:t xml:space="preserve"> 0.830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044094EF" w14:textId="77777777" w:rsidR="003279D2" w:rsidRPr="007F314D" w:rsidRDefault="007F314D" w:rsidP="00CF4815">
      <w:pPr>
        <w:pStyle w:val="code"/>
      </w:pPr>
      <w:r>
        <w:t xml:space="preserve"> </w:t>
      </w:r>
      <w:r w:rsidR="00CF4815" w:rsidRPr="007F314D">
        <w:rPr>
          <w:color w:val="7030A0"/>
        </w:rPr>
        <w:t>\end</w:t>
      </w:r>
      <w:r w:rsidR="003279D2" w:rsidRPr="007F314D">
        <w:t>{tabular}</w:t>
      </w:r>
    </w:p>
    <w:p w14:paraId="3C9E3891" w14:textId="77777777" w:rsidR="003279D2" w:rsidRPr="007F314D" w:rsidRDefault="007F314D" w:rsidP="00CF4815">
      <w:pPr>
        <w:pStyle w:val="code"/>
      </w:pPr>
      <w:r>
        <w:t xml:space="preserve"> </w:t>
      </w:r>
      <w:r w:rsidR="003279D2" w:rsidRPr="007F314D">
        <w:t>\label{tab:result_2_dependent}</w:t>
      </w:r>
    </w:p>
    <w:p w14:paraId="1CECDECE"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462C4D4B" w14:textId="77777777" w:rsidR="003279D2" w:rsidRPr="007F314D" w:rsidRDefault="007F314D" w:rsidP="00CF4815">
      <w:pPr>
        <w:pStyle w:val="code"/>
      </w:pPr>
      <w:r>
        <w:lastRenderedPageBreak/>
        <w:t xml:space="preserve"> </w:t>
      </w:r>
      <w:r w:rsidR="00CF4815" w:rsidRPr="007F314D">
        <w:rPr>
          <w:color w:val="7030A0"/>
        </w:rPr>
        <w:t>\begin</w:t>
      </w:r>
      <w:r w:rsidR="003279D2" w:rsidRPr="007F314D">
        <w:t>{minipage}[t]{0.45\linewidth}</w:t>
      </w:r>
    </w:p>
    <w:p w14:paraId="2C9E0286" w14:textId="77777777" w:rsidR="003279D2" w:rsidRPr="007F314D" w:rsidRDefault="007F314D" w:rsidP="00CF4815">
      <w:pPr>
        <w:pStyle w:val="code"/>
      </w:pPr>
      <w:r>
        <w:t xml:space="preserve"> </w:t>
      </w:r>
      <w:r w:rsidR="003279D2" w:rsidRPr="007F314D">
        <w:t>\centering</w:t>
      </w:r>
    </w:p>
    <w:p w14:paraId="44D3A512" w14:textId="4675B84D" w:rsidR="003279D2" w:rsidRPr="007F314D" w:rsidRDefault="007F314D" w:rsidP="003279D2">
      <w:r>
        <w:t xml:space="preserve"> </w:t>
      </w:r>
      <w:r w:rsidR="00CF4815" w:rsidRPr="007F314D">
        <w:rPr>
          <w:color w:val="0070C0"/>
        </w:rPr>
        <w:t>\subcaption</w:t>
      </w:r>
      <w:r w:rsidR="003279D2" w:rsidRPr="007F314D">
        <w:t>{</w:t>
      </w:r>
      <w:del w:id="595" w:author="Waller" w:date="2022-12-28T15:57:00Z">
        <w:r w:rsidR="003279D2" w:rsidRPr="007F314D" w:rsidDel="005E65B3">
          <w:delText>The b</w:delText>
        </w:r>
      </w:del>
      <w:ins w:id="596" w:author="Waller" w:date="2022-12-28T15:57:00Z">
        <w:r w:rsidR="005E65B3">
          <w:t>B</w:t>
        </w:r>
      </w:ins>
      <w:r w:rsidR="003279D2" w:rsidRPr="007F314D">
        <w:t>ottle-independent estimation model.}</w:t>
      </w:r>
    </w:p>
    <w:p w14:paraId="06708DF1" w14:textId="77777777" w:rsidR="003279D2" w:rsidRPr="007F314D" w:rsidRDefault="007F314D" w:rsidP="00CF4815">
      <w:pPr>
        <w:pStyle w:val="code"/>
      </w:pPr>
      <w:r>
        <w:t xml:space="preserve"> </w:t>
      </w:r>
      <w:r w:rsidR="00CF4815" w:rsidRPr="007F314D">
        <w:rPr>
          <w:color w:val="7030A0"/>
        </w:rPr>
        <w:t>\begin</w:t>
      </w:r>
      <w:r w:rsidR="003279D2" w:rsidRPr="007F314D">
        <w:t xml:space="preserve">{tabular}{c|c} </w:t>
      </w:r>
      <w:r w:rsidR="00CF4815" w:rsidRPr="007F314D">
        <w:rPr>
          <w:color w:val="D9D9D9" w:themeColor="background1" w:themeShade="D9"/>
        </w:rPr>
        <w:t>\hline\hline</w:t>
      </w:r>
    </w:p>
    <w:p w14:paraId="27020755" w14:textId="77777777" w:rsidR="003279D2" w:rsidRPr="007F314D" w:rsidRDefault="007F314D" w:rsidP="003279D2">
      <w:r>
        <w:t xml:space="preserve"> </w:t>
      </w:r>
      <w:r w:rsidR="003279D2" w:rsidRPr="007F314D">
        <w:t xml:space="preserve">Bottle </w:t>
      </w:r>
      <w:r w:rsidR="003279D2" w:rsidRPr="007F314D">
        <w:rPr>
          <w:color w:val="D9D9D9" w:themeColor="background1" w:themeShade="D9"/>
        </w:rPr>
        <w:t>&amp;</w:t>
      </w:r>
      <w:r w:rsidR="003279D2" w:rsidRPr="007F314D">
        <w:t xml:space="preserve"> Accuracy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13E004E0" w14:textId="77777777" w:rsidR="003279D2" w:rsidRPr="007F314D" w:rsidRDefault="007F314D" w:rsidP="00CF4815">
      <w:pPr>
        <w:pStyle w:val="code"/>
      </w:pPr>
      <w:r>
        <w:t xml:space="preserve"> </w:t>
      </w:r>
      <w:r w:rsidR="003279D2" w:rsidRPr="007F314D">
        <w:t xml:space="preserve">A &amp; 0.760 </w:t>
      </w:r>
      <w:r w:rsidR="00CF4815" w:rsidRPr="007F314D">
        <w:rPr>
          <w:color w:val="D9D9D9" w:themeColor="background1" w:themeShade="D9"/>
        </w:rPr>
        <w:t>\\</w:t>
      </w:r>
    </w:p>
    <w:p w14:paraId="1427B34F" w14:textId="77777777" w:rsidR="003279D2" w:rsidRPr="007F314D" w:rsidRDefault="007F314D" w:rsidP="00CF4815">
      <w:pPr>
        <w:pStyle w:val="code"/>
      </w:pPr>
      <w:r>
        <w:t xml:space="preserve"> </w:t>
      </w:r>
      <w:r w:rsidR="003279D2" w:rsidRPr="007F314D">
        <w:t xml:space="preserve">B &amp; 0.668 </w:t>
      </w:r>
      <w:r w:rsidR="00CF4815" w:rsidRPr="007F314D">
        <w:rPr>
          <w:color w:val="D9D9D9" w:themeColor="background1" w:themeShade="D9"/>
        </w:rPr>
        <w:t>\\</w:t>
      </w:r>
    </w:p>
    <w:p w14:paraId="52169E70" w14:textId="77777777" w:rsidR="003279D2" w:rsidRPr="007F314D" w:rsidRDefault="007F314D" w:rsidP="00CF4815">
      <w:pPr>
        <w:pStyle w:val="code"/>
      </w:pPr>
      <w:r>
        <w:t xml:space="preserve"> </w:t>
      </w:r>
      <w:r w:rsidR="003279D2" w:rsidRPr="007F314D">
        <w:t xml:space="preserve">C &amp; 0.770 </w:t>
      </w:r>
      <w:r w:rsidR="00CF4815" w:rsidRPr="007F314D">
        <w:rPr>
          <w:color w:val="D9D9D9" w:themeColor="background1" w:themeShade="D9"/>
        </w:rPr>
        <w:t>\\</w:t>
      </w:r>
    </w:p>
    <w:p w14:paraId="48C90621" w14:textId="77777777" w:rsidR="003279D2" w:rsidRPr="007F314D" w:rsidRDefault="007F314D" w:rsidP="00CF4815">
      <w:pPr>
        <w:pStyle w:val="code"/>
      </w:pPr>
      <w:r>
        <w:t xml:space="preserve"> </w:t>
      </w:r>
      <w:r w:rsidR="003279D2" w:rsidRPr="007F314D">
        <w:t xml:space="preserve">D &amp; 0.770 </w:t>
      </w:r>
      <w:r w:rsidR="00CF4815" w:rsidRPr="007F314D">
        <w:rPr>
          <w:color w:val="D9D9D9" w:themeColor="background1" w:themeShade="D9"/>
        </w:rPr>
        <w:t>\\</w:t>
      </w:r>
    </w:p>
    <w:p w14:paraId="62FCF8DA" w14:textId="77777777" w:rsidR="003279D2" w:rsidRPr="007F314D" w:rsidRDefault="007F314D" w:rsidP="00CF4815">
      <w:pPr>
        <w:pStyle w:val="code"/>
      </w:pPr>
      <w:r>
        <w:t xml:space="preserve"> </w:t>
      </w:r>
      <w:r w:rsidR="003279D2" w:rsidRPr="007F314D">
        <w:t xml:space="preserve">E &amp; 0.750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1DE3AD5F" w14:textId="77777777" w:rsidR="003279D2" w:rsidRPr="007F314D" w:rsidRDefault="007F314D" w:rsidP="003279D2">
      <w:r>
        <w:t xml:space="preserve"> </w:t>
      </w:r>
      <w:r w:rsidR="003279D2" w:rsidRPr="007F314D">
        <w:t xml:space="preserve">Average </w:t>
      </w:r>
      <w:r w:rsidR="003279D2" w:rsidRPr="007F314D">
        <w:rPr>
          <w:color w:val="D9D9D9" w:themeColor="background1" w:themeShade="D9"/>
        </w:rPr>
        <w:t>&amp;</w:t>
      </w:r>
      <w:r w:rsidR="003279D2" w:rsidRPr="007F314D">
        <w:t xml:space="preserve"> 0.744 </w:t>
      </w:r>
      <w:r w:rsidR="00CF4815" w:rsidRPr="007F314D">
        <w:rPr>
          <w:color w:val="D9D9D9" w:themeColor="background1" w:themeShade="D9"/>
        </w:rPr>
        <w:t>\\</w:t>
      </w:r>
      <w:r w:rsidR="003279D2" w:rsidRPr="007F314D">
        <w:t xml:space="preserve"> </w:t>
      </w:r>
      <w:r w:rsidR="00CF4815" w:rsidRPr="007F314D">
        <w:rPr>
          <w:color w:val="D9D9D9" w:themeColor="background1" w:themeShade="D9"/>
        </w:rPr>
        <w:t>\hline</w:t>
      </w:r>
    </w:p>
    <w:p w14:paraId="427ED7C0" w14:textId="77777777" w:rsidR="003279D2" w:rsidRPr="007F314D" w:rsidRDefault="007F314D" w:rsidP="00CF4815">
      <w:pPr>
        <w:pStyle w:val="code"/>
      </w:pPr>
      <w:r>
        <w:t xml:space="preserve"> </w:t>
      </w:r>
      <w:r w:rsidR="00CF4815" w:rsidRPr="007F314D">
        <w:rPr>
          <w:color w:val="7030A0"/>
        </w:rPr>
        <w:t>\end</w:t>
      </w:r>
      <w:r w:rsidR="003279D2" w:rsidRPr="007F314D">
        <w:t>{tabular}</w:t>
      </w:r>
    </w:p>
    <w:p w14:paraId="1727AA1C" w14:textId="77777777" w:rsidR="003279D2" w:rsidRPr="007F314D" w:rsidRDefault="007F314D" w:rsidP="00CF4815">
      <w:pPr>
        <w:pStyle w:val="code"/>
      </w:pPr>
      <w:r>
        <w:t xml:space="preserve"> </w:t>
      </w:r>
      <w:r w:rsidR="003279D2" w:rsidRPr="007F314D">
        <w:t>\label{tab:result_2_independent}</w:t>
      </w:r>
    </w:p>
    <w:p w14:paraId="67B5A0FA" w14:textId="77777777" w:rsidR="003279D2" w:rsidRPr="007F314D" w:rsidRDefault="007F314D" w:rsidP="00CF4815">
      <w:pPr>
        <w:pStyle w:val="code"/>
      </w:pPr>
      <w:r>
        <w:t xml:space="preserve"> </w:t>
      </w:r>
      <w:r w:rsidR="00CF4815" w:rsidRPr="007F314D">
        <w:rPr>
          <w:color w:val="7030A0"/>
        </w:rPr>
        <w:t>\end</w:t>
      </w:r>
      <w:r w:rsidR="003279D2" w:rsidRPr="007F314D">
        <w:t>{minipage}</w:t>
      </w:r>
    </w:p>
    <w:p w14:paraId="3DED887D" w14:textId="77777777" w:rsidR="003279D2" w:rsidRPr="007F314D" w:rsidRDefault="007F314D" w:rsidP="00CF4815">
      <w:pPr>
        <w:pStyle w:val="code"/>
      </w:pPr>
      <w:r>
        <w:t xml:space="preserve"> </w:t>
      </w:r>
      <w:r w:rsidR="003279D2" w:rsidRPr="007F314D">
        <w:t>\label{tab:result_2}</w:t>
      </w:r>
    </w:p>
    <w:p w14:paraId="5C99EBF0" w14:textId="77777777" w:rsidR="003279D2" w:rsidRPr="007F314D" w:rsidRDefault="00CF4815" w:rsidP="00CF4815">
      <w:pPr>
        <w:pStyle w:val="code"/>
      </w:pPr>
      <w:r w:rsidRPr="007F314D">
        <w:rPr>
          <w:color w:val="7030A0"/>
        </w:rPr>
        <w:t>\end</w:t>
      </w:r>
      <w:r w:rsidR="003279D2" w:rsidRPr="007F314D">
        <w:t>{table}</w:t>
      </w:r>
    </w:p>
    <w:p w14:paraId="17FD4FCD" w14:textId="77777777" w:rsidR="003279D2" w:rsidRPr="007F314D" w:rsidRDefault="003279D2" w:rsidP="003279D2"/>
    <w:p w14:paraId="6BEB1761" w14:textId="77777777" w:rsidR="003279D2" w:rsidRPr="007F314D" w:rsidRDefault="00CF4815" w:rsidP="00CF4815">
      <w:pPr>
        <w:pStyle w:val="1"/>
      </w:pPr>
      <w:r w:rsidRPr="007F314D">
        <w:t>\section</w:t>
      </w:r>
      <w:r w:rsidR="003279D2" w:rsidRPr="007F314D">
        <w:t>{Future Work}</w:t>
      </w:r>
    </w:p>
    <w:p w14:paraId="34ECCF03" w14:textId="77777777" w:rsidR="003279D2" w:rsidRPr="007F314D" w:rsidRDefault="003279D2" w:rsidP="00CF4815">
      <w:pPr>
        <w:pStyle w:val="code"/>
      </w:pPr>
      <w:r w:rsidRPr="007F314D">
        <w:t>\label{sec:future_work}</w:t>
      </w:r>
    </w:p>
    <w:p w14:paraId="7BCE79C8" w14:textId="05AEC140" w:rsidR="003279D2" w:rsidRPr="007F314D" w:rsidRDefault="003279D2" w:rsidP="003279D2">
      <w:r w:rsidRPr="007F314D">
        <w:t xml:space="preserve">The </w:t>
      </w:r>
      <w:del w:id="597" w:author="Waller" w:date="2022-12-28T15:57:00Z">
        <w:r w:rsidRPr="007F314D" w:rsidDel="002F445A">
          <w:delText xml:space="preserve">results of the </w:delText>
        </w:r>
      </w:del>
      <w:r w:rsidRPr="007F314D">
        <w:t xml:space="preserve">evaluation experiments </w:t>
      </w:r>
      <w:del w:id="598" w:author="Waller" w:date="2022-12-28T15:57:00Z">
        <w:r w:rsidRPr="007F314D" w:rsidDel="002F445A">
          <w:delText xml:space="preserve">show </w:delText>
        </w:r>
      </w:del>
      <w:ins w:id="599" w:author="Waller" w:date="2022-12-28T15:57:00Z">
        <w:r w:rsidR="00390C72">
          <w:t>demonstrate</w:t>
        </w:r>
        <w:r w:rsidR="002F445A" w:rsidRPr="007F314D">
          <w:t xml:space="preserve"> </w:t>
        </w:r>
      </w:ins>
      <w:r w:rsidRPr="007F314D">
        <w:t xml:space="preserve">that high estimation accuracy can be obtained when the overflow detection model is used, </w:t>
      </w:r>
      <w:commentRangeStart w:id="600"/>
      <w:r w:rsidRPr="007F314D">
        <w:t>even without dependence on the bottle</w:t>
      </w:r>
      <w:commentRangeEnd w:id="600"/>
      <w:r w:rsidR="002F445A">
        <w:rPr>
          <w:rStyle w:val="afc"/>
        </w:rPr>
        <w:commentReference w:id="600"/>
      </w:r>
      <w:r w:rsidRPr="007F314D">
        <w:t xml:space="preserve">. However, the water level estimation model had an average accuracy of only 0.462, even in the bottle-dependent estimation model. In the future, </w:t>
      </w:r>
      <w:ins w:id="601" w:author="Waller" w:date="2022-12-28T16:40:00Z">
        <w:r w:rsidR="00390C72">
          <w:t xml:space="preserve">we plan </w:t>
        </w:r>
      </w:ins>
      <w:r w:rsidRPr="007F314D">
        <w:t xml:space="preserve">to improve the accuracy </w:t>
      </w:r>
      <w:del w:id="602" w:author="Waller" w:date="2022-12-28T16:40:00Z">
        <w:r w:rsidRPr="007F314D" w:rsidDel="00390C72">
          <w:delText xml:space="preserve">of the water level estimation model, we </w:delText>
        </w:r>
      </w:del>
      <w:del w:id="603" w:author="Waller" w:date="2022-12-28T15:58:00Z">
        <w:r w:rsidRPr="007F314D" w:rsidDel="002F445A">
          <w:delText>are considering</w:delText>
        </w:r>
      </w:del>
      <w:ins w:id="604" w:author="Waller" w:date="2022-12-28T16:40:00Z">
        <w:r w:rsidR="00390C72">
          <w:t>by</w:t>
        </w:r>
      </w:ins>
      <w:r w:rsidRPr="007F314D">
        <w:t xml:space="preserve"> building a water level estimation model for each bottle and switching </w:t>
      </w:r>
      <w:ins w:id="605" w:author="Waller" w:date="2022-12-28T16:42:00Z">
        <w:r w:rsidR="00390C72">
          <w:t xml:space="preserve">which </w:t>
        </w:r>
      </w:ins>
      <w:del w:id="606" w:author="Waller" w:date="2022-12-28T16:42:00Z">
        <w:r w:rsidRPr="007F314D" w:rsidDel="00390C72">
          <w:delText xml:space="preserve">the estimation </w:delText>
        </w:r>
      </w:del>
      <w:r w:rsidRPr="007F314D">
        <w:t>model</w:t>
      </w:r>
      <w:ins w:id="607" w:author="Waller" w:date="2022-12-28T16:42:00Z">
        <w:r w:rsidR="00390C72">
          <w:t xml:space="preserve"> is</w:t>
        </w:r>
      </w:ins>
      <w:r w:rsidRPr="007F314D">
        <w:t xml:space="preserve"> used </w:t>
      </w:r>
      <w:del w:id="608" w:author="Waller" w:date="2022-12-28T15:58:00Z">
        <w:r w:rsidRPr="007F314D" w:rsidDel="002F445A">
          <w:delText xml:space="preserve">according </w:delText>
        </w:r>
      </w:del>
      <w:ins w:id="609" w:author="Waller" w:date="2022-12-28T15:58:00Z">
        <w:r w:rsidR="002F445A">
          <w:t>in accordance with</w:t>
        </w:r>
        <w:r w:rsidR="002F445A" w:rsidRPr="007F314D">
          <w:t xml:space="preserve"> </w:t>
        </w:r>
      </w:ins>
      <w:del w:id="610" w:author="Waller" w:date="2022-12-28T15:58:00Z">
        <w:r w:rsidRPr="007F314D" w:rsidDel="002F445A">
          <w:delText xml:space="preserve">to </w:delText>
        </w:r>
      </w:del>
      <w:r w:rsidRPr="007F314D">
        <w:t xml:space="preserve">the results obtained from the bottle estimation model, </w:t>
      </w:r>
      <w:del w:id="611" w:author="Waller" w:date="2022-12-28T16:41:00Z">
        <w:r w:rsidRPr="007F314D" w:rsidDel="00390C72">
          <w:delText>as well as</w:delText>
        </w:r>
      </w:del>
      <w:ins w:id="612" w:author="Waller" w:date="2022-12-28T16:41:00Z">
        <w:r w:rsidR="00390C72">
          <w:t>and to</w:t>
        </w:r>
      </w:ins>
      <w:r w:rsidRPr="007F314D">
        <w:t xml:space="preserve"> </w:t>
      </w:r>
      <w:ins w:id="613" w:author="Waller" w:date="2022-12-28T16:41:00Z">
        <w:r w:rsidR="00390C72">
          <w:t xml:space="preserve">develop </w:t>
        </w:r>
      </w:ins>
      <w:r w:rsidRPr="007F314D">
        <w:t xml:space="preserve">a method in which a majority decision is made </w:t>
      </w:r>
      <w:del w:id="614" w:author="Waller" w:date="2022-12-28T16:41:00Z">
        <w:r w:rsidRPr="007F314D" w:rsidDel="00390C72">
          <w:delText xml:space="preserve">based </w:delText>
        </w:r>
      </w:del>
      <w:r w:rsidRPr="007F314D">
        <w:t>on</w:t>
      </w:r>
      <w:ins w:id="615" w:author="Waller" w:date="2022-12-28T16:41:00Z">
        <w:r w:rsidR="00390C72">
          <w:t xml:space="preserve"> the basis of</w:t>
        </w:r>
      </w:ins>
      <w:r w:rsidRPr="007F314D">
        <w:t xml:space="preserve"> the estimation results of five consecutive windows </w:t>
      </w:r>
      <w:commentRangeStart w:id="616"/>
      <w:r w:rsidRPr="007F314D">
        <w:t>and the result is adopted</w:t>
      </w:r>
      <w:commentRangeEnd w:id="616"/>
      <w:r w:rsidR="002F445A">
        <w:rPr>
          <w:rStyle w:val="afc"/>
        </w:rPr>
        <w:commentReference w:id="616"/>
      </w:r>
      <w:r w:rsidRPr="007F314D">
        <w:t>. We will also implement a faucet-mounted device incorporating the proposed method and evaluate its effectiveness.</w:t>
      </w:r>
    </w:p>
    <w:p w14:paraId="3B22E9BD" w14:textId="77777777" w:rsidR="003279D2" w:rsidRPr="007F314D" w:rsidRDefault="003279D2" w:rsidP="003279D2"/>
    <w:p w14:paraId="456DC9B5" w14:textId="77777777" w:rsidR="003279D2" w:rsidRPr="007F314D" w:rsidRDefault="00CF4815" w:rsidP="00CF4815">
      <w:pPr>
        <w:pStyle w:val="1"/>
      </w:pPr>
      <w:r w:rsidRPr="007F314D">
        <w:t>\section</w:t>
      </w:r>
      <w:r w:rsidR="003279D2" w:rsidRPr="007F314D">
        <w:t>{Conclusion}</w:t>
      </w:r>
    </w:p>
    <w:p w14:paraId="1FDFFAA0" w14:textId="77777777" w:rsidR="003279D2" w:rsidRPr="007F314D" w:rsidRDefault="003279D2" w:rsidP="00CF4815">
      <w:pPr>
        <w:pStyle w:val="code"/>
      </w:pPr>
      <w:r w:rsidRPr="007F314D">
        <w:t>\label{sec:conclution}</w:t>
      </w:r>
    </w:p>
    <w:p w14:paraId="6E9E85BE" w14:textId="3FD9D420" w:rsidR="003279D2" w:rsidRPr="007F314D" w:rsidRDefault="003279D2" w:rsidP="003279D2">
      <w:r w:rsidRPr="007F314D">
        <w:t xml:space="preserve">In this paper, we proposed a method to estimate the water level in a container by acquiring the sound of water pouring, assuming a device attached to a faucet, so that the water level can be correctly determined even in a container whose internal conditions are difficult to grasp. We implemented </w:t>
      </w:r>
      <w:commentRangeStart w:id="617"/>
      <w:r w:rsidRPr="007F314D">
        <w:t xml:space="preserve">the </w:t>
      </w:r>
      <w:commentRangeEnd w:id="617"/>
      <w:r w:rsidR="002F445A">
        <w:rPr>
          <w:rStyle w:val="afc"/>
        </w:rPr>
        <w:commentReference w:id="617"/>
      </w:r>
      <w:r w:rsidRPr="007F314D">
        <w:t xml:space="preserve">estimation models and conducted </w:t>
      </w:r>
      <w:del w:id="618" w:author="Waller" w:date="2022-12-28T15:59:00Z">
        <w:r w:rsidRPr="007F314D" w:rsidDel="002F445A">
          <w:delText xml:space="preserve">the </w:delText>
        </w:r>
      </w:del>
      <w:r w:rsidRPr="007F314D">
        <w:t>experiments to evaluate the estimation accuracy using five bottles. The results showed that the bottle estimation model had an average accuracy of 0.642, the water level estimation model had</w:t>
      </w:r>
      <w:ins w:id="619" w:author="Waller" w:date="2022-12-28T16:43:00Z">
        <w:r w:rsidR="000C5DD9">
          <w:t xml:space="preserve"> respective</w:t>
        </w:r>
      </w:ins>
      <w:r w:rsidRPr="007F314D">
        <w:t xml:space="preserve"> averages of 0.462 and 0.308 for the bottle-dependent and </w:t>
      </w:r>
      <w:del w:id="620" w:author="Waller" w:date="2022-12-28T16:44:00Z">
        <w:r w:rsidRPr="007F314D" w:rsidDel="000C5DD9">
          <w:delText xml:space="preserve">the </w:delText>
        </w:r>
      </w:del>
      <w:r w:rsidRPr="007F314D">
        <w:t>bottle-independent model</w:t>
      </w:r>
      <w:ins w:id="621" w:author="Waller" w:date="2022-12-28T16:44:00Z">
        <w:r w:rsidR="000C5DD9">
          <w:t>s</w:t>
        </w:r>
      </w:ins>
      <w:r w:rsidRPr="007F314D">
        <w:t>, and the overflow detection model had</w:t>
      </w:r>
      <w:ins w:id="622" w:author="Waller" w:date="2022-12-28T16:44:00Z">
        <w:r w:rsidR="000C5DD9">
          <w:t xml:space="preserve"> respective</w:t>
        </w:r>
      </w:ins>
      <w:r w:rsidRPr="007F314D">
        <w:t xml:space="preserve"> averages of 0.83 and 0.744 for the bottle-dependent and </w:t>
      </w:r>
      <w:del w:id="623" w:author="Waller" w:date="2022-12-28T16:44:00Z">
        <w:r w:rsidRPr="007F314D" w:rsidDel="000C5DD9">
          <w:delText xml:space="preserve">the </w:delText>
        </w:r>
      </w:del>
      <w:r w:rsidRPr="007F314D">
        <w:t>bottle-independent model</w:t>
      </w:r>
      <w:ins w:id="624" w:author="Waller" w:date="2022-12-28T16:44:00Z">
        <w:r w:rsidR="000C5DD9">
          <w:t>s</w:t>
        </w:r>
      </w:ins>
      <w:r w:rsidRPr="007F314D">
        <w:t>. These results indicate that</w:t>
      </w:r>
      <w:ins w:id="625" w:author="Waller" w:date="2022-12-28T16:44:00Z">
        <w:r w:rsidR="000C5DD9">
          <w:t>, while</w:t>
        </w:r>
      </w:ins>
      <w:r w:rsidRPr="007F314D">
        <w:t xml:space="preserve"> the </w:t>
      </w:r>
      <w:r w:rsidRPr="007F314D">
        <w:lastRenderedPageBreak/>
        <w:t>accuracy of</w:t>
      </w:r>
      <w:ins w:id="626" w:author="Waller" w:date="2022-12-28T16:45:00Z">
        <w:r w:rsidR="000C5DD9">
          <w:t xml:space="preserve"> the</w:t>
        </w:r>
      </w:ins>
      <w:r w:rsidRPr="007F314D">
        <w:t xml:space="preserve"> water level estimation needs to be improved, </w:t>
      </w:r>
      <w:del w:id="627" w:author="Waller" w:date="2022-12-28T16:44:00Z">
        <w:r w:rsidRPr="007F314D" w:rsidDel="000C5DD9">
          <w:delText xml:space="preserve">but </w:delText>
        </w:r>
      </w:del>
      <w:r w:rsidRPr="007F314D">
        <w:t xml:space="preserve">the overflow detection can be </w:t>
      </w:r>
      <w:del w:id="628" w:author="Waller" w:date="2022-12-28T16:00:00Z">
        <w:r w:rsidRPr="007F314D" w:rsidDel="002F445A">
          <w:delText xml:space="preserve">discriminated </w:delText>
        </w:r>
      </w:del>
      <w:ins w:id="629" w:author="Waller" w:date="2022-12-28T16:00:00Z">
        <w:r w:rsidR="002F445A">
          <w:t>achieved</w:t>
        </w:r>
        <w:r w:rsidR="002F445A" w:rsidRPr="007F314D">
          <w:t xml:space="preserve"> </w:t>
        </w:r>
      </w:ins>
      <w:commentRangeStart w:id="630"/>
      <w:r w:rsidRPr="007F314D">
        <w:t xml:space="preserve">without depending on the container </w:t>
      </w:r>
      <w:commentRangeEnd w:id="630"/>
      <w:r w:rsidR="002F445A">
        <w:rPr>
          <w:rStyle w:val="afc"/>
        </w:rPr>
        <w:commentReference w:id="630"/>
      </w:r>
      <w:r w:rsidRPr="007F314D">
        <w:t>and may be used in real environments. In the future, we plan to improve the model for better estimation accuracy and to implement a faucet-mounted device that incorporates a function to stop water injection just before it becomes full.</w:t>
      </w:r>
    </w:p>
    <w:p w14:paraId="527DBE03" w14:textId="77777777" w:rsidR="003279D2" w:rsidRPr="007F314D" w:rsidRDefault="003279D2" w:rsidP="003279D2"/>
    <w:p w14:paraId="3CEF59D3" w14:textId="77777777" w:rsidR="003279D2" w:rsidRPr="007F314D" w:rsidRDefault="003279D2" w:rsidP="00CF4815">
      <w:pPr>
        <w:pStyle w:val="code"/>
      </w:pPr>
      <w:r w:rsidRPr="007F314D">
        <w:t>\bibliographystyle{ACM-Reference-Format}</w:t>
      </w:r>
    </w:p>
    <w:p w14:paraId="4555BA3C" w14:textId="77777777" w:rsidR="003279D2" w:rsidRPr="007F314D" w:rsidRDefault="003279D2" w:rsidP="00CF4815">
      <w:pPr>
        <w:pStyle w:val="code"/>
      </w:pPr>
      <w:r w:rsidRPr="007F314D">
        <w:t>\bibliography{references}</w:t>
      </w:r>
    </w:p>
    <w:p w14:paraId="04D66DB0" w14:textId="77777777" w:rsidR="003279D2" w:rsidRPr="007F314D" w:rsidRDefault="003279D2" w:rsidP="003279D2"/>
    <w:p w14:paraId="313A9CE8" w14:textId="77777777" w:rsidR="003279D2" w:rsidRPr="007F314D" w:rsidRDefault="00CF4815" w:rsidP="00CF4815">
      <w:pPr>
        <w:pStyle w:val="code"/>
      </w:pPr>
      <w:r w:rsidRPr="007F314D">
        <w:rPr>
          <w:color w:val="7030A0"/>
        </w:rPr>
        <w:t>\end</w:t>
      </w:r>
      <w:r w:rsidR="003279D2" w:rsidRPr="007F314D">
        <w:t>{document}</w:t>
      </w:r>
    </w:p>
    <w:p w14:paraId="30A22AF4" w14:textId="77777777" w:rsidR="003279D2" w:rsidRDefault="00CF4815" w:rsidP="00CF4815">
      <w:pPr>
        <w:pStyle w:val="code"/>
      </w:pPr>
      <w:r w:rsidRPr="007F314D">
        <w:rPr>
          <w:color w:val="7030A0"/>
        </w:rPr>
        <w:t>\end</w:t>
      </w:r>
      <w:r w:rsidR="003279D2" w:rsidRPr="007F314D">
        <w:t>input</w:t>
      </w:r>
    </w:p>
    <w:sectPr w:rsidR="003279D2" w:rsidSect="00FD2C86">
      <w:pgSz w:w="11906" w:h="16838" w:code="9"/>
      <w:pgMar w:top="1701" w:right="1701" w:bottom="1701" w:left="1701"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0" w:author="Waller" w:date="2022-12-28T16:02:00Z" w:initials="WAL">
    <w:p w14:paraId="51ACF9F5" w14:textId="0A24B3FD" w:rsidR="00C51A77" w:rsidRDefault="00C51A77">
      <w:pPr>
        <w:pStyle w:val="afd"/>
      </w:pPr>
      <w:r>
        <w:rPr>
          <w:rStyle w:val="afc"/>
        </w:rPr>
        <w:annotationRef/>
      </w:r>
      <w:r>
        <w:t>Or do you mean “regardless of which bottle was used”?</w:t>
      </w:r>
    </w:p>
  </w:comment>
  <w:comment w:id="68" w:author="Waller" w:date="2022-12-28T11:11:00Z" w:initials="WAL">
    <w:p w14:paraId="2BEE9EA0" w14:textId="77777777" w:rsidR="005F039F" w:rsidRDefault="005F039F">
      <w:pPr>
        <w:pStyle w:val="afd"/>
      </w:pPr>
      <w:r>
        <w:rPr>
          <w:rStyle w:val="afc"/>
        </w:rPr>
        <w:annotationRef/>
      </w:r>
      <w:r>
        <w:t xml:space="preserve">I changed this simply to avoid repetition of “ascertained” / “ascertain” so close together. </w:t>
      </w:r>
    </w:p>
  </w:comment>
  <w:comment w:id="90" w:author="Waller" w:date="2022-12-28T11:14:00Z" w:initials="WAL">
    <w:p w14:paraId="7C483504" w14:textId="77777777" w:rsidR="005F039F" w:rsidRDefault="005F039F" w:rsidP="00B94D81">
      <w:r>
        <w:rPr>
          <w:rStyle w:val="afc"/>
        </w:rPr>
        <w:annotationRef/>
      </w:r>
      <w:r>
        <w:t>Note that I’ve often changed “used” to “utilized” in my revision simply to avoid too much repetition of “used”.</w:t>
      </w:r>
    </w:p>
  </w:comment>
  <w:comment w:id="146" w:author="Waller" w:date="2022-12-28T11:18:00Z" w:initials="WAL">
    <w:p w14:paraId="7926D2EF" w14:textId="77777777" w:rsidR="005F039F" w:rsidRDefault="005F039F">
      <w:pPr>
        <w:pStyle w:val="afd"/>
      </w:pPr>
      <w:r>
        <w:rPr>
          <w:rStyle w:val="afc"/>
        </w:rPr>
        <w:annotationRef/>
      </w:r>
      <w:r>
        <w:t>Or do you mean “based on” here?</w:t>
      </w:r>
    </w:p>
  </w:comment>
  <w:comment w:id="187" w:author="Waller" w:date="2022-12-28T14:00:00Z" w:initials="WAL">
    <w:p w14:paraId="6CA60365" w14:textId="2B4C4961" w:rsidR="005F039F" w:rsidRDefault="005F039F">
      <w:pPr>
        <w:pStyle w:val="afd"/>
      </w:pPr>
      <w:r>
        <w:rPr>
          <w:rStyle w:val="afc"/>
        </w:rPr>
        <w:annotationRef/>
      </w:r>
      <w:r>
        <w:t xml:space="preserve">The following sentence is implied, hence my deletion. </w:t>
      </w:r>
    </w:p>
  </w:comment>
  <w:comment w:id="189" w:author="Waller" w:date="2022-12-28T14:01:00Z" w:initials="WAL">
    <w:p w14:paraId="28A7CC5B" w14:textId="23B44EF1" w:rsidR="005F039F" w:rsidRDefault="005F039F">
      <w:pPr>
        <w:pStyle w:val="afd"/>
      </w:pPr>
      <w:r>
        <w:rPr>
          <w:rStyle w:val="afc"/>
        </w:rPr>
        <w:annotationRef/>
      </w:r>
      <w:r>
        <w:t>Is the whole phone attached to the mug? Or is it more like a sensor, not the whole phone?</w:t>
      </w:r>
    </w:p>
  </w:comment>
  <w:comment w:id="216" w:author="Waller" w:date="2022-12-28T14:04:00Z" w:initials="WAL">
    <w:p w14:paraId="44BE8D81" w14:textId="66CCB87F" w:rsidR="005F039F" w:rsidRDefault="005F039F">
      <w:pPr>
        <w:pStyle w:val="afd"/>
      </w:pPr>
      <w:r>
        <w:rPr>
          <w:rStyle w:val="afc"/>
        </w:rPr>
        <w:annotationRef/>
      </w:r>
      <w:r>
        <w:t>My revision is the more common word order.</w:t>
      </w:r>
    </w:p>
  </w:comment>
  <w:comment w:id="257" w:author="Waller" w:date="2022-12-28T14:07:00Z" w:initials="WAL">
    <w:p w14:paraId="6F20BE0D" w14:textId="236DE8A1" w:rsidR="005F039F" w:rsidRDefault="005F039F" w:rsidP="0043179F">
      <w:r>
        <w:rPr>
          <w:rStyle w:val="afc"/>
        </w:rPr>
        <w:annotationRef/>
      </w:r>
      <w:r>
        <w:t xml:space="preserve">“Realize” is usually used to describe mental concepts (e.g., “I realized my mistake”). When discussing objectives, potential, processes, etc., words like “achieve” or “utilize” are more appropriate.  </w:t>
      </w:r>
    </w:p>
  </w:comment>
  <w:comment w:id="285" w:author="Waller" w:date="2022-12-28T14:10:00Z" w:initials="WAL">
    <w:p w14:paraId="7ADB0B5A" w14:textId="32C268CB" w:rsidR="005F039F" w:rsidRDefault="005F039F">
      <w:pPr>
        <w:pStyle w:val="afd"/>
      </w:pPr>
      <w:r>
        <w:rPr>
          <w:rStyle w:val="afc"/>
        </w:rPr>
        <w:annotationRef/>
      </w:r>
      <w:r>
        <w:t xml:space="preserve">I feel the following is implied, hence my deletion. </w:t>
      </w:r>
    </w:p>
  </w:comment>
  <w:comment w:id="304" w:author="Waller" w:date="2022-12-28T14:13:00Z" w:initials="WAL">
    <w:p w14:paraId="1B5DF081" w14:textId="69185BDF" w:rsidR="005F039F" w:rsidRDefault="005F039F">
      <w:pPr>
        <w:pStyle w:val="afd"/>
      </w:pPr>
      <w:r>
        <w:rPr>
          <w:rStyle w:val="afc"/>
        </w:rPr>
        <w:annotationRef/>
      </w:r>
      <w:r>
        <w:t xml:space="preserve">I assume you mean “fold” (more common), not “part”; OK? </w:t>
      </w:r>
    </w:p>
  </w:comment>
  <w:comment w:id="328" w:author="Waller" w:date="2022-12-28T14:16:00Z" w:initials="WAL">
    <w:p w14:paraId="178A3463" w14:textId="3CFBB970" w:rsidR="005F039F" w:rsidRDefault="005F039F">
      <w:pPr>
        <w:pStyle w:val="afd"/>
      </w:pPr>
      <w:r>
        <w:rPr>
          <w:rStyle w:val="afc"/>
        </w:rPr>
        <w:annotationRef/>
      </w:r>
      <w:r w:rsidR="008E3C0E">
        <w:t>This</w:t>
      </w:r>
      <w:r>
        <w:t xml:space="preserve"> seems relevant, and some</w:t>
      </w:r>
      <w:r w:rsidR="008E3C0E">
        <w:t>what</w:t>
      </w:r>
      <w:r>
        <w:t xml:space="preserve"> interesting, but since it doesn’t directly relate to the above descriptions, I recommend deleting it.</w:t>
      </w:r>
    </w:p>
  </w:comment>
  <w:comment w:id="329" w:author="Waller" w:date="2022-12-28T14:48:00Z" w:initials="WAL">
    <w:p w14:paraId="261C40B7" w14:textId="273D2F63" w:rsidR="005F039F" w:rsidRDefault="005F039F">
      <w:pPr>
        <w:pStyle w:val="afd"/>
      </w:pPr>
      <w:r>
        <w:rPr>
          <w:rStyle w:val="afc"/>
        </w:rPr>
        <w:annotationRef/>
      </w:r>
      <w:r>
        <w:t xml:space="preserve">Check the submission guidelines of your target journal, but usually, “Figure” can be shortened to “Fig.” unless it is the first word of a sentence. </w:t>
      </w:r>
    </w:p>
  </w:comment>
  <w:comment w:id="367" w:author="Waller" w:date="2022-12-28T15:26:00Z" w:initials="WAL">
    <w:p w14:paraId="712D6BD0" w14:textId="40C89220" w:rsidR="005F039F" w:rsidRDefault="005F039F">
      <w:pPr>
        <w:pStyle w:val="afd"/>
      </w:pPr>
      <w:r>
        <w:rPr>
          <w:rStyle w:val="afc"/>
        </w:rPr>
        <w:annotationRef/>
      </w:r>
      <w:r>
        <w:t>Or simply “set”?</w:t>
      </w:r>
    </w:p>
  </w:comment>
  <w:comment w:id="451" w:author="Waller" w:date="2022-12-28T15:38:00Z" w:initials="WAL">
    <w:p w14:paraId="5C2ADB5D" w14:textId="2ABDE2D2" w:rsidR="005F039F" w:rsidRDefault="005F039F">
      <w:pPr>
        <w:pStyle w:val="afd"/>
      </w:pPr>
      <w:r>
        <w:rPr>
          <w:rStyle w:val="afc"/>
        </w:rPr>
        <w:annotationRef/>
      </w:r>
      <w:r>
        <w:t xml:space="preserve">I assume this is what you mean here. OK? </w:t>
      </w:r>
    </w:p>
  </w:comment>
  <w:comment w:id="457" w:author="Waller" w:date="2022-12-28T15:39:00Z" w:initials="WAL">
    <w:p w14:paraId="2F931843" w14:textId="2FBCC578" w:rsidR="005F039F" w:rsidRDefault="005F039F">
      <w:pPr>
        <w:pStyle w:val="afd"/>
      </w:pPr>
      <w:r>
        <w:rPr>
          <w:rStyle w:val="afc"/>
        </w:rPr>
        <w:annotationRef/>
      </w:r>
      <w:r>
        <w:t>I feel this is implied. Delete?</w:t>
      </w:r>
    </w:p>
  </w:comment>
  <w:comment w:id="489" w:author="Waller" w:date="2022-12-28T16:32:00Z" w:initials="WAL">
    <w:p w14:paraId="12820889" w14:textId="3AC7400E" w:rsidR="00A00ACF" w:rsidRDefault="00A00ACF">
      <w:pPr>
        <w:pStyle w:val="afd"/>
      </w:pPr>
      <w:r>
        <w:rPr>
          <w:rStyle w:val="afc"/>
        </w:rPr>
        <w:annotationRef/>
      </w:r>
      <w:r>
        <w:t>I’m not certain what this means. Will your target readers understand?</w:t>
      </w:r>
    </w:p>
  </w:comment>
  <w:comment w:id="587" w:author="Waller" w:date="2022-12-28T15:56:00Z" w:initials="WAL">
    <w:p w14:paraId="22793049" w14:textId="05ED4B00" w:rsidR="005E65B3" w:rsidRDefault="005E65B3">
      <w:pPr>
        <w:pStyle w:val="afd"/>
      </w:pPr>
      <w:r>
        <w:rPr>
          <w:rStyle w:val="afc"/>
        </w:rPr>
        <w:annotationRef/>
      </w:r>
      <w:r>
        <w:t>Or “regardless of which bottle is used”?</w:t>
      </w:r>
    </w:p>
  </w:comment>
  <w:comment w:id="600" w:author="Waller" w:date="2022-12-28T15:57:00Z" w:initials="WAL">
    <w:p w14:paraId="424CDEDD" w14:textId="539E15C5" w:rsidR="002F445A" w:rsidRDefault="002F445A">
      <w:pPr>
        <w:pStyle w:val="afd"/>
      </w:pPr>
      <w:r>
        <w:rPr>
          <w:rStyle w:val="afc"/>
        </w:rPr>
        <w:annotationRef/>
      </w:r>
      <w:r>
        <w:t>“regardless of which bottle is used”?</w:t>
      </w:r>
    </w:p>
  </w:comment>
  <w:comment w:id="616" w:author="Waller" w:date="2022-12-28T15:59:00Z" w:initials="WAL">
    <w:p w14:paraId="6E47341C" w14:textId="2B504C72" w:rsidR="002F445A" w:rsidRDefault="002F445A">
      <w:pPr>
        <w:pStyle w:val="afd"/>
      </w:pPr>
      <w:r>
        <w:rPr>
          <w:rStyle w:val="afc"/>
        </w:rPr>
        <w:annotationRef/>
      </w:r>
      <w:r>
        <w:t xml:space="preserve">Seems implied; I suggest deleting. </w:t>
      </w:r>
    </w:p>
  </w:comment>
  <w:comment w:id="617" w:author="Waller" w:date="2022-12-28T15:59:00Z" w:initials="WAL">
    <w:p w14:paraId="637E5AF5" w14:textId="0E75EDF7" w:rsidR="002F445A" w:rsidRDefault="002F445A">
      <w:pPr>
        <w:pStyle w:val="afd"/>
      </w:pPr>
      <w:r>
        <w:rPr>
          <w:rStyle w:val="afc"/>
        </w:rPr>
        <w:annotationRef/>
      </w:r>
      <w:r>
        <w:t>“two”?</w:t>
      </w:r>
      <w:r w:rsidR="00390C72">
        <w:t xml:space="preserve"> “several”?</w:t>
      </w:r>
    </w:p>
  </w:comment>
  <w:comment w:id="630" w:author="Waller" w:date="2022-12-28T16:00:00Z" w:initials="WAL">
    <w:p w14:paraId="7CCCD974" w14:textId="0286DB9A" w:rsidR="002F445A" w:rsidRDefault="002F445A">
      <w:pPr>
        <w:pStyle w:val="afd"/>
      </w:pPr>
      <w:r>
        <w:rPr>
          <w:rStyle w:val="afc"/>
        </w:rPr>
        <w:annotationRef/>
      </w:r>
      <w:r>
        <w:t>“regardless of the container 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ACF9F5" w15:done="0"/>
  <w15:commentEx w15:paraId="2BEE9EA0" w15:done="0"/>
  <w15:commentEx w15:paraId="7C483504" w15:done="0"/>
  <w15:commentEx w15:paraId="7926D2EF" w15:done="0"/>
  <w15:commentEx w15:paraId="6CA60365" w15:done="0"/>
  <w15:commentEx w15:paraId="28A7CC5B" w15:done="0"/>
  <w15:commentEx w15:paraId="44BE8D81" w15:done="0"/>
  <w15:commentEx w15:paraId="6F20BE0D" w15:done="0"/>
  <w15:commentEx w15:paraId="7ADB0B5A" w15:done="0"/>
  <w15:commentEx w15:paraId="1B5DF081" w15:done="0"/>
  <w15:commentEx w15:paraId="178A3463" w15:done="0"/>
  <w15:commentEx w15:paraId="261C40B7" w15:done="0"/>
  <w15:commentEx w15:paraId="712D6BD0" w15:done="0"/>
  <w15:commentEx w15:paraId="5C2ADB5D" w15:done="0"/>
  <w15:commentEx w15:paraId="2F931843" w15:done="0"/>
  <w15:commentEx w15:paraId="12820889" w15:done="0"/>
  <w15:commentEx w15:paraId="22793049" w15:done="0"/>
  <w15:commentEx w15:paraId="424CDEDD" w15:done="0"/>
  <w15:commentEx w15:paraId="6E47341C" w15:done="0"/>
  <w15:commentEx w15:paraId="637E5AF5" w15:done="0"/>
  <w15:commentEx w15:paraId="7CCCD9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500B6" w14:textId="77777777" w:rsidR="00E21055" w:rsidRDefault="00E21055" w:rsidP="00FD2C86">
      <w:pPr>
        <w:spacing w:before="0" w:line="240" w:lineRule="auto"/>
      </w:pPr>
      <w:r>
        <w:separator/>
      </w:r>
    </w:p>
  </w:endnote>
  <w:endnote w:type="continuationSeparator" w:id="0">
    <w:p w14:paraId="28D5CB9F" w14:textId="77777777" w:rsidR="00E21055" w:rsidRDefault="00E21055" w:rsidP="00FD2C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E9EBE" w14:textId="77777777" w:rsidR="00E21055" w:rsidRDefault="00E21055" w:rsidP="00FD2C86">
      <w:pPr>
        <w:spacing w:before="0" w:line="240" w:lineRule="auto"/>
      </w:pPr>
      <w:r>
        <w:separator/>
      </w:r>
    </w:p>
  </w:footnote>
  <w:footnote w:type="continuationSeparator" w:id="0">
    <w:p w14:paraId="0DF531A9" w14:textId="77777777" w:rsidR="00E21055" w:rsidRDefault="00E21055" w:rsidP="00FD2C8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B006550"/>
    <w:lvl w:ilvl="0">
      <w:start w:val="1"/>
      <w:numFmt w:val="bullet"/>
      <w:pStyle w:val="a"/>
      <w:lvlText w:val=""/>
      <w:lvlJc w:val="left"/>
      <w:pPr>
        <w:tabs>
          <w:tab w:val="num" w:pos="360"/>
        </w:tabs>
        <w:ind w:left="360" w:hanging="360"/>
      </w:pPr>
      <w:rPr>
        <w:rFonts w:ascii="Symbol" w:hAnsi="Symbol" w:hint="default"/>
        <w:color w:val="auto"/>
      </w:rPr>
    </w:lvl>
  </w:abstractNum>
  <w:abstractNum w:abstractNumId="1">
    <w:nsid w:val="1C302333"/>
    <w:multiLevelType w:val="multilevel"/>
    <w:tmpl w:val="1966D43A"/>
    <w:lvl w:ilvl="0">
      <w:start w:val="1"/>
      <w:numFmt w:val="decimal"/>
      <w:lvlText w:val="%1."/>
      <w:lvlJc w:val="left"/>
      <w:pPr>
        <w:tabs>
          <w:tab w:val="num" w:pos="425"/>
        </w:tabs>
        <w:ind w:left="425" w:hanging="425"/>
      </w:pPr>
      <w:rPr>
        <w:rFonts w:ascii="Times" w:hAnsi="Times" w:hint="default"/>
        <w:b/>
        <w:i w:val="0"/>
        <w:color w:val="auto"/>
        <w:sz w:val="24"/>
      </w:rPr>
    </w:lvl>
    <w:lvl w:ilvl="1">
      <w:start w:val="1"/>
      <w:numFmt w:val="decimal"/>
      <w:lvlText w:val="%1.%2"/>
      <w:lvlJc w:val="left"/>
      <w:pPr>
        <w:tabs>
          <w:tab w:val="num" w:pos="567"/>
        </w:tabs>
        <w:ind w:left="567" w:hanging="567"/>
      </w:pPr>
      <w:rPr>
        <w:rFonts w:ascii="Times" w:hAnsi="Times" w:hint="default"/>
        <w:b/>
        <w:i w:val="0"/>
        <w:color w:val="auto"/>
        <w:sz w:val="24"/>
      </w:rPr>
    </w:lvl>
    <w:lvl w:ilvl="2">
      <w:start w:val="1"/>
      <w:numFmt w:val="decimal"/>
      <w:lvlText w:val="%1.%2.%3."/>
      <w:lvlJc w:val="left"/>
      <w:pPr>
        <w:tabs>
          <w:tab w:val="num" w:pos="709"/>
        </w:tabs>
        <w:ind w:left="709" w:hanging="709"/>
      </w:pPr>
      <w:rPr>
        <w:rFonts w:ascii="Times" w:hAnsi="Times" w:hint="default"/>
        <w:b/>
        <w:i w:val="0"/>
        <w:color w:val="auto"/>
        <w:sz w:val="24"/>
      </w:rPr>
    </w:lvl>
    <w:lvl w:ilvl="3">
      <w:start w:val="1"/>
      <w:numFmt w:val="decimal"/>
      <w:pStyle w:val="4"/>
      <w:lvlText w:val="%1.%2.%3.%4."/>
      <w:lvlJc w:val="left"/>
      <w:pPr>
        <w:tabs>
          <w:tab w:val="num" w:pos="851"/>
        </w:tabs>
        <w:ind w:left="851" w:hanging="851"/>
      </w:pPr>
      <w:rPr>
        <w:rFonts w:ascii="Times" w:hAnsi="Times" w:hint="default"/>
        <w:b w:val="0"/>
        <w:i w:val="0"/>
        <w:color w:val="auto"/>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66C67581"/>
    <w:multiLevelType w:val="multilevel"/>
    <w:tmpl w:val="65D87EA8"/>
    <w:lvl w:ilvl="0">
      <w:start w:val="2"/>
      <w:numFmt w:val="decimal"/>
      <w:lvlText w:val="Chapter %1"/>
      <w:lvlJc w:val="left"/>
      <w:pPr>
        <w:tabs>
          <w:tab w:val="num" w:pos="1440"/>
        </w:tabs>
        <w:ind w:left="454" w:hanging="454"/>
      </w:pPr>
      <w:rPr>
        <w:rFonts w:ascii="Times New Roman" w:eastAsia="ＭＳ 明朝" w:hAnsi="Times New Roman" w:hint="default"/>
        <w:b/>
        <w:i w:val="0"/>
        <w:sz w:val="28"/>
      </w:rPr>
    </w:lvl>
    <w:lvl w:ilvl="1">
      <w:start w:val="2"/>
      <w:numFmt w:val="decimal"/>
      <w:lvlText w:val="%1.%2"/>
      <w:lvlJc w:val="left"/>
      <w:pPr>
        <w:tabs>
          <w:tab w:val="num" w:pos="567"/>
        </w:tabs>
        <w:ind w:left="567" w:hanging="567"/>
      </w:pPr>
      <w:rPr>
        <w:rFonts w:ascii="Times New Roman" w:eastAsia="ＭＳ 明朝" w:hAnsi="Times New Roman" w:hint="default"/>
        <w:b/>
        <w:i w:val="0"/>
        <w:sz w:val="24"/>
      </w:rPr>
    </w:lvl>
    <w:lvl w:ilvl="2">
      <w:start w:val="1"/>
      <w:numFmt w:val="decimal"/>
      <w:lvlText w:val="%1.%2.%3"/>
      <w:lvlJc w:val="left"/>
      <w:pPr>
        <w:tabs>
          <w:tab w:val="num" w:pos="795"/>
        </w:tabs>
        <w:ind w:left="795" w:hanging="795"/>
      </w:pPr>
      <w:rPr>
        <w:rFonts w:ascii="Times New Roman" w:eastAsia="ＭＳ 明朝" w:hAnsi="Times New Roman" w:hint="default"/>
        <w:b/>
        <w:i w:val="0"/>
        <w:sz w:val="24"/>
      </w:rPr>
    </w:lvl>
    <w:lvl w:ilvl="3">
      <w:start w:val="1"/>
      <w:numFmt w:val="decimal"/>
      <w:lvlText w:val="%1.%2.%3.%4"/>
      <w:lvlJc w:val="left"/>
      <w:pPr>
        <w:tabs>
          <w:tab w:val="num" w:pos="795"/>
        </w:tabs>
        <w:ind w:left="795" w:hanging="795"/>
      </w:pPr>
      <w:rPr>
        <w:rFonts w:ascii="Times New Roman" w:eastAsia="ＭＳ 明朝" w:hAnsi="Times New Roman" w:hint="default"/>
        <w:b/>
        <w:i w:val="0"/>
        <w:sz w:val="24"/>
      </w:rPr>
    </w:lvl>
    <w:lvl w:ilvl="4">
      <w:start w:val="1"/>
      <w:numFmt w:val="decimal"/>
      <w:pStyle w:val="5"/>
      <w:lvlText w:val="%1.%2.%3.%4.%5"/>
      <w:lvlJc w:val="left"/>
      <w:pPr>
        <w:tabs>
          <w:tab w:val="num" w:pos="795"/>
        </w:tabs>
        <w:ind w:left="795" w:hanging="795"/>
      </w:pPr>
      <w:rPr>
        <w:rFonts w:ascii="Times New Roman" w:eastAsia="ＭＳ 明朝" w:hAnsi="Times New Roman" w:hint="default"/>
        <w:b/>
        <w:i w:val="0"/>
        <w:sz w:val="22"/>
      </w:rPr>
    </w:lvl>
    <w:lvl w:ilvl="5">
      <w:start w:val="1"/>
      <w:numFmt w:val="decimal"/>
      <w:lvlText w:val="%1.%2.%3.%4.%5.%6"/>
      <w:lvlJc w:val="left"/>
      <w:pPr>
        <w:tabs>
          <w:tab w:val="num" w:pos="1080"/>
        </w:tabs>
        <w:ind w:left="795" w:hanging="795"/>
      </w:pPr>
      <w:rPr>
        <w:rFonts w:ascii="Times New Roman" w:eastAsia="ＭＳ 明朝" w:hAnsi="Times New Roman" w:hint="default"/>
        <w:b/>
        <w:i w:val="0"/>
        <w:sz w:val="22"/>
      </w:rPr>
    </w:lvl>
    <w:lvl w:ilvl="6">
      <w:start w:val="1"/>
      <w:numFmt w:val="decimal"/>
      <w:lvlText w:val="%1.%2.%3.%4.%5.%6.%7"/>
      <w:lvlJc w:val="left"/>
      <w:pPr>
        <w:tabs>
          <w:tab w:val="num" w:pos="795"/>
        </w:tabs>
        <w:ind w:left="795" w:hanging="795"/>
      </w:pPr>
      <w:rPr>
        <w:rFonts w:hint="default"/>
        <w:b w:val="0"/>
      </w:rPr>
    </w:lvl>
    <w:lvl w:ilvl="7">
      <w:start w:val="1"/>
      <w:numFmt w:val="decimal"/>
      <w:lvlText w:val="%1.%2.%3.%4.%5.%6.%7.%8"/>
      <w:lvlJc w:val="left"/>
      <w:pPr>
        <w:tabs>
          <w:tab w:val="num" w:pos="795"/>
        </w:tabs>
        <w:ind w:left="795" w:hanging="795"/>
      </w:pPr>
      <w:rPr>
        <w:rFonts w:hint="default"/>
        <w:b w:val="0"/>
      </w:rPr>
    </w:lvl>
    <w:lvl w:ilvl="8">
      <w:start w:val="1"/>
      <w:numFmt w:val="decimal"/>
      <w:lvlText w:val="%1.%2.%3.%4.%5.%6.%7.%8.%9"/>
      <w:lvlJc w:val="left"/>
      <w:pPr>
        <w:tabs>
          <w:tab w:val="num" w:pos="795"/>
        </w:tabs>
        <w:ind w:left="795" w:hanging="795"/>
      </w:pPr>
      <w:rPr>
        <w:rFonts w:hint="default"/>
        <w:b w:val="0"/>
      </w:rPr>
    </w:lvl>
  </w:abstractNum>
  <w:num w:numId="1">
    <w:abstractNumId w:val="1"/>
  </w:num>
  <w:num w:numId="2">
    <w:abstractNumId w:val="2"/>
  </w:num>
  <w:num w:numId="3">
    <w:abstractNumId w:val="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ler">
    <w15:presenceInfo w15:providerId="None" w15:userId="Wa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840"/>
  <w:drawingGridHorizontalSpacing w:val="12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9D2"/>
    <w:rsid w:val="00021F3C"/>
    <w:rsid w:val="00046FD0"/>
    <w:rsid w:val="00075D13"/>
    <w:rsid w:val="000A0F12"/>
    <w:rsid w:val="000C5DD9"/>
    <w:rsid w:val="00175161"/>
    <w:rsid w:val="001D6B49"/>
    <w:rsid w:val="001E46B6"/>
    <w:rsid w:val="00201292"/>
    <w:rsid w:val="002141EC"/>
    <w:rsid w:val="00215F38"/>
    <w:rsid w:val="00240505"/>
    <w:rsid w:val="00290DBA"/>
    <w:rsid w:val="002A065B"/>
    <w:rsid w:val="002B1A13"/>
    <w:rsid w:val="002D434A"/>
    <w:rsid w:val="002D5BDF"/>
    <w:rsid w:val="002E0756"/>
    <w:rsid w:val="002F445A"/>
    <w:rsid w:val="003005D6"/>
    <w:rsid w:val="003279D2"/>
    <w:rsid w:val="00341B43"/>
    <w:rsid w:val="00344EE1"/>
    <w:rsid w:val="0037570B"/>
    <w:rsid w:val="003763E2"/>
    <w:rsid w:val="00390C72"/>
    <w:rsid w:val="00393999"/>
    <w:rsid w:val="00401906"/>
    <w:rsid w:val="00401B05"/>
    <w:rsid w:val="00417486"/>
    <w:rsid w:val="0043179F"/>
    <w:rsid w:val="00461C02"/>
    <w:rsid w:val="00484090"/>
    <w:rsid w:val="00494F76"/>
    <w:rsid w:val="004D3233"/>
    <w:rsid w:val="0053108A"/>
    <w:rsid w:val="005751E5"/>
    <w:rsid w:val="005A17BC"/>
    <w:rsid w:val="005B07E5"/>
    <w:rsid w:val="005C62F5"/>
    <w:rsid w:val="005E65B3"/>
    <w:rsid w:val="005F039F"/>
    <w:rsid w:val="0063202F"/>
    <w:rsid w:val="00637C51"/>
    <w:rsid w:val="00662542"/>
    <w:rsid w:val="006669B5"/>
    <w:rsid w:val="006706B5"/>
    <w:rsid w:val="007005DE"/>
    <w:rsid w:val="00714897"/>
    <w:rsid w:val="007337E9"/>
    <w:rsid w:val="00752C26"/>
    <w:rsid w:val="00760BC4"/>
    <w:rsid w:val="00775191"/>
    <w:rsid w:val="007802C8"/>
    <w:rsid w:val="007D2E97"/>
    <w:rsid w:val="007F0180"/>
    <w:rsid w:val="007F314D"/>
    <w:rsid w:val="00803D77"/>
    <w:rsid w:val="008323A3"/>
    <w:rsid w:val="008A0BC2"/>
    <w:rsid w:val="008B0D56"/>
    <w:rsid w:val="008E3C0E"/>
    <w:rsid w:val="00900E71"/>
    <w:rsid w:val="009432E1"/>
    <w:rsid w:val="00960A8D"/>
    <w:rsid w:val="009837CB"/>
    <w:rsid w:val="009E13A1"/>
    <w:rsid w:val="009F7398"/>
    <w:rsid w:val="00A00ACF"/>
    <w:rsid w:val="00A709A3"/>
    <w:rsid w:val="00A92E78"/>
    <w:rsid w:val="00AA492F"/>
    <w:rsid w:val="00AB4E1F"/>
    <w:rsid w:val="00AD0CCC"/>
    <w:rsid w:val="00AE610E"/>
    <w:rsid w:val="00AE7F48"/>
    <w:rsid w:val="00B23E76"/>
    <w:rsid w:val="00B94D81"/>
    <w:rsid w:val="00BC764E"/>
    <w:rsid w:val="00C00D83"/>
    <w:rsid w:val="00C07500"/>
    <w:rsid w:val="00C25DDF"/>
    <w:rsid w:val="00C51A77"/>
    <w:rsid w:val="00C74D5D"/>
    <w:rsid w:val="00C904DE"/>
    <w:rsid w:val="00C91FFF"/>
    <w:rsid w:val="00CF4815"/>
    <w:rsid w:val="00D025A3"/>
    <w:rsid w:val="00D25E58"/>
    <w:rsid w:val="00D46069"/>
    <w:rsid w:val="00DA5A9C"/>
    <w:rsid w:val="00DB21DE"/>
    <w:rsid w:val="00DC6490"/>
    <w:rsid w:val="00DD64DE"/>
    <w:rsid w:val="00E21055"/>
    <w:rsid w:val="00E26F74"/>
    <w:rsid w:val="00E668E5"/>
    <w:rsid w:val="00E761D7"/>
    <w:rsid w:val="00E83607"/>
    <w:rsid w:val="00EB61F4"/>
    <w:rsid w:val="00ED04F7"/>
    <w:rsid w:val="00F55B18"/>
    <w:rsid w:val="00F776F3"/>
    <w:rsid w:val="00F86710"/>
    <w:rsid w:val="00FA4EF3"/>
    <w:rsid w:val="00FB370C"/>
    <w:rsid w:val="00FC403B"/>
    <w:rsid w:val="00FD2C86"/>
    <w:rsid w:val="00FE4EAB"/>
    <w:rsid w:val="00FE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9B2DE0F"/>
  <w15:chartTrackingRefBased/>
  <w15:docId w15:val="{AD1B9493-59E3-453A-AF38-57F9060A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D2C86"/>
    <w:pPr>
      <w:spacing w:before="120" w:line="320" w:lineRule="exact"/>
      <w:jc w:val="both"/>
    </w:pPr>
    <w:rPr>
      <w:rFonts w:ascii="Times New Roman" w:hAnsi="Times New Roman"/>
      <w:kern w:val="2"/>
      <w:sz w:val="24"/>
      <w:szCs w:val="22"/>
    </w:rPr>
  </w:style>
  <w:style w:type="paragraph" w:styleId="1">
    <w:name w:val="heading 1"/>
    <w:basedOn w:val="a0"/>
    <w:next w:val="a0"/>
    <w:link w:val="10"/>
    <w:autoRedefine/>
    <w:qFormat/>
    <w:rsid w:val="00FD2C86"/>
    <w:pPr>
      <w:keepNext/>
      <w:spacing w:before="240" w:line="240" w:lineRule="auto"/>
      <w:outlineLvl w:val="0"/>
    </w:pPr>
    <w:rPr>
      <w:b/>
      <w:sz w:val="28"/>
    </w:rPr>
  </w:style>
  <w:style w:type="paragraph" w:styleId="2">
    <w:name w:val="heading 2"/>
    <w:basedOn w:val="a0"/>
    <w:next w:val="a1"/>
    <w:link w:val="20"/>
    <w:autoRedefine/>
    <w:qFormat/>
    <w:rsid w:val="00FD2C86"/>
    <w:pPr>
      <w:keepNext/>
      <w:outlineLvl w:val="1"/>
    </w:pPr>
    <w:rPr>
      <w:b/>
    </w:rPr>
  </w:style>
  <w:style w:type="paragraph" w:styleId="3">
    <w:name w:val="heading 3"/>
    <w:basedOn w:val="a0"/>
    <w:next w:val="a1"/>
    <w:link w:val="30"/>
    <w:qFormat/>
    <w:rsid w:val="00FD2C86"/>
    <w:pPr>
      <w:keepNext/>
      <w:spacing w:line="240" w:lineRule="auto"/>
      <w:outlineLvl w:val="2"/>
    </w:pPr>
    <w:rPr>
      <w:b/>
    </w:rPr>
  </w:style>
  <w:style w:type="paragraph" w:styleId="4">
    <w:name w:val="heading 4"/>
    <w:basedOn w:val="a0"/>
    <w:next w:val="a0"/>
    <w:link w:val="40"/>
    <w:qFormat/>
    <w:rsid w:val="00FD2C86"/>
    <w:pPr>
      <w:keepNext/>
      <w:numPr>
        <w:ilvl w:val="3"/>
        <w:numId w:val="1"/>
      </w:numPr>
      <w:tabs>
        <w:tab w:val="clear" w:pos="851"/>
      </w:tabs>
      <w:spacing w:after="120"/>
      <w:ind w:left="0" w:firstLine="0"/>
      <w:outlineLvl w:val="3"/>
    </w:pPr>
    <w:rPr>
      <w:b/>
      <w:bCs/>
    </w:rPr>
  </w:style>
  <w:style w:type="paragraph" w:styleId="5">
    <w:name w:val="heading 5"/>
    <w:basedOn w:val="a0"/>
    <w:next w:val="a0"/>
    <w:link w:val="50"/>
    <w:qFormat/>
    <w:rsid w:val="00FD2C86"/>
    <w:pPr>
      <w:keepNext/>
      <w:numPr>
        <w:ilvl w:val="4"/>
        <w:numId w:val="2"/>
      </w:numPr>
      <w:tabs>
        <w:tab w:val="clear" w:pos="795"/>
      </w:tabs>
      <w:spacing w:line="360" w:lineRule="exact"/>
      <w:ind w:left="0" w:firstLine="0"/>
      <w:outlineLvl w:val="4"/>
    </w:pPr>
    <w:rPr>
      <w:b/>
      <w:bCs/>
      <w:kern w:val="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rsid w:val="005C62F5"/>
    <w:rPr>
      <w:rFonts w:ascii="Times New Roman" w:hAnsi="Times New Roman"/>
      <w:b/>
      <w:sz w:val="28"/>
      <w:szCs w:val="22"/>
    </w:rPr>
  </w:style>
  <w:style w:type="character" w:customStyle="1" w:styleId="20">
    <w:name w:val="見出し 2 (文字)"/>
    <w:basedOn w:val="a2"/>
    <w:link w:val="2"/>
    <w:rsid w:val="00D46069"/>
    <w:rPr>
      <w:rFonts w:ascii="Times New Roman" w:hAnsi="Times New Roman"/>
      <w:b/>
      <w:sz w:val="24"/>
      <w:szCs w:val="22"/>
    </w:rPr>
  </w:style>
  <w:style w:type="paragraph" w:styleId="a1">
    <w:name w:val="Normal Indent"/>
    <w:basedOn w:val="a0"/>
    <w:rsid w:val="00FD2C86"/>
    <w:pPr>
      <w:ind w:left="851"/>
    </w:pPr>
  </w:style>
  <w:style w:type="character" w:customStyle="1" w:styleId="30">
    <w:name w:val="見出し 3 (文字)"/>
    <w:basedOn w:val="a2"/>
    <w:link w:val="3"/>
    <w:rsid w:val="00D46069"/>
    <w:rPr>
      <w:rFonts w:ascii="Times New Roman" w:hAnsi="Times New Roman"/>
      <w:b/>
      <w:sz w:val="24"/>
      <w:szCs w:val="22"/>
    </w:rPr>
  </w:style>
  <w:style w:type="character" w:customStyle="1" w:styleId="40">
    <w:name w:val="見出し 4 (文字)"/>
    <w:basedOn w:val="a2"/>
    <w:link w:val="4"/>
    <w:rsid w:val="00A92E78"/>
    <w:rPr>
      <w:rFonts w:ascii="Times New Roman" w:hAnsi="Times New Roman"/>
      <w:b/>
      <w:bCs/>
      <w:kern w:val="2"/>
      <w:sz w:val="24"/>
      <w:szCs w:val="22"/>
    </w:rPr>
  </w:style>
  <w:style w:type="character" w:customStyle="1" w:styleId="50">
    <w:name w:val="見出し 5 (文字)"/>
    <w:basedOn w:val="a2"/>
    <w:link w:val="5"/>
    <w:rsid w:val="00D46069"/>
    <w:rPr>
      <w:rFonts w:ascii="Times New Roman" w:hAnsi="Times New Roman"/>
      <w:b/>
      <w:bCs/>
      <w:sz w:val="24"/>
      <w:szCs w:val="21"/>
    </w:rPr>
  </w:style>
  <w:style w:type="paragraph" w:styleId="a5">
    <w:name w:val="caption"/>
    <w:basedOn w:val="a0"/>
    <w:next w:val="a0"/>
    <w:qFormat/>
    <w:rsid w:val="00FD2C86"/>
    <w:pPr>
      <w:spacing w:after="240" w:line="240" w:lineRule="auto"/>
      <w:jc w:val="left"/>
    </w:pPr>
    <w:rPr>
      <w:rFonts w:ascii="Arial" w:eastAsia="ＭＳ ゴシック" w:hAnsi="Arial"/>
      <w:b/>
      <w:sz w:val="21"/>
    </w:rPr>
  </w:style>
  <w:style w:type="paragraph" w:styleId="a6">
    <w:name w:val="Title"/>
    <w:basedOn w:val="a0"/>
    <w:link w:val="a7"/>
    <w:autoRedefine/>
    <w:qFormat/>
    <w:rsid w:val="00FD2C86"/>
    <w:pPr>
      <w:spacing w:before="0" w:after="360"/>
      <w:jc w:val="center"/>
      <w:outlineLvl w:val="0"/>
    </w:pPr>
    <w:rPr>
      <w:b/>
      <w:sz w:val="28"/>
    </w:rPr>
  </w:style>
  <w:style w:type="character" w:customStyle="1" w:styleId="a7">
    <w:name w:val="表題 (文字)"/>
    <w:basedOn w:val="a2"/>
    <w:link w:val="a6"/>
    <w:rsid w:val="00D46069"/>
    <w:rPr>
      <w:rFonts w:ascii="Times New Roman" w:hAnsi="Times New Roman"/>
      <w:b/>
      <w:sz w:val="28"/>
      <w:szCs w:val="22"/>
    </w:rPr>
  </w:style>
  <w:style w:type="paragraph" w:customStyle="1" w:styleId="code">
    <w:name w:val="code"/>
    <w:basedOn w:val="a0"/>
    <w:autoRedefine/>
    <w:qFormat/>
    <w:rsid w:val="00FD2C86"/>
    <w:pPr>
      <w:snapToGrid w:val="0"/>
      <w:spacing w:before="0" w:line="240" w:lineRule="auto"/>
      <w:jc w:val="left"/>
    </w:pPr>
    <w:rPr>
      <w:rFonts w:ascii="Arial" w:hAnsi="Arial"/>
      <w:color w:val="4BACC6"/>
      <w:sz w:val="20"/>
    </w:rPr>
  </w:style>
  <w:style w:type="paragraph" w:styleId="a8">
    <w:name w:val="Body Text"/>
    <w:basedOn w:val="a0"/>
    <w:link w:val="a9"/>
    <w:semiHidden/>
    <w:rsid w:val="00FD2C86"/>
  </w:style>
  <w:style w:type="character" w:customStyle="1" w:styleId="a9">
    <w:name w:val="本文 (文字)"/>
    <w:basedOn w:val="a2"/>
    <w:link w:val="a8"/>
    <w:semiHidden/>
    <w:rsid w:val="00D46069"/>
    <w:rPr>
      <w:rFonts w:ascii="Times New Roman" w:hAnsi="Times New Roman"/>
      <w:sz w:val="24"/>
      <w:szCs w:val="22"/>
    </w:rPr>
  </w:style>
  <w:style w:type="paragraph" w:styleId="aa">
    <w:name w:val="Body Text First Indent"/>
    <w:basedOn w:val="a8"/>
    <w:link w:val="ab"/>
    <w:rsid w:val="00FD2C86"/>
    <w:pPr>
      <w:ind w:firstLine="567"/>
    </w:pPr>
  </w:style>
  <w:style w:type="character" w:customStyle="1" w:styleId="ab">
    <w:name w:val="本文字下げ (文字)"/>
    <w:basedOn w:val="a9"/>
    <w:link w:val="aa"/>
    <w:rsid w:val="00D46069"/>
    <w:rPr>
      <w:rFonts w:ascii="Times New Roman" w:hAnsi="Times New Roman"/>
      <w:sz w:val="24"/>
      <w:szCs w:val="22"/>
    </w:rPr>
  </w:style>
  <w:style w:type="paragraph" w:styleId="ac">
    <w:name w:val="footnote text"/>
    <w:basedOn w:val="a0"/>
    <w:link w:val="ad"/>
    <w:rsid w:val="00FD2C86"/>
    <w:pPr>
      <w:snapToGrid w:val="0"/>
      <w:spacing w:line="240" w:lineRule="auto"/>
      <w:jc w:val="left"/>
    </w:pPr>
    <w:rPr>
      <w:sz w:val="21"/>
    </w:rPr>
  </w:style>
  <w:style w:type="character" w:customStyle="1" w:styleId="ad">
    <w:name w:val="脚注文字列 (文字)"/>
    <w:basedOn w:val="a2"/>
    <w:link w:val="ac"/>
    <w:rsid w:val="00D46069"/>
    <w:rPr>
      <w:rFonts w:ascii="Times New Roman" w:hAnsi="Times New Roman"/>
      <w:sz w:val="21"/>
      <w:szCs w:val="22"/>
    </w:rPr>
  </w:style>
  <w:style w:type="paragraph" w:styleId="ae">
    <w:name w:val="header"/>
    <w:basedOn w:val="a0"/>
    <w:link w:val="af"/>
    <w:rsid w:val="00FD2C86"/>
    <w:pPr>
      <w:tabs>
        <w:tab w:val="center" w:pos="4252"/>
        <w:tab w:val="right" w:pos="8504"/>
      </w:tabs>
      <w:snapToGrid w:val="0"/>
    </w:pPr>
  </w:style>
  <w:style w:type="character" w:customStyle="1" w:styleId="af">
    <w:name w:val="ヘッダー (文字)"/>
    <w:basedOn w:val="a2"/>
    <w:link w:val="ae"/>
    <w:rsid w:val="00D46069"/>
    <w:rPr>
      <w:rFonts w:ascii="Times New Roman" w:hAnsi="Times New Roman"/>
      <w:sz w:val="24"/>
      <w:szCs w:val="22"/>
    </w:rPr>
  </w:style>
  <w:style w:type="paragraph" w:styleId="af0">
    <w:name w:val="footer"/>
    <w:basedOn w:val="a0"/>
    <w:link w:val="af1"/>
    <w:rsid w:val="00FD2C86"/>
    <w:pPr>
      <w:tabs>
        <w:tab w:val="center" w:pos="4252"/>
        <w:tab w:val="right" w:pos="8504"/>
      </w:tabs>
      <w:snapToGrid w:val="0"/>
    </w:pPr>
  </w:style>
  <w:style w:type="character" w:customStyle="1" w:styleId="af1">
    <w:name w:val="フッター (文字)"/>
    <w:basedOn w:val="a2"/>
    <w:link w:val="af0"/>
    <w:rsid w:val="00D46069"/>
    <w:rPr>
      <w:rFonts w:ascii="Times New Roman" w:hAnsi="Times New Roman"/>
      <w:sz w:val="24"/>
      <w:szCs w:val="22"/>
    </w:rPr>
  </w:style>
  <w:style w:type="character" w:styleId="af2">
    <w:name w:val="footnote reference"/>
    <w:basedOn w:val="a2"/>
    <w:semiHidden/>
    <w:rsid w:val="00FD2C86"/>
    <w:rPr>
      <w:vertAlign w:val="superscript"/>
    </w:rPr>
  </w:style>
  <w:style w:type="character" w:styleId="af3">
    <w:name w:val="page number"/>
    <w:basedOn w:val="a2"/>
    <w:rsid w:val="00FD2C86"/>
  </w:style>
  <w:style w:type="paragraph" w:styleId="a">
    <w:name w:val="List Bullet"/>
    <w:basedOn w:val="a0"/>
    <w:autoRedefine/>
    <w:rsid w:val="00FD2C86"/>
    <w:pPr>
      <w:numPr>
        <w:numId w:val="3"/>
      </w:numPr>
    </w:pPr>
  </w:style>
  <w:style w:type="paragraph" w:styleId="af4">
    <w:name w:val="Body Text Indent"/>
    <w:basedOn w:val="a0"/>
    <w:link w:val="af5"/>
    <w:semiHidden/>
    <w:rsid w:val="00FD2C86"/>
    <w:pPr>
      <w:ind w:left="210"/>
    </w:pPr>
  </w:style>
  <w:style w:type="character" w:customStyle="1" w:styleId="af5">
    <w:name w:val="本文インデント (文字)"/>
    <w:basedOn w:val="a2"/>
    <w:link w:val="af4"/>
    <w:semiHidden/>
    <w:rsid w:val="00D46069"/>
    <w:rPr>
      <w:rFonts w:ascii="Times New Roman" w:hAnsi="Times New Roman"/>
      <w:sz w:val="24"/>
      <w:szCs w:val="22"/>
    </w:rPr>
  </w:style>
  <w:style w:type="paragraph" w:styleId="21">
    <w:name w:val="Body Text 2"/>
    <w:basedOn w:val="a0"/>
    <w:link w:val="22"/>
    <w:semiHidden/>
    <w:rsid w:val="00FD2C86"/>
    <w:pPr>
      <w:tabs>
        <w:tab w:val="left" w:pos="2160"/>
      </w:tabs>
      <w:jc w:val="right"/>
    </w:pPr>
  </w:style>
  <w:style w:type="character" w:customStyle="1" w:styleId="22">
    <w:name w:val="本文 2 (文字)"/>
    <w:basedOn w:val="a2"/>
    <w:link w:val="21"/>
    <w:semiHidden/>
    <w:rsid w:val="00D46069"/>
    <w:rPr>
      <w:rFonts w:ascii="Times New Roman" w:hAnsi="Times New Roman"/>
      <w:sz w:val="24"/>
      <w:szCs w:val="22"/>
    </w:rPr>
  </w:style>
  <w:style w:type="character" w:styleId="af6">
    <w:name w:val="Hyperlink"/>
    <w:basedOn w:val="a2"/>
    <w:semiHidden/>
    <w:rsid w:val="00FD2C86"/>
    <w:rPr>
      <w:color w:val="0000FF"/>
      <w:u w:val="single"/>
    </w:rPr>
  </w:style>
  <w:style w:type="paragraph" w:styleId="af7">
    <w:name w:val="Plain Text"/>
    <w:basedOn w:val="a0"/>
    <w:link w:val="af8"/>
    <w:semiHidden/>
    <w:rsid w:val="00FD2C86"/>
    <w:rPr>
      <w:rFonts w:ascii="ＭＳ 明朝" w:hAnsi="Courier New"/>
      <w:sz w:val="21"/>
    </w:rPr>
  </w:style>
  <w:style w:type="character" w:customStyle="1" w:styleId="af8">
    <w:name w:val="書式なし (文字)"/>
    <w:basedOn w:val="a2"/>
    <w:link w:val="af7"/>
    <w:semiHidden/>
    <w:rsid w:val="00D46069"/>
    <w:rPr>
      <w:rFonts w:ascii="ＭＳ 明朝" w:hAnsi="Courier New"/>
      <w:sz w:val="21"/>
      <w:szCs w:val="22"/>
    </w:rPr>
  </w:style>
  <w:style w:type="paragraph" w:styleId="Web">
    <w:name w:val="Normal (Web)"/>
    <w:basedOn w:val="a0"/>
    <w:uiPriority w:val="99"/>
    <w:semiHidden/>
    <w:unhideWhenUsed/>
    <w:rsid w:val="00D46069"/>
    <w:pPr>
      <w:spacing w:beforeAutospacing="1" w:after="100" w:afterAutospacing="1"/>
      <w:jc w:val="left"/>
    </w:pPr>
    <w:rPr>
      <w:rFonts w:ascii="ＭＳ Ｐゴシック" w:eastAsia="ＭＳ Ｐゴシック" w:hAnsi="ＭＳ Ｐゴシック" w:cs="ＭＳ Ｐゴシック"/>
      <w:kern w:val="0"/>
    </w:rPr>
  </w:style>
  <w:style w:type="character" w:customStyle="1" w:styleId="midashi">
    <w:name w:val="midashi"/>
    <w:basedOn w:val="a2"/>
    <w:semiHidden/>
    <w:unhideWhenUsed/>
    <w:rsid w:val="00D46069"/>
  </w:style>
  <w:style w:type="paragraph" w:customStyle="1" w:styleId="af9">
    <w:name w:val="図表文字"/>
    <w:basedOn w:val="af0"/>
    <w:rsid w:val="00FD2C86"/>
    <w:pPr>
      <w:tabs>
        <w:tab w:val="clear" w:pos="4252"/>
        <w:tab w:val="clear" w:pos="8504"/>
      </w:tabs>
      <w:snapToGrid/>
      <w:spacing w:before="40" w:after="40" w:line="240" w:lineRule="auto"/>
    </w:pPr>
    <w:rPr>
      <w:rFonts w:ascii="Arial" w:hAnsi="Arial"/>
      <w:sz w:val="21"/>
    </w:rPr>
  </w:style>
  <w:style w:type="paragraph" w:customStyle="1" w:styleId="afa">
    <w:name w:val="数式"/>
    <w:basedOn w:val="aa"/>
    <w:rsid w:val="00FD2C86"/>
    <w:pPr>
      <w:tabs>
        <w:tab w:val="right" w:leader="dot" w:pos="7920"/>
      </w:tabs>
      <w:spacing w:before="360" w:after="360" w:line="240" w:lineRule="auto"/>
      <w:ind w:leftChars="200" w:left="200" w:rightChars="200" w:right="200" w:firstLine="0"/>
    </w:pPr>
  </w:style>
  <w:style w:type="paragraph" w:customStyle="1" w:styleId="afb">
    <w:name w:val="セクションタイトル"/>
    <w:basedOn w:val="aa"/>
    <w:rsid w:val="00FD2C86"/>
    <w:pPr>
      <w:keepNext/>
      <w:ind w:firstLine="0"/>
    </w:pPr>
  </w:style>
  <w:style w:type="character" w:styleId="afc">
    <w:name w:val="annotation reference"/>
    <w:basedOn w:val="a2"/>
    <w:uiPriority w:val="99"/>
    <w:semiHidden/>
    <w:unhideWhenUsed/>
    <w:rsid w:val="008B0D56"/>
    <w:rPr>
      <w:sz w:val="16"/>
      <w:szCs w:val="16"/>
    </w:rPr>
  </w:style>
  <w:style w:type="paragraph" w:styleId="afd">
    <w:name w:val="annotation text"/>
    <w:basedOn w:val="a0"/>
    <w:link w:val="afe"/>
    <w:uiPriority w:val="99"/>
    <w:semiHidden/>
    <w:unhideWhenUsed/>
    <w:rsid w:val="008B0D56"/>
    <w:pPr>
      <w:spacing w:line="240" w:lineRule="auto"/>
    </w:pPr>
    <w:rPr>
      <w:sz w:val="20"/>
      <w:szCs w:val="20"/>
    </w:rPr>
  </w:style>
  <w:style w:type="character" w:customStyle="1" w:styleId="afe">
    <w:name w:val="コメント文字列 (文字)"/>
    <w:basedOn w:val="a2"/>
    <w:link w:val="afd"/>
    <w:uiPriority w:val="99"/>
    <w:semiHidden/>
    <w:rsid w:val="008B0D56"/>
    <w:rPr>
      <w:rFonts w:ascii="Times New Roman" w:hAnsi="Times New Roman"/>
      <w:kern w:val="2"/>
    </w:rPr>
  </w:style>
  <w:style w:type="paragraph" w:styleId="aff">
    <w:name w:val="annotation subject"/>
    <w:basedOn w:val="afd"/>
    <w:next w:val="afd"/>
    <w:link w:val="aff0"/>
    <w:uiPriority w:val="99"/>
    <w:semiHidden/>
    <w:unhideWhenUsed/>
    <w:rsid w:val="008B0D56"/>
    <w:rPr>
      <w:b/>
      <w:bCs/>
    </w:rPr>
  </w:style>
  <w:style w:type="character" w:customStyle="1" w:styleId="aff0">
    <w:name w:val="コメント内容 (文字)"/>
    <w:basedOn w:val="afe"/>
    <w:link w:val="aff"/>
    <w:uiPriority w:val="99"/>
    <w:semiHidden/>
    <w:rsid w:val="008B0D56"/>
    <w:rPr>
      <w:rFonts w:ascii="Times New Roman" w:hAnsi="Times New Roman"/>
      <w:b/>
      <w:bCs/>
      <w:kern w:val="2"/>
    </w:rPr>
  </w:style>
  <w:style w:type="paragraph" w:styleId="aff1">
    <w:name w:val="Balloon Text"/>
    <w:basedOn w:val="a0"/>
    <w:link w:val="aff2"/>
    <w:uiPriority w:val="99"/>
    <w:semiHidden/>
    <w:unhideWhenUsed/>
    <w:rsid w:val="008B0D56"/>
    <w:pPr>
      <w:spacing w:before="0" w:line="240" w:lineRule="auto"/>
    </w:pPr>
    <w:rPr>
      <w:rFonts w:ascii="Segoe UI" w:hAnsi="Segoe UI" w:cs="Segoe UI"/>
      <w:sz w:val="18"/>
      <w:szCs w:val="18"/>
    </w:rPr>
  </w:style>
  <w:style w:type="character" w:customStyle="1" w:styleId="aff2">
    <w:name w:val="吹き出し (文字)"/>
    <w:basedOn w:val="a2"/>
    <w:link w:val="aff1"/>
    <w:uiPriority w:val="99"/>
    <w:semiHidden/>
    <w:rsid w:val="008B0D56"/>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2420\AppData\Roaming\Microsoft\Templates\latex.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latex</Template>
  <TotalTime>213</TotalTime>
  <Pages>17</Pages>
  <Words>4469</Words>
  <Characters>28613</Characters>
  <Application>Microsoft Office Word</Application>
  <DocSecurity>0</DocSecurity>
  <Lines>658</Lines>
  <Paragraphs>313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土橋 晃子</dc:creator>
  <cp:keywords/>
  <cp:lastModifiedBy>Kujira_Rewrite</cp:lastModifiedBy>
  <cp:revision>10</cp:revision>
  <dcterms:created xsi:type="dcterms:W3CDTF">2022-12-26T01:58:00Z</dcterms:created>
  <dcterms:modified xsi:type="dcterms:W3CDTF">2022-12-28T07:58:00Z</dcterms:modified>
</cp:coreProperties>
</file>